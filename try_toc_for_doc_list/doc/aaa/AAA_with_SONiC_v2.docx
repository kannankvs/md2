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562B9" w14:textId="5E321E0E" w:rsidR="00F569D4" w:rsidRDefault="00F569D4" w:rsidP="00AD2E47">
      <w:pPr>
        <w:pStyle w:val="Title"/>
        <w:jc w:val="center"/>
      </w:pPr>
      <w:r>
        <w:t xml:space="preserve">AAA feature </w:t>
      </w:r>
      <w:r w:rsidR="00A800E7">
        <w:t>for</w:t>
      </w:r>
      <w:r>
        <w:t xml:space="preserve"> SONiC</w:t>
      </w:r>
    </w:p>
    <w:p w14:paraId="7DD19E63" w14:textId="77777777" w:rsidR="00D82A62" w:rsidRDefault="00DE3D36">
      <w:pPr>
        <w:pStyle w:val="TOC1"/>
        <w:tabs>
          <w:tab w:val="right" w:leader="dot" w:pos="8630"/>
        </w:tabs>
        <w:rPr>
          <w:ins w:id="0" w:author="Ravi Jonnadula" w:date="2017-06-14T12:28:00Z"/>
          <w:noProof/>
          <w:lang w:eastAsia="ja-JP"/>
        </w:rPr>
      </w:pPr>
      <w:r>
        <w:fldChar w:fldCharType="begin"/>
      </w:r>
      <w:r>
        <w:instrText xml:space="preserve"> TOC \o "1-3" </w:instrText>
      </w:r>
      <w:r>
        <w:fldChar w:fldCharType="separate"/>
      </w:r>
      <w:ins w:id="1" w:author="Ravi Jonnadula" w:date="2017-06-14T12:28:00Z">
        <w:r w:rsidR="00D82A62">
          <w:rPr>
            <w:noProof/>
          </w:rPr>
          <w:t>Overview</w:t>
        </w:r>
        <w:r w:rsidR="00D82A62">
          <w:rPr>
            <w:noProof/>
          </w:rPr>
          <w:tab/>
        </w:r>
        <w:r w:rsidR="00D82A62">
          <w:rPr>
            <w:noProof/>
          </w:rPr>
          <w:fldChar w:fldCharType="begin"/>
        </w:r>
        <w:r w:rsidR="00D82A62">
          <w:rPr>
            <w:noProof/>
          </w:rPr>
          <w:instrText xml:space="preserve"> PAGEREF _Toc359062622 \h </w:instrText>
        </w:r>
        <w:r w:rsidR="00D82A62">
          <w:rPr>
            <w:noProof/>
          </w:rPr>
        </w:r>
      </w:ins>
      <w:r w:rsidR="00D82A62">
        <w:rPr>
          <w:noProof/>
        </w:rPr>
        <w:fldChar w:fldCharType="separate"/>
      </w:r>
      <w:ins w:id="2" w:author="Ravi Jonnadula" w:date="2017-06-14T12:28:00Z">
        <w:r w:rsidR="00D82A62">
          <w:rPr>
            <w:noProof/>
          </w:rPr>
          <w:t>2</w:t>
        </w:r>
        <w:r w:rsidR="00D82A62">
          <w:rPr>
            <w:noProof/>
          </w:rPr>
          <w:fldChar w:fldCharType="end"/>
        </w:r>
      </w:ins>
    </w:p>
    <w:p w14:paraId="6DB63F63" w14:textId="77777777" w:rsidR="00D82A62" w:rsidRDefault="00D82A62">
      <w:pPr>
        <w:pStyle w:val="TOC1"/>
        <w:tabs>
          <w:tab w:val="right" w:leader="dot" w:pos="8630"/>
        </w:tabs>
        <w:rPr>
          <w:ins w:id="3" w:author="Ravi Jonnadula" w:date="2017-06-14T12:28:00Z"/>
          <w:noProof/>
          <w:lang w:eastAsia="ja-JP"/>
        </w:rPr>
      </w:pPr>
      <w:ins w:id="4" w:author="Ravi Jonnadula" w:date="2017-06-14T12:28:00Z">
        <w:r>
          <w:rPr>
            <w:noProof/>
          </w:rPr>
          <w:t>AAA Protocols</w:t>
        </w:r>
        <w:r>
          <w:rPr>
            <w:noProof/>
          </w:rPr>
          <w:tab/>
        </w:r>
        <w:r>
          <w:rPr>
            <w:noProof/>
          </w:rPr>
          <w:fldChar w:fldCharType="begin"/>
        </w:r>
        <w:r>
          <w:rPr>
            <w:noProof/>
          </w:rPr>
          <w:instrText xml:space="preserve"> PAGEREF _Toc359062623 \h </w:instrText>
        </w:r>
        <w:r>
          <w:rPr>
            <w:noProof/>
          </w:rPr>
        </w:r>
      </w:ins>
      <w:r>
        <w:rPr>
          <w:noProof/>
        </w:rPr>
        <w:fldChar w:fldCharType="separate"/>
      </w:r>
      <w:ins w:id="5" w:author="Ravi Jonnadula" w:date="2017-06-14T12:28:00Z">
        <w:r>
          <w:rPr>
            <w:noProof/>
          </w:rPr>
          <w:t>2</w:t>
        </w:r>
        <w:r>
          <w:rPr>
            <w:noProof/>
          </w:rPr>
          <w:fldChar w:fldCharType="end"/>
        </w:r>
      </w:ins>
    </w:p>
    <w:p w14:paraId="03AAA9E3" w14:textId="77777777" w:rsidR="00D82A62" w:rsidRDefault="00D82A62">
      <w:pPr>
        <w:pStyle w:val="TOC1"/>
        <w:tabs>
          <w:tab w:val="right" w:leader="dot" w:pos="8630"/>
        </w:tabs>
        <w:rPr>
          <w:ins w:id="6" w:author="Ravi Jonnadula" w:date="2017-06-14T12:28:00Z"/>
          <w:noProof/>
          <w:lang w:eastAsia="ja-JP"/>
        </w:rPr>
      </w:pPr>
      <w:ins w:id="7" w:author="Ravi Jonnadula" w:date="2017-06-14T12:28:00Z">
        <w:r>
          <w:rPr>
            <w:noProof/>
          </w:rPr>
          <w:t>Requirements</w:t>
        </w:r>
        <w:r>
          <w:rPr>
            <w:noProof/>
          </w:rPr>
          <w:tab/>
        </w:r>
        <w:r>
          <w:rPr>
            <w:noProof/>
          </w:rPr>
          <w:fldChar w:fldCharType="begin"/>
        </w:r>
        <w:r>
          <w:rPr>
            <w:noProof/>
          </w:rPr>
          <w:instrText xml:space="preserve"> PAGEREF _Toc359062624 \h </w:instrText>
        </w:r>
        <w:r>
          <w:rPr>
            <w:noProof/>
          </w:rPr>
        </w:r>
      </w:ins>
      <w:r>
        <w:rPr>
          <w:noProof/>
        </w:rPr>
        <w:fldChar w:fldCharType="separate"/>
      </w:r>
      <w:ins w:id="8" w:author="Ravi Jonnadula" w:date="2017-06-14T12:28:00Z">
        <w:r>
          <w:rPr>
            <w:noProof/>
          </w:rPr>
          <w:t>3</w:t>
        </w:r>
        <w:r>
          <w:rPr>
            <w:noProof/>
          </w:rPr>
          <w:fldChar w:fldCharType="end"/>
        </w:r>
      </w:ins>
    </w:p>
    <w:p w14:paraId="454412C0" w14:textId="77777777" w:rsidR="00D82A62" w:rsidRDefault="00D82A62">
      <w:pPr>
        <w:pStyle w:val="TOC1"/>
        <w:tabs>
          <w:tab w:val="right" w:leader="dot" w:pos="8630"/>
        </w:tabs>
        <w:rPr>
          <w:ins w:id="9" w:author="Ravi Jonnadula" w:date="2017-06-14T12:28:00Z"/>
          <w:noProof/>
          <w:lang w:eastAsia="ja-JP"/>
        </w:rPr>
      </w:pPr>
      <w:ins w:id="10" w:author="Ravi Jonnadula" w:date="2017-06-14T12:28:00Z">
        <w:r>
          <w:rPr>
            <w:noProof/>
          </w:rPr>
          <w:t>Assumptions</w:t>
        </w:r>
        <w:r>
          <w:rPr>
            <w:noProof/>
          </w:rPr>
          <w:tab/>
        </w:r>
        <w:r>
          <w:rPr>
            <w:noProof/>
          </w:rPr>
          <w:fldChar w:fldCharType="begin"/>
        </w:r>
        <w:r>
          <w:rPr>
            <w:noProof/>
          </w:rPr>
          <w:instrText xml:space="preserve"> PAGEREF _Toc359062625 \h </w:instrText>
        </w:r>
        <w:r>
          <w:rPr>
            <w:noProof/>
          </w:rPr>
        </w:r>
      </w:ins>
      <w:r>
        <w:rPr>
          <w:noProof/>
        </w:rPr>
        <w:fldChar w:fldCharType="separate"/>
      </w:r>
      <w:ins w:id="11" w:author="Ravi Jonnadula" w:date="2017-06-14T12:28:00Z">
        <w:r>
          <w:rPr>
            <w:noProof/>
          </w:rPr>
          <w:t>4</w:t>
        </w:r>
        <w:r>
          <w:rPr>
            <w:noProof/>
          </w:rPr>
          <w:fldChar w:fldCharType="end"/>
        </w:r>
      </w:ins>
    </w:p>
    <w:p w14:paraId="5F902CCF" w14:textId="77777777" w:rsidR="00D82A62" w:rsidRDefault="00D82A62">
      <w:pPr>
        <w:pStyle w:val="TOC1"/>
        <w:tabs>
          <w:tab w:val="right" w:leader="dot" w:pos="8630"/>
        </w:tabs>
        <w:rPr>
          <w:ins w:id="12" w:author="Ravi Jonnadula" w:date="2017-06-14T12:28:00Z"/>
          <w:noProof/>
          <w:lang w:eastAsia="ja-JP"/>
        </w:rPr>
      </w:pPr>
      <w:ins w:id="13" w:author="Ravi Jonnadula" w:date="2017-06-14T12:28:00Z">
        <w:r>
          <w:rPr>
            <w:noProof/>
          </w:rPr>
          <w:t>Limitations</w:t>
        </w:r>
        <w:r>
          <w:rPr>
            <w:noProof/>
          </w:rPr>
          <w:tab/>
        </w:r>
        <w:r>
          <w:rPr>
            <w:noProof/>
          </w:rPr>
          <w:fldChar w:fldCharType="begin"/>
        </w:r>
        <w:r>
          <w:rPr>
            <w:noProof/>
          </w:rPr>
          <w:instrText xml:space="preserve"> PAGEREF _Toc359062626 \h </w:instrText>
        </w:r>
        <w:r>
          <w:rPr>
            <w:noProof/>
          </w:rPr>
        </w:r>
      </w:ins>
      <w:r>
        <w:rPr>
          <w:noProof/>
        </w:rPr>
        <w:fldChar w:fldCharType="separate"/>
      </w:r>
      <w:ins w:id="14" w:author="Ravi Jonnadula" w:date="2017-06-14T12:28:00Z">
        <w:r>
          <w:rPr>
            <w:noProof/>
          </w:rPr>
          <w:t>4</w:t>
        </w:r>
        <w:r>
          <w:rPr>
            <w:noProof/>
          </w:rPr>
          <w:fldChar w:fldCharType="end"/>
        </w:r>
      </w:ins>
    </w:p>
    <w:p w14:paraId="3913F1F8" w14:textId="77777777" w:rsidR="00D82A62" w:rsidRDefault="00D82A62">
      <w:pPr>
        <w:pStyle w:val="TOC1"/>
        <w:tabs>
          <w:tab w:val="right" w:leader="dot" w:pos="8630"/>
        </w:tabs>
        <w:rPr>
          <w:ins w:id="15" w:author="Ravi Jonnadula" w:date="2017-06-14T12:28:00Z"/>
          <w:noProof/>
          <w:lang w:eastAsia="ja-JP"/>
        </w:rPr>
      </w:pPr>
      <w:ins w:id="16" w:author="Ravi Jonnadula" w:date="2017-06-14T12:28:00Z">
        <w:r>
          <w:rPr>
            <w:noProof/>
          </w:rPr>
          <w:t>References</w:t>
        </w:r>
        <w:r>
          <w:rPr>
            <w:noProof/>
          </w:rPr>
          <w:tab/>
        </w:r>
        <w:r>
          <w:rPr>
            <w:noProof/>
          </w:rPr>
          <w:fldChar w:fldCharType="begin"/>
        </w:r>
        <w:r>
          <w:rPr>
            <w:noProof/>
          </w:rPr>
          <w:instrText xml:space="preserve"> PAGEREF _Toc359062627 \h </w:instrText>
        </w:r>
        <w:r>
          <w:rPr>
            <w:noProof/>
          </w:rPr>
        </w:r>
      </w:ins>
      <w:r>
        <w:rPr>
          <w:noProof/>
        </w:rPr>
        <w:fldChar w:fldCharType="separate"/>
      </w:r>
      <w:ins w:id="17" w:author="Ravi Jonnadula" w:date="2017-06-14T12:28:00Z">
        <w:r>
          <w:rPr>
            <w:noProof/>
          </w:rPr>
          <w:t>4</w:t>
        </w:r>
        <w:r>
          <w:rPr>
            <w:noProof/>
          </w:rPr>
          <w:fldChar w:fldCharType="end"/>
        </w:r>
      </w:ins>
    </w:p>
    <w:p w14:paraId="4D3678BB" w14:textId="77777777" w:rsidR="00D82A62" w:rsidRDefault="00D82A62">
      <w:pPr>
        <w:pStyle w:val="TOC1"/>
        <w:tabs>
          <w:tab w:val="right" w:leader="dot" w:pos="8630"/>
        </w:tabs>
        <w:rPr>
          <w:ins w:id="18" w:author="Ravi Jonnadula" w:date="2017-06-14T12:28:00Z"/>
          <w:noProof/>
          <w:lang w:eastAsia="ja-JP"/>
        </w:rPr>
      </w:pPr>
      <w:ins w:id="19" w:author="Ravi Jonnadula" w:date="2017-06-14T12:28:00Z">
        <w:r>
          <w:rPr>
            <w:noProof/>
          </w:rPr>
          <w:t>AAA Design</w:t>
        </w:r>
        <w:r>
          <w:rPr>
            <w:noProof/>
          </w:rPr>
          <w:tab/>
        </w:r>
        <w:r>
          <w:rPr>
            <w:noProof/>
          </w:rPr>
          <w:fldChar w:fldCharType="begin"/>
        </w:r>
        <w:r>
          <w:rPr>
            <w:noProof/>
          </w:rPr>
          <w:instrText xml:space="preserve"> PAGEREF _Toc359062628 \h </w:instrText>
        </w:r>
        <w:r>
          <w:rPr>
            <w:noProof/>
          </w:rPr>
        </w:r>
      </w:ins>
      <w:r>
        <w:rPr>
          <w:noProof/>
        </w:rPr>
        <w:fldChar w:fldCharType="separate"/>
      </w:r>
      <w:ins w:id="20" w:author="Ravi Jonnadula" w:date="2017-06-14T12:28:00Z">
        <w:r>
          <w:rPr>
            <w:noProof/>
          </w:rPr>
          <w:t>5</w:t>
        </w:r>
        <w:r>
          <w:rPr>
            <w:noProof/>
          </w:rPr>
          <w:fldChar w:fldCharType="end"/>
        </w:r>
      </w:ins>
    </w:p>
    <w:p w14:paraId="3DC27C45" w14:textId="77777777" w:rsidR="00D82A62" w:rsidRDefault="00D82A62">
      <w:pPr>
        <w:pStyle w:val="TOC2"/>
        <w:tabs>
          <w:tab w:val="right" w:leader="dot" w:pos="8630"/>
        </w:tabs>
        <w:rPr>
          <w:ins w:id="21" w:author="Ravi Jonnadula" w:date="2017-06-14T12:28:00Z"/>
          <w:noProof/>
          <w:lang w:eastAsia="ja-JP"/>
        </w:rPr>
      </w:pPr>
      <w:ins w:id="22" w:author="Ravi Jonnadula" w:date="2017-06-14T12:28:00Z">
        <w:r>
          <w:rPr>
            <w:noProof/>
          </w:rPr>
          <w:t>AAA Component Interactions</w:t>
        </w:r>
        <w:r>
          <w:rPr>
            <w:noProof/>
          </w:rPr>
          <w:tab/>
        </w:r>
        <w:r>
          <w:rPr>
            <w:noProof/>
          </w:rPr>
          <w:fldChar w:fldCharType="begin"/>
        </w:r>
        <w:r>
          <w:rPr>
            <w:noProof/>
          </w:rPr>
          <w:instrText xml:space="preserve"> PAGEREF _Toc359062629 \h </w:instrText>
        </w:r>
        <w:r>
          <w:rPr>
            <w:noProof/>
          </w:rPr>
        </w:r>
      </w:ins>
      <w:r>
        <w:rPr>
          <w:noProof/>
        </w:rPr>
        <w:fldChar w:fldCharType="separate"/>
      </w:r>
      <w:ins w:id="23" w:author="Ravi Jonnadula" w:date="2017-06-14T12:28:00Z">
        <w:r>
          <w:rPr>
            <w:noProof/>
          </w:rPr>
          <w:t>5</w:t>
        </w:r>
        <w:r>
          <w:rPr>
            <w:noProof/>
          </w:rPr>
          <w:fldChar w:fldCharType="end"/>
        </w:r>
      </w:ins>
    </w:p>
    <w:p w14:paraId="692630D7" w14:textId="77777777" w:rsidR="00D82A62" w:rsidRDefault="00D82A62">
      <w:pPr>
        <w:pStyle w:val="TOC2"/>
        <w:tabs>
          <w:tab w:val="right" w:leader="dot" w:pos="8630"/>
        </w:tabs>
        <w:rPr>
          <w:ins w:id="24" w:author="Ravi Jonnadula" w:date="2017-06-14T12:28:00Z"/>
          <w:noProof/>
          <w:lang w:eastAsia="ja-JP"/>
        </w:rPr>
      </w:pPr>
      <w:ins w:id="25" w:author="Ravi Jonnadula" w:date="2017-06-14T12:28:00Z">
        <w:r>
          <w:rPr>
            <w:noProof/>
          </w:rPr>
          <w:t>High level flow of user authentication &amp; Authorization</w:t>
        </w:r>
        <w:r>
          <w:rPr>
            <w:noProof/>
          </w:rPr>
          <w:tab/>
        </w:r>
        <w:r>
          <w:rPr>
            <w:noProof/>
          </w:rPr>
          <w:fldChar w:fldCharType="begin"/>
        </w:r>
        <w:r>
          <w:rPr>
            <w:noProof/>
          </w:rPr>
          <w:instrText xml:space="preserve"> PAGEREF _Toc359062630 \h </w:instrText>
        </w:r>
        <w:r>
          <w:rPr>
            <w:noProof/>
          </w:rPr>
        </w:r>
      </w:ins>
      <w:r>
        <w:rPr>
          <w:noProof/>
        </w:rPr>
        <w:fldChar w:fldCharType="separate"/>
      </w:r>
      <w:ins w:id="26" w:author="Ravi Jonnadula" w:date="2017-06-14T12:28:00Z">
        <w:r>
          <w:rPr>
            <w:noProof/>
          </w:rPr>
          <w:t>5</w:t>
        </w:r>
        <w:r>
          <w:rPr>
            <w:noProof/>
          </w:rPr>
          <w:fldChar w:fldCharType="end"/>
        </w:r>
      </w:ins>
    </w:p>
    <w:p w14:paraId="792C96C5" w14:textId="77777777" w:rsidR="00D82A62" w:rsidRDefault="00D82A62">
      <w:pPr>
        <w:pStyle w:val="TOC2"/>
        <w:tabs>
          <w:tab w:val="right" w:leader="dot" w:pos="8630"/>
        </w:tabs>
        <w:rPr>
          <w:ins w:id="27" w:author="Ravi Jonnadula" w:date="2017-06-14T12:28:00Z"/>
          <w:noProof/>
          <w:lang w:eastAsia="ja-JP"/>
        </w:rPr>
      </w:pPr>
      <w:ins w:id="28" w:author="Ravi Jonnadula" w:date="2017-06-14T12:28:00Z">
        <w:r>
          <w:rPr>
            <w:noProof/>
          </w:rPr>
          <w:t>Authentication</w:t>
        </w:r>
        <w:r>
          <w:rPr>
            <w:noProof/>
          </w:rPr>
          <w:tab/>
        </w:r>
        <w:r>
          <w:rPr>
            <w:noProof/>
          </w:rPr>
          <w:fldChar w:fldCharType="begin"/>
        </w:r>
        <w:r>
          <w:rPr>
            <w:noProof/>
          </w:rPr>
          <w:instrText xml:space="preserve"> PAGEREF _Toc359062631 \h </w:instrText>
        </w:r>
        <w:r>
          <w:rPr>
            <w:noProof/>
          </w:rPr>
        </w:r>
      </w:ins>
      <w:r>
        <w:rPr>
          <w:noProof/>
        </w:rPr>
        <w:fldChar w:fldCharType="separate"/>
      </w:r>
      <w:ins w:id="29" w:author="Ravi Jonnadula" w:date="2017-06-14T12:28:00Z">
        <w:r>
          <w:rPr>
            <w:noProof/>
          </w:rPr>
          <w:t>6</w:t>
        </w:r>
        <w:r>
          <w:rPr>
            <w:noProof/>
          </w:rPr>
          <w:fldChar w:fldCharType="end"/>
        </w:r>
      </w:ins>
    </w:p>
    <w:p w14:paraId="3EA10EA2" w14:textId="77777777" w:rsidR="00D82A62" w:rsidRDefault="00D82A62">
      <w:pPr>
        <w:pStyle w:val="TOC3"/>
        <w:tabs>
          <w:tab w:val="right" w:leader="dot" w:pos="8630"/>
        </w:tabs>
        <w:rPr>
          <w:ins w:id="30" w:author="Ravi Jonnadula" w:date="2017-06-14T12:28:00Z"/>
          <w:noProof/>
          <w:lang w:eastAsia="ja-JP"/>
        </w:rPr>
      </w:pPr>
      <w:ins w:id="31" w:author="Ravi Jonnadula" w:date="2017-06-14T12:28:00Z">
        <w:r>
          <w:rPr>
            <w:noProof/>
          </w:rPr>
          <w:t>Fallback mechanism for Authentication / Local Authentication</w:t>
        </w:r>
        <w:r>
          <w:rPr>
            <w:noProof/>
          </w:rPr>
          <w:tab/>
        </w:r>
        <w:r>
          <w:rPr>
            <w:noProof/>
          </w:rPr>
          <w:fldChar w:fldCharType="begin"/>
        </w:r>
        <w:r>
          <w:rPr>
            <w:noProof/>
          </w:rPr>
          <w:instrText xml:space="preserve"> PAGEREF _Toc359062632 \h </w:instrText>
        </w:r>
        <w:r>
          <w:rPr>
            <w:noProof/>
          </w:rPr>
        </w:r>
      </w:ins>
      <w:r>
        <w:rPr>
          <w:noProof/>
        </w:rPr>
        <w:fldChar w:fldCharType="separate"/>
      </w:r>
      <w:ins w:id="32" w:author="Ravi Jonnadula" w:date="2017-06-14T12:28:00Z">
        <w:r>
          <w:rPr>
            <w:noProof/>
          </w:rPr>
          <w:t>8</w:t>
        </w:r>
        <w:r>
          <w:rPr>
            <w:noProof/>
          </w:rPr>
          <w:fldChar w:fldCharType="end"/>
        </w:r>
      </w:ins>
    </w:p>
    <w:p w14:paraId="43BB3B7C" w14:textId="77777777" w:rsidR="00D82A62" w:rsidRDefault="00D82A62">
      <w:pPr>
        <w:pStyle w:val="TOC2"/>
        <w:tabs>
          <w:tab w:val="right" w:leader="dot" w:pos="8630"/>
        </w:tabs>
        <w:rPr>
          <w:ins w:id="33" w:author="Ravi Jonnadula" w:date="2017-06-14T12:28:00Z"/>
          <w:noProof/>
          <w:lang w:eastAsia="ja-JP"/>
        </w:rPr>
      </w:pPr>
      <w:ins w:id="34" w:author="Ravi Jonnadula" w:date="2017-06-14T12:28:00Z">
        <w:r>
          <w:rPr>
            <w:noProof/>
          </w:rPr>
          <w:t>Privilege level to User Role mapping</w:t>
        </w:r>
        <w:r>
          <w:rPr>
            <w:noProof/>
          </w:rPr>
          <w:tab/>
        </w:r>
        <w:bookmarkStart w:id="35" w:name="_GoBack"/>
        <w:bookmarkEnd w:id="35"/>
        <w:r>
          <w:rPr>
            <w:noProof/>
          </w:rPr>
          <w:fldChar w:fldCharType="begin"/>
        </w:r>
        <w:r>
          <w:rPr>
            <w:noProof/>
          </w:rPr>
          <w:instrText xml:space="preserve"> PAGEREF _Toc359062633 \h </w:instrText>
        </w:r>
        <w:r>
          <w:rPr>
            <w:noProof/>
          </w:rPr>
        </w:r>
      </w:ins>
      <w:r>
        <w:rPr>
          <w:noProof/>
        </w:rPr>
        <w:fldChar w:fldCharType="separate"/>
      </w:r>
      <w:ins w:id="36" w:author="Ravi Jonnadula" w:date="2017-06-14T12:28:00Z">
        <w:r>
          <w:rPr>
            <w:noProof/>
          </w:rPr>
          <w:t>9</w:t>
        </w:r>
        <w:r>
          <w:rPr>
            <w:noProof/>
          </w:rPr>
          <w:fldChar w:fldCharType="end"/>
        </w:r>
      </w:ins>
    </w:p>
    <w:p w14:paraId="00E5EDB3" w14:textId="77777777" w:rsidR="00D82A62" w:rsidRDefault="00D82A62">
      <w:pPr>
        <w:pStyle w:val="TOC2"/>
        <w:tabs>
          <w:tab w:val="right" w:leader="dot" w:pos="8630"/>
        </w:tabs>
        <w:rPr>
          <w:ins w:id="37" w:author="Ravi Jonnadula" w:date="2017-06-14T12:28:00Z"/>
          <w:noProof/>
          <w:lang w:eastAsia="ja-JP"/>
        </w:rPr>
      </w:pPr>
      <w:ins w:id="38" w:author="Ravi Jonnadula" w:date="2017-06-14T12:28:00Z">
        <w:r>
          <w:rPr>
            <w:noProof/>
          </w:rPr>
          <w:t>Categorization of Shell Commands</w:t>
        </w:r>
        <w:r>
          <w:rPr>
            <w:noProof/>
          </w:rPr>
          <w:tab/>
        </w:r>
        <w:r>
          <w:rPr>
            <w:noProof/>
          </w:rPr>
          <w:fldChar w:fldCharType="begin"/>
        </w:r>
        <w:r>
          <w:rPr>
            <w:noProof/>
          </w:rPr>
          <w:instrText xml:space="preserve"> PAGEREF _Toc359062634 \h </w:instrText>
        </w:r>
        <w:r>
          <w:rPr>
            <w:noProof/>
          </w:rPr>
        </w:r>
      </w:ins>
      <w:r>
        <w:rPr>
          <w:noProof/>
        </w:rPr>
        <w:fldChar w:fldCharType="separate"/>
      </w:r>
      <w:ins w:id="39" w:author="Ravi Jonnadula" w:date="2017-06-14T12:28:00Z">
        <w:r>
          <w:rPr>
            <w:noProof/>
          </w:rPr>
          <w:t>9</w:t>
        </w:r>
        <w:r>
          <w:rPr>
            <w:noProof/>
          </w:rPr>
          <w:fldChar w:fldCharType="end"/>
        </w:r>
      </w:ins>
    </w:p>
    <w:p w14:paraId="0FDCA3DA" w14:textId="77777777" w:rsidR="00D82A62" w:rsidRDefault="00D82A62">
      <w:pPr>
        <w:pStyle w:val="TOC2"/>
        <w:tabs>
          <w:tab w:val="right" w:leader="dot" w:pos="8630"/>
        </w:tabs>
        <w:rPr>
          <w:ins w:id="40" w:author="Ravi Jonnadula" w:date="2017-06-14T12:28:00Z"/>
          <w:noProof/>
          <w:lang w:eastAsia="ja-JP"/>
        </w:rPr>
      </w:pPr>
      <w:ins w:id="41" w:author="Ravi Jonnadula" w:date="2017-06-14T12:28:00Z">
        <w:r>
          <w:rPr>
            <w:noProof/>
          </w:rPr>
          <w:t>Authorization</w:t>
        </w:r>
        <w:r>
          <w:rPr>
            <w:noProof/>
          </w:rPr>
          <w:tab/>
        </w:r>
        <w:r>
          <w:rPr>
            <w:noProof/>
          </w:rPr>
          <w:fldChar w:fldCharType="begin"/>
        </w:r>
        <w:r>
          <w:rPr>
            <w:noProof/>
          </w:rPr>
          <w:instrText xml:space="preserve"> PAGEREF _Toc359062635 \h </w:instrText>
        </w:r>
        <w:r>
          <w:rPr>
            <w:noProof/>
          </w:rPr>
        </w:r>
      </w:ins>
      <w:r>
        <w:rPr>
          <w:noProof/>
        </w:rPr>
        <w:fldChar w:fldCharType="separate"/>
      </w:r>
      <w:ins w:id="42" w:author="Ravi Jonnadula" w:date="2017-06-14T12:28:00Z">
        <w:r>
          <w:rPr>
            <w:noProof/>
          </w:rPr>
          <w:t>11</w:t>
        </w:r>
        <w:r>
          <w:rPr>
            <w:noProof/>
          </w:rPr>
          <w:fldChar w:fldCharType="end"/>
        </w:r>
      </w:ins>
    </w:p>
    <w:p w14:paraId="1E86A20A" w14:textId="77777777" w:rsidR="00D82A62" w:rsidRDefault="00D82A62">
      <w:pPr>
        <w:pStyle w:val="TOC3"/>
        <w:tabs>
          <w:tab w:val="right" w:leader="dot" w:pos="8630"/>
        </w:tabs>
        <w:rPr>
          <w:ins w:id="43" w:author="Ravi Jonnadula" w:date="2017-06-14T12:28:00Z"/>
          <w:noProof/>
          <w:lang w:eastAsia="ja-JP"/>
        </w:rPr>
      </w:pPr>
      <w:ins w:id="44" w:author="Ravi Jonnadula" w:date="2017-06-14T12:28:00Z">
        <w:r>
          <w:rPr>
            <w:noProof/>
          </w:rPr>
          <w:t>Role based Authorization</w:t>
        </w:r>
        <w:r>
          <w:rPr>
            <w:noProof/>
          </w:rPr>
          <w:tab/>
        </w:r>
        <w:r>
          <w:rPr>
            <w:noProof/>
          </w:rPr>
          <w:fldChar w:fldCharType="begin"/>
        </w:r>
        <w:r>
          <w:rPr>
            <w:noProof/>
          </w:rPr>
          <w:instrText xml:space="preserve"> PAGEREF _Toc359062636 \h </w:instrText>
        </w:r>
        <w:r>
          <w:rPr>
            <w:noProof/>
          </w:rPr>
        </w:r>
      </w:ins>
      <w:r>
        <w:rPr>
          <w:noProof/>
        </w:rPr>
        <w:fldChar w:fldCharType="separate"/>
      </w:r>
      <w:ins w:id="45" w:author="Ravi Jonnadula" w:date="2017-06-14T12:28:00Z">
        <w:r>
          <w:rPr>
            <w:noProof/>
          </w:rPr>
          <w:t>11</w:t>
        </w:r>
        <w:r>
          <w:rPr>
            <w:noProof/>
          </w:rPr>
          <w:fldChar w:fldCharType="end"/>
        </w:r>
      </w:ins>
    </w:p>
    <w:p w14:paraId="2E030F52" w14:textId="77777777" w:rsidR="00D82A62" w:rsidRDefault="00D82A62">
      <w:pPr>
        <w:pStyle w:val="TOC3"/>
        <w:tabs>
          <w:tab w:val="right" w:leader="dot" w:pos="8630"/>
        </w:tabs>
        <w:rPr>
          <w:ins w:id="46" w:author="Ravi Jonnadula" w:date="2017-06-14T12:28:00Z"/>
          <w:noProof/>
          <w:lang w:eastAsia="ja-JP"/>
        </w:rPr>
      </w:pPr>
      <w:ins w:id="47" w:author="Ravi Jonnadula" w:date="2017-06-14T12:28:00Z">
        <w:r>
          <w:rPr>
            <w:noProof/>
          </w:rPr>
          <w:t>TACACS+ based Authorization</w:t>
        </w:r>
        <w:r>
          <w:rPr>
            <w:noProof/>
          </w:rPr>
          <w:tab/>
        </w:r>
        <w:r>
          <w:rPr>
            <w:noProof/>
          </w:rPr>
          <w:fldChar w:fldCharType="begin"/>
        </w:r>
        <w:r>
          <w:rPr>
            <w:noProof/>
          </w:rPr>
          <w:instrText xml:space="preserve"> PAGEREF _Toc359062637 \h </w:instrText>
        </w:r>
        <w:r>
          <w:rPr>
            <w:noProof/>
          </w:rPr>
        </w:r>
      </w:ins>
      <w:r>
        <w:rPr>
          <w:noProof/>
        </w:rPr>
        <w:fldChar w:fldCharType="separate"/>
      </w:r>
      <w:ins w:id="48" w:author="Ravi Jonnadula" w:date="2017-06-14T12:28:00Z">
        <w:r>
          <w:rPr>
            <w:noProof/>
          </w:rPr>
          <w:t>11</w:t>
        </w:r>
        <w:r>
          <w:rPr>
            <w:noProof/>
          </w:rPr>
          <w:fldChar w:fldCharType="end"/>
        </w:r>
      </w:ins>
    </w:p>
    <w:p w14:paraId="466F8907" w14:textId="77777777" w:rsidR="00D82A62" w:rsidRDefault="00D82A62">
      <w:pPr>
        <w:pStyle w:val="TOC1"/>
        <w:tabs>
          <w:tab w:val="right" w:leader="dot" w:pos="8630"/>
        </w:tabs>
        <w:rPr>
          <w:ins w:id="49" w:author="Ravi Jonnadula" w:date="2017-06-14T12:28:00Z"/>
          <w:noProof/>
          <w:lang w:eastAsia="ja-JP"/>
        </w:rPr>
      </w:pPr>
      <w:ins w:id="50" w:author="Ravi Jonnadula" w:date="2017-06-14T12:28:00Z">
        <w:r>
          <w:rPr>
            <w:noProof/>
          </w:rPr>
          <w:t>AAA Configuration Model</w:t>
        </w:r>
        <w:r>
          <w:rPr>
            <w:noProof/>
          </w:rPr>
          <w:tab/>
        </w:r>
        <w:r>
          <w:rPr>
            <w:noProof/>
          </w:rPr>
          <w:fldChar w:fldCharType="begin"/>
        </w:r>
        <w:r>
          <w:rPr>
            <w:noProof/>
          </w:rPr>
          <w:instrText xml:space="preserve"> PAGEREF _Toc359062638 \h </w:instrText>
        </w:r>
        <w:r>
          <w:rPr>
            <w:noProof/>
          </w:rPr>
        </w:r>
      </w:ins>
      <w:r>
        <w:rPr>
          <w:noProof/>
        </w:rPr>
        <w:fldChar w:fldCharType="separate"/>
      </w:r>
      <w:ins w:id="51" w:author="Ravi Jonnadula" w:date="2017-06-14T12:28:00Z">
        <w:r>
          <w:rPr>
            <w:noProof/>
          </w:rPr>
          <w:t>12</w:t>
        </w:r>
        <w:r>
          <w:rPr>
            <w:noProof/>
          </w:rPr>
          <w:fldChar w:fldCharType="end"/>
        </w:r>
      </w:ins>
    </w:p>
    <w:p w14:paraId="3FE8B7A2" w14:textId="77777777" w:rsidR="00D82A62" w:rsidRDefault="00D82A62">
      <w:pPr>
        <w:pStyle w:val="TOC2"/>
        <w:tabs>
          <w:tab w:val="right" w:leader="dot" w:pos="8630"/>
        </w:tabs>
        <w:rPr>
          <w:ins w:id="52" w:author="Ravi Jonnadula" w:date="2017-06-14T12:28:00Z"/>
          <w:noProof/>
          <w:lang w:eastAsia="ja-JP"/>
        </w:rPr>
      </w:pPr>
      <w:ins w:id="53" w:author="Ravi Jonnadula" w:date="2017-06-14T12:28:00Z">
        <w:r>
          <w:rPr>
            <w:noProof/>
          </w:rPr>
          <w:t>CLI for AAA</w:t>
        </w:r>
        <w:r>
          <w:rPr>
            <w:noProof/>
          </w:rPr>
          <w:tab/>
        </w:r>
        <w:r>
          <w:rPr>
            <w:noProof/>
          </w:rPr>
          <w:fldChar w:fldCharType="begin"/>
        </w:r>
        <w:r>
          <w:rPr>
            <w:noProof/>
          </w:rPr>
          <w:instrText xml:space="preserve"> PAGEREF _Toc359062639 \h </w:instrText>
        </w:r>
        <w:r>
          <w:rPr>
            <w:noProof/>
          </w:rPr>
        </w:r>
      </w:ins>
      <w:r>
        <w:rPr>
          <w:noProof/>
        </w:rPr>
        <w:fldChar w:fldCharType="separate"/>
      </w:r>
      <w:ins w:id="54" w:author="Ravi Jonnadula" w:date="2017-06-14T12:28:00Z">
        <w:r>
          <w:rPr>
            <w:noProof/>
          </w:rPr>
          <w:t>13</w:t>
        </w:r>
        <w:r>
          <w:rPr>
            <w:noProof/>
          </w:rPr>
          <w:fldChar w:fldCharType="end"/>
        </w:r>
      </w:ins>
    </w:p>
    <w:p w14:paraId="5DD99B2A" w14:textId="77777777" w:rsidR="00D82A62" w:rsidRDefault="00D82A62">
      <w:pPr>
        <w:pStyle w:val="TOC1"/>
        <w:tabs>
          <w:tab w:val="right" w:leader="dot" w:pos="8630"/>
        </w:tabs>
        <w:rPr>
          <w:ins w:id="55" w:author="Ravi Jonnadula" w:date="2017-06-14T12:28:00Z"/>
          <w:noProof/>
          <w:lang w:eastAsia="ja-JP"/>
        </w:rPr>
      </w:pPr>
      <w:ins w:id="56" w:author="Ravi Jonnadula" w:date="2017-06-14T12:28:00Z">
        <w:r>
          <w:rPr>
            <w:noProof/>
          </w:rPr>
          <w:t>TACACS+ Configuration Model</w:t>
        </w:r>
        <w:r>
          <w:rPr>
            <w:noProof/>
          </w:rPr>
          <w:tab/>
        </w:r>
        <w:r>
          <w:rPr>
            <w:noProof/>
          </w:rPr>
          <w:fldChar w:fldCharType="begin"/>
        </w:r>
        <w:r>
          <w:rPr>
            <w:noProof/>
          </w:rPr>
          <w:instrText xml:space="preserve"> PAGEREF _Toc359062640 \h </w:instrText>
        </w:r>
        <w:r>
          <w:rPr>
            <w:noProof/>
          </w:rPr>
        </w:r>
      </w:ins>
      <w:r>
        <w:rPr>
          <w:noProof/>
        </w:rPr>
        <w:fldChar w:fldCharType="separate"/>
      </w:r>
      <w:ins w:id="57" w:author="Ravi Jonnadula" w:date="2017-06-14T12:28:00Z">
        <w:r>
          <w:rPr>
            <w:noProof/>
          </w:rPr>
          <w:t>13</w:t>
        </w:r>
        <w:r>
          <w:rPr>
            <w:noProof/>
          </w:rPr>
          <w:fldChar w:fldCharType="end"/>
        </w:r>
      </w:ins>
    </w:p>
    <w:p w14:paraId="002287E2" w14:textId="77777777" w:rsidR="00D82A62" w:rsidRDefault="00D82A62">
      <w:pPr>
        <w:pStyle w:val="TOC2"/>
        <w:tabs>
          <w:tab w:val="right" w:leader="dot" w:pos="8630"/>
        </w:tabs>
        <w:rPr>
          <w:ins w:id="58" w:author="Ravi Jonnadula" w:date="2017-06-14T12:28:00Z"/>
          <w:noProof/>
          <w:lang w:eastAsia="ja-JP"/>
        </w:rPr>
      </w:pPr>
      <w:ins w:id="59" w:author="Ravi Jonnadula" w:date="2017-06-14T12:28:00Z">
        <w:r>
          <w:rPr>
            <w:noProof/>
          </w:rPr>
          <w:t>Global Parameters</w:t>
        </w:r>
        <w:r>
          <w:rPr>
            <w:noProof/>
          </w:rPr>
          <w:tab/>
        </w:r>
        <w:r>
          <w:rPr>
            <w:noProof/>
          </w:rPr>
          <w:fldChar w:fldCharType="begin"/>
        </w:r>
        <w:r>
          <w:rPr>
            <w:noProof/>
          </w:rPr>
          <w:instrText xml:space="preserve"> PAGEREF _Toc359062641 \h </w:instrText>
        </w:r>
        <w:r>
          <w:rPr>
            <w:noProof/>
          </w:rPr>
        </w:r>
      </w:ins>
      <w:r>
        <w:rPr>
          <w:noProof/>
        </w:rPr>
        <w:fldChar w:fldCharType="separate"/>
      </w:r>
      <w:ins w:id="60" w:author="Ravi Jonnadula" w:date="2017-06-14T12:28:00Z">
        <w:r>
          <w:rPr>
            <w:noProof/>
          </w:rPr>
          <w:t>13</w:t>
        </w:r>
        <w:r>
          <w:rPr>
            <w:noProof/>
          </w:rPr>
          <w:fldChar w:fldCharType="end"/>
        </w:r>
      </w:ins>
    </w:p>
    <w:p w14:paraId="47C3929D" w14:textId="77777777" w:rsidR="00D82A62" w:rsidRDefault="00D82A62">
      <w:pPr>
        <w:pStyle w:val="TOC2"/>
        <w:tabs>
          <w:tab w:val="right" w:leader="dot" w:pos="8630"/>
        </w:tabs>
        <w:rPr>
          <w:ins w:id="61" w:author="Ravi Jonnadula" w:date="2017-06-14T12:28:00Z"/>
          <w:noProof/>
          <w:lang w:eastAsia="ja-JP"/>
        </w:rPr>
      </w:pPr>
      <w:ins w:id="62" w:author="Ravi Jonnadula" w:date="2017-06-14T12:28:00Z">
        <w:r>
          <w:rPr>
            <w:noProof/>
          </w:rPr>
          <w:t>Server Configuration</w:t>
        </w:r>
        <w:r>
          <w:rPr>
            <w:noProof/>
          </w:rPr>
          <w:tab/>
        </w:r>
        <w:r>
          <w:rPr>
            <w:noProof/>
          </w:rPr>
          <w:fldChar w:fldCharType="begin"/>
        </w:r>
        <w:r>
          <w:rPr>
            <w:noProof/>
          </w:rPr>
          <w:instrText xml:space="preserve"> PAGEREF _Toc359062642 \h </w:instrText>
        </w:r>
        <w:r>
          <w:rPr>
            <w:noProof/>
          </w:rPr>
        </w:r>
      </w:ins>
      <w:r>
        <w:rPr>
          <w:noProof/>
        </w:rPr>
        <w:fldChar w:fldCharType="separate"/>
      </w:r>
      <w:ins w:id="63" w:author="Ravi Jonnadula" w:date="2017-06-14T12:28:00Z">
        <w:r>
          <w:rPr>
            <w:noProof/>
          </w:rPr>
          <w:t>14</w:t>
        </w:r>
        <w:r>
          <w:rPr>
            <w:noProof/>
          </w:rPr>
          <w:fldChar w:fldCharType="end"/>
        </w:r>
      </w:ins>
    </w:p>
    <w:p w14:paraId="34DC5CA4" w14:textId="77777777" w:rsidR="00D82A62" w:rsidRDefault="00D82A62">
      <w:pPr>
        <w:pStyle w:val="TOC2"/>
        <w:tabs>
          <w:tab w:val="right" w:leader="dot" w:pos="8630"/>
        </w:tabs>
        <w:rPr>
          <w:ins w:id="64" w:author="Ravi Jonnadula" w:date="2017-06-14T12:28:00Z"/>
          <w:noProof/>
          <w:lang w:eastAsia="ja-JP"/>
        </w:rPr>
      </w:pPr>
      <w:ins w:id="65" w:author="Ravi Jonnadula" w:date="2017-06-14T12:28:00Z">
        <w:r>
          <w:rPr>
            <w:noProof/>
          </w:rPr>
          <w:t>CLI for TACACS+</w:t>
        </w:r>
        <w:r>
          <w:rPr>
            <w:noProof/>
          </w:rPr>
          <w:tab/>
        </w:r>
        <w:r>
          <w:rPr>
            <w:noProof/>
          </w:rPr>
          <w:fldChar w:fldCharType="begin"/>
        </w:r>
        <w:r>
          <w:rPr>
            <w:noProof/>
          </w:rPr>
          <w:instrText xml:space="preserve"> PAGEREF _Toc359062643 \h </w:instrText>
        </w:r>
        <w:r>
          <w:rPr>
            <w:noProof/>
          </w:rPr>
        </w:r>
      </w:ins>
      <w:r>
        <w:rPr>
          <w:noProof/>
        </w:rPr>
        <w:fldChar w:fldCharType="separate"/>
      </w:r>
      <w:ins w:id="66" w:author="Ravi Jonnadula" w:date="2017-06-14T12:28:00Z">
        <w:r>
          <w:rPr>
            <w:noProof/>
          </w:rPr>
          <w:t>15</w:t>
        </w:r>
        <w:r>
          <w:rPr>
            <w:noProof/>
          </w:rPr>
          <w:fldChar w:fldCharType="end"/>
        </w:r>
      </w:ins>
    </w:p>
    <w:p w14:paraId="0C403943" w14:textId="714221FC" w:rsidR="00DE3D36" w:rsidRDefault="00DE3D36" w:rsidP="00DE3D36">
      <w:r>
        <w:fldChar w:fldCharType="end"/>
      </w:r>
    </w:p>
    <w:p w14:paraId="41BD3D08" w14:textId="77777777" w:rsidR="005265A2" w:rsidRDefault="005265A2" w:rsidP="00DE3D36"/>
    <w:p w14:paraId="13DB4482" w14:textId="77777777" w:rsidR="005265A2" w:rsidRDefault="005265A2" w:rsidP="00DE3D36"/>
    <w:p w14:paraId="5DDFF894" w14:textId="77777777" w:rsidR="005265A2" w:rsidRDefault="005265A2" w:rsidP="00DE3D36"/>
    <w:p w14:paraId="111EB4B0" w14:textId="77777777" w:rsidR="00DE3D36" w:rsidRDefault="00DE3D36">
      <w:r>
        <w:br w:type="page"/>
      </w:r>
    </w:p>
    <w:p w14:paraId="1FA91DFD" w14:textId="77777777" w:rsidR="00F569D4" w:rsidRPr="00F569D4" w:rsidRDefault="00F569D4" w:rsidP="00F569D4">
      <w:pPr>
        <w:pStyle w:val="Heading1"/>
      </w:pPr>
      <w:bookmarkStart w:id="67" w:name="_Toc359062622"/>
      <w:r>
        <w:lastRenderedPageBreak/>
        <w:t>Overview</w:t>
      </w:r>
      <w:bookmarkEnd w:id="67"/>
    </w:p>
    <w:p w14:paraId="35F03107" w14:textId="77777777" w:rsidR="00F569D4" w:rsidRDefault="00F569D4" w:rsidP="00F569D4">
      <w:r>
        <w:t>Authentication, Authorization, and Accounting (AAA) is a framework for intelligently controlling access to the system. AAA is designed to enable network operators to dynamically control effective network management and security.</w:t>
      </w:r>
    </w:p>
    <w:p w14:paraId="5A95A345" w14:textId="77777777" w:rsidR="00F569D4" w:rsidRDefault="00F569D4" w:rsidP="00F569D4"/>
    <w:p w14:paraId="39A58414" w14:textId="616264A6" w:rsidR="00F569D4" w:rsidRDefault="00F569D4" w:rsidP="00F569D4">
      <w:r>
        <w:t xml:space="preserve"> Authentication service provides a way to identify the user, typically by having the user </w:t>
      </w:r>
      <w:r w:rsidR="00124704">
        <w:t>provide his/her credentials (</w:t>
      </w:r>
      <w:r>
        <w:t>a valid username and password</w:t>
      </w:r>
      <w:r w:rsidR="00124704">
        <w:t>)</w:t>
      </w:r>
      <w:r>
        <w:t xml:space="preserve"> before access </w:t>
      </w:r>
      <w:r w:rsidR="00124704">
        <w:t xml:space="preserve">to the system </w:t>
      </w:r>
      <w:r>
        <w:t xml:space="preserve">is granted </w:t>
      </w:r>
      <w:r w:rsidR="00124704">
        <w:t>for that user. The process of authentication is based on each user having a unique set of criteria for gaining ac</w:t>
      </w:r>
      <w:r w:rsidR="00A262FD">
        <w:t xml:space="preserve">cess. The AAA server compares user </w:t>
      </w:r>
      <w:r w:rsidR="00124704">
        <w:t>authentication credentials with those stored in the database corresponding to that user. If the credentials match, the user is granted access to the network. If the credentials are at variance, authentication fails and network access is denied.</w:t>
      </w:r>
    </w:p>
    <w:p w14:paraId="1DC8D054" w14:textId="77777777" w:rsidR="00124704" w:rsidRDefault="00124704" w:rsidP="00F569D4"/>
    <w:p w14:paraId="3BECF0EC" w14:textId="3E58F4D9" w:rsidR="00124704" w:rsidRDefault="00124704" w:rsidP="00F569D4">
      <w:r>
        <w:t xml:space="preserve">Authorization service </w:t>
      </w:r>
      <w:r w:rsidR="00A62629">
        <w:t xml:space="preserve">determines whether the user has the authority to perform specified action on the system </w:t>
      </w:r>
      <w:r w:rsidR="00A262FD">
        <w:t>based on the privilege level</w:t>
      </w:r>
      <w:r>
        <w:t xml:space="preserve"> configured for the user.</w:t>
      </w:r>
      <w:r w:rsidR="00A262FD">
        <w:t xml:space="preserve"> Simply p</w:t>
      </w:r>
      <w:r w:rsidR="00A62629">
        <w:t xml:space="preserve">ut, Authorization is the process of enforcing policies determining what the user is allowed to perform on the system. Usually, Authorization occurs within the context of Authentication for the given user. Once the user is </w:t>
      </w:r>
      <w:r w:rsidR="00711E4C">
        <w:t>authenticated</w:t>
      </w:r>
      <w:r w:rsidR="00A62629">
        <w:t xml:space="preserve">, the user may be </w:t>
      </w:r>
      <w:r w:rsidR="00711E4C">
        <w:t>authorized</w:t>
      </w:r>
      <w:r w:rsidR="00A62629">
        <w:t xml:space="preserve"> for different activities he/she tries to execute on the system.</w:t>
      </w:r>
    </w:p>
    <w:p w14:paraId="0BE34F60" w14:textId="77777777" w:rsidR="00A62629" w:rsidRDefault="00A62629" w:rsidP="00F569D4"/>
    <w:p w14:paraId="2A68CDD9" w14:textId="63352AC8" w:rsidR="00A62629" w:rsidRDefault="00A62629" w:rsidP="00F569D4">
      <w:r>
        <w:t xml:space="preserve">Accounting service provides a mechanism to collect information and logs for auditing </w:t>
      </w:r>
      <w:r w:rsidR="00A262FD">
        <w:t>&amp;</w:t>
      </w:r>
      <w:r>
        <w:t xml:space="preserve"> reporting purposes. Accounting is carried out by logging of session statistics and usage information and is used for authorization control, billing, trend analysis, resource utilization, capacity planning activities, etc.</w:t>
      </w:r>
    </w:p>
    <w:p w14:paraId="11ADCB9C" w14:textId="77777777" w:rsidR="00661AE0" w:rsidRDefault="00661AE0" w:rsidP="00F569D4"/>
    <w:p w14:paraId="5368E7FA" w14:textId="77777777" w:rsidR="00661AE0" w:rsidRDefault="00661AE0" w:rsidP="00F569D4">
      <w:r>
        <w:t xml:space="preserve">Authentication, Authorization, and Accounting services are often provided by dedicated AAA Server that provides these functions. </w:t>
      </w:r>
    </w:p>
    <w:p w14:paraId="7A984685" w14:textId="77777777" w:rsidR="00711E4C" w:rsidRDefault="00711E4C" w:rsidP="00661AE0">
      <w:pPr>
        <w:pStyle w:val="Heading1"/>
      </w:pPr>
      <w:bookmarkStart w:id="68" w:name="_Toc359062623"/>
      <w:r>
        <w:t>AAA Protocols</w:t>
      </w:r>
      <w:bookmarkEnd w:id="68"/>
    </w:p>
    <w:p w14:paraId="3ED66151" w14:textId="77777777" w:rsidR="00A800E7" w:rsidRDefault="00711E4C" w:rsidP="00F569D4">
      <w:r>
        <w:t xml:space="preserve">TACACS+ and RADIUS are the two best known types of AAA Protocols. </w:t>
      </w:r>
    </w:p>
    <w:p w14:paraId="416023C9" w14:textId="77777777" w:rsidR="00A800E7" w:rsidRDefault="00A800E7" w:rsidP="00F569D4"/>
    <w:p w14:paraId="2049BB2D" w14:textId="77777777" w:rsidR="00A800E7" w:rsidRDefault="00711E4C" w:rsidP="00F569D4">
      <w:pPr>
        <w:rPr>
          <w:rFonts w:cs="Times New Roman"/>
          <w:color w:val="000000"/>
        </w:rPr>
      </w:pPr>
      <w:r>
        <w:t xml:space="preserve">There are inherent differences between TACACS+ and RADIUS that make them suitable for particular type of different situations. </w:t>
      </w:r>
      <w:r w:rsidRPr="00A800E7">
        <w:t>TACACS+ is a proprietary protocol developed by Cisco, while RADIUS is IETF and RFC standard based.</w:t>
      </w:r>
      <w:r w:rsidR="00A800E7" w:rsidRPr="00A800E7">
        <w:t xml:space="preserve"> </w:t>
      </w:r>
      <w:r w:rsidR="00A800E7" w:rsidRPr="00A800E7">
        <w:rPr>
          <w:rFonts w:cs="Times New Roman"/>
          <w:color w:val="000000"/>
        </w:rPr>
        <w:t>Another difference is that TACAS+ operates in TCP environment while RADIUS operates in UDP environment</w:t>
      </w:r>
      <w:r w:rsidR="00A800E7">
        <w:rPr>
          <w:rFonts w:cs="Times New Roman"/>
          <w:color w:val="000000"/>
        </w:rPr>
        <w:t xml:space="preserve">. Further, TACACS+ can control the authorization level of users, while RADIUS cannot. </w:t>
      </w:r>
    </w:p>
    <w:p w14:paraId="479E6911" w14:textId="77777777" w:rsidR="00A800E7" w:rsidRDefault="00A800E7" w:rsidP="00F569D4"/>
    <w:p w14:paraId="5A6EA903" w14:textId="77777777" w:rsidR="00AD2E47" w:rsidRDefault="00A800E7" w:rsidP="00F569D4">
      <w:pPr>
        <w:rPr>
          <w:i/>
        </w:rPr>
      </w:pPr>
      <w:r w:rsidRPr="00B77FD2">
        <w:rPr>
          <w:i/>
        </w:rPr>
        <w:t>SONiC provides AAA functionality by implementing TACACS+ protocol</w:t>
      </w:r>
      <w:r w:rsidR="008B160C" w:rsidRPr="00B77FD2">
        <w:rPr>
          <w:i/>
        </w:rPr>
        <w:t xml:space="preserve">. </w:t>
      </w:r>
    </w:p>
    <w:p w14:paraId="33C97F90" w14:textId="77777777" w:rsidR="00AD2E47" w:rsidRDefault="00AD2E47" w:rsidP="00F569D4">
      <w:pPr>
        <w:rPr>
          <w:i/>
        </w:rPr>
      </w:pPr>
    </w:p>
    <w:p w14:paraId="2331821A" w14:textId="6256B779" w:rsidR="008B160C" w:rsidRPr="00B77FD2" w:rsidRDefault="008B160C" w:rsidP="00F569D4">
      <w:pPr>
        <w:rPr>
          <w:i/>
        </w:rPr>
      </w:pPr>
      <w:r w:rsidRPr="00B77FD2">
        <w:rPr>
          <w:i/>
        </w:rPr>
        <w:t xml:space="preserve">Support for </w:t>
      </w:r>
      <w:r w:rsidR="00B77FD2" w:rsidRPr="00B77FD2">
        <w:rPr>
          <w:i/>
        </w:rPr>
        <w:t>RADIUS protocols is not proposed for SONiC at this time and therefore, is beyond the scope of this document.</w:t>
      </w:r>
    </w:p>
    <w:p w14:paraId="149D6E07" w14:textId="77777777" w:rsidR="00A800E7" w:rsidRDefault="00A800E7" w:rsidP="00F569D4"/>
    <w:p w14:paraId="7692CA8C" w14:textId="77777777" w:rsidR="00A800E7" w:rsidRDefault="00CE185A" w:rsidP="00F569D4">
      <w:r w:rsidRPr="00A800E7">
        <w:t>TACACS+ (Terminal Access Controller Access Control System Plus) provides Authentication, Authorization and Accounting services, used most commonly for</w:t>
      </w:r>
      <w:r>
        <w:t xml:space="preserve"> administration access </w:t>
      </w:r>
      <w:r w:rsidR="00A800E7">
        <w:t>to network devices like routers, switches and terminal servers.</w:t>
      </w:r>
    </w:p>
    <w:p w14:paraId="78714C0D" w14:textId="77777777" w:rsidR="00A800E7" w:rsidRDefault="00A800E7" w:rsidP="00F569D4"/>
    <w:p w14:paraId="2D7F7DD8" w14:textId="77777777" w:rsidR="00711E4C" w:rsidRDefault="00CE185A" w:rsidP="00F569D4">
      <w:r>
        <w:t>TACACS+ separates out the authorization functionality, so it enables additional flexibility and granular access controls to control which user can run what commands on specified devices. Each command entered by the user is sent to TACACS+ server for Authorization, which then checks the command against an authorized list of commands for the specific user or group. TACACS+</w:t>
      </w:r>
      <w:r w:rsidR="00A800E7">
        <w:t xml:space="preserve"> can define policies based on user, device type, location or time of day, etc.</w:t>
      </w:r>
    </w:p>
    <w:p w14:paraId="0F0B8956" w14:textId="77777777" w:rsidR="008B160C" w:rsidRDefault="008B160C" w:rsidP="00F569D4"/>
    <w:p w14:paraId="53733499" w14:textId="05B5B278" w:rsidR="00B9333A" w:rsidRDefault="008B160C" w:rsidP="00F569D4">
      <w:r>
        <w:t>TACACS+ can also be used for authorization and accounting using a differ</w:t>
      </w:r>
      <w:r w:rsidR="00D2395F">
        <w:t>ent method like Kerberos for authentication. This is possible because TACACS+ separates authentication and authorization (unlike RADIUS).</w:t>
      </w:r>
    </w:p>
    <w:p w14:paraId="5D056B3E" w14:textId="6312632A" w:rsidR="00661AE0" w:rsidRDefault="00B9333A" w:rsidP="00B9333A">
      <w:pPr>
        <w:pStyle w:val="Heading1"/>
      </w:pPr>
      <w:bookmarkStart w:id="69" w:name="_Toc359062624"/>
      <w:r>
        <w:t>Requirements</w:t>
      </w:r>
      <w:bookmarkEnd w:id="69"/>
    </w:p>
    <w:p w14:paraId="5D53AC4E" w14:textId="2A42E112" w:rsidR="00F75FA4" w:rsidRDefault="00F75FA4" w:rsidP="00B9333A">
      <w:pPr>
        <w:pStyle w:val="ListParagraph"/>
        <w:numPr>
          <w:ilvl w:val="0"/>
          <w:numId w:val="3"/>
        </w:numPr>
        <w:rPr>
          <w:ins w:id="70" w:author="Ravi Jonnadula" w:date="2017-06-14T00:10:00Z"/>
        </w:rPr>
      </w:pPr>
      <w:ins w:id="71" w:author="Ravi Jonnadula" w:date="2017-06-13T22:24:00Z">
        <w:r>
          <w:t xml:space="preserve">AAA can be enabled / disabled by the user. When disabled, the local </w:t>
        </w:r>
      </w:ins>
      <w:ins w:id="72" w:author="Ravi Jonnadula" w:date="2017-06-13T22:40:00Z">
        <w:r w:rsidR="00FE402C">
          <w:t>server is the default mechanism for authentication &amp; authorization.</w:t>
        </w:r>
      </w:ins>
    </w:p>
    <w:p w14:paraId="73E1AFFD" w14:textId="3D824657" w:rsidR="004B642A" w:rsidRDefault="004B642A" w:rsidP="00B9333A">
      <w:pPr>
        <w:pStyle w:val="ListParagraph"/>
        <w:numPr>
          <w:ilvl w:val="0"/>
          <w:numId w:val="3"/>
        </w:numPr>
        <w:rPr>
          <w:ins w:id="73" w:author="Ravi Jonnadula" w:date="2017-06-14T09:55:00Z"/>
        </w:rPr>
      </w:pPr>
      <w:ins w:id="74" w:author="Ravi Jonnadula" w:date="2017-06-14T00:10:00Z">
        <w:r>
          <w:t xml:space="preserve">When multiple TACACS+ servers are configured, user shall explicitly specify the priority of the server. The lower </w:t>
        </w:r>
      </w:ins>
      <w:ins w:id="75" w:author="Ravi Jonnadula" w:date="2017-06-14T00:11:00Z">
        <w:r>
          <w:t xml:space="preserve">numerical value indicates </w:t>
        </w:r>
      </w:ins>
      <w:ins w:id="76" w:author="Ravi Jonnadula" w:date="2017-06-14T00:10:00Z">
        <w:r>
          <w:t>hig</w:t>
        </w:r>
        <w:r w:rsidR="00DD5B19">
          <w:t>her priority within the server group.</w:t>
        </w:r>
      </w:ins>
    </w:p>
    <w:p w14:paraId="3F0A363D" w14:textId="0A7228BA" w:rsidR="00FE402C" w:rsidRDefault="00FE402C" w:rsidP="00B9333A">
      <w:pPr>
        <w:pStyle w:val="ListParagraph"/>
        <w:numPr>
          <w:ilvl w:val="0"/>
          <w:numId w:val="3"/>
        </w:numPr>
        <w:rPr>
          <w:ins w:id="77" w:author="Ravi Jonnadula" w:date="2017-06-13T22:24:00Z"/>
        </w:rPr>
      </w:pPr>
      <w:ins w:id="78" w:author="Ravi Jonnadula" w:date="2017-06-14T09:55:00Z">
        <w:r>
          <w:t>When multiple TACACS+ servers are configured, the user configured server priority determines the order in which the servers are attempted for authentication and/or authorization. The subsequent servers are attempted only when previous server times out.</w:t>
        </w:r>
      </w:ins>
    </w:p>
    <w:p w14:paraId="20237A05" w14:textId="28E59B49" w:rsidR="00F56388" w:rsidRDefault="00F56388" w:rsidP="00B9333A">
      <w:pPr>
        <w:pStyle w:val="ListParagraph"/>
        <w:numPr>
          <w:ilvl w:val="0"/>
          <w:numId w:val="3"/>
        </w:numPr>
        <w:rPr>
          <w:ins w:id="79" w:author="Ravi Jonnadula" w:date="2017-06-13T22:19:00Z"/>
        </w:rPr>
      </w:pPr>
      <w:ins w:id="80" w:author="Ravi Jonnadula" w:date="2017-06-13T15:37:00Z">
        <w:r>
          <w:t xml:space="preserve">All user login </w:t>
        </w:r>
      </w:ins>
      <w:ins w:id="81" w:author="Ravi Jonnadula" w:date="2017-06-13T22:14:00Z">
        <w:r w:rsidR="00F75FA4">
          <w:t xml:space="preserve">through console, </w:t>
        </w:r>
      </w:ins>
      <w:ins w:id="82" w:author="Ravi Jonnadula" w:date="2017-06-13T22:18:00Z">
        <w:r w:rsidR="00F75FA4">
          <w:t xml:space="preserve">management interface &amp; in-band </w:t>
        </w:r>
      </w:ins>
      <w:ins w:id="83" w:author="Ravi Jonnadula" w:date="2017-06-13T15:37:00Z">
        <w:r>
          <w:t>must get authenticated by TACACS+ server or local</w:t>
        </w:r>
      </w:ins>
      <w:ins w:id="84" w:author="Ravi Jonnadula" w:date="2017-06-14T00:18:00Z">
        <w:r w:rsidR="00DD5B19">
          <w:t xml:space="preserve"> </w:t>
        </w:r>
      </w:ins>
      <w:ins w:id="85" w:author="Ravi Jonnadula" w:date="2017-06-14T00:19:00Z">
        <w:r w:rsidR="00DD5B19">
          <w:t>authentication mechanism</w:t>
        </w:r>
      </w:ins>
      <w:ins w:id="86" w:author="Ravi Jonnadula" w:date="2017-06-13T15:37:00Z">
        <w:r>
          <w:t xml:space="preserve"> b</w:t>
        </w:r>
        <w:r w:rsidR="00F75FA4">
          <w:t>ased on the configuration knob that determines the order of preference.</w:t>
        </w:r>
      </w:ins>
    </w:p>
    <w:p w14:paraId="682B56FE" w14:textId="039751D7" w:rsidR="00F75FA4" w:rsidRDefault="00F56388" w:rsidP="00F75FA4">
      <w:pPr>
        <w:pStyle w:val="ListParagraph"/>
        <w:numPr>
          <w:ilvl w:val="0"/>
          <w:numId w:val="3"/>
        </w:numPr>
        <w:rPr>
          <w:ins w:id="87" w:author="Ravi Jonnadula" w:date="2017-06-13T22:22:00Z"/>
        </w:rPr>
      </w:pPr>
      <w:ins w:id="88" w:author="Ravi Jonnadula" w:date="2017-06-13T15:37:00Z">
        <w:r>
          <w:t xml:space="preserve">Separate configuration knobs may be </w:t>
        </w:r>
      </w:ins>
      <w:ins w:id="89" w:author="Ravi Jonnadula" w:date="2017-06-13T15:43:00Z">
        <w:r>
          <w:t>required</w:t>
        </w:r>
      </w:ins>
      <w:ins w:id="90" w:author="Ravi Jonnadula" w:date="2017-06-13T15:37:00Z">
        <w:r>
          <w:t xml:space="preserve"> to distinguish order of preference for authentication for user login through console and </w:t>
        </w:r>
      </w:ins>
      <w:ins w:id="91" w:author="Ravi Jonnadula" w:date="2017-06-14T09:53:00Z">
        <w:r w:rsidR="00FE402C">
          <w:t>other uses.</w:t>
        </w:r>
      </w:ins>
    </w:p>
    <w:p w14:paraId="218BCBE7" w14:textId="781EF5AA" w:rsidR="007C31DC" w:rsidRDefault="00F75FA4" w:rsidP="00F75FA4">
      <w:pPr>
        <w:pStyle w:val="ListParagraph"/>
        <w:numPr>
          <w:ilvl w:val="0"/>
          <w:numId w:val="3"/>
        </w:numPr>
      </w:pPr>
      <w:ins w:id="92" w:author="Ravi Jonnadula" w:date="2017-06-13T22:22:00Z">
        <w:r>
          <w:t>Command authorization shall also follow</w:t>
        </w:r>
      </w:ins>
      <w:ins w:id="93" w:author="Ravi Jonnadula" w:date="2017-06-13T15:37:00Z">
        <w:r w:rsidR="00F56388">
          <w:t xml:space="preserve"> </w:t>
        </w:r>
      </w:ins>
      <w:ins w:id="94" w:author="Ravi Jonnadula" w:date="2017-06-13T22:23:00Z">
        <w:r>
          <w:t xml:space="preserve">same order of preference </w:t>
        </w:r>
      </w:ins>
      <w:ins w:id="95" w:author="Ravi Jonnadula" w:date="2017-06-14T09:53:00Z">
        <w:r w:rsidR="00FE402C">
          <w:t xml:space="preserve">for the server </w:t>
        </w:r>
      </w:ins>
      <w:ins w:id="96" w:author="Ravi Jonnadula" w:date="2017-06-13T22:23:00Z">
        <w:r>
          <w:t>as Authentication</w:t>
        </w:r>
      </w:ins>
      <w:del w:id="97" w:author="Ravi Jonnadula" w:date="2017-06-13T22:23:00Z">
        <w:r w:rsidR="000C0DA9" w:rsidDel="00F75FA4">
          <w:delText xml:space="preserve">User login through the console </w:delText>
        </w:r>
        <w:r w:rsidR="00DA25DD" w:rsidDel="00F75FA4">
          <w:delText>is</w:delText>
        </w:r>
        <w:r w:rsidR="000C0DA9" w:rsidDel="00F75FA4">
          <w:delText xml:space="preserve"> a</w:delText>
        </w:r>
        <w:r w:rsidR="00983884" w:rsidDel="00F75FA4">
          <w:delText xml:space="preserve">lways authenticated locally, </w:delText>
        </w:r>
        <w:r w:rsidR="000C0DA9" w:rsidDel="00F75FA4">
          <w:delText xml:space="preserve">regardless of AAA being configured to follow TACACS+ </w:delText>
        </w:r>
        <w:r w:rsidR="00983884" w:rsidDel="00F75FA4">
          <w:delText xml:space="preserve">server authentication. </w:delText>
        </w:r>
      </w:del>
      <w:del w:id="98" w:author="Ravi Jonnadula" w:date="2017-06-13T22:24:00Z">
        <w:r w:rsidR="00AD7A41" w:rsidDel="00F75FA4">
          <w:delText xml:space="preserve">Similarly, the authorization of the commands issued by such users is </w:delText>
        </w:r>
        <w:r w:rsidR="000C0DA9" w:rsidDel="00F75FA4">
          <w:delText>based on the privileg</w:delText>
        </w:r>
        <w:r w:rsidR="00AD7A41" w:rsidDel="00F75FA4">
          <w:delText>e level configured locally for that user</w:delText>
        </w:r>
      </w:del>
    </w:p>
    <w:p w14:paraId="29F35314" w14:textId="6A3DC07E" w:rsidR="00AD7A41" w:rsidDel="00F75FA4" w:rsidRDefault="00AD7A41" w:rsidP="00AD7A41">
      <w:pPr>
        <w:pStyle w:val="ListParagraph"/>
        <w:numPr>
          <w:ilvl w:val="0"/>
          <w:numId w:val="3"/>
        </w:numPr>
        <w:rPr>
          <w:del w:id="99" w:author="Ravi Jonnadula" w:date="2017-06-13T22:26:00Z"/>
        </w:rPr>
      </w:pPr>
      <w:del w:id="100" w:author="Ravi Jonnadula" w:date="2017-06-13T22:26:00Z">
        <w:r w:rsidDel="00F75FA4">
          <w:delText>User login though the management interface &amp; in-band interface must be authenticated based on AAA configuration. All commands issued by such users must be authorized by the same methods</w:delText>
        </w:r>
      </w:del>
    </w:p>
    <w:p w14:paraId="16AF1669" w14:textId="62280345" w:rsidR="00DA25DD" w:rsidRDefault="00AD7A41" w:rsidP="00F75FA4">
      <w:pPr>
        <w:pStyle w:val="ListParagraph"/>
        <w:numPr>
          <w:ilvl w:val="0"/>
          <w:numId w:val="3"/>
        </w:numPr>
      </w:pPr>
      <w:r>
        <w:t xml:space="preserve">AAA must have a default fallback </w:t>
      </w:r>
      <w:ins w:id="101" w:author="Ravi Jonnadula" w:date="2017-06-13T22:34:00Z">
        <w:r w:rsidR="006F78EF">
          <w:t xml:space="preserve">server </w:t>
        </w:r>
      </w:ins>
      <w:r>
        <w:t>mechanism</w:t>
      </w:r>
      <w:r w:rsidR="00A262FD">
        <w:t xml:space="preserve"> </w:t>
      </w:r>
      <w:ins w:id="102" w:author="Ravi Jonnadula" w:date="2017-06-13T22:27:00Z">
        <w:r w:rsidR="006F78EF">
          <w:t xml:space="preserve">(such as local server) </w:t>
        </w:r>
      </w:ins>
      <w:r w:rsidR="00A262FD">
        <w:t>for both authentication &amp; authorization</w:t>
      </w:r>
      <w:ins w:id="103" w:author="Ravi Jonnadula" w:date="2017-06-14T00:13:00Z">
        <w:r w:rsidR="004B642A">
          <w:t>. A configuration knob shall be provided to disable this fallback mechanism. The default is on.</w:t>
        </w:r>
      </w:ins>
    </w:p>
    <w:p w14:paraId="338AA923" w14:textId="4F79B826" w:rsidR="00AD7A41" w:rsidRDefault="00DA25DD" w:rsidP="00B9333A">
      <w:pPr>
        <w:pStyle w:val="ListParagraph"/>
        <w:numPr>
          <w:ilvl w:val="0"/>
          <w:numId w:val="3"/>
        </w:numPr>
      </w:pPr>
      <w:r>
        <w:t>The fallback mechanism shall get invoked either when no TACACS+ servers are configured or when none of the servers are reachable</w:t>
      </w:r>
    </w:p>
    <w:p w14:paraId="471273DA" w14:textId="0DEE4201" w:rsidR="00AD7A41" w:rsidRDefault="00AD7A41" w:rsidP="00B9333A">
      <w:pPr>
        <w:pStyle w:val="ListParagraph"/>
        <w:numPr>
          <w:ilvl w:val="0"/>
          <w:numId w:val="3"/>
        </w:numPr>
        <w:rPr>
          <w:ins w:id="104" w:author="Ravi Jonnadula" w:date="2017-06-14T09:58:00Z"/>
        </w:rPr>
      </w:pPr>
      <w:r>
        <w:t xml:space="preserve">Accounting is NOT a requirement at this time </w:t>
      </w:r>
    </w:p>
    <w:p w14:paraId="018654C1" w14:textId="4CD0DA88" w:rsidR="00042E34" w:rsidRDefault="00042E34" w:rsidP="00B9333A">
      <w:pPr>
        <w:pStyle w:val="ListParagraph"/>
        <w:numPr>
          <w:ilvl w:val="0"/>
          <w:numId w:val="3"/>
        </w:numPr>
      </w:pPr>
      <w:ins w:id="105" w:author="Ravi Jonnadula" w:date="2017-06-14T09:58:00Z">
        <w:r>
          <w:t>Authorization of command via REST is a desired feature, but not a must.</w:t>
        </w:r>
      </w:ins>
    </w:p>
    <w:p w14:paraId="2D0F8FD6" w14:textId="490DCBD9" w:rsidR="00B9333A" w:rsidRDefault="00B9333A" w:rsidP="00B9333A">
      <w:pPr>
        <w:pStyle w:val="Heading1"/>
      </w:pPr>
      <w:bookmarkStart w:id="106" w:name="_Toc359062625"/>
      <w:r>
        <w:t>Assumptions</w:t>
      </w:r>
      <w:bookmarkEnd w:id="106"/>
      <w:r>
        <w:t xml:space="preserve"> </w:t>
      </w:r>
    </w:p>
    <w:p w14:paraId="14975ED7" w14:textId="54966463" w:rsidR="00AD2E47" w:rsidRDefault="00AD2E47" w:rsidP="00B9333A">
      <w:pPr>
        <w:pStyle w:val="ListParagraph"/>
        <w:numPr>
          <w:ilvl w:val="0"/>
          <w:numId w:val="4"/>
        </w:numPr>
      </w:pPr>
      <w:r>
        <w:t>The CLI implementation is a wrapper on top of REST</w:t>
      </w:r>
      <w:r w:rsidR="00A262FD">
        <w:t>ful</w:t>
      </w:r>
      <w:r>
        <w:t xml:space="preserve"> interface which in-turn interfaces with Configuration Manger as described in SONiC Configuration Model design</w:t>
      </w:r>
    </w:p>
    <w:p w14:paraId="20EF4494" w14:textId="634C0545" w:rsidR="00B9333A" w:rsidRDefault="00B9333A" w:rsidP="00B9333A">
      <w:pPr>
        <w:pStyle w:val="ListParagraph"/>
        <w:numPr>
          <w:ilvl w:val="0"/>
          <w:numId w:val="4"/>
        </w:numPr>
      </w:pPr>
      <w:r>
        <w:t>The users configured on TACACS+ server are remote users, need not be configured locally on the switch</w:t>
      </w:r>
    </w:p>
    <w:p w14:paraId="1116C606" w14:textId="5DD4C033" w:rsidR="007235C6" w:rsidDel="004B642A" w:rsidRDefault="007235C6" w:rsidP="00B9333A">
      <w:pPr>
        <w:pStyle w:val="ListParagraph"/>
        <w:numPr>
          <w:ilvl w:val="0"/>
          <w:numId w:val="4"/>
        </w:numPr>
        <w:rPr>
          <w:del w:id="107" w:author="Ravi Jonnadula" w:date="2017-06-14T00:12:00Z"/>
        </w:rPr>
      </w:pPr>
      <w:del w:id="108" w:author="Ravi Jonnadula" w:date="2017-06-14T00:12:00Z">
        <w:r w:rsidDel="004B642A">
          <w:delText xml:space="preserve">TACACS+ server when configured and </w:delText>
        </w:r>
        <w:r w:rsidR="008B54DF" w:rsidDel="004B642A">
          <w:delText>reachable takes precedence ov</w:delText>
        </w:r>
        <w:r w:rsidR="00712BFE" w:rsidDel="004B642A">
          <w:delText>er local authentication always</w:delText>
        </w:r>
        <w:r w:rsidR="00A262FD" w:rsidDel="004B642A">
          <w:delText xml:space="preserve"> for remote users</w:delText>
        </w:r>
      </w:del>
    </w:p>
    <w:p w14:paraId="79F48BD9" w14:textId="40A1AFCF" w:rsidR="00B9333A" w:rsidRDefault="007235C6" w:rsidP="004B642A">
      <w:pPr>
        <w:pStyle w:val="ListParagraph"/>
        <w:numPr>
          <w:ilvl w:val="0"/>
          <w:numId w:val="4"/>
        </w:numPr>
      </w:pPr>
      <w:r>
        <w:t>Local authentication is the default</w:t>
      </w:r>
      <w:r w:rsidR="00712BFE">
        <w:t xml:space="preserve"> fallback authentication method</w:t>
      </w:r>
      <w:del w:id="109" w:author="Ravi Jonnadula" w:date="2017-06-14T00:14:00Z">
        <w:r w:rsidR="00CC0369" w:rsidDel="004B642A">
          <w:delText xml:space="preserve"> (and cannot be disabled by the user)</w:delText>
        </w:r>
      </w:del>
    </w:p>
    <w:p w14:paraId="0950CF0A" w14:textId="650766F2" w:rsidR="00FF306D" w:rsidDel="00FE402C" w:rsidRDefault="00DA25DD" w:rsidP="00FF306D">
      <w:pPr>
        <w:pStyle w:val="ListParagraph"/>
        <w:numPr>
          <w:ilvl w:val="0"/>
          <w:numId w:val="4"/>
        </w:numPr>
        <w:rPr>
          <w:del w:id="110" w:author="Ravi Jonnadula" w:date="2017-06-14T09:55:00Z"/>
        </w:rPr>
      </w:pPr>
      <w:del w:id="111" w:author="Ravi Jonnadula" w:date="2017-06-14T09:55:00Z">
        <w:r w:rsidDel="00FE402C">
          <w:delText xml:space="preserve">When multiple TACACS+ servers are configured, </w:delText>
        </w:r>
      </w:del>
      <w:del w:id="112" w:author="Ravi Jonnadula" w:date="2017-06-14T00:16:00Z">
        <w:r w:rsidDel="00DD5B19">
          <w:delText>the last successful server is first attempted for subsequent</w:delText>
        </w:r>
      </w:del>
      <w:del w:id="113" w:author="Ravi Jonnadula" w:date="2017-06-14T09:55:00Z">
        <w:r w:rsidDel="00FE402C">
          <w:delText xml:space="preserve"> authentication and/or authorization</w:delText>
        </w:r>
        <w:r w:rsidR="00FF306D" w:rsidDel="00FE402C">
          <w:delText>. The subsequent servers are attempted only when previous server times out.</w:delText>
        </w:r>
      </w:del>
    </w:p>
    <w:p w14:paraId="75D73F46" w14:textId="77777777" w:rsidR="00CB6E5F" w:rsidRDefault="00CB6E5F" w:rsidP="00CB6E5F">
      <w:pPr>
        <w:pStyle w:val="ListParagraph"/>
        <w:numPr>
          <w:ilvl w:val="0"/>
          <w:numId w:val="4"/>
        </w:numPr>
        <w:rPr>
          <w:ins w:id="114" w:author="Ravi Jonnadula" w:date="2017-06-14T12:19:00Z"/>
        </w:rPr>
      </w:pPr>
      <w:r>
        <w:t>TACACS+ server should be able to provide role-based and user-based authorization information for a user</w:t>
      </w:r>
    </w:p>
    <w:p w14:paraId="251A842F" w14:textId="5089F753" w:rsidR="00C3051D" w:rsidRPr="00C3051D" w:rsidRDefault="00C3051D" w:rsidP="00C3051D">
      <w:pPr>
        <w:pStyle w:val="ListParagraph"/>
        <w:numPr>
          <w:ilvl w:val="0"/>
          <w:numId w:val="4"/>
        </w:numPr>
        <w:rPr>
          <w:ins w:id="115" w:author="Ravi Jonnadula" w:date="2017-06-14T12:19:00Z"/>
          <w:rFonts w:ascii="Times" w:eastAsia="Times New Roman" w:hAnsi="Times" w:cs="Times New Roman"/>
          <w:sz w:val="20"/>
          <w:szCs w:val="20"/>
        </w:rPr>
      </w:pPr>
      <w:ins w:id="116" w:author="Ravi Jonnadula" w:date="2017-06-14T12:19:00Z">
        <w:r w:rsidRPr="00C3051D">
          <w:rPr>
            <w:rFonts w:ascii="Arial" w:eastAsia="Times New Roman" w:hAnsi="Arial" w:cs="Arial"/>
            <w:color w:val="222222"/>
            <w:sz w:val="19"/>
            <w:szCs w:val="19"/>
            <w:shd w:val="clear" w:color="auto" w:fill="FFFFFF"/>
          </w:rPr>
          <w:t> REST logic will</w:t>
        </w:r>
        <w:r>
          <w:rPr>
            <w:rFonts w:ascii="Arial" w:eastAsia="Times New Roman" w:hAnsi="Arial" w:cs="Arial"/>
            <w:color w:val="222222"/>
            <w:sz w:val="19"/>
            <w:szCs w:val="19"/>
            <w:shd w:val="clear" w:color="auto" w:fill="FFFFFF"/>
          </w:rPr>
          <w:t xml:space="preserve"> run in the same docker contest as </w:t>
        </w:r>
        <w:r w:rsidRPr="00C3051D">
          <w:rPr>
            <w:rFonts w:ascii="Arial" w:eastAsia="Times New Roman" w:hAnsi="Arial" w:cs="Arial"/>
            <w:color w:val="222222"/>
            <w:sz w:val="19"/>
            <w:szCs w:val="19"/>
            <w:shd w:val="clear" w:color="auto" w:fill="FFFFFF"/>
          </w:rPr>
          <w:t>the configManager.</w:t>
        </w:r>
      </w:ins>
    </w:p>
    <w:p w14:paraId="57B88F94" w14:textId="55DD8A6F" w:rsidR="00C3051D" w:rsidRPr="00AF0E6B" w:rsidRDefault="00C3051D" w:rsidP="00A747CA">
      <w:pPr>
        <w:pStyle w:val="ListParagraph"/>
        <w:numPr>
          <w:ilvl w:val="0"/>
          <w:numId w:val="4"/>
        </w:numPr>
        <w:rPr>
          <w:ins w:id="117" w:author="Ravi Jonnadula" w:date="2017-06-14T12:27:00Z"/>
          <w:rFonts w:ascii="Times" w:eastAsia="Times New Roman" w:hAnsi="Times" w:cs="Times New Roman"/>
          <w:sz w:val="20"/>
          <w:szCs w:val="20"/>
          <w:rPrChange w:id="118" w:author="Ravi Jonnadula" w:date="2017-06-14T12:27:00Z">
            <w:rPr>
              <w:ins w:id="119" w:author="Ravi Jonnadula" w:date="2017-06-14T12:27:00Z"/>
              <w:rFonts w:ascii="Arial" w:eastAsia="Times New Roman" w:hAnsi="Arial" w:cs="Arial"/>
              <w:color w:val="222222"/>
              <w:sz w:val="19"/>
              <w:szCs w:val="19"/>
              <w:shd w:val="clear" w:color="auto" w:fill="FFFFFF"/>
            </w:rPr>
          </w:rPrChange>
        </w:rPr>
      </w:pPr>
      <w:ins w:id="120" w:author="Ravi Jonnadula" w:date="2017-06-14T12:21:00Z">
        <w:r>
          <w:rPr>
            <w:rFonts w:ascii="Arial" w:eastAsia="Times New Roman" w:hAnsi="Arial" w:cs="Arial"/>
            <w:color w:val="222222"/>
            <w:sz w:val="19"/>
            <w:szCs w:val="19"/>
            <w:shd w:val="clear" w:color="auto" w:fill="FFFFFF"/>
          </w:rPr>
          <w:t xml:space="preserve">When user login to the box, user </w:t>
        </w:r>
        <w:r w:rsidRPr="00C3051D">
          <w:rPr>
            <w:rFonts w:ascii="Arial" w:eastAsia="Times New Roman" w:hAnsi="Arial" w:cs="Arial"/>
            <w:color w:val="222222"/>
            <w:sz w:val="19"/>
            <w:szCs w:val="19"/>
            <w:shd w:val="clear" w:color="auto" w:fill="FFFFFF"/>
          </w:rPr>
          <w:t xml:space="preserve">will land at </w:t>
        </w:r>
        <w:r>
          <w:rPr>
            <w:rFonts w:ascii="Arial" w:eastAsia="Times New Roman" w:hAnsi="Arial" w:cs="Arial"/>
            <w:color w:val="222222"/>
            <w:sz w:val="19"/>
            <w:szCs w:val="19"/>
            <w:shd w:val="clear" w:color="auto" w:fill="FFFFFF"/>
          </w:rPr>
          <w:t>Linux</w:t>
        </w:r>
        <w:r w:rsidRPr="00C3051D">
          <w:rPr>
            <w:rFonts w:ascii="Arial" w:eastAsia="Times New Roman" w:hAnsi="Arial" w:cs="Arial"/>
            <w:color w:val="222222"/>
            <w:sz w:val="19"/>
            <w:szCs w:val="19"/>
            <w:shd w:val="clear" w:color="auto" w:fill="FFFFFF"/>
          </w:rPr>
          <w:t xml:space="preserve"> shell</w:t>
        </w:r>
      </w:ins>
      <w:ins w:id="121" w:author="Ravi Jonnadula" w:date="2017-06-14T12:22:00Z">
        <w:r>
          <w:rPr>
            <w:rFonts w:ascii="Arial" w:eastAsia="Times New Roman" w:hAnsi="Arial" w:cs="Arial"/>
            <w:color w:val="222222"/>
            <w:sz w:val="19"/>
            <w:szCs w:val="19"/>
            <w:shd w:val="clear" w:color="auto" w:fill="FFFFFF"/>
          </w:rPr>
          <w:t xml:space="preserve"> </w:t>
        </w:r>
        <w:r w:rsidR="00A747CA">
          <w:rPr>
            <w:rFonts w:ascii="Arial" w:eastAsia="Times New Roman" w:hAnsi="Arial" w:cs="Arial"/>
            <w:color w:val="222222"/>
            <w:sz w:val="19"/>
            <w:szCs w:val="19"/>
            <w:shd w:val="clear" w:color="auto" w:fill="FFFFFF"/>
          </w:rPr>
          <w:t xml:space="preserve">(which </w:t>
        </w:r>
      </w:ins>
      <w:ins w:id="122" w:author="Ravi Jonnadula" w:date="2017-06-14T12:24:00Z">
        <w:r w:rsidR="00A747CA">
          <w:rPr>
            <w:rFonts w:ascii="Arial" w:eastAsia="Times New Roman" w:hAnsi="Arial" w:cs="Arial"/>
            <w:color w:val="222222"/>
            <w:sz w:val="19"/>
            <w:szCs w:val="19"/>
            <w:shd w:val="clear" w:color="auto" w:fill="FFFFFF"/>
          </w:rPr>
          <w:t>has</w:t>
        </w:r>
      </w:ins>
      <w:ins w:id="123" w:author="Ravi Jonnadula" w:date="2017-06-14T12:22:00Z">
        <w:r w:rsidR="00A747CA">
          <w:rPr>
            <w:rFonts w:ascii="Arial" w:eastAsia="Times New Roman" w:hAnsi="Arial" w:cs="Arial"/>
            <w:color w:val="222222"/>
            <w:sz w:val="19"/>
            <w:szCs w:val="19"/>
            <w:shd w:val="clear" w:color="auto" w:fill="FFFFFF"/>
          </w:rPr>
          <w:t xml:space="preserve"> RBAC </w:t>
        </w:r>
      </w:ins>
      <w:ins w:id="124" w:author="Ravi Jonnadula" w:date="2017-06-14T12:24:00Z">
        <w:r w:rsidR="00A747CA">
          <w:rPr>
            <w:rFonts w:ascii="Arial" w:eastAsia="Times New Roman" w:hAnsi="Arial" w:cs="Arial"/>
            <w:color w:val="222222"/>
            <w:sz w:val="19"/>
            <w:szCs w:val="19"/>
            <w:shd w:val="clear" w:color="auto" w:fill="FFFFFF"/>
          </w:rPr>
          <w:t xml:space="preserve">capabilities built into it. Please refer to </w:t>
        </w:r>
      </w:ins>
      <w:ins w:id="125" w:author="Ravi Jonnadula" w:date="2017-06-14T12:25:00Z">
        <w:r w:rsidR="00A747CA">
          <w:rPr>
            <w:rFonts w:ascii="Arial" w:eastAsia="Times New Roman" w:hAnsi="Arial" w:cs="Arial"/>
            <w:color w:val="222222"/>
            <w:sz w:val="19"/>
            <w:szCs w:val="19"/>
            <w:shd w:val="clear" w:color="auto" w:fill="FFFFFF"/>
          </w:rPr>
          <w:fldChar w:fldCharType="begin"/>
        </w:r>
        <w:r w:rsidR="00A747CA">
          <w:rPr>
            <w:rFonts w:ascii="Arial" w:eastAsia="Times New Roman" w:hAnsi="Arial" w:cs="Arial"/>
            <w:color w:val="222222"/>
            <w:sz w:val="19"/>
            <w:szCs w:val="19"/>
            <w:shd w:val="clear" w:color="auto" w:fill="FFFFFF"/>
          </w:rPr>
          <w:instrText xml:space="preserve"> HYPERLINK  \l "_Categorization_of_Shell" </w:instrText>
        </w:r>
        <w:r w:rsidR="00A747CA">
          <w:rPr>
            <w:rFonts w:ascii="Arial" w:eastAsia="Times New Roman" w:hAnsi="Arial" w:cs="Arial"/>
            <w:color w:val="222222"/>
            <w:sz w:val="19"/>
            <w:szCs w:val="19"/>
            <w:shd w:val="clear" w:color="auto" w:fill="FFFFFF"/>
          </w:rPr>
          <w:fldChar w:fldCharType="separate"/>
        </w:r>
        <w:r w:rsidR="00A747CA" w:rsidRPr="00A747CA">
          <w:rPr>
            <w:rStyle w:val="Hyperlink"/>
            <w:rFonts w:ascii="Arial" w:eastAsia="Times New Roman" w:hAnsi="Arial" w:cs="Arial"/>
            <w:sz w:val="19"/>
            <w:szCs w:val="19"/>
            <w:shd w:val="clear" w:color="auto" w:fill="FFFFFF"/>
          </w:rPr>
          <w:t>Categorization of Shell Command</w:t>
        </w:r>
        <w:r w:rsidR="00A747CA">
          <w:rPr>
            <w:rFonts w:ascii="Arial" w:eastAsia="Times New Roman" w:hAnsi="Arial" w:cs="Arial"/>
            <w:color w:val="222222"/>
            <w:sz w:val="19"/>
            <w:szCs w:val="19"/>
            <w:shd w:val="clear" w:color="auto" w:fill="FFFFFF"/>
          </w:rPr>
          <w:fldChar w:fldCharType="end"/>
        </w:r>
      </w:ins>
      <w:ins w:id="126" w:author="Ravi Jonnadula" w:date="2017-06-14T12:24:00Z">
        <w:r w:rsidR="00A747CA">
          <w:rPr>
            <w:rFonts w:ascii="Arial" w:eastAsia="Times New Roman" w:hAnsi="Arial" w:cs="Arial"/>
            <w:color w:val="222222"/>
            <w:sz w:val="19"/>
            <w:szCs w:val="19"/>
            <w:shd w:val="clear" w:color="auto" w:fill="FFFFFF"/>
          </w:rPr>
          <w:t xml:space="preserve"> for details.</w:t>
        </w:r>
      </w:ins>
    </w:p>
    <w:p w14:paraId="0CE90A3E" w14:textId="4E356159" w:rsidR="00AF0E6B" w:rsidRPr="00AF0E6B" w:rsidRDefault="00AF0E6B" w:rsidP="00AF0E6B">
      <w:pPr>
        <w:pStyle w:val="ListParagraph"/>
        <w:numPr>
          <w:ilvl w:val="0"/>
          <w:numId w:val="4"/>
        </w:numPr>
        <w:rPr>
          <w:rFonts w:ascii="Times" w:eastAsia="Times New Roman" w:hAnsi="Times" w:cs="Times New Roman"/>
          <w:sz w:val="20"/>
          <w:szCs w:val="20"/>
          <w:rPrChange w:id="127" w:author="Ravi Jonnadula" w:date="2017-06-14T12:27:00Z">
            <w:rPr/>
          </w:rPrChange>
        </w:rPr>
      </w:pPr>
      <w:ins w:id="128" w:author="Ravi Jonnadula" w:date="2017-06-14T12:27:00Z">
        <w:r w:rsidRPr="00AF0E6B">
          <w:rPr>
            <w:rFonts w:ascii="Arial" w:eastAsia="Times New Roman" w:hAnsi="Arial" w:cs="Arial"/>
            <w:color w:val="222222"/>
            <w:sz w:val="19"/>
            <w:szCs w:val="19"/>
            <w:shd w:val="clear" w:color="auto" w:fill="FFFFFF"/>
          </w:rPr>
          <w:t>Current python-based CLI will need to be migrated to the new sonic-cli being developed</w:t>
        </w:r>
        <w:r>
          <w:rPr>
            <w:rFonts w:ascii="Arial" w:eastAsia="Times New Roman" w:hAnsi="Arial" w:cs="Arial"/>
            <w:color w:val="222222"/>
            <w:sz w:val="19"/>
            <w:szCs w:val="19"/>
            <w:shd w:val="clear" w:color="auto" w:fill="FFFFFF"/>
          </w:rPr>
          <w:t xml:space="preserve"> as part of SONiC Configuration Model</w:t>
        </w:r>
      </w:ins>
    </w:p>
    <w:p w14:paraId="1FEA2D44" w14:textId="77777777" w:rsidR="00CB6E5F" w:rsidRDefault="00CB6E5F" w:rsidP="00CB6E5F"/>
    <w:p w14:paraId="7542A717" w14:textId="19111A57" w:rsidR="00B9333A" w:rsidRPr="00B9333A" w:rsidRDefault="00B9333A" w:rsidP="00B9333A">
      <w:pPr>
        <w:pStyle w:val="Heading1"/>
      </w:pPr>
      <w:bookmarkStart w:id="129" w:name="_Toc359062626"/>
      <w:r>
        <w:t>Limitations</w:t>
      </w:r>
      <w:bookmarkEnd w:id="129"/>
    </w:p>
    <w:p w14:paraId="267BD7F0" w14:textId="03FA14CE" w:rsidR="00F569D4" w:rsidRDefault="000C0DA9" w:rsidP="00F06C94">
      <w:pPr>
        <w:pStyle w:val="ListParagraph"/>
        <w:numPr>
          <w:ilvl w:val="0"/>
          <w:numId w:val="5"/>
        </w:numPr>
      </w:pPr>
      <w:r>
        <w:t>Accounting is not supported by the design proposed in this document</w:t>
      </w:r>
      <w:r w:rsidR="00CB6E5F">
        <w:t>, other than basic accounting related to session duration</w:t>
      </w:r>
    </w:p>
    <w:p w14:paraId="61B7D60C" w14:textId="19941918" w:rsidR="00AE1979" w:rsidRDefault="00CB6E5F" w:rsidP="00F06C94">
      <w:pPr>
        <w:pStyle w:val="ListParagraph"/>
        <w:numPr>
          <w:ilvl w:val="0"/>
          <w:numId w:val="5"/>
        </w:numPr>
      </w:pPr>
      <w:r>
        <w:t xml:space="preserve">Support for Role-based </w:t>
      </w:r>
      <w:r w:rsidR="00AE1979">
        <w:t>based Authorization will be implement</w:t>
      </w:r>
      <w:r>
        <w:t>ed first</w:t>
      </w:r>
      <w:r w:rsidR="00AE1979">
        <w:t xml:space="preserve">. TACACS+ server based Authorization is best effort </w:t>
      </w:r>
      <w:r w:rsidR="006050BC">
        <w:t>for implementation at this time (depending on use case requirement)</w:t>
      </w:r>
    </w:p>
    <w:p w14:paraId="2E28A96F" w14:textId="77777777" w:rsidR="00F06C94" w:rsidRDefault="00F06C94" w:rsidP="00F06C94"/>
    <w:p w14:paraId="37E17ADF" w14:textId="77777777" w:rsidR="00457C92" w:rsidRDefault="00457C92" w:rsidP="00457C92">
      <w:pPr>
        <w:pStyle w:val="Heading1"/>
      </w:pPr>
      <w:bookmarkStart w:id="130" w:name="_Ref357725462"/>
      <w:bookmarkStart w:id="131" w:name="_Toc359062627"/>
      <w:r>
        <w:t>References</w:t>
      </w:r>
      <w:bookmarkEnd w:id="130"/>
      <w:bookmarkEnd w:id="131"/>
    </w:p>
    <w:p w14:paraId="60338D2F" w14:textId="77777777" w:rsidR="00457C92" w:rsidRDefault="00457C92" w:rsidP="00457C92">
      <w:pPr>
        <w:pStyle w:val="ListParagraph"/>
        <w:numPr>
          <w:ilvl w:val="0"/>
          <w:numId w:val="6"/>
        </w:numPr>
      </w:pPr>
      <w:r>
        <w:t>SONiC Configuration Management</w:t>
      </w:r>
    </w:p>
    <w:p w14:paraId="34BC2B8D" w14:textId="77777777" w:rsidR="00457C92" w:rsidRPr="00AF3247" w:rsidRDefault="00457C92" w:rsidP="00457C92">
      <w:pPr>
        <w:pStyle w:val="ListParagraph"/>
        <w:numPr>
          <w:ilvl w:val="0"/>
          <w:numId w:val="6"/>
        </w:numPr>
      </w:pPr>
      <w:r>
        <w:t xml:space="preserve">Open Source </w:t>
      </w:r>
      <w:r w:rsidRPr="00AF3247">
        <w:rPr>
          <w:i/>
        </w:rPr>
        <w:t>pam_tacplus</w:t>
      </w:r>
      <w:r>
        <w:t xml:space="preserve">: </w:t>
      </w:r>
      <w:hyperlink r:id="rId8" w:history="1">
        <w:r w:rsidRPr="00E50FA2">
          <w:rPr>
            <w:rStyle w:val="Hyperlink"/>
          </w:rPr>
          <w:t>https://github.com/jeroennijhof/pam_tacplus</w:t>
        </w:r>
      </w:hyperlink>
    </w:p>
    <w:p w14:paraId="41716A02" w14:textId="77777777" w:rsidR="0048420D" w:rsidRDefault="0048420D" w:rsidP="0048420D"/>
    <w:p w14:paraId="3F04D68E" w14:textId="37A7CC3F" w:rsidR="0048420D" w:rsidRDefault="0048420D">
      <w:r>
        <w:br w:type="page"/>
      </w:r>
    </w:p>
    <w:p w14:paraId="2D5A1A1B" w14:textId="5D9CCD6A" w:rsidR="00571943" w:rsidRDefault="00AD2E47" w:rsidP="00571943">
      <w:pPr>
        <w:pStyle w:val="Heading1"/>
      </w:pPr>
      <w:bookmarkStart w:id="132" w:name="_Toc359062628"/>
      <w:r>
        <w:t>AAA Design</w:t>
      </w:r>
      <w:bookmarkEnd w:id="132"/>
    </w:p>
    <w:p w14:paraId="39F0954F" w14:textId="638153EA" w:rsidR="00AD2E47" w:rsidRDefault="00AD2E47" w:rsidP="00AD2E47">
      <w:pPr>
        <w:pStyle w:val="Heading2"/>
      </w:pPr>
      <w:bookmarkStart w:id="133" w:name="_Toc359062629"/>
      <w:r>
        <w:t>AAA Component Interactions</w:t>
      </w:r>
      <w:bookmarkEnd w:id="133"/>
    </w:p>
    <w:p w14:paraId="66731BEE" w14:textId="5F05D9A2" w:rsidR="00A556B6" w:rsidRPr="00A556B6" w:rsidRDefault="00B716EB" w:rsidP="00B716EB">
      <w:r>
        <w:t>The AAA component in SONiC intercepts the commands from REST Interface and/or Linux Shell before Configuration Manager processes them</w:t>
      </w:r>
      <w:r w:rsidR="00217AC6">
        <w:t xml:space="preserve"> as shown in the following diagram</w:t>
      </w:r>
      <w:r w:rsidR="00AF3247">
        <w:t>:</w:t>
      </w:r>
    </w:p>
    <w:p w14:paraId="737D343C" w14:textId="77777777" w:rsidR="00AD2E47" w:rsidRDefault="00AD2E47" w:rsidP="00AD2E47"/>
    <w:p w14:paraId="2549E825" w14:textId="48EEEE52" w:rsidR="00AD2E47" w:rsidRDefault="00B716EB" w:rsidP="00AD2E47">
      <w:r>
        <w:rPr>
          <w:noProof/>
        </w:rPr>
        <w:drawing>
          <wp:inline distT="0" distB="0" distL="0" distR="0" wp14:anchorId="51415335" wp14:editId="1DC7E780">
            <wp:extent cx="5232797" cy="453918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035" cy="4539387"/>
                    </a:xfrm>
                    <a:prstGeom prst="rect">
                      <a:avLst/>
                    </a:prstGeom>
                    <a:noFill/>
                    <a:ln>
                      <a:noFill/>
                    </a:ln>
                  </pic:spPr>
                </pic:pic>
              </a:graphicData>
            </a:graphic>
          </wp:inline>
        </w:drawing>
      </w:r>
    </w:p>
    <w:p w14:paraId="0F8B6C21" w14:textId="77777777" w:rsidR="00AF3247" w:rsidRDefault="00AF3247" w:rsidP="00AD2E47"/>
    <w:p w14:paraId="5DFACA1F" w14:textId="2FAD3D3E" w:rsidR="00B716EB" w:rsidRDefault="00217AC6" w:rsidP="00AD2E47">
      <w:r>
        <w:t xml:space="preserve">AAA </w:t>
      </w:r>
      <w:r w:rsidR="00AF3247">
        <w:t>services are implemented leveraging existing Open Source component</w:t>
      </w:r>
      <w:r w:rsidR="00CB6E5F">
        <w:t>s from</w:t>
      </w:r>
      <w:r w:rsidR="00AF3247">
        <w:t xml:space="preserve"> </w:t>
      </w:r>
      <w:r w:rsidR="00AF3247" w:rsidRPr="00AF3247">
        <w:rPr>
          <w:i/>
        </w:rPr>
        <w:t>pam_tacplus</w:t>
      </w:r>
      <w:r w:rsidR="00AF3247">
        <w:t xml:space="preserve"> implementation (</w:t>
      </w:r>
      <w:r w:rsidR="00006AB0">
        <w:t xml:space="preserve">see </w:t>
      </w:r>
      <w:r w:rsidR="00006AB0">
        <w:fldChar w:fldCharType="begin"/>
      </w:r>
      <w:r w:rsidR="00006AB0">
        <w:instrText xml:space="preserve"> REF _Ref357725462 \h </w:instrText>
      </w:r>
      <w:r w:rsidR="00006AB0">
        <w:fldChar w:fldCharType="separate"/>
      </w:r>
      <w:r w:rsidR="00067816">
        <w:t>References</w:t>
      </w:r>
      <w:r w:rsidR="00006AB0">
        <w:fldChar w:fldCharType="end"/>
      </w:r>
      <w:r w:rsidR="00006AB0">
        <w:t>)</w:t>
      </w:r>
      <w:r w:rsidR="00CB6E5F">
        <w:t>. The PAM libraries will run in the same instance as host Linux OS in SONiC.</w:t>
      </w:r>
    </w:p>
    <w:p w14:paraId="6B32C98E" w14:textId="77777777" w:rsidR="00006AB0" w:rsidRDefault="00006AB0" w:rsidP="00AD2E47"/>
    <w:p w14:paraId="166B3D48" w14:textId="5E402B5A" w:rsidR="00006AB0" w:rsidRDefault="001A398A" w:rsidP="001A398A">
      <w:pPr>
        <w:pStyle w:val="Heading2"/>
      </w:pPr>
      <w:bookmarkStart w:id="134" w:name="_Toc359062630"/>
      <w:r>
        <w:t>High level flow of user authentication &amp; Authorization</w:t>
      </w:r>
      <w:bookmarkEnd w:id="134"/>
    </w:p>
    <w:p w14:paraId="00B36DBD" w14:textId="1655A7C3" w:rsidR="007A5173" w:rsidRPr="007A5173" w:rsidRDefault="007A5173" w:rsidP="007A5173">
      <w:r>
        <w:t>A high level flow of user, AAA components &amp; TACACS+ server interactions during authentication and authorization process is shown in the following diagram.</w:t>
      </w:r>
    </w:p>
    <w:p w14:paraId="5ECC0E8F" w14:textId="72728ABE" w:rsidR="001A398A" w:rsidRDefault="00C80CC5" w:rsidP="001A398A">
      <w:r>
        <w:rPr>
          <w:noProof/>
        </w:rPr>
        <w:drawing>
          <wp:inline distT="0" distB="0" distL="0" distR="0" wp14:anchorId="0B6F7511" wp14:editId="467A80D5">
            <wp:extent cx="5486400" cy="5094586"/>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094586"/>
                    </a:xfrm>
                    <a:prstGeom prst="rect">
                      <a:avLst/>
                    </a:prstGeom>
                    <a:noFill/>
                    <a:ln>
                      <a:noFill/>
                    </a:ln>
                  </pic:spPr>
                </pic:pic>
              </a:graphicData>
            </a:graphic>
          </wp:inline>
        </w:drawing>
      </w:r>
    </w:p>
    <w:p w14:paraId="7D7F3ED3" w14:textId="77777777" w:rsidR="001A398A" w:rsidRDefault="001A398A" w:rsidP="001A398A"/>
    <w:p w14:paraId="0870943A" w14:textId="77777777" w:rsidR="004B17DF" w:rsidRDefault="004B17DF" w:rsidP="004B17DF">
      <w:bookmarkStart w:id="135" w:name="_User_Authentication_procedure"/>
      <w:bookmarkEnd w:id="135"/>
    </w:p>
    <w:p w14:paraId="159A30D9" w14:textId="7C58FEB4" w:rsidR="001A398A" w:rsidRDefault="001A398A" w:rsidP="007A5173">
      <w:pPr>
        <w:pStyle w:val="Heading2"/>
      </w:pPr>
      <w:bookmarkStart w:id="136" w:name="_Toc359062631"/>
      <w:r>
        <w:t>Authentication</w:t>
      </w:r>
      <w:bookmarkEnd w:id="136"/>
    </w:p>
    <w:p w14:paraId="6A2B6904" w14:textId="72DAB8D7" w:rsidR="00963BBA" w:rsidRPr="00963BBA" w:rsidRDefault="00963BBA" w:rsidP="00963BBA">
      <w:r>
        <w:t>A detailed flow of user authentication mechanism using TACACS+ server and/or fallback mechanism to local authentication is shown in the following diagram:</w:t>
      </w:r>
    </w:p>
    <w:p w14:paraId="7B0D9923" w14:textId="49C2A887" w:rsidR="007A5173" w:rsidRDefault="00963BBA" w:rsidP="007A5173">
      <w:r>
        <w:rPr>
          <w:noProof/>
        </w:rPr>
        <w:drawing>
          <wp:inline distT="0" distB="0" distL="0" distR="0" wp14:anchorId="4BC47E4E" wp14:editId="4B15C091">
            <wp:extent cx="5486400" cy="75510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551041"/>
                    </a:xfrm>
                    <a:prstGeom prst="rect">
                      <a:avLst/>
                    </a:prstGeom>
                    <a:noFill/>
                    <a:ln>
                      <a:noFill/>
                    </a:ln>
                  </pic:spPr>
                </pic:pic>
              </a:graphicData>
            </a:graphic>
          </wp:inline>
        </w:drawing>
      </w:r>
    </w:p>
    <w:p w14:paraId="1C89454F" w14:textId="77777777" w:rsidR="00963BBA" w:rsidRDefault="00963BBA" w:rsidP="007A5173"/>
    <w:p w14:paraId="6E06B63E" w14:textId="128A5D0A" w:rsidR="00963BBA" w:rsidRDefault="00963BBA" w:rsidP="007A5173">
      <w:r>
        <w:t>The sequence of steps involved in the authentication process is</w:t>
      </w:r>
    </w:p>
    <w:p w14:paraId="61200D7D" w14:textId="24134AD1" w:rsidR="00963BBA" w:rsidRDefault="00963BBA" w:rsidP="00963BBA">
      <w:pPr>
        <w:pStyle w:val="ListParagraph"/>
        <w:numPr>
          <w:ilvl w:val="0"/>
          <w:numId w:val="7"/>
        </w:numPr>
      </w:pPr>
      <w:r>
        <w:t>User SSH to the switch, give</w:t>
      </w:r>
      <w:r w:rsidR="00CB6E5F">
        <w:t>n</w:t>
      </w:r>
      <w:r>
        <w:t xml:space="preserve"> login prompt</w:t>
      </w:r>
    </w:p>
    <w:p w14:paraId="25B271D8" w14:textId="0F7AD32A" w:rsidR="00963BBA" w:rsidRPr="002178DA" w:rsidRDefault="00963BBA" w:rsidP="00963BBA">
      <w:pPr>
        <w:pStyle w:val="ListParagraph"/>
        <w:numPr>
          <w:ilvl w:val="0"/>
          <w:numId w:val="7"/>
        </w:numPr>
      </w:pPr>
      <w:r w:rsidRPr="002178DA">
        <w:t>SSHd accepts connection request and processes it by asking for username and password credentials</w:t>
      </w:r>
    </w:p>
    <w:p w14:paraId="3FB206CC" w14:textId="396764E3" w:rsidR="002178DA" w:rsidRPr="002178DA" w:rsidRDefault="00963BBA" w:rsidP="002178DA">
      <w:pPr>
        <w:pStyle w:val="ListParagraph"/>
        <w:numPr>
          <w:ilvl w:val="0"/>
          <w:numId w:val="7"/>
        </w:numPr>
        <w:rPr>
          <w:rFonts w:eastAsia="Times New Roman" w:cs="Times New Roman"/>
          <w:sz w:val="20"/>
          <w:szCs w:val="20"/>
        </w:rPr>
      </w:pPr>
      <w:r w:rsidRPr="002178DA">
        <w:t xml:space="preserve">SSHd checks user SSH keys </w:t>
      </w:r>
      <w:r w:rsidR="00327905" w:rsidRPr="002178DA">
        <w:t>against authorized SSH keys</w:t>
      </w:r>
      <w:r w:rsidR="002178DA" w:rsidRPr="002178DA">
        <w:t>. PAM function pam_authenticate( ) is invoked to verify if the user supplied username/password pair is valid</w:t>
      </w:r>
    </w:p>
    <w:p w14:paraId="4E9632D4" w14:textId="30F04161" w:rsidR="002178DA" w:rsidRPr="002178DA" w:rsidRDefault="002178DA" w:rsidP="002178DA">
      <w:pPr>
        <w:pStyle w:val="ListParagraph"/>
        <w:numPr>
          <w:ilvl w:val="0"/>
          <w:numId w:val="7"/>
        </w:numPr>
      </w:pPr>
      <w:r w:rsidRPr="002178DA">
        <w:t xml:space="preserve">PAM loads pam_tacplus( ) </w:t>
      </w:r>
      <w:r w:rsidR="00327905" w:rsidRPr="002178DA">
        <w:t xml:space="preserve">configuration module </w:t>
      </w:r>
      <w:r w:rsidRPr="002178DA">
        <w:t>as defined</w:t>
      </w:r>
      <w:r w:rsidR="00327905" w:rsidRPr="002178DA">
        <w:t xml:space="preserve"> in /etc/pam.d/sshd</w:t>
      </w:r>
      <w:r w:rsidRPr="002178DA">
        <w:t xml:space="preserve">, and calls pam_sm_authenticate( ) </w:t>
      </w:r>
    </w:p>
    <w:p w14:paraId="44DF5C73" w14:textId="3655182E" w:rsidR="00327905" w:rsidRDefault="002178DA" w:rsidP="00963BBA">
      <w:pPr>
        <w:pStyle w:val="ListParagraph"/>
        <w:numPr>
          <w:ilvl w:val="0"/>
          <w:numId w:val="7"/>
        </w:numPr>
      </w:pPr>
      <w:r>
        <w:t xml:space="preserve">This function sends encrypted packet to the TACACS+ </w:t>
      </w:r>
      <w:r w:rsidR="00327905" w:rsidRPr="002178DA">
        <w:t>to validate the user credentials. The subsequent steps fall under the following scenarios</w:t>
      </w:r>
      <w:r w:rsidR="00327905">
        <w:t>:</w:t>
      </w:r>
    </w:p>
    <w:p w14:paraId="0D38BC85" w14:textId="2C5E52D3" w:rsidR="00327905" w:rsidRDefault="00327905" w:rsidP="00327905">
      <w:pPr>
        <w:pStyle w:val="ListParagraph"/>
        <w:numPr>
          <w:ilvl w:val="1"/>
          <w:numId w:val="7"/>
        </w:numPr>
      </w:pPr>
      <w:r>
        <w:t xml:space="preserve">Scenario-1: TACACS+ server is reachable and has the user configured with the same credentials as those provided by the user – PAM </w:t>
      </w:r>
      <w:r w:rsidR="00E6461C">
        <w:t>libraries would return PAM_SUCCESS to the application (SSHd)</w:t>
      </w:r>
    </w:p>
    <w:p w14:paraId="6D145168" w14:textId="77777777" w:rsidR="00E6461C" w:rsidRDefault="00E6461C" w:rsidP="00327905">
      <w:pPr>
        <w:pStyle w:val="ListParagraph"/>
        <w:numPr>
          <w:ilvl w:val="1"/>
          <w:numId w:val="7"/>
        </w:numPr>
      </w:pPr>
      <w:r>
        <w:t>Scenario-2: TACACS+ server is unreachable</w:t>
      </w:r>
    </w:p>
    <w:p w14:paraId="705C9F76" w14:textId="42BEB9F9" w:rsidR="00E6461C" w:rsidRDefault="00E6461C" w:rsidP="00E6461C">
      <w:pPr>
        <w:pStyle w:val="ListParagraph"/>
        <w:numPr>
          <w:ilvl w:val="2"/>
          <w:numId w:val="7"/>
        </w:numPr>
      </w:pPr>
      <w:r>
        <w:t>PAM libraries would continue to next configured TACACS+ server configured, the authentication process continues at step-5</w:t>
      </w:r>
    </w:p>
    <w:p w14:paraId="29F150B0" w14:textId="3BFC5170" w:rsidR="00E6461C" w:rsidRDefault="00797380" w:rsidP="00E6461C">
      <w:pPr>
        <w:pStyle w:val="ListParagraph"/>
        <w:numPr>
          <w:ilvl w:val="2"/>
          <w:numId w:val="7"/>
        </w:numPr>
      </w:pPr>
      <w:r>
        <w:t xml:space="preserve">When NONE of the configured TACACS+ server is reachable, </w:t>
      </w:r>
      <w:r w:rsidR="00E6461C">
        <w:t xml:space="preserve">PAM libraries would invoke </w:t>
      </w:r>
      <w:hyperlink w:anchor="_Fallback_mechanism_for" w:history="1">
        <w:r w:rsidR="00E6461C" w:rsidRPr="00E6461C">
          <w:rPr>
            <w:rStyle w:val="Hyperlink"/>
          </w:rPr>
          <w:t>Fallback mechanism</w:t>
        </w:r>
      </w:hyperlink>
    </w:p>
    <w:p w14:paraId="0F2E7CEE" w14:textId="7ABFCE37" w:rsidR="00E6461C" w:rsidRDefault="00E6461C" w:rsidP="00327905">
      <w:pPr>
        <w:pStyle w:val="ListParagraph"/>
        <w:numPr>
          <w:ilvl w:val="1"/>
          <w:numId w:val="7"/>
        </w:numPr>
      </w:pPr>
      <w:r>
        <w:t>Scenario-3: TACACS+ server is reachable, but does not have user account or has different user credentials – the TACACS+ server would return Authentication Failure message. Based on this, the PAM libraries would return PAM_AUTH_ERR to the application (SSHd)</w:t>
      </w:r>
      <w:r w:rsidR="00CE5297">
        <w:t>.</w:t>
      </w:r>
    </w:p>
    <w:p w14:paraId="39AE13A2" w14:textId="66340B0F" w:rsidR="00CE5297" w:rsidRDefault="00CE5297" w:rsidP="00CE5297">
      <w:pPr>
        <w:pStyle w:val="ListParagraph"/>
        <w:numPr>
          <w:ilvl w:val="2"/>
          <w:numId w:val="7"/>
        </w:numPr>
      </w:pPr>
      <w:r>
        <w:t>User is asked to enter his password again. Maximum of 3 password retries are allowed.</w:t>
      </w:r>
    </w:p>
    <w:p w14:paraId="75993D26" w14:textId="3AACC025" w:rsidR="00CE5297" w:rsidRDefault="00CE5297" w:rsidP="00CE5297">
      <w:pPr>
        <w:pStyle w:val="ListParagraph"/>
        <w:numPr>
          <w:ilvl w:val="0"/>
          <w:numId w:val="7"/>
        </w:numPr>
      </w:pPr>
      <w:r>
        <w:t xml:space="preserve">Once user is successfully authenticated, the PAM libraries fetch information about the privilege level associated with the user. Based on the privilege level association (as defined in </w:t>
      </w:r>
      <w:hyperlink w:anchor="_Privilege_to_User" w:history="1">
        <w:r w:rsidRPr="00CE5297">
          <w:rPr>
            <w:rStyle w:val="Hyperlink"/>
          </w:rPr>
          <w:t>Privilege to user Role mapping</w:t>
        </w:r>
      </w:hyperlink>
      <w:r>
        <w:t xml:space="preserve">), the user is provided access to Role Based Access Controlled shell. </w:t>
      </w:r>
    </w:p>
    <w:p w14:paraId="1D5B05CD" w14:textId="764DE594" w:rsidR="00B820EE" w:rsidRDefault="00B820EE" w:rsidP="00CE5297">
      <w:pPr>
        <w:pStyle w:val="ListParagraph"/>
        <w:numPr>
          <w:ilvl w:val="0"/>
          <w:numId w:val="7"/>
        </w:numPr>
      </w:pPr>
      <w:r>
        <w:t>Before user gets the shell, PAM calls a function pam_sm_open_session( ). This results in sending an accounting START packet to the server. Among other things it contains the user login and the time session started</w:t>
      </w:r>
    </w:p>
    <w:p w14:paraId="6DFBF75F" w14:textId="141895A4" w:rsidR="00B820EE" w:rsidRDefault="00B820EE" w:rsidP="00CE5297">
      <w:pPr>
        <w:pStyle w:val="ListParagraph"/>
        <w:numPr>
          <w:ilvl w:val="0"/>
          <w:numId w:val="7"/>
        </w:numPr>
      </w:pPr>
      <w:r>
        <w:t>When the user logs out, pam_sm_close_session( ) sends STOP packet to the server indicating the whole session is closed.</w:t>
      </w:r>
    </w:p>
    <w:p w14:paraId="75B7D2BB" w14:textId="0E315E04" w:rsidR="00B820EE" w:rsidRPr="00B820EE" w:rsidRDefault="00B820EE" w:rsidP="00B820EE"/>
    <w:p w14:paraId="71F4CF27" w14:textId="751B105C" w:rsidR="007A5173" w:rsidRDefault="007A5173" w:rsidP="007A5173">
      <w:pPr>
        <w:pStyle w:val="Heading3"/>
      </w:pPr>
      <w:bookmarkStart w:id="137" w:name="_Fallback_mechanism_for"/>
      <w:bookmarkStart w:id="138" w:name="_Toc359062632"/>
      <w:bookmarkEnd w:id="137"/>
      <w:r>
        <w:t>Fallback mechanism for Authentication</w:t>
      </w:r>
      <w:r w:rsidR="002E3469">
        <w:t xml:space="preserve"> / Local Authentication</w:t>
      </w:r>
      <w:bookmarkEnd w:id="138"/>
    </w:p>
    <w:p w14:paraId="587C6D7E" w14:textId="0DFCE2DC" w:rsidR="002E3469" w:rsidDel="00042E34" w:rsidRDefault="00506CE9">
      <w:pPr>
        <w:rPr>
          <w:del w:id="139" w:author="Ravi Jonnadula" w:date="2017-06-14T11:51:00Z"/>
        </w:rPr>
      </w:pPr>
      <w:r>
        <w:t xml:space="preserve">Fallback mechanism for Authentication (aka Local Authentication) is </w:t>
      </w:r>
      <w:del w:id="140" w:author="Ravi Jonnadula" w:date="2017-06-14T11:51:00Z">
        <w:r w:rsidDel="00042E34">
          <w:delText>the only mechanism for users trying to connect to the system through the system console.</w:delText>
        </w:r>
      </w:del>
    </w:p>
    <w:p w14:paraId="55CB6EDE" w14:textId="3997D775" w:rsidR="002E3469" w:rsidDel="00042E34" w:rsidRDefault="002E3469">
      <w:pPr>
        <w:rPr>
          <w:del w:id="141" w:author="Ravi Jonnadula" w:date="2017-06-14T11:51:00Z"/>
        </w:rPr>
      </w:pPr>
    </w:p>
    <w:p w14:paraId="4715C111" w14:textId="11316C90" w:rsidR="00506CE9" w:rsidRDefault="000D4E7A" w:rsidP="00042E34">
      <w:del w:id="142" w:author="Ravi Jonnadula" w:date="2017-06-14T11:51:00Z">
        <w:r w:rsidDel="00042E34">
          <w:delText xml:space="preserve">Also, </w:delText>
        </w:r>
      </w:del>
      <w:del w:id="143" w:author="Ravi Jonnadula" w:date="2017-06-14T11:52:00Z">
        <w:r w:rsidDel="00042E34">
          <w:delText xml:space="preserve">it is </w:delText>
        </w:r>
      </w:del>
      <w:r>
        <w:t>the authentication mechanism that automatically gets invoked when NONE of the TACACS+ servers are reachable when user attempts to get authenticated.</w:t>
      </w:r>
    </w:p>
    <w:p w14:paraId="2B4A8C80" w14:textId="77777777" w:rsidR="00184AD7" w:rsidRDefault="00184AD7" w:rsidP="007A5173"/>
    <w:p w14:paraId="3D4DB223" w14:textId="359FB26F" w:rsidR="000D4E7A" w:rsidRDefault="000D4E7A" w:rsidP="007A5173">
      <w:r>
        <w:t xml:space="preserve">The sequence of steps involved in the Fallback mechanism for Authentication is </w:t>
      </w:r>
    </w:p>
    <w:p w14:paraId="4A8D0BCA" w14:textId="166ED1C0" w:rsidR="000D4E7A" w:rsidRDefault="000D4E7A" w:rsidP="000D4E7A">
      <w:pPr>
        <w:pStyle w:val="ListParagraph"/>
        <w:numPr>
          <w:ilvl w:val="0"/>
          <w:numId w:val="8"/>
        </w:numPr>
      </w:pPr>
      <w:r>
        <w:t xml:space="preserve">The steps 1 through 4 as explained in </w:t>
      </w:r>
      <w:hyperlink w:anchor="_User_Authentication_procedure" w:history="1">
        <w:r w:rsidRPr="000D4E7A">
          <w:rPr>
            <w:rStyle w:val="Hyperlink"/>
          </w:rPr>
          <w:t>User Authentication procedure</w:t>
        </w:r>
      </w:hyperlink>
      <w:r>
        <w:t xml:space="preserve"> will remain the same</w:t>
      </w:r>
    </w:p>
    <w:p w14:paraId="2E8E167A" w14:textId="31321E45" w:rsidR="007A5173" w:rsidRDefault="00797380" w:rsidP="007A5173">
      <w:pPr>
        <w:pStyle w:val="ListParagraph"/>
        <w:numPr>
          <w:ilvl w:val="0"/>
          <w:numId w:val="8"/>
        </w:numPr>
      </w:pPr>
      <w:r>
        <w:t>PAM libraries would invoke user authentication using /e</w:t>
      </w:r>
      <w:r w:rsidR="00EF1678">
        <w:t>tc/passwd and /etc/shadow files. When the user is successfully authenticated PAM_SUCCESS would be returned to the application. Otherwise, PAM_AUTH_ERR would be returned.</w:t>
      </w:r>
    </w:p>
    <w:p w14:paraId="6AC01003" w14:textId="77777777" w:rsidR="00EF1678" w:rsidRDefault="00EF1678" w:rsidP="00EF1678"/>
    <w:p w14:paraId="55F79844" w14:textId="147493D0" w:rsidR="008D53E6" w:rsidRDefault="008D53E6" w:rsidP="00EF1678">
      <w:r w:rsidRPr="008D53E6">
        <w:rPr>
          <w:rStyle w:val="IntenseEmphasis"/>
        </w:rPr>
        <w:t>NOTE</w:t>
      </w:r>
      <w:r>
        <w:t>:</w:t>
      </w:r>
    </w:p>
    <w:p w14:paraId="16995C3F" w14:textId="415008C4" w:rsidR="008D53E6" w:rsidRDefault="008D53E6" w:rsidP="00EF1678">
      <w:pPr>
        <w:rPr>
          <w:i/>
        </w:rPr>
      </w:pPr>
      <w:r w:rsidRPr="00995C99">
        <w:rPr>
          <w:i/>
        </w:rPr>
        <w:t>Please note that when TACACS+ server send</w:t>
      </w:r>
      <w:r w:rsidR="00995C99" w:rsidRPr="00995C99">
        <w:rPr>
          <w:i/>
        </w:rPr>
        <w:t>s</w:t>
      </w:r>
      <w:r w:rsidRPr="00995C99">
        <w:rPr>
          <w:i/>
        </w:rPr>
        <w:t xml:space="preserve"> failure message for</w:t>
      </w:r>
      <w:r w:rsidR="00995C99" w:rsidRPr="00995C99">
        <w:rPr>
          <w:i/>
        </w:rPr>
        <w:t xml:space="preserve"> </w:t>
      </w:r>
      <w:r w:rsidR="00506AA1" w:rsidRPr="00995C99">
        <w:rPr>
          <w:i/>
        </w:rPr>
        <w:t>a</w:t>
      </w:r>
      <w:r w:rsidR="00995C99" w:rsidRPr="00995C99">
        <w:rPr>
          <w:i/>
        </w:rPr>
        <w:t xml:space="preserve"> </w:t>
      </w:r>
      <w:r w:rsidRPr="00995C99">
        <w:rPr>
          <w:i/>
        </w:rPr>
        <w:t xml:space="preserve">user authentication </w:t>
      </w:r>
      <w:r w:rsidR="00995C99" w:rsidRPr="00995C99">
        <w:rPr>
          <w:i/>
        </w:rPr>
        <w:t>request, the Fallback mechanism for Authentication DOES NOT get triggered.</w:t>
      </w:r>
    </w:p>
    <w:p w14:paraId="7401FDDE" w14:textId="77777777" w:rsidR="00AB25F8" w:rsidRPr="00AB25F8" w:rsidRDefault="00AB25F8" w:rsidP="00EF1678"/>
    <w:p w14:paraId="65CD9B45" w14:textId="4E82BF86" w:rsidR="00AB25F8" w:rsidRDefault="00AB25F8" w:rsidP="00AB25F8">
      <w:pPr>
        <w:pStyle w:val="Heading2"/>
      </w:pPr>
      <w:bookmarkStart w:id="144" w:name="_Toc359062633"/>
      <w:r>
        <w:t xml:space="preserve">Privilege </w:t>
      </w:r>
      <w:r w:rsidR="00294D22">
        <w:t xml:space="preserve">level </w:t>
      </w:r>
      <w:r>
        <w:t>to User Role mapping</w:t>
      </w:r>
      <w:bookmarkEnd w:id="144"/>
    </w:p>
    <w:p w14:paraId="1BCA9915" w14:textId="77777777" w:rsidR="00AB25F8" w:rsidRDefault="00AB25F8" w:rsidP="00AB25F8">
      <w:r>
        <w:t>The mapping between privilege level &amp; user role are defined in the following table:</w:t>
      </w:r>
    </w:p>
    <w:p w14:paraId="465F8D80" w14:textId="77777777" w:rsidR="00AB25F8" w:rsidRDefault="00AB25F8" w:rsidP="00AB25F8"/>
    <w:tbl>
      <w:tblPr>
        <w:tblStyle w:val="LightGrid-Accent1"/>
        <w:tblW w:w="0" w:type="auto"/>
        <w:tblLook w:val="04A0" w:firstRow="1" w:lastRow="0" w:firstColumn="1" w:lastColumn="0" w:noHBand="0" w:noVBand="1"/>
      </w:tblPr>
      <w:tblGrid>
        <w:gridCol w:w="1368"/>
        <w:gridCol w:w="1800"/>
        <w:gridCol w:w="5688"/>
      </w:tblGrid>
      <w:tr w:rsidR="00AB25F8" w14:paraId="2BAA8F5A" w14:textId="77777777" w:rsidTr="00AB2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1F497D" w:themeFill="text2"/>
          </w:tcPr>
          <w:p w14:paraId="5AC43D4B" w14:textId="77777777" w:rsidR="00AB25F8" w:rsidRPr="00ED388D" w:rsidRDefault="00AB25F8" w:rsidP="00AB25F8">
            <w:pPr>
              <w:jc w:val="center"/>
              <w:rPr>
                <w:color w:val="FFFFFF" w:themeColor="background1"/>
              </w:rPr>
            </w:pPr>
            <w:r>
              <w:rPr>
                <w:color w:val="FFFFFF" w:themeColor="background1"/>
              </w:rPr>
              <w:t>User Role</w:t>
            </w:r>
          </w:p>
        </w:tc>
        <w:tc>
          <w:tcPr>
            <w:tcW w:w="1800" w:type="dxa"/>
            <w:shd w:val="clear" w:color="auto" w:fill="1F497D" w:themeFill="text2"/>
          </w:tcPr>
          <w:p w14:paraId="35703F43" w14:textId="77777777" w:rsidR="00AB25F8" w:rsidRPr="00ED388D" w:rsidRDefault="00AB25F8" w:rsidP="00AB25F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TACACS+ Privilege Level</w:t>
            </w:r>
          </w:p>
        </w:tc>
        <w:tc>
          <w:tcPr>
            <w:tcW w:w="5688" w:type="dxa"/>
            <w:shd w:val="clear" w:color="auto" w:fill="1F497D" w:themeFill="text2"/>
          </w:tcPr>
          <w:p w14:paraId="2E37BF17" w14:textId="77777777" w:rsidR="00AB25F8" w:rsidRPr="00ED388D" w:rsidRDefault="00AB25F8" w:rsidP="00AB25F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AB25F8" w14:paraId="2164E8B2" w14:textId="77777777" w:rsidTr="00AB2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4A39CD" w14:textId="77777777" w:rsidR="00AB25F8" w:rsidRDefault="00AB25F8" w:rsidP="00AB25F8">
            <w:r>
              <w:t>admin</w:t>
            </w:r>
          </w:p>
        </w:tc>
        <w:tc>
          <w:tcPr>
            <w:tcW w:w="1800" w:type="dxa"/>
          </w:tcPr>
          <w:p w14:paraId="3F98399A" w14:textId="77777777" w:rsidR="00AB25F8" w:rsidRDefault="00AB25F8" w:rsidP="00AB25F8">
            <w:pPr>
              <w:cnfStyle w:val="000000100000" w:firstRow="0" w:lastRow="0" w:firstColumn="0" w:lastColumn="0" w:oddVBand="0" w:evenVBand="0" w:oddHBand="1" w:evenHBand="0" w:firstRowFirstColumn="0" w:firstRowLastColumn="0" w:lastRowFirstColumn="0" w:lastRowLastColumn="0"/>
            </w:pPr>
            <w:r>
              <w:t>15</w:t>
            </w:r>
          </w:p>
        </w:tc>
        <w:tc>
          <w:tcPr>
            <w:tcW w:w="5688" w:type="dxa"/>
          </w:tcPr>
          <w:p w14:paraId="4DE69167" w14:textId="77777777" w:rsidR="00AB25F8" w:rsidRDefault="00AB25F8" w:rsidP="00AB25F8">
            <w:pPr>
              <w:cnfStyle w:val="000000100000" w:firstRow="0" w:lastRow="0" w:firstColumn="0" w:lastColumn="0" w:oddVBand="0" w:evenVBand="0" w:oddHBand="1" w:evenHBand="0" w:firstRowFirstColumn="0" w:firstRowLastColumn="0" w:lastRowFirstColumn="0" w:lastRowLastColumn="0"/>
            </w:pPr>
            <w:r>
              <w:t>Has access to all commands including capability to reboot, user add/delete</w:t>
            </w:r>
          </w:p>
        </w:tc>
      </w:tr>
      <w:tr w:rsidR="00AB25F8" w14:paraId="6C5DA2CA" w14:textId="77777777" w:rsidTr="00AB25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3FCB0F" w14:textId="77777777" w:rsidR="00AB25F8" w:rsidRDefault="00AB25F8" w:rsidP="00AB25F8">
            <w:r>
              <w:t>netops</w:t>
            </w:r>
          </w:p>
        </w:tc>
        <w:tc>
          <w:tcPr>
            <w:tcW w:w="1800" w:type="dxa"/>
          </w:tcPr>
          <w:p w14:paraId="255DC27C" w14:textId="77777777" w:rsidR="00AB25F8" w:rsidRDefault="00AB25F8" w:rsidP="00AB25F8">
            <w:pPr>
              <w:cnfStyle w:val="000000010000" w:firstRow="0" w:lastRow="0" w:firstColumn="0" w:lastColumn="0" w:oddVBand="0" w:evenVBand="0" w:oddHBand="0" w:evenHBand="1" w:firstRowFirstColumn="0" w:firstRowLastColumn="0" w:lastRowFirstColumn="0" w:lastRowLastColumn="0"/>
            </w:pPr>
            <w:r>
              <w:t>14</w:t>
            </w:r>
          </w:p>
        </w:tc>
        <w:tc>
          <w:tcPr>
            <w:tcW w:w="5688" w:type="dxa"/>
          </w:tcPr>
          <w:p w14:paraId="18FAE631" w14:textId="77777777" w:rsidR="00AB25F8" w:rsidRDefault="00AB25F8" w:rsidP="00AB25F8">
            <w:pPr>
              <w:cnfStyle w:val="000000010000" w:firstRow="0" w:lastRow="0" w:firstColumn="0" w:lastColumn="0" w:oddVBand="0" w:evenVBand="0" w:oddHBand="0" w:evenHBand="1" w:firstRowFirstColumn="0" w:firstRowLastColumn="0" w:lastRowFirstColumn="0" w:lastRowLastColumn="0"/>
            </w:pPr>
            <w:r>
              <w:t>Has access to configure commands except user add/delete</w:t>
            </w:r>
          </w:p>
        </w:tc>
      </w:tr>
      <w:tr w:rsidR="00AB25F8" w14:paraId="6DDB446A" w14:textId="77777777" w:rsidTr="00AB2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3B1A0A" w14:textId="77777777" w:rsidR="00AB25F8" w:rsidRDefault="00AB25F8" w:rsidP="00AB25F8">
            <w:r>
              <w:t>operator</w:t>
            </w:r>
          </w:p>
        </w:tc>
        <w:tc>
          <w:tcPr>
            <w:tcW w:w="1800" w:type="dxa"/>
          </w:tcPr>
          <w:p w14:paraId="7962D8CE" w14:textId="77777777" w:rsidR="00AB25F8" w:rsidRDefault="00AB25F8" w:rsidP="00AB25F8">
            <w:pPr>
              <w:cnfStyle w:val="000000100000" w:firstRow="0" w:lastRow="0" w:firstColumn="0" w:lastColumn="0" w:oddVBand="0" w:evenVBand="0" w:oddHBand="1" w:evenHBand="0" w:firstRowFirstColumn="0" w:firstRowLastColumn="0" w:lastRowFirstColumn="0" w:lastRowLastColumn="0"/>
            </w:pPr>
            <w:r>
              <w:t>1</w:t>
            </w:r>
          </w:p>
        </w:tc>
        <w:tc>
          <w:tcPr>
            <w:tcW w:w="5688" w:type="dxa"/>
          </w:tcPr>
          <w:p w14:paraId="60245B9B" w14:textId="77777777" w:rsidR="00AB25F8" w:rsidRDefault="00AB25F8" w:rsidP="00AB25F8">
            <w:pPr>
              <w:cnfStyle w:val="000000100000" w:firstRow="0" w:lastRow="0" w:firstColumn="0" w:lastColumn="0" w:oddVBand="0" w:evenVBand="0" w:oddHBand="1" w:evenHBand="0" w:firstRowFirstColumn="0" w:firstRowLastColumn="0" w:lastRowFirstColumn="0" w:lastRowLastColumn="0"/>
            </w:pPr>
            <w:r>
              <w:t>Has access to monitor commands</w:t>
            </w:r>
          </w:p>
        </w:tc>
      </w:tr>
    </w:tbl>
    <w:p w14:paraId="0FDC810F" w14:textId="77777777" w:rsidR="00AB25F8" w:rsidRDefault="00AB25F8" w:rsidP="00AB25F8"/>
    <w:p w14:paraId="194FDB51" w14:textId="77777777" w:rsidR="00AB25F8" w:rsidRDefault="00AB25F8" w:rsidP="00AB25F8">
      <w:r>
        <w:t>Role with higher privilege level has access to all the capabilities under a lower privilege level, plus additional capabilities.</w:t>
      </w:r>
    </w:p>
    <w:p w14:paraId="279D751D" w14:textId="77777777" w:rsidR="00AB25F8" w:rsidRDefault="00AB25F8" w:rsidP="00AB25F8"/>
    <w:p w14:paraId="5EA2A656" w14:textId="77777777" w:rsidR="00AB25F8" w:rsidRDefault="00AB25F8" w:rsidP="00AB25F8">
      <w:r>
        <w:t>If the privilege level of the user is not among the well defined privilege levels as explained in this section, then the user is put onto the next lowest privilege level. For example, if user privilege level returned from TACACS+ server is between 2-13, the user is put onto a privilege level of 1.</w:t>
      </w:r>
    </w:p>
    <w:p w14:paraId="20D4120D" w14:textId="77777777" w:rsidR="00AB25F8" w:rsidRDefault="00AB25F8" w:rsidP="00AB25F8"/>
    <w:p w14:paraId="5C6C21D3" w14:textId="7369CC01" w:rsidR="004914FB" w:rsidRDefault="004914FB" w:rsidP="004914FB">
      <w:pPr>
        <w:pStyle w:val="Heading2"/>
      </w:pPr>
      <w:bookmarkStart w:id="145" w:name="_Categorization_of_Shell"/>
      <w:bookmarkStart w:id="146" w:name="_Toc359062634"/>
      <w:bookmarkEnd w:id="145"/>
      <w:r>
        <w:t>Categorization</w:t>
      </w:r>
      <w:r w:rsidR="001F5FCF">
        <w:t xml:space="preserve"> of Shell Commands</w:t>
      </w:r>
      <w:bookmarkEnd w:id="146"/>
    </w:p>
    <w:p w14:paraId="3B5A86F3" w14:textId="55650A7C" w:rsidR="004914FB" w:rsidRDefault="004914FB" w:rsidP="004914FB">
      <w:r>
        <w:t xml:space="preserve">The Role Based Access Controlled shell (RBAC shell) offers various </w:t>
      </w:r>
      <w:r w:rsidR="001F5FCF">
        <w:t xml:space="preserve">operations through shell commands </w:t>
      </w:r>
      <w:r>
        <w:t xml:space="preserve">that the user is allowed to perform on the switch based on the privilege level of the user. </w:t>
      </w:r>
    </w:p>
    <w:p w14:paraId="1AF7F651" w14:textId="77777777" w:rsidR="004914FB" w:rsidRDefault="004914FB" w:rsidP="004914FB"/>
    <w:p w14:paraId="35B13354" w14:textId="2463EE27" w:rsidR="004914FB" w:rsidRDefault="004914FB" w:rsidP="004914FB">
      <w:r>
        <w:t xml:space="preserve">These </w:t>
      </w:r>
      <w:r w:rsidR="001F5FCF">
        <w:t>shell commands</w:t>
      </w:r>
      <w:r>
        <w:t xml:space="preserve"> can be categorized </w:t>
      </w:r>
      <w:r w:rsidR="001F5FCF">
        <w:t xml:space="preserve">into different sets, as shown below. Each set of commands are further associated with appropriate privilege levels. </w:t>
      </w:r>
    </w:p>
    <w:p w14:paraId="6A0AF64E" w14:textId="77777777" w:rsidR="004914FB" w:rsidRDefault="004914FB" w:rsidP="004914FB">
      <w:r>
        <w:rPr>
          <w:noProof/>
        </w:rPr>
        <w:drawing>
          <wp:inline distT="0" distB="0" distL="0" distR="0" wp14:anchorId="4C32C4C7" wp14:editId="52B3ECB8">
            <wp:extent cx="5486400" cy="398179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81794"/>
                    </a:xfrm>
                    <a:prstGeom prst="rect">
                      <a:avLst/>
                    </a:prstGeom>
                    <a:noFill/>
                    <a:ln>
                      <a:noFill/>
                    </a:ln>
                  </pic:spPr>
                </pic:pic>
              </a:graphicData>
            </a:graphic>
          </wp:inline>
        </w:drawing>
      </w:r>
    </w:p>
    <w:p w14:paraId="4197F18B" w14:textId="77777777" w:rsidR="004914FB" w:rsidRDefault="004914FB" w:rsidP="004914FB"/>
    <w:p w14:paraId="7D1A27DA" w14:textId="77777777" w:rsidR="004914FB" w:rsidRPr="005B6195" w:rsidRDefault="004914FB" w:rsidP="004914FB">
      <w:pPr>
        <w:rPr>
          <w:i/>
        </w:rPr>
      </w:pPr>
      <w:r w:rsidRPr="005B6195">
        <w:rPr>
          <w:i/>
        </w:rPr>
        <w:t xml:space="preserve">It is imperative that when the commands are installed during SONiC initialization, they are installed with appropriate privilege level. </w:t>
      </w:r>
    </w:p>
    <w:p w14:paraId="6F77C589" w14:textId="77777777" w:rsidR="004914FB" w:rsidRDefault="004914FB" w:rsidP="004914FB"/>
    <w:p w14:paraId="60E215F9" w14:textId="77777777" w:rsidR="004914FB" w:rsidRDefault="004914FB" w:rsidP="004914FB">
      <w:r>
        <w:t>The categories of commands that require high privilege level (level 15) are</w:t>
      </w:r>
    </w:p>
    <w:p w14:paraId="28B41979" w14:textId="77777777" w:rsidR="001F5FCF" w:rsidRDefault="001F5FCF" w:rsidP="004914FB"/>
    <w:p w14:paraId="5C71DF60" w14:textId="77777777" w:rsidR="004914FB" w:rsidRDefault="004914FB" w:rsidP="004914FB">
      <w:pPr>
        <w:pStyle w:val="ListParagraph"/>
        <w:numPr>
          <w:ilvl w:val="0"/>
          <w:numId w:val="15"/>
        </w:numPr>
      </w:pPr>
      <w:r>
        <w:t>SONiC Configuration commands – SONiC CLI / API that allow user the change the configuration of a module/ system. For example, add / delete bgp neighbor</w:t>
      </w:r>
    </w:p>
    <w:p w14:paraId="179351A0" w14:textId="77777777" w:rsidR="004914FB" w:rsidRDefault="004914FB" w:rsidP="004914FB">
      <w:pPr>
        <w:pStyle w:val="ListParagraph"/>
        <w:numPr>
          <w:ilvl w:val="0"/>
          <w:numId w:val="15"/>
        </w:numPr>
      </w:pPr>
      <w:r>
        <w:t>SONiC Clear commands – SONiC CLI / API that allow user to cleat or reset state of operation. For example, “clear bgp neighbor”</w:t>
      </w:r>
    </w:p>
    <w:p w14:paraId="09AF223F" w14:textId="77777777" w:rsidR="004914FB" w:rsidRDefault="004914FB" w:rsidP="004914FB">
      <w:pPr>
        <w:pStyle w:val="ListParagraph"/>
        <w:numPr>
          <w:ilvl w:val="0"/>
          <w:numId w:val="15"/>
        </w:numPr>
      </w:pPr>
      <w:r>
        <w:t>Docker commands – Docker commands that allow user to change the context from current shell to a docker instance</w:t>
      </w:r>
    </w:p>
    <w:p w14:paraId="1EC18A6E" w14:textId="77777777" w:rsidR="004914FB" w:rsidRDefault="004914FB" w:rsidP="004914FB">
      <w:pPr>
        <w:pStyle w:val="ListParagraph"/>
        <w:numPr>
          <w:ilvl w:val="0"/>
          <w:numId w:val="15"/>
        </w:numPr>
      </w:pPr>
      <w:r>
        <w:t>Linux commands that require sudo access – Commands like “ifconfig” that allow user to change the administration state of an interface</w:t>
      </w:r>
    </w:p>
    <w:p w14:paraId="01E852A4" w14:textId="77777777" w:rsidR="004914FB" w:rsidRDefault="004914FB" w:rsidP="004914FB"/>
    <w:p w14:paraId="48B7054A" w14:textId="77777777" w:rsidR="004914FB" w:rsidRDefault="004914FB" w:rsidP="004914FB">
      <w:r>
        <w:t>Rest of the categories of commands can be access by all users; lower privilege level (level 1) is sufficient to invoke these commands. These categories include</w:t>
      </w:r>
    </w:p>
    <w:p w14:paraId="2041FF7D" w14:textId="77777777" w:rsidR="001F5FCF" w:rsidRDefault="001F5FCF" w:rsidP="004914FB"/>
    <w:p w14:paraId="3052CC11" w14:textId="77777777" w:rsidR="004914FB" w:rsidRDefault="004914FB" w:rsidP="004914FB">
      <w:pPr>
        <w:pStyle w:val="ListParagraph"/>
        <w:numPr>
          <w:ilvl w:val="0"/>
          <w:numId w:val="16"/>
        </w:numPr>
      </w:pPr>
      <w:r>
        <w:t>SONiC Show commands – SONiC CLI / API that allow user to execute monitor/show commands</w:t>
      </w:r>
    </w:p>
    <w:p w14:paraId="736B6D08" w14:textId="77777777" w:rsidR="004914FB" w:rsidRDefault="004914FB" w:rsidP="004914FB">
      <w:pPr>
        <w:pStyle w:val="ListParagraph"/>
        <w:numPr>
          <w:ilvl w:val="0"/>
          <w:numId w:val="16"/>
        </w:numPr>
      </w:pPr>
      <w:r>
        <w:t>Linux commands that do not require sudo access</w:t>
      </w:r>
    </w:p>
    <w:p w14:paraId="7B42C955" w14:textId="77777777" w:rsidR="004914FB" w:rsidRDefault="004914FB" w:rsidP="004914FB"/>
    <w:p w14:paraId="6EF9FC11" w14:textId="7D4ACE66" w:rsidR="007A5173" w:rsidRDefault="007A5173" w:rsidP="007A5173">
      <w:pPr>
        <w:pStyle w:val="Heading2"/>
      </w:pPr>
      <w:bookmarkStart w:id="147" w:name="_Toc359062635"/>
      <w:r>
        <w:t>Authorization</w:t>
      </w:r>
      <w:bookmarkEnd w:id="147"/>
    </w:p>
    <w:p w14:paraId="28A36919" w14:textId="02B354D8" w:rsidR="00BC31FA" w:rsidRDefault="00BC31FA" w:rsidP="00BC31FA">
      <w:r>
        <w:t xml:space="preserve">Authorization is achieved in two approaches </w:t>
      </w:r>
    </w:p>
    <w:p w14:paraId="20039BE8" w14:textId="1AF1AB66" w:rsidR="00BC31FA" w:rsidRDefault="001F5FCF" w:rsidP="00BC31FA">
      <w:pPr>
        <w:pStyle w:val="ListParagraph"/>
        <w:numPr>
          <w:ilvl w:val="0"/>
          <w:numId w:val="14"/>
        </w:numPr>
      </w:pPr>
      <w:r>
        <w:t xml:space="preserve">Role based </w:t>
      </w:r>
      <w:r w:rsidR="00BC31FA">
        <w:t xml:space="preserve">Authorization </w:t>
      </w:r>
      <w:r>
        <w:t>(also, referred as Privilege level based Authorization)</w:t>
      </w:r>
    </w:p>
    <w:p w14:paraId="4580D31F" w14:textId="77CDBE04" w:rsidR="00BC31FA" w:rsidRDefault="001F5FCF" w:rsidP="00BC31FA">
      <w:pPr>
        <w:pStyle w:val="ListParagraph"/>
        <w:numPr>
          <w:ilvl w:val="0"/>
          <w:numId w:val="14"/>
        </w:numPr>
      </w:pPr>
      <w:r>
        <w:t>TACACS+ based Authorization</w:t>
      </w:r>
    </w:p>
    <w:p w14:paraId="7A301CCE" w14:textId="77777777" w:rsidR="00BC31FA" w:rsidRDefault="00BC31FA" w:rsidP="00BC31FA">
      <w:pPr>
        <w:rPr>
          <w:ins w:id="148" w:author="Ravi Jonnadula" w:date="2017-06-14T11:55:00Z"/>
        </w:rPr>
      </w:pPr>
    </w:p>
    <w:p w14:paraId="62D340E6" w14:textId="5D6D98E3" w:rsidR="001E1E45" w:rsidRDefault="001E1E45" w:rsidP="00BC31FA">
      <w:pPr>
        <w:rPr>
          <w:ins w:id="149" w:author="Ravi Jonnadula" w:date="2017-06-14T11:58:00Z"/>
        </w:rPr>
      </w:pPr>
      <w:ins w:id="150" w:author="Ravi Jonnadula" w:date="2017-06-14T11:55:00Z">
        <w:r>
          <w:t>The configuration knob determines the authorization approach selected by the user.</w:t>
        </w:r>
      </w:ins>
    </w:p>
    <w:p w14:paraId="508F146E" w14:textId="77777777" w:rsidR="001E1E45" w:rsidRDefault="001E1E45" w:rsidP="00BC31FA"/>
    <w:p w14:paraId="78022DAE" w14:textId="79619AC3" w:rsidR="00821DEA" w:rsidRDefault="00636BCB" w:rsidP="00821DEA">
      <w:pPr>
        <w:pStyle w:val="Heading3"/>
      </w:pPr>
      <w:bookmarkStart w:id="151" w:name="_Privilege_level_based"/>
      <w:bookmarkStart w:id="152" w:name="_Toc359062636"/>
      <w:bookmarkEnd w:id="151"/>
      <w:r>
        <w:t xml:space="preserve">Role </w:t>
      </w:r>
      <w:r w:rsidR="00821DEA">
        <w:t>based Authorization</w:t>
      </w:r>
      <w:bookmarkEnd w:id="152"/>
    </w:p>
    <w:p w14:paraId="0E728488" w14:textId="1345892D" w:rsidR="00821DEA" w:rsidRDefault="00821DEA" w:rsidP="00821DEA">
      <w:r>
        <w:t xml:space="preserve">In </w:t>
      </w:r>
      <w:r w:rsidR="007A7FEB">
        <w:t>Role</w:t>
      </w:r>
      <w:r>
        <w:t xml:space="preserve"> based Authorization, PAM libraries determine whether to allow</w:t>
      </w:r>
      <w:r w:rsidR="007A7FEB">
        <w:t xml:space="preserve"> a command based on the user role / </w:t>
      </w:r>
      <w:r>
        <w:t>privilege level provided by the TACACS+ server during authentication or local user group privilege</w:t>
      </w:r>
      <w:r w:rsidR="0020117F">
        <w:t xml:space="preserve"> association for the user.</w:t>
      </w:r>
    </w:p>
    <w:p w14:paraId="25384A3D" w14:textId="77777777" w:rsidR="00821DEA" w:rsidRDefault="00821DEA" w:rsidP="00821DEA"/>
    <w:p w14:paraId="34CA8563" w14:textId="586BF32B" w:rsidR="00E42329" w:rsidRPr="00821DEA" w:rsidRDefault="00E42329" w:rsidP="00E42329">
      <w:pPr>
        <w:pStyle w:val="Heading3"/>
      </w:pPr>
      <w:bookmarkStart w:id="153" w:name="_Toc359062637"/>
      <w:r>
        <w:t>TACACS+ based Authorization</w:t>
      </w:r>
      <w:bookmarkEnd w:id="153"/>
    </w:p>
    <w:p w14:paraId="4060D327" w14:textId="43667495" w:rsidR="00134F37" w:rsidRDefault="00A033AB" w:rsidP="007A5173">
      <w:r>
        <w:t>TACACS+ based A</w:t>
      </w:r>
      <w:r w:rsidR="00E42329">
        <w:t xml:space="preserve">uthorization requires every command to be authorized before being allowed to execute. It provides granular level of authorization </w:t>
      </w:r>
      <w:r w:rsidR="00134F37">
        <w:t xml:space="preserve">as deep as command options. </w:t>
      </w:r>
    </w:p>
    <w:p w14:paraId="2C3B9176" w14:textId="77777777" w:rsidR="00134F37" w:rsidRDefault="00134F37" w:rsidP="007A5173"/>
    <w:p w14:paraId="4BA894FB" w14:textId="04481DCF" w:rsidR="003D6E88" w:rsidRDefault="003D6E88" w:rsidP="003D6E88">
      <w:r>
        <w:t xml:space="preserve">The sequence of steps involved in the </w:t>
      </w:r>
      <w:r w:rsidR="00134F37">
        <w:t xml:space="preserve">TACACS+ based </w:t>
      </w:r>
      <w:r>
        <w:t>authorization process is</w:t>
      </w:r>
    </w:p>
    <w:p w14:paraId="4C9359C3" w14:textId="77777777" w:rsidR="00A033AB" w:rsidRDefault="00A033AB" w:rsidP="003D6E88"/>
    <w:p w14:paraId="5416BDC6" w14:textId="77777777" w:rsidR="00134F37" w:rsidRDefault="00134F37" w:rsidP="00134F37">
      <w:pPr>
        <w:pStyle w:val="ListParagraph"/>
        <w:numPr>
          <w:ilvl w:val="0"/>
          <w:numId w:val="12"/>
        </w:numPr>
      </w:pPr>
      <w:r>
        <w:t>TACACS+ based command authorization module gets activated as soon as user was presented with RBAC shell</w:t>
      </w:r>
    </w:p>
    <w:p w14:paraId="42624A7F" w14:textId="077B3584" w:rsidR="00020BDD" w:rsidRDefault="00134F37" w:rsidP="00134F37">
      <w:pPr>
        <w:pStyle w:val="ListParagraph"/>
        <w:numPr>
          <w:ilvl w:val="0"/>
          <w:numId w:val="12"/>
        </w:numPr>
      </w:pPr>
      <w:r>
        <w:t xml:space="preserve">PAM libraries would send encrypted packet for each command entered by user to TACACS+ server along with username information to validate if the command is authorized for the user. </w:t>
      </w:r>
      <w:r w:rsidRPr="002178DA">
        <w:t>The subsequent steps fall under the following scenarios</w:t>
      </w:r>
      <w:r>
        <w:t>:</w:t>
      </w:r>
    </w:p>
    <w:p w14:paraId="3B93C331" w14:textId="77777777" w:rsidR="00134F37" w:rsidRDefault="00134F37" w:rsidP="00134F37">
      <w:pPr>
        <w:pStyle w:val="ListParagraph"/>
        <w:numPr>
          <w:ilvl w:val="1"/>
          <w:numId w:val="12"/>
        </w:numPr>
      </w:pPr>
      <w:r>
        <w:t>Scenario-1: TACACS+ server is reachable and is configured to allow this command for this user – PAM libraries would return TAC_PLUS_AUTHOR_STATUS_PASS which allows command to be executed on the switch</w:t>
      </w:r>
    </w:p>
    <w:p w14:paraId="1CC0C19A" w14:textId="3C5A7DD4" w:rsidR="00134F37" w:rsidRDefault="00134F37" w:rsidP="00134F37">
      <w:pPr>
        <w:pStyle w:val="ListParagraph"/>
        <w:numPr>
          <w:ilvl w:val="1"/>
          <w:numId w:val="12"/>
        </w:numPr>
      </w:pPr>
      <w:r>
        <w:t xml:space="preserve">Scenario-2: TACACS+ server is reachable and is </w:t>
      </w:r>
      <w:r w:rsidR="0023164D">
        <w:t>configured to NOT allow this command for this user – PAM libraries would return TAC_PLUS_AUTHOR_STATUS_FAIL which does not allow the command to be executed on the switch by this user</w:t>
      </w:r>
    </w:p>
    <w:p w14:paraId="3D9F0E09" w14:textId="77777777" w:rsidR="0023164D" w:rsidRDefault="0023164D" w:rsidP="00134F37">
      <w:pPr>
        <w:pStyle w:val="ListParagraph"/>
        <w:numPr>
          <w:ilvl w:val="1"/>
          <w:numId w:val="12"/>
        </w:numPr>
      </w:pPr>
      <w:r>
        <w:t>Scenario-3: TACACS+ server is unreachable</w:t>
      </w:r>
    </w:p>
    <w:p w14:paraId="769A0634" w14:textId="0034C2E2" w:rsidR="0023164D" w:rsidRDefault="0023164D" w:rsidP="0023164D">
      <w:pPr>
        <w:pStyle w:val="ListParagraph"/>
        <w:numPr>
          <w:ilvl w:val="2"/>
          <w:numId w:val="12"/>
        </w:numPr>
      </w:pPr>
      <w:r>
        <w:t xml:space="preserve">If the authorization fallback is configured, PAM libraries would invoke </w:t>
      </w:r>
      <w:hyperlink w:anchor="_Privilege_level_based" w:history="1">
        <w:r w:rsidRPr="0023164D">
          <w:rPr>
            <w:rStyle w:val="Hyperlink"/>
          </w:rPr>
          <w:t>Privilege level based Authentication</w:t>
        </w:r>
      </w:hyperlink>
    </w:p>
    <w:p w14:paraId="1F1939A1" w14:textId="71144C74" w:rsidR="0023164D" w:rsidRDefault="0023164D" w:rsidP="0023164D">
      <w:pPr>
        <w:pStyle w:val="ListParagraph"/>
        <w:numPr>
          <w:ilvl w:val="2"/>
          <w:numId w:val="12"/>
        </w:numPr>
      </w:pPr>
      <w:r>
        <w:t>Otherwise, the user is not allowed to execute this command (or any other command) until the TACACS+ server is reachable</w:t>
      </w:r>
    </w:p>
    <w:p w14:paraId="69495627" w14:textId="77777777" w:rsidR="003D6E88" w:rsidRDefault="003D6E88" w:rsidP="007A5173"/>
    <w:p w14:paraId="39CD1751" w14:textId="0C0458A5" w:rsidR="0023164D" w:rsidRDefault="0023164D" w:rsidP="007A5173">
      <w:pPr>
        <w:rPr>
          <w:rStyle w:val="IntenseEmphasis"/>
          <w:b w:val="0"/>
          <w:i w:val="0"/>
        </w:rPr>
      </w:pPr>
      <w:r w:rsidRPr="0023164D">
        <w:rPr>
          <w:rStyle w:val="IntenseEmphasis"/>
        </w:rPr>
        <w:t>NOTE:</w:t>
      </w:r>
    </w:p>
    <w:p w14:paraId="1DC959BB" w14:textId="026112D0" w:rsidR="0023164D" w:rsidRDefault="0023164D" w:rsidP="007A5173">
      <w:pPr>
        <w:rPr>
          <w:rStyle w:val="Emphasis"/>
        </w:rPr>
      </w:pPr>
      <w:r>
        <w:rPr>
          <w:rStyle w:val="Emphasis"/>
        </w:rPr>
        <w:t xml:space="preserve">It is important to note that the authorization </w:t>
      </w:r>
      <w:r w:rsidR="006A52B2">
        <w:rPr>
          <w:rStyle w:val="Emphasis"/>
        </w:rPr>
        <w:t xml:space="preserve">function asks only </w:t>
      </w:r>
      <w:r w:rsidR="009410C0">
        <w:rPr>
          <w:rStyle w:val="Emphasis"/>
        </w:rPr>
        <w:t>the</w:t>
      </w:r>
      <w:r w:rsidR="006A52B2">
        <w:rPr>
          <w:rStyle w:val="Emphasis"/>
        </w:rPr>
        <w:t xml:space="preserve"> TACACS+ server </w:t>
      </w:r>
      <w:r w:rsidR="009410C0">
        <w:rPr>
          <w:rStyle w:val="Emphasis"/>
        </w:rPr>
        <w:t xml:space="preserve">that </w:t>
      </w:r>
      <w:r w:rsidR="004504C4">
        <w:rPr>
          <w:rStyle w:val="Emphasis"/>
        </w:rPr>
        <w:t>originally authenticated the user. It will not move to other servers from the list of configured servers</w:t>
      </w:r>
      <w:r w:rsidR="00506AA1">
        <w:rPr>
          <w:rStyle w:val="Emphasis"/>
        </w:rPr>
        <w:t xml:space="preserve"> when the original server becomes not reachable</w:t>
      </w:r>
      <w:r w:rsidR="0060411A">
        <w:rPr>
          <w:rStyle w:val="Emphasis"/>
        </w:rPr>
        <w:t xml:space="preserve"> (for security reasons).</w:t>
      </w:r>
    </w:p>
    <w:p w14:paraId="611B65E4" w14:textId="77777777" w:rsidR="0060411A" w:rsidRPr="001F49CE" w:rsidRDefault="0060411A" w:rsidP="007A5173">
      <w:pPr>
        <w:rPr>
          <w:rStyle w:val="Emphasis"/>
          <w:i w:val="0"/>
        </w:rPr>
      </w:pPr>
    </w:p>
    <w:p w14:paraId="38425F2C" w14:textId="59C1E19C" w:rsidR="0057368A" w:rsidRDefault="0057368A" w:rsidP="0057368A">
      <w:pPr>
        <w:pStyle w:val="Heading1"/>
      </w:pPr>
      <w:bookmarkStart w:id="154" w:name="_Privilege_to_User"/>
      <w:bookmarkStart w:id="155" w:name="_Toc359062638"/>
      <w:bookmarkEnd w:id="154"/>
      <w:r>
        <w:t xml:space="preserve">AAA Configuration </w:t>
      </w:r>
      <w:r w:rsidR="0029540B">
        <w:t>Model</w:t>
      </w:r>
      <w:bookmarkEnd w:id="155"/>
    </w:p>
    <w:p w14:paraId="6549F1AD" w14:textId="6468AA47" w:rsidR="0057368A" w:rsidRDefault="00F53F1D" w:rsidP="0057368A">
      <w:r>
        <w:t xml:space="preserve">The following table describes the AAA configuration model. </w:t>
      </w:r>
    </w:p>
    <w:p w14:paraId="64B5ED29" w14:textId="77777777" w:rsidR="00571943" w:rsidRDefault="00571943" w:rsidP="00ED388D"/>
    <w:p w14:paraId="74EB6D78" w14:textId="77777777" w:rsidR="00F53F1D" w:rsidRDefault="0057368A" w:rsidP="00BB2312">
      <w:pPr>
        <w:pStyle w:val="BlockText"/>
        <w:pBdr>
          <w:top w:val="single" w:sz="2" w:space="11" w:color="4F81BD" w:themeColor="accent1"/>
          <w:right w:val="single" w:sz="2" w:space="31" w:color="4F81BD" w:themeColor="accent1"/>
        </w:pBdr>
        <w:rPr>
          <w:lang w:eastAsia="zh-CN"/>
        </w:rPr>
      </w:pPr>
      <w:r>
        <w:rPr>
          <w:lang w:eastAsia="zh-CN"/>
        </w:rPr>
        <w:t xml:space="preserve">AAA </w:t>
      </w:r>
      <w:r w:rsidR="00BB2312">
        <w:rPr>
          <w:lang w:eastAsia="zh-CN"/>
        </w:rPr>
        <w:t xml:space="preserve">table: </w:t>
      </w:r>
    </w:p>
    <w:p w14:paraId="1EAC94C0" w14:textId="06D38571" w:rsidR="00BB2312" w:rsidRDefault="00BB2312" w:rsidP="00F53F1D">
      <w:pPr>
        <w:pStyle w:val="BlockText"/>
        <w:pBdr>
          <w:top w:val="single" w:sz="2" w:space="11" w:color="4F81BD" w:themeColor="accent1"/>
          <w:right w:val="single" w:sz="2" w:space="31" w:color="4F81BD" w:themeColor="accent1"/>
        </w:pBdr>
        <w:ind w:firstLine="288"/>
        <w:rPr>
          <w:lang w:eastAsia="zh-CN"/>
        </w:rPr>
      </w:pPr>
      <w:r>
        <w:rPr>
          <w:lang w:eastAsia="zh-CN"/>
        </w:rPr>
        <w:t>AAA configuration attributes global to the system</w:t>
      </w:r>
    </w:p>
    <w:p w14:paraId="55123EB7" w14:textId="77777777" w:rsidR="00BB2312" w:rsidRDefault="00BB2312" w:rsidP="00BB2312">
      <w:pPr>
        <w:pStyle w:val="BlockText"/>
        <w:pBdr>
          <w:top w:val="single" w:sz="2" w:space="11" w:color="4F81BD" w:themeColor="accent1"/>
          <w:right w:val="single" w:sz="2" w:space="31" w:color="4F81BD" w:themeColor="accent1"/>
        </w:pBdr>
        <w:rPr>
          <w:lang w:eastAsia="zh-CN"/>
        </w:rPr>
      </w:pPr>
    </w:p>
    <w:p w14:paraId="37FCCEA5" w14:textId="53DE55DE" w:rsidR="00BB2312" w:rsidRDefault="00BB2312" w:rsidP="00BB2312">
      <w:pPr>
        <w:pStyle w:val="BlockText"/>
        <w:pBdr>
          <w:top w:val="single" w:sz="2" w:space="11" w:color="4F81BD" w:themeColor="accent1"/>
          <w:right w:val="single" w:sz="2" w:space="31" w:color="4F81BD" w:themeColor="accent1"/>
        </w:pBdr>
        <w:rPr>
          <w:lang w:eastAsia="zh-CN"/>
        </w:rPr>
      </w:pPr>
      <w:r>
        <w:rPr>
          <w:lang w:eastAsia="zh-CN"/>
        </w:rPr>
        <w:t>AAA {</w:t>
      </w:r>
    </w:p>
    <w:p w14:paraId="78905373" w14:textId="051E90EF" w:rsidR="00BB2312" w:rsidRDefault="00BB2312" w:rsidP="00BB2312">
      <w:pPr>
        <w:pStyle w:val="BlockText"/>
        <w:pBdr>
          <w:top w:val="single" w:sz="2" w:space="11" w:color="4F81BD" w:themeColor="accent1"/>
          <w:right w:val="single" w:sz="2" w:space="31" w:color="4F81BD" w:themeColor="accent1"/>
        </w:pBdr>
        <w:rPr>
          <w:lang w:eastAsia="zh-CN"/>
        </w:rPr>
      </w:pPr>
      <w:r>
        <w:rPr>
          <w:lang w:eastAsia="zh-CN"/>
        </w:rPr>
        <w:tab/>
        <w:t xml:space="preserve">enable : </w:t>
      </w:r>
      <w:r w:rsidR="00F53F1D">
        <w:rPr>
          <w:lang w:eastAsia="zh-CN"/>
        </w:rPr>
        <w:t>string</w:t>
      </w:r>
    </w:p>
    <w:p w14:paraId="6FA2E10A" w14:textId="18DF023A" w:rsidR="00BB2312" w:rsidRDefault="00BB2312" w:rsidP="00BB2312">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Enable / Disable AAA</w:t>
      </w:r>
      <w:r w:rsidR="00655BFF">
        <w:rPr>
          <w:lang w:eastAsia="zh-CN"/>
        </w:rPr>
        <w:t xml:space="preserve"> functionality in the system</w:t>
      </w:r>
    </w:p>
    <w:p w14:paraId="205C8820" w14:textId="77777777" w:rsidR="00655BFF" w:rsidRDefault="00655BFF" w:rsidP="00BB2312">
      <w:pPr>
        <w:pStyle w:val="BlockText"/>
        <w:pBdr>
          <w:top w:val="single" w:sz="2" w:space="11" w:color="4F81BD" w:themeColor="accent1"/>
          <w:right w:val="single" w:sz="2" w:space="31" w:color="4F81BD" w:themeColor="accent1"/>
        </w:pBdr>
        <w:rPr>
          <w:lang w:eastAsia="zh-CN"/>
        </w:rPr>
      </w:pPr>
    </w:p>
    <w:p w14:paraId="56643075" w14:textId="6A816AD6" w:rsidR="00F53F1D" w:rsidRDefault="00F53F1D" w:rsidP="00BB2312">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Default: enabled</w:t>
      </w:r>
    </w:p>
    <w:p w14:paraId="39033CEE" w14:textId="77777777" w:rsidR="00506AA1" w:rsidRDefault="00506AA1" w:rsidP="00BB2312">
      <w:pPr>
        <w:pStyle w:val="BlockText"/>
        <w:pBdr>
          <w:top w:val="single" w:sz="2" w:space="11" w:color="4F81BD" w:themeColor="accent1"/>
          <w:right w:val="single" w:sz="2" w:space="31" w:color="4F81BD" w:themeColor="accent1"/>
        </w:pBdr>
        <w:rPr>
          <w:lang w:eastAsia="zh-CN"/>
        </w:rPr>
      </w:pPr>
    </w:p>
    <w:p w14:paraId="706F9DFA" w14:textId="7D6BAABA" w:rsidR="00506AA1" w:rsidRDefault="00BB2312" w:rsidP="0057368A">
      <w:pPr>
        <w:pStyle w:val="BlockText"/>
        <w:pBdr>
          <w:top w:val="single" w:sz="2" w:space="11" w:color="4F81BD" w:themeColor="accent1"/>
          <w:right w:val="single" w:sz="2" w:space="31" w:color="4F81BD" w:themeColor="accent1"/>
        </w:pBdr>
        <w:rPr>
          <w:lang w:eastAsia="zh-CN"/>
        </w:rPr>
      </w:pPr>
      <w:r>
        <w:rPr>
          <w:lang w:eastAsia="zh-CN"/>
        </w:rPr>
        <w:tab/>
      </w:r>
      <w:r w:rsidR="00F53F1D">
        <w:rPr>
          <w:lang w:eastAsia="zh-CN"/>
        </w:rPr>
        <w:t>A</w:t>
      </w:r>
      <w:r>
        <w:rPr>
          <w:lang w:eastAsia="zh-CN"/>
        </w:rPr>
        <w:t>uthentication</w:t>
      </w:r>
      <w:r w:rsidR="00F53F1D">
        <w:rPr>
          <w:lang w:eastAsia="zh-CN"/>
        </w:rPr>
        <w:t>_protocol</w:t>
      </w:r>
      <w:r>
        <w:rPr>
          <w:lang w:eastAsia="zh-CN"/>
        </w:rPr>
        <w:t xml:space="preserve"> </w:t>
      </w:r>
      <w:r w:rsidR="00506AA1">
        <w:rPr>
          <w:lang w:eastAsia="zh-CN"/>
        </w:rPr>
        <w:t>: string</w:t>
      </w:r>
    </w:p>
    <w:p w14:paraId="4774DCF2" w14:textId="4B878244"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Defines default authentication protocol group.</w:t>
      </w:r>
    </w:p>
    <w:p w14:paraId="3E65334D" w14:textId="77777777" w:rsidR="00655BFF" w:rsidRDefault="00655BFF" w:rsidP="0057368A">
      <w:pPr>
        <w:pStyle w:val="BlockText"/>
        <w:pBdr>
          <w:top w:val="single" w:sz="2" w:space="11" w:color="4F81BD" w:themeColor="accent1"/>
          <w:right w:val="single" w:sz="2" w:space="31" w:color="4F81BD" w:themeColor="accent1"/>
        </w:pBdr>
        <w:rPr>
          <w:lang w:eastAsia="zh-CN"/>
        </w:rPr>
      </w:pPr>
    </w:p>
    <w:p w14:paraId="694D0A0D" w14:textId="3791752E"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Enum:</w:t>
      </w:r>
    </w:p>
    <w:p w14:paraId="289D59F9" w14:textId="309EC44F"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Pr>
          <w:lang w:eastAsia="zh-CN"/>
        </w:rPr>
        <w:tab/>
        <w:t>[ tacacs+, local ]</w:t>
      </w:r>
    </w:p>
    <w:p w14:paraId="4B6DEEB5" w14:textId="77777777" w:rsidR="00655BFF" w:rsidRDefault="00655BFF" w:rsidP="0057368A">
      <w:pPr>
        <w:pStyle w:val="BlockText"/>
        <w:pBdr>
          <w:top w:val="single" w:sz="2" w:space="11" w:color="4F81BD" w:themeColor="accent1"/>
          <w:right w:val="single" w:sz="2" w:space="31" w:color="4F81BD" w:themeColor="accent1"/>
        </w:pBdr>
        <w:rPr>
          <w:lang w:eastAsia="zh-CN"/>
        </w:rPr>
      </w:pPr>
    </w:p>
    <w:p w14:paraId="7BB2E271" w14:textId="18A5F134" w:rsidR="00F53F1D" w:rsidRDefault="00F53F1D" w:rsidP="0057368A">
      <w:pPr>
        <w:pStyle w:val="BlockText"/>
        <w:pBdr>
          <w:top w:val="single" w:sz="2" w:space="11" w:color="4F81BD" w:themeColor="accent1"/>
          <w:right w:val="single" w:sz="2" w:space="31" w:color="4F81BD" w:themeColor="accent1"/>
        </w:pBdr>
        <w:rPr>
          <w:ins w:id="156" w:author="Ravi Jonnadula" w:date="2017-06-14T12:05:00Z"/>
          <w:lang w:eastAsia="zh-CN"/>
        </w:rPr>
      </w:pPr>
      <w:r>
        <w:rPr>
          <w:lang w:eastAsia="zh-CN"/>
        </w:rPr>
        <w:tab/>
      </w:r>
      <w:r>
        <w:rPr>
          <w:lang w:eastAsia="zh-CN"/>
        </w:rPr>
        <w:tab/>
        <w:t>default: local</w:t>
      </w:r>
    </w:p>
    <w:p w14:paraId="6E6A2BA0" w14:textId="77777777" w:rsidR="00B96989" w:rsidRDefault="00B96989" w:rsidP="0057368A">
      <w:pPr>
        <w:pStyle w:val="BlockText"/>
        <w:pBdr>
          <w:top w:val="single" w:sz="2" w:space="11" w:color="4F81BD" w:themeColor="accent1"/>
          <w:right w:val="single" w:sz="2" w:space="31" w:color="4F81BD" w:themeColor="accent1"/>
        </w:pBdr>
        <w:rPr>
          <w:ins w:id="157" w:author="Ravi Jonnadula" w:date="2017-06-14T12:05:00Z"/>
          <w:lang w:eastAsia="zh-CN"/>
        </w:rPr>
      </w:pPr>
    </w:p>
    <w:p w14:paraId="7A189C2C" w14:textId="2C4B0BB5" w:rsidR="00B96989" w:rsidRDefault="00B96989" w:rsidP="0057368A">
      <w:pPr>
        <w:pStyle w:val="BlockText"/>
        <w:pBdr>
          <w:top w:val="single" w:sz="2" w:space="11" w:color="4F81BD" w:themeColor="accent1"/>
          <w:right w:val="single" w:sz="2" w:space="31" w:color="4F81BD" w:themeColor="accent1"/>
        </w:pBdr>
        <w:rPr>
          <w:ins w:id="158" w:author="Ravi Jonnadula" w:date="2017-06-14T12:05:00Z"/>
          <w:lang w:eastAsia="zh-CN"/>
        </w:rPr>
      </w:pPr>
      <w:ins w:id="159" w:author="Ravi Jonnadula" w:date="2017-06-14T12:05:00Z">
        <w:r>
          <w:rPr>
            <w:lang w:eastAsia="zh-CN"/>
          </w:rPr>
          <w:tab/>
          <w:t>Authentication fallback : string</w:t>
        </w:r>
      </w:ins>
    </w:p>
    <w:p w14:paraId="447A8B9E" w14:textId="2A9B82FD" w:rsidR="00B96989" w:rsidRDefault="00B96989" w:rsidP="0057368A">
      <w:pPr>
        <w:pStyle w:val="BlockText"/>
        <w:pBdr>
          <w:top w:val="single" w:sz="2" w:space="11" w:color="4F81BD" w:themeColor="accent1"/>
          <w:right w:val="single" w:sz="2" w:space="31" w:color="4F81BD" w:themeColor="accent1"/>
        </w:pBdr>
        <w:rPr>
          <w:ins w:id="160" w:author="Ravi Jonnadula" w:date="2017-06-14T12:08:00Z"/>
          <w:lang w:eastAsia="zh-CN"/>
        </w:rPr>
      </w:pPr>
      <w:ins w:id="161" w:author="Ravi Jonnadula" w:date="2017-06-14T12:05:00Z">
        <w:r>
          <w:rPr>
            <w:lang w:eastAsia="zh-CN"/>
          </w:rPr>
          <w:tab/>
        </w:r>
        <w:r>
          <w:rPr>
            <w:lang w:eastAsia="zh-CN"/>
          </w:rPr>
          <w:tab/>
          <w:t>Defines authentication mechanism fallback</w:t>
        </w:r>
      </w:ins>
      <w:ins w:id="162" w:author="Ravi Jonnadula" w:date="2017-06-14T12:08:00Z">
        <w:r>
          <w:rPr>
            <w:lang w:eastAsia="zh-CN"/>
          </w:rPr>
          <w:tab/>
        </w:r>
        <w:r>
          <w:rPr>
            <w:lang w:eastAsia="zh-CN"/>
          </w:rPr>
          <w:tab/>
        </w:r>
        <w:r>
          <w:rPr>
            <w:lang w:eastAsia="zh-CN"/>
          </w:rPr>
          <w:tab/>
        </w:r>
        <w:r>
          <w:rPr>
            <w:lang w:eastAsia="zh-CN"/>
          </w:rPr>
          <w:tab/>
        </w:r>
      </w:ins>
      <w:ins w:id="163" w:author="Ravi Jonnadula" w:date="2017-06-14T12:05:00Z">
        <w:r>
          <w:rPr>
            <w:lang w:eastAsia="zh-CN"/>
          </w:rPr>
          <w:t>mechanism</w:t>
        </w:r>
      </w:ins>
    </w:p>
    <w:p w14:paraId="2AFCDD15" w14:textId="77777777" w:rsidR="00B96989" w:rsidRDefault="00B96989" w:rsidP="0057368A">
      <w:pPr>
        <w:pStyle w:val="BlockText"/>
        <w:pBdr>
          <w:top w:val="single" w:sz="2" w:space="11" w:color="4F81BD" w:themeColor="accent1"/>
          <w:right w:val="single" w:sz="2" w:space="31" w:color="4F81BD" w:themeColor="accent1"/>
        </w:pBdr>
        <w:rPr>
          <w:ins w:id="164" w:author="Ravi Jonnadula" w:date="2017-06-14T12:08:00Z"/>
          <w:lang w:eastAsia="zh-CN"/>
        </w:rPr>
      </w:pPr>
    </w:p>
    <w:p w14:paraId="41BA38CF" w14:textId="5AA397F1" w:rsidR="00B96989" w:rsidRDefault="00B96989" w:rsidP="0057368A">
      <w:pPr>
        <w:pStyle w:val="BlockText"/>
        <w:pBdr>
          <w:top w:val="single" w:sz="2" w:space="11" w:color="4F81BD" w:themeColor="accent1"/>
          <w:right w:val="single" w:sz="2" w:space="31" w:color="4F81BD" w:themeColor="accent1"/>
        </w:pBdr>
        <w:rPr>
          <w:ins w:id="165" w:author="Ravi Jonnadula" w:date="2017-06-14T12:08:00Z"/>
          <w:lang w:eastAsia="zh-CN"/>
        </w:rPr>
      </w:pPr>
      <w:ins w:id="166" w:author="Ravi Jonnadula" w:date="2017-06-14T12:08:00Z">
        <w:r>
          <w:rPr>
            <w:lang w:eastAsia="zh-CN"/>
          </w:rPr>
          <w:tab/>
        </w:r>
        <w:r>
          <w:rPr>
            <w:lang w:eastAsia="zh-CN"/>
          </w:rPr>
          <w:tab/>
          <w:t>Enum:</w:t>
        </w:r>
      </w:ins>
    </w:p>
    <w:p w14:paraId="2022304C" w14:textId="221C8CA8" w:rsidR="00B96989" w:rsidRDefault="00B96989" w:rsidP="0057368A">
      <w:pPr>
        <w:pStyle w:val="BlockText"/>
        <w:pBdr>
          <w:top w:val="single" w:sz="2" w:space="11" w:color="4F81BD" w:themeColor="accent1"/>
          <w:right w:val="single" w:sz="2" w:space="31" w:color="4F81BD" w:themeColor="accent1"/>
        </w:pBdr>
        <w:rPr>
          <w:ins w:id="167" w:author="Ravi Jonnadula" w:date="2017-06-14T12:10:00Z"/>
          <w:lang w:eastAsia="zh-CN"/>
        </w:rPr>
      </w:pPr>
      <w:ins w:id="168" w:author="Ravi Jonnadula" w:date="2017-06-14T12:08:00Z">
        <w:r>
          <w:rPr>
            <w:lang w:eastAsia="zh-CN"/>
          </w:rPr>
          <w:tab/>
        </w:r>
        <w:r>
          <w:rPr>
            <w:lang w:eastAsia="zh-CN"/>
          </w:rPr>
          <w:tab/>
        </w:r>
        <w:r>
          <w:rPr>
            <w:lang w:eastAsia="zh-CN"/>
          </w:rPr>
          <w:tab/>
          <w:t>[</w:t>
        </w:r>
      </w:ins>
      <w:ins w:id="169" w:author="Ravi Jonnadula" w:date="2017-06-14T12:09:00Z">
        <w:r>
          <w:rPr>
            <w:lang w:eastAsia="zh-CN"/>
          </w:rPr>
          <w:t xml:space="preserve"> </w:t>
        </w:r>
      </w:ins>
      <w:ins w:id="170" w:author="Ravi Jonnadula" w:date="2017-06-14T12:08:00Z">
        <w:r>
          <w:rPr>
            <w:lang w:eastAsia="zh-CN"/>
          </w:rPr>
          <w:t>enable | none ]</w:t>
        </w:r>
      </w:ins>
    </w:p>
    <w:p w14:paraId="3C4CBBAF" w14:textId="77777777" w:rsidR="00B96989" w:rsidRDefault="00B96989" w:rsidP="0057368A">
      <w:pPr>
        <w:pStyle w:val="BlockText"/>
        <w:pBdr>
          <w:top w:val="single" w:sz="2" w:space="11" w:color="4F81BD" w:themeColor="accent1"/>
          <w:right w:val="single" w:sz="2" w:space="31" w:color="4F81BD" w:themeColor="accent1"/>
        </w:pBdr>
        <w:rPr>
          <w:ins w:id="171" w:author="Ravi Jonnadula" w:date="2017-06-14T12:10:00Z"/>
          <w:lang w:eastAsia="zh-CN"/>
        </w:rPr>
      </w:pPr>
    </w:p>
    <w:p w14:paraId="66C8FA52" w14:textId="4737FC26" w:rsidR="00B96989" w:rsidRDefault="00B96989" w:rsidP="0057368A">
      <w:pPr>
        <w:pStyle w:val="BlockText"/>
        <w:pBdr>
          <w:top w:val="single" w:sz="2" w:space="11" w:color="4F81BD" w:themeColor="accent1"/>
          <w:right w:val="single" w:sz="2" w:space="31" w:color="4F81BD" w:themeColor="accent1"/>
        </w:pBdr>
        <w:rPr>
          <w:lang w:eastAsia="zh-CN"/>
        </w:rPr>
      </w:pPr>
      <w:ins w:id="172" w:author="Ravi Jonnadula" w:date="2017-06-14T12:10:00Z">
        <w:r>
          <w:rPr>
            <w:lang w:eastAsia="zh-CN"/>
          </w:rPr>
          <w:tab/>
        </w:r>
        <w:r>
          <w:rPr>
            <w:lang w:eastAsia="zh-CN"/>
          </w:rPr>
          <w:tab/>
          <w:t>default: enable</w:t>
        </w:r>
      </w:ins>
    </w:p>
    <w:p w14:paraId="4C4555FE" w14:textId="77777777" w:rsidR="00506AA1" w:rsidRDefault="00506AA1" w:rsidP="0057368A">
      <w:pPr>
        <w:pStyle w:val="BlockText"/>
        <w:pBdr>
          <w:top w:val="single" w:sz="2" w:space="11" w:color="4F81BD" w:themeColor="accent1"/>
          <w:right w:val="single" w:sz="2" w:space="31" w:color="4F81BD" w:themeColor="accent1"/>
        </w:pBdr>
        <w:rPr>
          <w:lang w:eastAsia="zh-CN"/>
        </w:rPr>
      </w:pPr>
    </w:p>
    <w:p w14:paraId="143A37D1" w14:textId="2681A30C" w:rsidR="0057368A" w:rsidRDefault="00506AA1" w:rsidP="0057368A">
      <w:pPr>
        <w:pStyle w:val="BlockText"/>
        <w:pBdr>
          <w:top w:val="single" w:sz="2" w:space="11" w:color="4F81BD" w:themeColor="accent1"/>
          <w:right w:val="single" w:sz="2" w:space="31" w:color="4F81BD" w:themeColor="accent1"/>
        </w:pBdr>
        <w:rPr>
          <w:lang w:eastAsia="zh-CN"/>
        </w:rPr>
      </w:pPr>
      <w:r>
        <w:rPr>
          <w:lang w:eastAsia="zh-CN"/>
        </w:rPr>
        <w:tab/>
        <w:t>authorization</w:t>
      </w:r>
      <w:r w:rsidR="00F53F1D">
        <w:rPr>
          <w:lang w:eastAsia="zh-CN"/>
        </w:rPr>
        <w:t>_protocol</w:t>
      </w:r>
      <w:r>
        <w:rPr>
          <w:lang w:eastAsia="zh-CN"/>
        </w:rPr>
        <w:t xml:space="preserve"> : string</w:t>
      </w:r>
    </w:p>
    <w:p w14:paraId="1B00E1D1" w14:textId="4062C484"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Defines default authorization protocol group.</w:t>
      </w:r>
    </w:p>
    <w:p w14:paraId="536B7882" w14:textId="77777777" w:rsidR="00655BFF" w:rsidRDefault="00655BFF" w:rsidP="0057368A">
      <w:pPr>
        <w:pStyle w:val="BlockText"/>
        <w:pBdr>
          <w:top w:val="single" w:sz="2" w:space="11" w:color="4F81BD" w:themeColor="accent1"/>
          <w:right w:val="single" w:sz="2" w:space="31" w:color="4F81BD" w:themeColor="accent1"/>
        </w:pBdr>
        <w:rPr>
          <w:lang w:eastAsia="zh-CN"/>
        </w:rPr>
      </w:pPr>
    </w:p>
    <w:p w14:paraId="0BE3E206" w14:textId="0031B52F"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Enum:</w:t>
      </w:r>
    </w:p>
    <w:p w14:paraId="2819C89B" w14:textId="0E007B82" w:rsidR="00506AA1" w:rsidRDefault="00506AA1"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Pr>
          <w:lang w:eastAsia="zh-CN"/>
        </w:rPr>
        <w:tab/>
        <w:t>[ tacacs+, local ]</w:t>
      </w:r>
    </w:p>
    <w:p w14:paraId="5CFAFC80" w14:textId="77777777" w:rsidR="00655BFF" w:rsidRDefault="00655BFF" w:rsidP="0057368A">
      <w:pPr>
        <w:pStyle w:val="BlockText"/>
        <w:pBdr>
          <w:top w:val="single" w:sz="2" w:space="11" w:color="4F81BD" w:themeColor="accent1"/>
          <w:right w:val="single" w:sz="2" w:space="31" w:color="4F81BD" w:themeColor="accent1"/>
        </w:pBdr>
        <w:rPr>
          <w:lang w:eastAsia="zh-CN"/>
        </w:rPr>
      </w:pPr>
    </w:p>
    <w:p w14:paraId="31231DF3" w14:textId="2B40C6C0" w:rsidR="00F53F1D" w:rsidRDefault="00F53F1D" w:rsidP="0057368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default: local</w:t>
      </w:r>
    </w:p>
    <w:p w14:paraId="187BF684" w14:textId="438EDCE1" w:rsidR="0057368A" w:rsidRDefault="00506AA1" w:rsidP="0057368A">
      <w:pPr>
        <w:pStyle w:val="BlockText"/>
        <w:pBdr>
          <w:top w:val="single" w:sz="2" w:space="11" w:color="4F81BD" w:themeColor="accent1"/>
          <w:right w:val="single" w:sz="2" w:space="31" w:color="4F81BD" w:themeColor="accent1"/>
        </w:pBdr>
        <w:rPr>
          <w:lang w:eastAsia="zh-CN"/>
        </w:rPr>
      </w:pPr>
      <w:r>
        <w:rPr>
          <w:lang w:eastAsia="zh-CN"/>
        </w:rPr>
        <w:t xml:space="preserve">                  </w:t>
      </w:r>
    </w:p>
    <w:p w14:paraId="5A99A753" w14:textId="7016D232" w:rsidR="00F53F1D" w:rsidRDefault="00F53F1D" w:rsidP="00F53F1D">
      <w:pPr>
        <w:pStyle w:val="BlockText"/>
        <w:pBdr>
          <w:top w:val="single" w:sz="2" w:space="11" w:color="4F81BD" w:themeColor="accent1"/>
          <w:right w:val="single" w:sz="2" w:space="31" w:color="4F81BD" w:themeColor="accent1"/>
        </w:pBdr>
        <w:ind w:firstLine="288"/>
        <w:rPr>
          <w:lang w:eastAsia="zh-CN"/>
        </w:rPr>
      </w:pPr>
      <w:r>
        <w:rPr>
          <w:lang w:eastAsia="zh-CN"/>
        </w:rPr>
        <w:t>authorization_fallback : string</w:t>
      </w:r>
    </w:p>
    <w:p w14:paraId="53B4EE8C" w14:textId="66435821" w:rsidR="00F53F1D" w:rsidRDefault="00F53F1D" w:rsidP="00F53F1D">
      <w:pPr>
        <w:pStyle w:val="BlockText"/>
        <w:pBdr>
          <w:top w:val="single" w:sz="2" w:space="11" w:color="4F81BD" w:themeColor="accent1"/>
          <w:right w:val="single" w:sz="2" w:space="31" w:color="4F81BD" w:themeColor="accent1"/>
        </w:pBdr>
        <w:rPr>
          <w:ins w:id="173" w:author="Ravi Jonnadula" w:date="2017-06-14T12:03:00Z"/>
          <w:lang w:eastAsia="zh-CN"/>
        </w:rPr>
      </w:pPr>
      <w:r>
        <w:rPr>
          <w:lang w:eastAsia="zh-CN"/>
        </w:rPr>
        <w:tab/>
      </w:r>
      <w:r>
        <w:rPr>
          <w:lang w:eastAsia="zh-CN"/>
        </w:rPr>
        <w:tab/>
        <w:t>Defines authorization</w:t>
      </w:r>
      <w:ins w:id="174" w:author="Ravi Jonnadula" w:date="2017-06-14T12:12:00Z">
        <w:r w:rsidR="00B96989">
          <w:rPr>
            <w:lang w:eastAsia="zh-CN"/>
          </w:rPr>
          <w:t xml:space="preserve"> mechanism to fallback to </w:t>
        </w:r>
      </w:ins>
      <w:del w:id="175" w:author="Ravi Jonnadula" w:date="2017-06-14T12:12:00Z">
        <w:r w:rsidDel="00B96989">
          <w:rPr>
            <w:lang w:eastAsia="zh-CN"/>
          </w:rPr>
          <w:delText xml:space="preserve"> </w:delText>
        </w:r>
      </w:del>
      <w:del w:id="176" w:author="Ravi Jonnadula" w:date="2017-06-14T12:11:00Z">
        <w:r w:rsidDel="00B96989">
          <w:rPr>
            <w:lang w:eastAsia="zh-CN"/>
          </w:rPr>
          <w:delText xml:space="preserve">to </w:delText>
        </w:r>
      </w:del>
      <w:del w:id="177" w:author="Ravi Jonnadula" w:date="2017-06-14T12:12:00Z">
        <w:r w:rsidDel="00B96989">
          <w:rPr>
            <w:lang w:eastAsia="zh-CN"/>
          </w:rPr>
          <w:delText xml:space="preserve">fallback </w:delText>
        </w:r>
      </w:del>
      <w:del w:id="178" w:author="Ravi Jonnadula" w:date="2017-06-14T12:11:00Z">
        <w:r w:rsidDel="00B96989">
          <w:rPr>
            <w:lang w:eastAsia="zh-CN"/>
          </w:rPr>
          <w:delText>to</w:delText>
        </w:r>
      </w:del>
      <w:ins w:id="179" w:author="Ravi Jonnadula" w:date="2017-06-14T12:06:00Z">
        <w:r w:rsidR="00B96989">
          <w:rPr>
            <w:lang w:eastAsia="zh-CN"/>
          </w:rPr>
          <w:tab/>
        </w:r>
        <w:r w:rsidR="00B96989">
          <w:rPr>
            <w:lang w:eastAsia="zh-CN"/>
          </w:rPr>
          <w:tab/>
        </w:r>
        <w:r w:rsidR="00B96989">
          <w:rPr>
            <w:lang w:eastAsia="zh-CN"/>
          </w:rPr>
          <w:tab/>
        </w:r>
      </w:ins>
      <w:del w:id="180" w:author="Ravi Jonnadula" w:date="2017-06-14T12:06:00Z">
        <w:r w:rsidDel="00B96989">
          <w:rPr>
            <w:lang w:eastAsia="zh-CN"/>
          </w:rPr>
          <w:delText xml:space="preserve"> </w:delText>
        </w:r>
      </w:del>
      <w:r>
        <w:rPr>
          <w:lang w:eastAsia="zh-CN"/>
        </w:rPr>
        <w:t>privilege level</w:t>
      </w:r>
      <w:del w:id="181" w:author="Ravi Jonnadula" w:date="2017-06-14T12:06:00Z">
        <w:r w:rsidDel="00B96989">
          <w:rPr>
            <w:lang w:eastAsia="zh-CN"/>
          </w:rPr>
          <w:tab/>
        </w:r>
        <w:r w:rsidDel="00B96989">
          <w:rPr>
            <w:lang w:eastAsia="zh-CN"/>
          </w:rPr>
          <w:tab/>
        </w:r>
        <w:r w:rsidDel="00B96989">
          <w:rPr>
            <w:lang w:eastAsia="zh-CN"/>
          </w:rPr>
          <w:tab/>
        </w:r>
      </w:del>
      <w:ins w:id="182" w:author="Ravi Jonnadula" w:date="2017-06-14T12:06:00Z">
        <w:r w:rsidR="00B96989">
          <w:rPr>
            <w:lang w:eastAsia="zh-CN"/>
          </w:rPr>
          <w:t xml:space="preserve"> </w:t>
        </w:r>
      </w:ins>
      <w:r>
        <w:rPr>
          <w:lang w:eastAsia="zh-CN"/>
        </w:rPr>
        <w:t>based authorization</w:t>
      </w:r>
      <w:ins w:id="183" w:author="Ravi Jonnadula" w:date="2017-06-14T12:12:00Z">
        <w:r w:rsidR="009E261A">
          <w:rPr>
            <w:lang w:eastAsia="zh-CN"/>
          </w:rPr>
          <w:t xml:space="preserve"> when enabled.</w:t>
        </w:r>
      </w:ins>
      <w:del w:id="184" w:author="Ravi Jonnadula" w:date="2017-06-14T12:12:00Z">
        <w:r w:rsidDel="009E261A">
          <w:rPr>
            <w:lang w:eastAsia="zh-CN"/>
          </w:rPr>
          <w:delText>.</w:delText>
        </w:r>
      </w:del>
    </w:p>
    <w:p w14:paraId="6B3C5A8D" w14:textId="77777777" w:rsidR="003A1229" w:rsidRDefault="003A1229" w:rsidP="00F53F1D">
      <w:pPr>
        <w:pStyle w:val="BlockText"/>
        <w:pBdr>
          <w:top w:val="single" w:sz="2" w:space="11" w:color="4F81BD" w:themeColor="accent1"/>
          <w:right w:val="single" w:sz="2" w:space="31" w:color="4F81BD" w:themeColor="accent1"/>
        </w:pBdr>
        <w:rPr>
          <w:ins w:id="185" w:author="Ravi Jonnadula" w:date="2017-06-14T12:03:00Z"/>
          <w:lang w:eastAsia="zh-CN"/>
        </w:rPr>
      </w:pPr>
    </w:p>
    <w:p w14:paraId="056AD201" w14:textId="24E52A89" w:rsidR="003A1229" w:rsidRDefault="003A1229" w:rsidP="00F53F1D">
      <w:pPr>
        <w:pStyle w:val="BlockText"/>
        <w:pBdr>
          <w:top w:val="single" w:sz="2" w:space="11" w:color="4F81BD" w:themeColor="accent1"/>
          <w:right w:val="single" w:sz="2" w:space="31" w:color="4F81BD" w:themeColor="accent1"/>
        </w:pBdr>
        <w:rPr>
          <w:ins w:id="186" w:author="Ravi Jonnadula" w:date="2017-06-14T12:03:00Z"/>
          <w:lang w:eastAsia="zh-CN"/>
        </w:rPr>
      </w:pPr>
      <w:ins w:id="187" w:author="Ravi Jonnadula" w:date="2017-06-14T12:03:00Z">
        <w:r>
          <w:rPr>
            <w:lang w:eastAsia="zh-CN"/>
          </w:rPr>
          <w:tab/>
        </w:r>
        <w:r>
          <w:rPr>
            <w:lang w:eastAsia="zh-CN"/>
          </w:rPr>
          <w:tab/>
          <w:t>Enum:</w:t>
        </w:r>
      </w:ins>
    </w:p>
    <w:p w14:paraId="6E0730B9" w14:textId="28E8124A" w:rsidR="003A1229" w:rsidRDefault="009E261A" w:rsidP="00F53F1D">
      <w:pPr>
        <w:pStyle w:val="BlockText"/>
        <w:pBdr>
          <w:top w:val="single" w:sz="2" w:space="11" w:color="4F81BD" w:themeColor="accent1"/>
          <w:right w:val="single" w:sz="2" w:space="31" w:color="4F81BD" w:themeColor="accent1"/>
        </w:pBdr>
        <w:rPr>
          <w:lang w:eastAsia="zh-CN"/>
        </w:rPr>
      </w:pPr>
      <w:ins w:id="188" w:author="Ravi Jonnadula" w:date="2017-06-14T12:03:00Z">
        <w:r>
          <w:rPr>
            <w:lang w:eastAsia="zh-CN"/>
          </w:rPr>
          <w:tab/>
        </w:r>
        <w:r>
          <w:rPr>
            <w:lang w:eastAsia="zh-CN"/>
          </w:rPr>
          <w:tab/>
        </w:r>
        <w:r>
          <w:rPr>
            <w:lang w:eastAsia="zh-CN"/>
          </w:rPr>
          <w:tab/>
          <w:t>[</w:t>
        </w:r>
      </w:ins>
      <w:ins w:id="189" w:author="Ravi Jonnadula" w:date="2017-06-14T12:13:00Z">
        <w:r>
          <w:rPr>
            <w:lang w:eastAsia="zh-CN"/>
          </w:rPr>
          <w:t xml:space="preserve"> </w:t>
        </w:r>
      </w:ins>
      <w:ins w:id="190" w:author="Ravi Jonnadula" w:date="2017-06-14T12:03:00Z">
        <w:r>
          <w:rPr>
            <w:lang w:eastAsia="zh-CN"/>
          </w:rPr>
          <w:t>enable</w:t>
        </w:r>
        <w:r w:rsidR="003A1229">
          <w:rPr>
            <w:lang w:eastAsia="zh-CN"/>
          </w:rPr>
          <w:t xml:space="preserve"> | none ]</w:t>
        </w:r>
      </w:ins>
    </w:p>
    <w:p w14:paraId="08B4AEB5" w14:textId="77777777" w:rsidR="00B50936" w:rsidRDefault="00B50936" w:rsidP="00F53F1D">
      <w:pPr>
        <w:pStyle w:val="BlockText"/>
        <w:pBdr>
          <w:top w:val="single" w:sz="2" w:space="11" w:color="4F81BD" w:themeColor="accent1"/>
          <w:right w:val="single" w:sz="2" w:space="31" w:color="4F81BD" w:themeColor="accent1"/>
        </w:pBdr>
        <w:rPr>
          <w:lang w:eastAsia="zh-CN"/>
        </w:rPr>
      </w:pPr>
    </w:p>
    <w:p w14:paraId="11D38320" w14:textId="6A126032" w:rsidR="00F53F1D" w:rsidRDefault="00F53F1D" w:rsidP="00F53F1D">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default: enable</w:t>
      </w:r>
    </w:p>
    <w:p w14:paraId="66ACD229" w14:textId="77777777" w:rsidR="0057368A" w:rsidRDefault="0057368A" w:rsidP="0057368A">
      <w:pPr>
        <w:pStyle w:val="BlockText"/>
        <w:pBdr>
          <w:top w:val="single" w:sz="2" w:space="11" w:color="4F81BD" w:themeColor="accent1"/>
          <w:right w:val="single" w:sz="2" w:space="31" w:color="4F81BD" w:themeColor="accent1"/>
        </w:pBdr>
        <w:rPr>
          <w:lang w:eastAsia="zh-CN"/>
        </w:rPr>
      </w:pPr>
    </w:p>
    <w:p w14:paraId="331B2713" w14:textId="77777777" w:rsidR="0057368A" w:rsidRDefault="0057368A" w:rsidP="00ED388D"/>
    <w:p w14:paraId="7E691029" w14:textId="47964C64" w:rsidR="00D07645" w:rsidRDefault="008472C8" w:rsidP="00D07645">
      <w:pPr>
        <w:pStyle w:val="Heading2"/>
      </w:pPr>
      <w:bookmarkStart w:id="191" w:name="_Toc359062639"/>
      <w:r>
        <w:t>CLI for AAA</w:t>
      </w:r>
      <w:bookmarkEnd w:id="191"/>
    </w:p>
    <w:p w14:paraId="54700646" w14:textId="19681837" w:rsidR="00F53F1D" w:rsidRDefault="00F53F1D" w:rsidP="00ED388D">
      <w:r>
        <w:t xml:space="preserve">CLI </w:t>
      </w:r>
      <w:r w:rsidR="0020378D">
        <w:t xml:space="preserve">configuration </w:t>
      </w:r>
      <w:r w:rsidR="004C7AE1">
        <w:t>commands for</w:t>
      </w:r>
      <w:r w:rsidR="0020378D">
        <w:t xml:space="preserve"> </w:t>
      </w:r>
      <w:r w:rsidR="004C7AE1">
        <w:t xml:space="preserve">AAA </w:t>
      </w:r>
      <w:r w:rsidR="00D07645">
        <w:t xml:space="preserve">built on top of RESTful interface would look like: </w:t>
      </w:r>
    </w:p>
    <w:p w14:paraId="67BE1E49" w14:textId="4F902A6F" w:rsidR="00F53F1D" w:rsidRDefault="00F53F1D" w:rsidP="000665D7">
      <w:pPr>
        <w:ind w:left="720"/>
      </w:pPr>
      <w:r>
        <w:t>aaa enable</w:t>
      </w:r>
    </w:p>
    <w:p w14:paraId="5E014AA9" w14:textId="77777777" w:rsidR="009E261A" w:rsidRDefault="00F53F1D" w:rsidP="000665D7">
      <w:pPr>
        <w:ind w:left="720"/>
        <w:rPr>
          <w:ins w:id="192" w:author="Ravi Jonnadula" w:date="2017-06-14T12:13:00Z"/>
        </w:rPr>
      </w:pPr>
      <w:r>
        <w:t>aaa authentication protocol tacacs+</w:t>
      </w:r>
    </w:p>
    <w:p w14:paraId="039CD6E0" w14:textId="1B5E4170" w:rsidR="00F53F1D" w:rsidRDefault="009E261A" w:rsidP="000665D7">
      <w:pPr>
        <w:ind w:left="720"/>
      </w:pPr>
      <w:ins w:id="193" w:author="Ravi Jonnadula" w:date="2017-06-14T12:13:00Z">
        <w:r>
          <w:t>aaa authentication fallback enable</w:t>
        </w:r>
      </w:ins>
      <w:r w:rsidR="00F53F1D">
        <w:t xml:space="preserve"> </w:t>
      </w:r>
    </w:p>
    <w:p w14:paraId="32EC089F" w14:textId="5F04A7D2" w:rsidR="00F53F1D" w:rsidRDefault="00F53F1D" w:rsidP="000665D7">
      <w:pPr>
        <w:ind w:left="720"/>
      </w:pPr>
      <w:r>
        <w:t>aaa authorization protocol tacacs+</w:t>
      </w:r>
    </w:p>
    <w:p w14:paraId="1D11959F" w14:textId="5EF7AF15" w:rsidR="00F53F1D" w:rsidRDefault="00F53F1D" w:rsidP="000665D7">
      <w:pPr>
        <w:ind w:left="720"/>
      </w:pPr>
      <w:r>
        <w:t>aaa authorization fallback enable</w:t>
      </w:r>
    </w:p>
    <w:p w14:paraId="6945349C" w14:textId="1F0040AE" w:rsidR="00F53F1D" w:rsidRDefault="00F53F1D" w:rsidP="00ED388D"/>
    <w:p w14:paraId="61ABF6B5" w14:textId="2869FD25" w:rsidR="0020378D" w:rsidRDefault="0020378D" w:rsidP="00ED388D">
      <w:r>
        <w:t>The following set of Show commands relevant for AAA will be supported:</w:t>
      </w:r>
    </w:p>
    <w:p w14:paraId="375F770A" w14:textId="525081D6" w:rsidR="0020378D" w:rsidRDefault="0020378D" w:rsidP="0020378D">
      <w:pPr>
        <w:ind w:left="720"/>
      </w:pPr>
      <w:r>
        <w:t>show user</w:t>
      </w:r>
    </w:p>
    <w:p w14:paraId="2D34E7C3" w14:textId="05212E71" w:rsidR="0020378D" w:rsidRDefault="0020378D" w:rsidP="0020378D">
      <w:pPr>
        <w:ind w:left="720"/>
      </w:pPr>
      <w:r>
        <w:t>show user privileges</w:t>
      </w:r>
    </w:p>
    <w:p w14:paraId="4C01F2A8" w14:textId="712C8005" w:rsidR="0020378D" w:rsidRDefault="0020378D" w:rsidP="0020378D">
      <w:pPr>
        <w:ind w:left="720"/>
      </w:pPr>
      <w:r>
        <w:t>show aaa</w:t>
      </w:r>
    </w:p>
    <w:p w14:paraId="698D1864" w14:textId="0DF459ED" w:rsidR="0020378D" w:rsidRDefault="0020378D" w:rsidP="0020378D">
      <w:pPr>
        <w:ind w:left="720"/>
      </w:pPr>
      <w:r>
        <w:t>show aaa authentication</w:t>
      </w:r>
    </w:p>
    <w:p w14:paraId="7B453261" w14:textId="1B65B8A9" w:rsidR="0020378D" w:rsidRPr="00ED388D" w:rsidRDefault="0020378D" w:rsidP="0020378D">
      <w:pPr>
        <w:ind w:left="720"/>
      </w:pPr>
      <w:r>
        <w:t>show aaa authorization</w:t>
      </w:r>
    </w:p>
    <w:p w14:paraId="01207B40" w14:textId="5444A25D" w:rsidR="00811FAA" w:rsidRDefault="00CC0369" w:rsidP="00811FAA">
      <w:pPr>
        <w:pStyle w:val="Heading1"/>
      </w:pPr>
      <w:bookmarkStart w:id="194" w:name="_Toc359062640"/>
      <w:r>
        <w:t xml:space="preserve">TACACS+ </w:t>
      </w:r>
      <w:r w:rsidR="00C1197F">
        <w:t xml:space="preserve">Configuration </w:t>
      </w:r>
      <w:r w:rsidR="0029540B">
        <w:t>Model</w:t>
      </w:r>
      <w:bookmarkEnd w:id="194"/>
    </w:p>
    <w:p w14:paraId="61C9DA8C" w14:textId="629AB555" w:rsidR="00811FAA" w:rsidRDefault="00F47C2D" w:rsidP="00F47C2D">
      <w:pPr>
        <w:pStyle w:val="Heading2"/>
      </w:pPr>
      <w:bookmarkStart w:id="195" w:name="_Toc359062641"/>
      <w:r>
        <w:t>Global Parameters</w:t>
      </w:r>
      <w:bookmarkEnd w:id="195"/>
    </w:p>
    <w:p w14:paraId="3F9ABCF1" w14:textId="65EABBCA" w:rsidR="00655BFF" w:rsidRDefault="00655BFF" w:rsidP="00655BFF">
      <w:r>
        <w:t>The following table describes the TACACS+ configuration model with attributes that are common across all the servers in the system.</w:t>
      </w:r>
    </w:p>
    <w:p w14:paraId="79333242" w14:textId="77777777" w:rsidR="00655BFF" w:rsidRDefault="00655BFF" w:rsidP="00655BFF"/>
    <w:p w14:paraId="795BA347" w14:textId="77777777"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 xml:space="preserve">TACACS+ Global Table: </w:t>
      </w:r>
    </w:p>
    <w:p w14:paraId="1DFBD22C" w14:textId="2EF88573" w:rsidR="00655BFF" w:rsidRDefault="001D02EA" w:rsidP="00655BFF">
      <w:pPr>
        <w:pStyle w:val="BlockText"/>
        <w:pBdr>
          <w:top w:val="single" w:sz="2" w:space="11" w:color="4F81BD" w:themeColor="accent1"/>
          <w:right w:val="single" w:sz="2" w:space="31" w:color="4F81BD" w:themeColor="accent1"/>
        </w:pBdr>
        <w:ind w:firstLine="288"/>
        <w:rPr>
          <w:lang w:eastAsia="zh-CN"/>
        </w:rPr>
      </w:pPr>
      <w:r>
        <w:rPr>
          <w:lang w:eastAsia="zh-CN"/>
        </w:rPr>
        <w:t xml:space="preserve">Defines TACACS+ </w:t>
      </w:r>
      <w:r w:rsidR="00655BFF">
        <w:rPr>
          <w:lang w:eastAsia="zh-CN"/>
        </w:rPr>
        <w:t>configuration attributes global to the</w:t>
      </w:r>
      <w:r>
        <w:rPr>
          <w:lang w:eastAsia="zh-CN"/>
        </w:rPr>
        <w:tab/>
      </w:r>
      <w:r>
        <w:rPr>
          <w:lang w:eastAsia="zh-CN"/>
        </w:rPr>
        <w:tab/>
      </w:r>
      <w:r w:rsidR="00655BFF">
        <w:rPr>
          <w:lang w:eastAsia="zh-CN"/>
        </w:rPr>
        <w:t>system</w:t>
      </w:r>
      <w:r>
        <w:rPr>
          <w:lang w:eastAsia="zh-CN"/>
        </w:rPr>
        <w:t>. Only one instance of the table exists in the system.</w:t>
      </w:r>
    </w:p>
    <w:p w14:paraId="60BAA20C" w14:textId="77777777" w:rsidR="00655BFF" w:rsidRDefault="00655BFF" w:rsidP="00655BFF">
      <w:pPr>
        <w:pStyle w:val="BlockText"/>
        <w:pBdr>
          <w:top w:val="single" w:sz="2" w:space="11" w:color="4F81BD" w:themeColor="accent1"/>
          <w:right w:val="single" w:sz="2" w:space="31" w:color="4F81BD" w:themeColor="accent1"/>
        </w:pBdr>
        <w:rPr>
          <w:lang w:eastAsia="zh-CN"/>
        </w:rPr>
      </w:pPr>
    </w:p>
    <w:p w14:paraId="72E78BCF" w14:textId="1C3EC21D"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TacacsPlusGlobal {</w:t>
      </w:r>
    </w:p>
    <w:p w14:paraId="37EB8228" w14:textId="5598532E"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t>timeout : integer&lt;1 – 60&gt;</w:t>
      </w:r>
    </w:p>
    <w:p w14:paraId="79C35CF7" w14:textId="72FE49A7"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The timeout value specifies the number of seconds to</w:t>
      </w:r>
      <w:r>
        <w:rPr>
          <w:lang w:eastAsia="zh-CN"/>
        </w:rPr>
        <w:tab/>
      </w:r>
      <w:r>
        <w:rPr>
          <w:lang w:eastAsia="zh-CN"/>
        </w:rPr>
        <w:tab/>
        <w:t>wait for a response from the TACACS+ server before</w:t>
      </w:r>
      <w:r>
        <w:rPr>
          <w:lang w:eastAsia="zh-CN"/>
        </w:rPr>
        <w:tab/>
      </w:r>
      <w:r>
        <w:rPr>
          <w:lang w:eastAsia="zh-CN"/>
        </w:rPr>
        <w:tab/>
        <w:t>moving to next server.</w:t>
      </w:r>
    </w:p>
    <w:p w14:paraId="3BF2F719" w14:textId="77777777" w:rsidR="00655BFF" w:rsidRDefault="00655BFF" w:rsidP="00655BFF">
      <w:pPr>
        <w:pStyle w:val="BlockText"/>
        <w:pBdr>
          <w:top w:val="single" w:sz="2" w:space="11" w:color="4F81BD" w:themeColor="accent1"/>
          <w:right w:val="single" w:sz="2" w:space="31" w:color="4F81BD" w:themeColor="accent1"/>
        </w:pBdr>
        <w:rPr>
          <w:lang w:eastAsia="zh-CN"/>
        </w:rPr>
      </w:pPr>
    </w:p>
    <w:p w14:paraId="7E1B03E4" w14:textId="348CFE57"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 xml:space="preserve">Default: </w:t>
      </w:r>
      <w:r w:rsidR="00B50936">
        <w:rPr>
          <w:lang w:eastAsia="zh-CN"/>
        </w:rPr>
        <w:t>5</w:t>
      </w:r>
    </w:p>
    <w:p w14:paraId="6D714D6B" w14:textId="77777777" w:rsidR="00655BFF" w:rsidRDefault="00655BFF" w:rsidP="00655BFF">
      <w:pPr>
        <w:pStyle w:val="BlockText"/>
        <w:pBdr>
          <w:top w:val="single" w:sz="2" w:space="11" w:color="4F81BD" w:themeColor="accent1"/>
          <w:right w:val="single" w:sz="2" w:space="31" w:color="4F81BD" w:themeColor="accent1"/>
        </w:pBdr>
        <w:rPr>
          <w:lang w:eastAsia="zh-CN"/>
        </w:rPr>
      </w:pPr>
    </w:p>
    <w:p w14:paraId="2EB3EAFF" w14:textId="773B2624"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sidR="00B50936">
        <w:rPr>
          <w:lang w:eastAsia="zh-CN"/>
        </w:rPr>
        <w:t>passkey</w:t>
      </w:r>
      <w:r>
        <w:rPr>
          <w:lang w:eastAsia="zh-CN"/>
        </w:rPr>
        <w:t xml:space="preserve"> : string</w:t>
      </w:r>
    </w:p>
    <w:p w14:paraId="2412047F" w14:textId="5E16555F" w:rsidR="00B50936"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sidR="00B50936">
        <w:t xml:space="preserve">The server passkey is the shared secret used for </w:t>
      </w:r>
      <w:r w:rsidR="00B50936">
        <w:tab/>
      </w:r>
      <w:r w:rsidR="00B50936">
        <w:tab/>
      </w:r>
      <w:r w:rsidR="00B50936">
        <w:tab/>
        <w:t>encrypting the communication between TACACS+</w:t>
      </w:r>
      <w:r w:rsidR="00B50936">
        <w:tab/>
      </w:r>
      <w:r w:rsidR="00B50936">
        <w:tab/>
      </w:r>
      <w:r w:rsidR="00B50936">
        <w:tab/>
        <w:t>client running on the switch and the server</w:t>
      </w:r>
      <w:r w:rsidR="00B50936">
        <w:rPr>
          <w:lang w:eastAsia="zh-CN"/>
        </w:rPr>
        <w:t>. The</w:t>
      </w:r>
      <w:r w:rsidR="00B50936">
        <w:rPr>
          <w:lang w:eastAsia="zh-CN"/>
        </w:rPr>
        <w:tab/>
      </w:r>
      <w:r w:rsidR="00B50936">
        <w:rPr>
          <w:lang w:eastAsia="zh-CN"/>
        </w:rPr>
        <w:tab/>
      </w:r>
      <w:r w:rsidR="00B50936">
        <w:rPr>
          <w:lang w:eastAsia="zh-CN"/>
        </w:rPr>
        <w:tab/>
        <w:t>secret can be of length up to 32 characters.</w:t>
      </w:r>
    </w:p>
    <w:p w14:paraId="43E8E20D" w14:textId="77777777" w:rsidR="00B50936" w:rsidRDefault="00B50936" w:rsidP="00655BFF">
      <w:pPr>
        <w:pStyle w:val="BlockText"/>
        <w:pBdr>
          <w:top w:val="single" w:sz="2" w:space="11" w:color="4F81BD" w:themeColor="accent1"/>
          <w:right w:val="single" w:sz="2" w:space="31" w:color="4F81BD" w:themeColor="accent1"/>
        </w:pBdr>
        <w:rPr>
          <w:lang w:eastAsia="zh-CN"/>
        </w:rPr>
      </w:pPr>
    </w:p>
    <w:p w14:paraId="4BC8D7C3" w14:textId="2A10A9DE"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 xml:space="preserve">default: </w:t>
      </w:r>
      <w:r w:rsidR="00B50936">
        <w:rPr>
          <w:lang w:eastAsia="zh-CN"/>
        </w:rPr>
        <w:t>“”</w:t>
      </w:r>
    </w:p>
    <w:p w14:paraId="730A2CC7" w14:textId="77777777" w:rsidR="00655BFF" w:rsidRDefault="00655BFF" w:rsidP="00655BFF">
      <w:pPr>
        <w:pStyle w:val="BlockText"/>
        <w:pBdr>
          <w:top w:val="single" w:sz="2" w:space="11" w:color="4F81BD" w:themeColor="accent1"/>
          <w:right w:val="single" w:sz="2" w:space="31" w:color="4F81BD" w:themeColor="accent1"/>
        </w:pBdr>
        <w:rPr>
          <w:lang w:eastAsia="zh-CN"/>
        </w:rPr>
      </w:pPr>
    </w:p>
    <w:p w14:paraId="6864BF6F" w14:textId="02669E01"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sidR="00B50936">
        <w:rPr>
          <w:lang w:eastAsia="zh-CN"/>
        </w:rPr>
        <w:t>authentication_type</w:t>
      </w:r>
      <w:r>
        <w:rPr>
          <w:lang w:eastAsia="zh-CN"/>
        </w:rPr>
        <w:t xml:space="preserve"> : string</w:t>
      </w:r>
    </w:p>
    <w:p w14:paraId="79C7DF8D" w14:textId="77DAC92D" w:rsidR="00B50936" w:rsidRDefault="00B50936" w:rsidP="00655BFF">
      <w:pPr>
        <w:pStyle w:val="BlockText"/>
        <w:pBdr>
          <w:top w:val="single" w:sz="2" w:space="11" w:color="4F81BD" w:themeColor="accent1"/>
          <w:right w:val="single" w:sz="2" w:space="31" w:color="4F81BD" w:themeColor="accent1"/>
        </w:pBdr>
      </w:pPr>
      <w:r>
        <w:rPr>
          <w:lang w:eastAsia="zh-CN"/>
        </w:rPr>
        <w:tab/>
      </w:r>
      <w:r>
        <w:rPr>
          <w:lang w:eastAsia="zh-CN"/>
        </w:rPr>
        <w:tab/>
        <w:t xml:space="preserve">The authentication type specifies the method used for </w:t>
      </w:r>
      <w:r>
        <w:rPr>
          <w:lang w:eastAsia="zh-CN"/>
        </w:rPr>
        <w:tab/>
      </w:r>
      <w:r>
        <w:rPr>
          <w:lang w:eastAsia="zh-CN"/>
        </w:rPr>
        <w:tab/>
        <w:t xml:space="preserve">authenticating the communication messages </w:t>
      </w:r>
      <w:r>
        <w:rPr>
          <w:lang w:eastAsia="zh-CN"/>
        </w:rPr>
        <w:tab/>
      </w:r>
      <w:r>
        <w:rPr>
          <w:lang w:eastAsia="zh-CN"/>
        </w:rPr>
        <w:tab/>
      </w:r>
      <w:r>
        <w:rPr>
          <w:lang w:eastAsia="zh-CN"/>
        </w:rPr>
        <w:tab/>
        <w:t>between the TACACS+ client and the server</w:t>
      </w:r>
      <w:r w:rsidR="00655BFF">
        <w:rPr>
          <w:lang w:eastAsia="zh-CN"/>
        </w:rPr>
        <w:tab/>
      </w:r>
      <w:r w:rsidR="00655BFF">
        <w:rPr>
          <w:lang w:eastAsia="zh-CN"/>
        </w:rPr>
        <w:tab/>
      </w:r>
    </w:p>
    <w:p w14:paraId="1F64C19B" w14:textId="77777777" w:rsidR="00B50936" w:rsidRDefault="00B50936" w:rsidP="00655BFF">
      <w:pPr>
        <w:pStyle w:val="BlockText"/>
        <w:pBdr>
          <w:top w:val="single" w:sz="2" w:space="11" w:color="4F81BD" w:themeColor="accent1"/>
          <w:right w:val="single" w:sz="2" w:space="31" w:color="4F81BD" w:themeColor="accent1"/>
        </w:pBdr>
        <w:rPr>
          <w:lang w:eastAsia="zh-CN"/>
        </w:rPr>
      </w:pPr>
    </w:p>
    <w:p w14:paraId="2FEC0D4F" w14:textId="77777777"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Enum:</w:t>
      </w:r>
    </w:p>
    <w:p w14:paraId="0DC75742" w14:textId="54604E4B" w:rsidR="00655BFF" w:rsidRDefault="00655BFF" w:rsidP="00655BFF">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Pr>
          <w:lang w:eastAsia="zh-CN"/>
        </w:rPr>
        <w:tab/>
        <w:t xml:space="preserve">[ </w:t>
      </w:r>
      <w:r w:rsidR="00B50936">
        <w:rPr>
          <w:lang w:eastAsia="zh-CN"/>
        </w:rPr>
        <w:t>pap, chap, mschap</w:t>
      </w:r>
      <w:r>
        <w:rPr>
          <w:lang w:eastAsia="zh-CN"/>
        </w:rPr>
        <w:t xml:space="preserve"> ]</w:t>
      </w:r>
    </w:p>
    <w:p w14:paraId="3971502F" w14:textId="77777777" w:rsidR="00CC6140" w:rsidRDefault="00CC6140" w:rsidP="00655BFF">
      <w:pPr>
        <w:pStyle w:val="BlockText"/>
        <w:pBdr>
          <w:top w:val="single" w:sz="2" w:space="11" w:color="4F81BD" w:themeColor="accent1"/>
          <w:right w:val="single" w:sz="2" w:space="31" w:color="4F81BD" w:themeColor="accent1"/>
        </w:pBdr>
        <w:rPr>
          <w:lang w:eastAsia="zh-CN"/>
        </w:rPr>
      </w:pPr>
    </w:p>
    <w:p w14:paraId="06F7510A" w14:textId="0A0C25F2" w:rsidR="00655BFF" w:rsidRDefault="00655BFF" w:rsidP="007F16EC">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 xml:space="preserve">default: </w:t>
      </w:r>
      <w:r w:rsidR="00B50936">
        <w:rPr>
          <w:lang w:eastAsia="zh-CN"/>
        </w:rPr>
        <w:t>pap</w:t>
      </w:r>
    </w:p>
    <w:p w14:paraId="6AAA60A1" w14:textId="77777777" w:rsidR="00655BFF" w:rsidRPr="00655BFF" w:rsidRDefault="00655BFF" w:rsidP="00655BFF"/>
    <w:p w14:paraId="6E54D86F" w14:textId="2A0D1A05" w:rsidR="006970CC" w:rsidRPr="00002F77" w:rsidRDefault="006970CC" w:rsidP="00F47C2D">
      <w:pPr>
        <w:rPr>
          <w:i/>
        </w:rPr>
      </w:pPr>
      <w:r w:rsidRPr="00002F77">
        <w:rPr>
          <w:i/>
        </w:rPr>
        <w:t xml:space="preserve">Any of the global parameters can be over-written by a fine grained per server </w:t>
      </w:r>
      <w:r w:rsidR="00D4273E">
        <w:rPr>
          <w:i/>
        </w:rPr>
        <w:t xml:space="preserve">setting </w:t>
      </w:r>
      <w:r w:rsidRPr="00002F77">
        <w:rPr>
          <w:i/>
        </w:rPr>
        <w:t>by configuring the corresponding attribute for the server.</w:t>
      </w:r>
    </w:p>
    <w:p w14:paraId="2129CF6B" w14:textId="77777777" w:rsidR="00B50936" w:rsidRDefault="00B50936" w:rsidP="00F47C2D"/>
    <w:p w14:paraId="56FB3C9E" w14:textId="765D5DD1" w:rsidR="006970CC" w:rsidRDefault="006970CC" w:rsidP="006970CC">
      <w:pPr>
        <w:pStyle w:val="Heading2"/>
      </w:pPr>
      <w:bookmarkStart w:id="196" w:name="_Toc359062642"/>
      <w:r>
        <w:t>Server Configuration</w:t>
      </w:r>
      <w:bookmarkEnd w:id="196"/>
    </w:p>
    <w:p w14:paraId="66F07780" w14:textId="30763865" w:rsidR="00CC6140" w:rsidRDefault="00CC6140" w:rsidP="00CC6140">
      <w:r>
        <w:t>The following table describes the configuration model for TACACS+ server.</w:t>
      </w:r>
    </w:p>
    <w:p w14:paraId="67213442" w14:textId="77777777" w:rsidR="00C46E20" w:rsidRDefault="00C46E20" w:rsidP="00CC6140"/>
    <w:p w14:paraId="6DEDB406" w14:textId="15D37D24"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 xml:space="preserve">TACACS+ Server Table: </w:t>
      </w:r>
    </w:p>
    <w:p w14:paraId="53202CFF" w14:textId="39556E0D" w:rsidR="001D02EA" w:rsidRDefault="001D02EA" w:rsidP="001D02EA">
      <w:pPr>
        <w:pStyle w:val="BlockText"/>
        <w:pBdr>
          <w:top w:val="single" w:sz="2" w:space="11" w:color="4F81BD" w:themeColor="accent1"/>
          <w:right w:val="single" w:sz="2" w:space="31" w:color="4F81BD" w:themeColor="accent1"/>
        </w:pBdr>
        <w:ind w:firstLine="288"/>
        <w:rPr>
          <w:lang w:eastAsia="zh-CN"/>
        </w:rPr>
      </w:pPr>
      <w:r>
        <w:rPr>
          <w:lang w:eastAsia="zh-CN"/>
        </w:rPr>
        <w:t>Defines TACACS+ Server configuration in the system. The table is indexed using the address and tcp_port number.</w:t>
      </w:r>
      <w:r w:rsidR="00C46E20">
        <w:rPr>
          <w:lang w:eastAsia="zh-CN"/>
        </w:rPr>
        <w:t xml:space="preserve"> </w:t>
      </w:r>
    </w:p>
    <w:p w14:paraId="146B231B" w14:textId="77777777" w:rsidR="001D02EA" w:rsidRDefault="001D02EA" w:rsidP="001D02EA">
      <w:pPr>
        <w:pStyle w:val="BlockText"/>
        <w:pBdr>
          <w:top w:val="single" w:sz="2" w:space="11" w:color="4F81BD" w:themeColor="accent1"/>
          <w:right w:val="single" w:sz="2" w:space="31" w:color="4F81BD" w:themeColor="accent1"/>
        </w:pBdr>
        <w:rPr>
          <w:lang w:eastAsia="zh-CN"/>
        </w:rPr>
      </w:pPr>
    </w:p>
    <w:p w14:paraId="6D2E8EEF" w14:textId="467EE93D"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TacacsPlus</w:t>
      </w:r>
      <w:r w:rsidR="00C46E20">
        <w:rPr>
          <w:lang w:eastAsia="zh-CN"/>
        </w:rPr>
        <w:t>Server</w:t>
      </w:r>
      <w:r>
        <w:rPr>
          <w:lang w:eastAsia="zh-CN"/>
        </w:rPr>
        <w:t xml:space="preserve"> {</w:t>
      </w:r>
    </w:p>
    <w:p w14:paraId="2E2E55A5" w14:textId="0F62970A"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ab/>
      </w:r>
      <w:r w:rsidR="00C46E20">
        <w:rPr>
          <w:lang w:eastAsia="zh-CN"/>
        </w:rPr>
        <w:t>address</w:t>
      </w:r>
      <w:r>
        <w:rPr>
          <w:lang w:eastAsia="zh-CN"/>
        </w:rPr>
        <w:t xml:space="preserve"> : </w:t>
      </w:r>
      <w:r w:rsidR="00C46E20">
        <w:rPr>
          <w:lang w:eastAsia="zh-CN"/>
        </w:rPr>
        <w:t>ip-address</w:t>
      </w:r>
    </w:p>
    <w:p w14:paraId="4298674B" w14:textId="48267B6C"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sidR="00C46E20">
        <w:rPr>
          <w:lang w:eastAsia="zh-CN"/>
        </w:rPr>
        <w:t>Defines t</w:t>
      </w:r>
      <w:r>
        <w:rPr>
          <w:lang w:eastAsia="zh-CN"/>
        </w:rPr>
        <w:t xml:space="preserve">he </w:t>
      </w:r>
      <w:r w:rsidR="00C46E20">
        <w:rPr>
          <w:lang w:eastAsia="zh-CN"/>
        </w:rPr>
        <w:t xml:space="preserve">IP address of the TACACS+ server. It can </w:t>
      </w:r>
      <w:r w:rsidR="00C46E20">
        <w:rPr>
          <w:lang w:eastAsia="zh-CN"/>
        </w:rPr>
        <w:tab/>
      </w:r>
      <w:r w:rsidR="00C46E20">
        <w:rPr>
          <w:lang w:eastAsia="zh-CN"/>
        </w:rPr>
        <w:tab/>
        <w:t xml:space="preserve">be either IPv4 or IPv6 address. </w:t>
      </w:r>
    </w:p>
    <w:p w14:paraId="2D757196" w14:textId="15C41BED" w:rsidR="001D02EA" w:rsidRDefault="001D02EA" w:rsidP="001D02EA">
      <w:pPr>
        <w:pStyle w:val="BlockText"/>
        <w:pBdr>
          <w:top w:val="single" w:sz="2" w:space="11" w:color="4F81BD" w:themeColor="accent1"/>
          <w:right w:val="single" w:sz="2" w:space="31" w:color="4F81BD" w:themeColor="accent1"/>
        </w:pBdr>
        <w:rPr>
          <w:ins w:id="197" w:author="Ravi Jonnadula" w:date="2017-06-14T12:15:00Z"/>
          <w:lang w:eastAsia="zh-CN"/>
        </w:rPr>
      </w:pPr>
    </w:p>
    <w:p w14:paraId="0A011E43" w14:textId="31E62327" w:rsidR="009E261A" w:rsidRDefault="009E261A" w:rsidP="001D02EA">
      <w:pPr>
        <w:pStyle w:val="BlockText"/>
        <w:pBdr>
          <w:top w:val="single" w:sz="2" w:space="11" w:color="4F81BD" w:themeColor="accent1"/>
          <w:right w:val="single" w:sz="2" w:space="31" w:color="4F81BD" w:themeColor="accent1"/>
        </w:pBdr>
        <w:rPr>
          <w:ins w:id="198" w:author="Ravi Jonnadula" w:date="2017-06-14T12:15:00Z"/>
          <w:lang w:eastAsia="zh-CN"/>
        </w:rPr>
      </w:pPr>
      <w:ins w:id="199" w:author="Ravi Jonnadula" w:date="2017-06-14T12:15:00Z">
        <w:r>
          <w:rPr>
            <w:lang w:eastAsia="zh-CN"/>
          </w:rPr>
          <w:tab/>
          <w:t>priority : integer &lt;1 – 64&gt;</w:t>
        </w:r>
      </w:ins>
    </w:p>
    <w:p w14:paraId="64DF554D" w14:textId="5FFB9548" w:rsidR="009E261A" w:rsidRDefault="009E261A" w:rsidP="001D02EA">
      <w:pPr>
        <w:pStyle w:val="BlockText"/>
        <w:pBdr>
          <w:top w:val="single" w:sz="2" w:space="11" w:color="4F81BD" w:themeColor="accent1"/>
          <w:right w:val="single" w:sz="2" w:space="31" w:color="4F81BD" w:themeColor="accent1"/>
        </w:pBdr>
        <w:rPr>
          <w:ins w:id="200" w:author="Ravi Jonnadula" w:date="2017-06-14T12:15:00Z"/>
          <w:lang w:eastAsia="zh-CN"/>
        </w:rPr>
      </w:pPr>
      <w:ins w:id="201" w:author="Ravi Jonnadula" w:date="2017-06-14T12:15:00Z">
        <w:r>
          <w:rPr>
            <w:lang w:eastAsia="zh-CN"/>
          </w:rPr>
          <w:tab/>
        </w:r>
        <w:r>
          <w:rPr>
            <w:lang w:eastAsia="zh-CN"/>
          </w:rPr>
          <w:tab/>
          <w:t>The priority of the TACACS+ server among the list of</w:t>
        </w:r>
      </w:ins>
      <w:ins w:id="202" w:author="Ravi Jonnadula" w:date="2017-06-14T12:17:00Z">
        <w:r>
          <w:rPr>
            <w:lang w:eastAsia="zh-CN"/>
          </w:rPr>
          <w:tab/>
        </w:r>
        <w:r>
          <w:rPr>
            <w:lang w:eastAsia="zh-CN"/>
          </w:rPr>
          <w:tab/>
        </w:r>
      </w:ins>
      <w:ins w:id="203" w:author="Ravi Jonnadula" w:date="2017-06-14T12:15:00Z">
        <w:r>
          <w:rPr>
            <w:lang w:eastAsia="zh-CN"/>
          </w:rPr>
          <w:t>TACACS+ servers configured.</w:t>
        </w:r>
      </w:ins>
    </w:p>
    <w:p w14:paraId="66D84569" w14:textId="77777777" w:rsidR="009E261A" w:rsidRDefault="009E261A" w:rsidP="001D02EA">
      <w:pPr>
        <w:pStyle w:val="BlockText"/>
        <w:pBdr>
          <w:top w:val="single" w:sz="2" w:space="11" w:color="4F81BD" w:themeColor="accent1"/>
          <w:right w:val="single" w:sz="2" w:space="31" w:color="4F81BD" w:themeColor="accent1"/>
        </w:pBdr>
        <w:rPr>
          <w:lang w:eastAsia="zh-CN"/>
        </w:rPr>
      </w:pPr>
    </w:p>
    <w:p w14:paraId="69B38F6E" w14:textId="2AD2873A"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ab/>
      </w:r>
      <w:r w:rsidR="00C46E20">
        <w:rPr>
          <w:lang w:eastAsia="zh-CN"/>
        </w:rPr>
        <w:t>tcp_port</w:t>
      </w:r>
      <w:r>
        <w:rPr>
          <w:lang w:eastAsia="zh-CN"/>
        </w:rPr>
        <w:t xml:space="preserve"> : </w:t>
      </w:r>
      <w:r w:rsidR="00C46E20">
        <w:rPr>
          <w:lang w:eastAsia="zh-CN"/>
        </w:rPr>
        <w:t>integer &lt;1 – 65535&gt;</w:t>
      </w:r>
    </w:p>
    <w:p w14:paraId="289250E5" w14:textId="78941139" w:rsidR="001D02EA" w:rsidRDefault="001D02EA" w:rsidP="001D02E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sidR="00C46E20">
        <w:rPr>
          <w:lang w:eastAsia="zh-CN"/>
        </w:rPr>
        <w:t>The TCP port number that the server is configured to</w:t>
      </w:r>
      <w:r w:rsidR="00C46E20">
        <w:rPr>
          <w:lang w:eastAsia="zh-CN"/>
        </w:rPr>
        <w:tab/>
      </w:r>
      <w:r w:rsidR="00C46E20">
        <w:rPr>
          <w:lang w:eastAsia="zh-CN"/>
        </w:rPr>
        <w:tab/>
        <w:t xml:space="preserve"> listen on.</w:t>
      </w:r>
    </w:p>
    <w:p w14:paraId="1036242E" w14:textId="77777777" w:rsidR="001D02EA" w:rsidRDefault="001D02EA" w:rsidP="001D02EA">
      <w:pPr>
        <w:pStyle w:val="BlockText"/>
        <w:pBdr>
          <w:top w:val="single" w:sz="2" w:space="11" w:color="4F81BD" w:themeColor="accent1"/>
          <w:right w:val="single" w:sz="2" w:space="31" w:color="4F81BD" w:themeColor="accent1"/>
        </w:pBdr>
        <w:rPr>
          <w:lang w:eastAsia="zh-CN"/>
        </w:rPr>
      </w:pPr>
    </w:p>
    <w:p w14:paraId="0816BB07" w14:textId="384CE258" w:rsidR="001D02EA" w:rsidRDefault="00C46E20" w:rsidP="001D02EA">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default: 49</w:t>
      </w:r>
    </w:p>
    <w:p w14:paraId="6B11A580" w14:textId="77777777" w:rsidR="001D02EA" w:rsidRDefault="001D02EA" w:rsidP="001D02EA">
      <w:pPr>
        <w:pStyle w:val="BlockText"/>
        <w:pBdr>
          <w:top w:val="single" w:sz="2" w:space="11" w:color="4F81BD" w:themeColor="accent1"/>
          <w:right w:val="single" w:sz="2" w:space="31" w:color="4F81BD" w:themeColor="accent1"/>
        </w:pBdr>
        <w:rPr>
          <w:lang w:eastAsia="zh-CN"/>
        </w:rPr>
      </w:pPr>
    </w:p>
    <w:p w14:paraId="2C342ABF" w14:textId="77777777" w:rsidR="00C46E20" w:rsidRDefault="001D02EA" w:rsidP="00C46E20">
      <w:pPr>
        <w:pStyle w:val="BlockText"/>
        <w:pBdr>
          <w:top w:val="single" w:sz="2" w:space="11" w:color="4F81BD" w:themeColor="accent1"/>
          <w:right w:val="single" w:sz="2" w:space="31" w:color="4F81BD" w:themeColor="accent1"/>
        </w:pBdr>
        <w:rPr>
          <w:lang w:eastAsia="zh-CN"/>
        </w:rPr>
      </w:pPr>
      <w:r>
        <w:rPr>
          <w:lang w:eastAsia="zh-CN"/>
        </w:rPr>
        <w:tab/>
      </w:r>
      <w:r w:rsidR="00C46E20">
        <w:rPr>
          <w:lang w:eastAsia="zh-CN"/>
        </w:rPr>
        <w:t>timeout : integer&lt;1 – 60&gt;</w:t>
      </w:r>
    </w:p>
    <w:p w14:paraId="6858A113" w14:textId="3983E334"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The timeout value specifies the number of seconds to</w:t>
      </w:r>
      <w:r>
        <w:rPr>
          <w:lang w:eastAsia="zh-CN"/>
        </w:rPr>
        <w:tab/>
      </w:r>
      <w:r>
        <w:rPr>
          <w:lang w:eastAsia="zh-CN"/>
        </w:rPr>
        <w:tab/>
        <w:t>wait for a response from the TACACS+ server before</w:t>
      </w:r>
      <w:r>
        <w:rPr>
          <w:lang w:eastAsia="zh-CN"/>
        </w:rPr>
        <w:tab/>
      </w:r>
      <w:r>
        <w:rPr>
          <w:lang w:eastAsia="zh-CN"/>
        </w:rPr>
        <w:tab/>
        <w:t xml:space="preserve">moving to next server. The default value is taken </w:t>
      </w:r>
      <w:r>
        <w:rPr>
          <w:lang w:eastAsia="zh-CN"/>
        </w:rPr>
        <w:tab/>
      </w:r>
      <w:r>
        <w:rPr>
          <w:lang w:eastAsia="zh-CN"/>
        </w:rPr>
        <w:tab/>
      </w:r>
      <w:r>
        <w:rPr>
          <w:lang w:eastAsia="zh-CN"/>
        </w:rPr>
        <w:tab/>
        <w:t xml:space="preserve">from the TacacsPlusGlobal Table </w:t>
      </w:r>
    </w:p>
    <w:p w14:paraId="2B283EE1" w14:textId="77777777" w:rsidR="00C46E20" w:rsidRDefault="00C46E20" w:rsidP="00C46E20">
      <w:pPr>
        <w:pStyle w:val="BlockText"/>
        <w:pBdr>
          <w:top w:val="single" w:sz="2" w:space="11" w:color="4F81BD" w:themeColor="accent1"/>
          <w:right w:val="single" w:sz="2" w:space="31" w:color="4F81BD" w:themeColor="accent1"/>
        </w:pBdr>
        <w:rPr>
          <w:lang w:eastAsia="zh-CN"/>
        </w:rPr>
      </w:pPr>
    </w:p>
    <w:p w14:paraId="6F13E344" w14:textId="77777777"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t>passkey : string</w:t>
      </w:r>
    </w:p>
    <w:p w14:paraId="6902AB5A" w14:textId="4120512D"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t xml:space="preserve">The server passkey is the shared secret used for </w:t>
      </w:r>
      <w:r>
        <w:tab/>
      </w:r>
      <w:r>
        <w:tab/>
      </w:r>
      <w:r>
        <w:tab/>
        <w:t>encrypting the communication between TACACS+</w:t>
      </w:r>
      <w:r>
        <w:tab/>
      </w:r>
      <w:r>
        <w:tab/>
      </w:r>
      <w:r>
        <w:tab/>
        <w:t>client running on the switch and the server</w:t>
      </w:r>
      <w:r>
        <w:rPr>
          <w:lang w:eastAsia="zh-CN"/>
        </w:rPr>
        <w:t>. The</w:t>
      </w:r>
      <w:r>
        <w:rPr>
          <w:lang w:eastAsia="zh-CN"/>
        </w:rPr>
        <w:tab/>
      </w:r>
      <w:r>
        <w:rPr>
          <w:lang w:eastAsia="zh-CN"/>
        </w:rPr>
        <w:tab/>
      </w:r>
      <w:r>
        <w:rPr>
          <w:lang w:eastAsia="zh-CN"/>
        </w:rPr>
        <w:tab/>
        <w:t xml:space="preserve">secret can be of length up to 32 characters. The </w:t>
      </w:r>
      <w:r>
        <w:rPr>
          <w:lang w:eastAsia="zh-CN"/>
        </w:rPr>
        <w:tab/>
      </w:r>
      <w:r>
        <w:rPr>
          <w:lang w:eastAsia="zh-CN"/>
        </w:rPr>
        <w:tab/>
      </w:r>
      <w:r>
        <w:rPr>
          <w:lang w:eastAsia="zh-CN"/>
        </w:rPr>
        <w:tab/>
        <w:t>default value is taken</w:t>
      </w:r>
      <w:r>
        <w:rPr>
          <w:lang w:eastAsia="zh-CN"/>
        </w:rPr>
        <w:tab/>
        <w:t xml:space="preserve">from the TacacsPlusGlobal </w:t>
      </w:r>
      <w:r>
        <w:rPr>
          <w:lang w:eastAsia="zh-CN"/>
        </w:rPr>
        <w:tab/>
      </w:r>
      <w:r>
        <w:rPr>
          <w:lang w:eastAsia="zh-CN"/>
        </w:rPr>
        <w:tab/>
      </w:r>
      <w:r>
        <w:rPr>
          <w:lang w:eastAsia="zh-CN"/>
        </w:rPr>
        <w:tab/>
        <w:t>Table</w:t>
      </w:r>
    </w:p>
    <w:p w14:paraId="26747B15" w14:textId="77777777" w:rsidR="00C46E20" w:rsidRDefault="00C46E20" w:rsidP="00C46E20">
      <w:pPr>
        <w:pStyle w:val="BlockText"/>
        <w:pBdr>
          <w:top w:val="single" w:sz="2" w:space="11" w:color="4F81BD" w:themeColor="accent1"/>
          <w:right w:val="single" w:sz="2" w:space="31" w:color="4F81BD" w:themeColor="accent1"/>
        </w:pBdr>
        <w:rPr>
          <w:lang w:eastAsia="zh-CN"/>
        </w:rPr>
      </w:pPr>
    </w:p>
    <w:p w14:paraId="5240BE48" w14:textId="77777777"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t>authentication_type : string</w:t>
      </w:r>
    </w:p>
    <w:p w14:paraId="18D0A3DB" w14:textId="43E29955" w:rsidR="00C46E20" w:rsidRDefault="00C46E20" w:rsidP="00C46E20">
      <w:pPr>
        <w:pStyle w:val="BlockText"/>
        <w:pBdr>
          <w:top w:val="single" w:sz="2" w:space="11" w:color="4F81BD" w:themeColor="accent1"/>
          <w:right w:val="single" w:sz="2" w:space="31" w:color="4F81BD" w:themeColor="accent1"/>
        </w:pBdr>
      </w:pPr>
      <w:r>
        <w:rPr>
          <w:lang w:eastAsia="zh-CN"/>
        </w:rPr>
        <w:tab/>
      </w:r>
      <w:r>
        <w:rPr>
          <w:lang w:eastAsia="zh-CN"/>
        </w:rPr>
        <w:tab/>
        <w:t xml:space="preserve">The authentication type specifies the method used for </w:t>
      </w:r>
      <w:r>
        <w:rPr>
          <w:lang w:eastAsia="zh-CN"/>
        </w:rPr>
        <w:tab/>
      </w:r>
      <w:r>
        <w:rPr>
          <w:lang w:eastAsia="zh-CN"/>
        </w:rPr>
        <w:tab/>
        <w:t xml:space="preserve">authenticating the communication messages </w:t>
      </w:r>
      <w:r>
        <w:rPr>
          <w:lang w:eastAsia="zh-CN"/>
        </w:rPr>
        <w:tab/>
      </w:r>
      <w:r>
        <w:rPr>
          <w:lang w:eastAsia="zh-CN"/>
        </w:rPr>
        <w:tab/>
      </w:r>
      <w:r>
        <w:rPr>
          <w:lang w:eastAsia="zh-CN"/>
        </w:rPr>
        <w:tab/>
        <w:t xml:space="preserve">between the TACACS+ client and the server. The </w:t>
      </w:r>
      <w:r>
        <w:rPr>
          <w:lang w:eastAsia="zh-CN"/>
        </w:rPr>
        <w:tab/>
      </w:r>
      <w:r>
        <w:rPr>
          <w:lang w:eastAsia="zh-CN"/>
        </w:rPr>
        <w:tab/>
      </w:r>
      <w:r>
        <w:rPr>
          <w:lang w:eastAsia="zh-CN"/>
        </w:rPr>
        <w:tab/>
        <w:t>default value is taken</w:t>
      </w:r>
      <w:r>
        <w:rPr>
          <w:lang w:eastAsia="zh-CN"/>
        </w:rPr>
        <w:tab/>
        <w:t xml:space="preserve">from the TacacsPlusGlobal </w:t>
      </w:r>
      <w:r>
        <w:rPr>
          <w:lang w:eastAsia="zh-CN"/>
        </w:rPr>
        <w:tab/>
      </w:r>
      <w:r>
        <w:rPr>
          <w:lang w:eastAsia="zh-CN"/>
        </w:rPr>
        <w:tab/>
      </w:r>
      <w:r>
        <w:rPr>
          <w:lang w:eastAsia="zh-CN"/>
        </w:rPr>
        <w:tab/>
        <w:t>Table</w:t>
      </w:r>
      <w:r>
        <w:rPr>
          <w:lang w:eastAsia="zh-CN"/>
        </w:rPr>
        <w:tab/>
      </w:r>
    </w:p>
    <w:p w14:paraId="172AB7EB" w14:textId="77777777" w:rsidR="00C46E20" w:rsidRDefault="00C46E20" w:rsidP="00C46E20">
      <w:pPr>
        <w:pStyle w:val="BlockText"/>
        <w:pBdr>
          <w:top w:val="single" w:sz="2" w:space="11" w:color="4F81BD" w:themeColor="accent1"/>
          <w:right w:val="single" w:sz="2" w:space="31" w:color="4F81BD" w:themeColor="accent1"/>
        </w:pBdr>
        <w:rPr>
          <w:lang w:eastAsia="zh-CN"/>
        </w:rPr>
      </w:pPr>
    </w:p>
    <w:p w14:paraId="5CDE5E0E" w14:textId="77777777"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t>Enum:</w:t>
      </w:r>
    </w:p>
    <w:p w14:paraId="59CB14F4" w14:textId="77777777" w:rsidR="00C46E20" w:rsidRDefault="00C46E20" w:rsidP="00C46E20">
      <w:pPr>
        <w:pStyle w:val="BlockText"/>
        <w:pBdr>
          <w:top w:val="single" w:sz="2" w:space="11" w:color="4F81BD" w:themeColor="accent1"/>
          <w:right w:val="single" w:sz="2" w:space="31" w:color="4F81BD" w:themeColor="accent1"/>
        </w:pBdr>
        <w:rPr>
          <w:lang w:eastAsia="zh-CN"/>
        </w:rPr>
      </w:pPr>
      <w:r>
        <w:rPr>
          <w:lang w:eastAsia="zh-CN"/>
        </w:rPr>
        <w:tab/>
      </w:r>
      <w:r>
        <w:rPr>
          <w:lang w:eastAsia="zh-CN"/>
        </w:rPr>
        <w:tab/>
      </w:r>
      <w:r>
        <w:rPr>
          <w:lang w:eastAsia="zh-CN"/>
        </w:rPr>
        <w:tab/>
        <w:t>[ pap, chap, mschap ]</w:t>
      </w:r>
    </w:p>
    <w:p w14:paraId="5EEFB49F" w14:textId="77777777" w:rsidR="00C46E20" w:rsidRDefault="00C46E20" w:rsidP="00C46E20">
      <w:pPr>
        <w:pStyle w:val="BlockText"/>
        <w:pBdr>
          <w:top w:val="single" w:sz="2" w:space="11" w:color="4F81BD" w:themeColor="accent1"/>
          <w:right w:val="single" w:sz="2" w:space="31" w:color="4F81BD" w:themeColor="accent1"/>
        </w:pBdr>
        <w:rPr>
          <w:lang w:eastAsia="zh-CN"/>
        </w:rPr>
      </w:pPr>
    </w:p>
    <w:p w14:paraId="32255C4B" w14:textId="77777777" w:rsidR="00CC6140" w:rsidRDefault="00CC6140" w:rsidP="00CC6140"/>
    <w:p w14:paraId="4D69C779" w14:textId="77777777" w:rsidR="00C04AB3" w:rsidRPr="00CC6140" w:rsidRDefault="00C04AB3" w:rsidP="00CC6140"/>
    <w:p w14:paraId="0BA098AD" w14:textId="025B1207" w:rsidR="00D07645" w:rsidRDefault="008472C8" w:rsidP="00D07645">
      <w:pPr>
        <w:pStyle w:val="Heading2"/>
      </w:pPr>
      <w:bookmarkStart w:id="204" w:name="_Toc359062643"/>
      <w:r>
        <w:t>CLI for TACACS+</w:t>
      </w:r>
      <w:bookmarkEnd w:id="204"/>
    </w:p>
    <w:p w14:paraId="48D0CC08" w14:textId="74B9DD34" w:rsidR="00D07645" w:rsidRDefault="00D07645" w:rsidP="00B50936">
      <w:r>
        <w:t xml:space="preserve">CLI </w:t>
      </w:r>
      <w:r w:rsidR="0020378D">
        <w:t xml:space="preserve">configuration </w:t>
      </w:r>
      <w:r w:rsidR="004C7AE1">
        <w:t xml:space="preserve">commands </w:t>
      </w:r>
      <w:r>
        <w:t>for TACACS+ built on top of RESTful interface would look like</w:t>
      </w:r>
      <w:r w:rsidR="004C7AE1">
        <w:t>:</w:t>
      </w:r>
    </w:p>
    <w:p w14:paraId="474CB930" w14:textId="77777777" w:rsidR="004C7AE1" w:rsidRDefault="004C7AE1" w:rsidP="00B50936"/>
    <w:p w14:paraId="530FFA33" w14:textId="472695C4" w:rsidR="00B50936" w:rsidRDefault="00C04AB3" w:rsidP="00B50936">
      <w:pPr>
        <w:ind w:left="720"/>
      </w:pPr>
      <w:r>
        <w:t>t</w:t>
      </w:r>
      <w:r w:rsidR="00B50936">
        <w:t>acacs-server timeout &lt;1 – 60&gt;</w:t>
      </w:r>
    </w:p>
    <w:p w14:paraId="0E2DD2E2" w14:textId="40D1190F" w:rsidR="00B50936" w:rsidRDefault="00C04AB3" w:rsidP="00B50936">
      <w:pPr>
        <w:ind w:left="720"/>
      </w:pPr>
      <w:r>
        <w:t>t</w:t>
      </w:r>
      <w:r w:rsidR="00B50936">
        <w:t>acacs-server passkey &lt;</w:t>
      </w:r>
      <w:r w:rsidR="00CC6140">
        <w:t>shared-scret-of-length-up-to-32-characters&gt;</w:t>
      </w:r>
    </w:p>
    <w:p w14:paraId="10FAEC1C" w14:textId="169B4DB0" w:rsidR="00CC6140" w:rsidRDefault="00C04AB3" w:rsidP="00B50936">
      <w:pPr>
        <w:ind w:left="720"/>
      </w:pPr>
      <w:r>
        <w:t>t</w:t>
      </w:r>
      <w:r w:rsidR="00CC6140">
        <w:t>acacs-server authentication type [ pap | chap | mschap ]</w:t>
      </w:r>
    </w:p>
    <w:p w14:paraId="49B566D3" w14:textId="7E4CF45E" w:rsidR="00CC6140" w:rsidRDefault="00C04AB3" w:rsidP="00B50936">
      <w:pPr>
        <w:ind w:left="720"/>
      </w:pPr>
      <w:r>
        <w:t>t</w:t>
      </w:r>
      <w:r w:rsidR="00CC6140">
        <w:t xml:space="preserve">acacs-server </w:t>
      </w:r>
      <w:r w:rsidR="009D31A2">
        <w:t>authorization fallback</w:t>
      </w:r>
      <w:r w:rsidR="00D07645">
        <w:t xml:space="preserve"> </w:t>
      </w:r>
    </w:p>
    <w:p w14:paraId="673CD2AA" w14:textId="77777777" w:rsidR="001B5A4B" w:rsidRDefault="001B5A4B" w:rsidP="00B50936">
      <w:pPr>
        <w:ind w:left="720"/>
      </w:pPr>
    </w:p>
    <w:p w14:paraId="519AE776" w14:textId="77777777" w:rsidR="009E261A" w:rsidRDefault="00C04AB3" w:rsidP="00B50936">
      <w:pPr>
        <w:ind w:left="720"/>
        <w:rPr>
          <w:ins w:id="205" w:author="Ravi Jonnadula" w:date="2017-06-14T12:17:00Z"/>
        </w:rPr>
      </w:pPr>
      <w:r>
        <w:t xml:space="preserve">tacacs-server &lt;ipv4  | ipv6&gt; </w:t>
      </w:r>
    </w:p>
    <w:p w14:paraId="4790C1CB" w14:textId="77777777" w:rsidR="009E261A" w:rsidRDefault="009E261A">
      <w:pPr>
        <w:ind w:left="1440" w:firstLine="720"/>
        <w:rPr>
          <w:ins w:id="206" w:author="Ravi Jonnadula" w:date="2017-06-14T12:17:00Z"/>
        </w:rPr>
        <w:pPrChange w:id="207" w:author="Ravi Jonnadula" w:date="2017-06-14T12:17:00Z">
          <w:pPr>
            <w:ind w:left="720"/>
          </w:pPr>
        </w:pPrChange>
      </w:pPr>
      <w:ins w:id="208" w:author="Ravi Jonnadula" w:date="2017-06-14T12:17:00Z">
        <w:r>
          <w:t>priority &lt;1-64&gt;</w:t>
        </w:r>
      </w:ins>
    </w:p>
    <w:p w14:paraId="79555719" w14:textId="176769DB" w:rsidR="00C04AB3" w:rsidRDefault="00C04AB3">
      <w:pPr>
        <w:ind w:left="1440" w:firstLine="720"/>
        <w:pPrChange w:id="209" w:author="Ravi Jonnadula" w:date="2017-06-14T12:17:00Z">
          <w:pPr>
            <w:ind w:left="720"/>
          </w:pPr>
        </w:pPrChange>
      </w:pPr>
      <w:r>
        <w:t>port &lt;1 – 65535&gt;</w:t>
      </w:r>
    </w:p>
    <w:p w14:paraId="540B718F" w14:textId="41204864" w:rsidR="00C04AB3" w:rsidRDefault="00C04AB3" w:rsidP="00C04AB3">
      <w:pPr>
        <w:ind w:left="1440" w:firstLine="720"/>
      </w:pPr>
      <w:r>
        <w:t>{ key &lt;passkey&gt; }</w:t>
      </w:r>
    </w:p>
    <w:p w14:paraId="561068B8" w14:textId="77777777" w:rsidR="00C04AB3" w:rsidRDefault="00C04AB3" w:rsidP="00C04AB3">
      <w:pPr>
        <w:ind w:left="1440" w:firstLine="720"/>
      </w:pPr>
      <w:r>
        <w:t>{ timeout &lt;1-60&gt; }</w:t>
      </w:r>
    </w:p>
    <w:p w14:paraId="21410E29" w14:textId="277C04A3" w:rsidR="00C04AB3" w:rsidRDefault="00C04AB3" w:rsidP="00C04AB3">
      <w:pPr>
        <w:ind w:left="1440" w:firstLine="720"/>
      </w:pPr>
      <w:r>
        <w:t>{ authentication-type [pap | chap</w:t>
      </w:r>
      <w:r w:rsidR="00A470D3">
        <w:t xml:space="preserve"> | mschap</w:t>
      </w:r>
      <w:r>
        <w:t>] }</w:t>
      </w:r>
    </w:p>
    <w:p w14:paraId="7C634601" w14:textId="77777777" w:rsidR="00B50936" w:rsidRDefault="00B50936" w:rsidP="00F47C2D"/>
    <w:p w14:paraId="46708B72" w14:textId="77777777" w:rsidR="0020378D" w:rsidRDefault="0020378D" w:rsidP="0020378D">
      <w:r>
        <w:t>The following set of Show commands relevant for AAA will be supported:</w:t>
      </w:r>
    </w:p>
    <w:p w14:paraId="66A26F00" w14:textId="71999C6E" w:rsidR="0020378D" w:rsidRDefault="0020378D" w:rsidP="0020378D">
      <w:pPr>
        <w:ind w:left="720"/>
      </w:pPr>
      <w:r>
        <w:t>show tacacs-server</w:t>
      </w:r>
    </w:p>
    <w:p w14:paraId="0834EDF6" w14:textId="4ECB551D" w:rsidR="0020378D" w:rsidRDefault="0020378D" w:rsidP="0020378D">
      <w:pPr>
        <w:ind w:left="720"/>
      </w:pPr>
      <w:r>
        <w:t>show tacacs-server detail</w:t>
      </w:r>
    </w:p>
    <w:p w14:paraId="2D130C4B" w14:textId="77777777" w:rsidR="0020378D" w:rsidRDefault="0020378D" w:rsidP="0020378D">
      <w:pPr>
        <w:ind w:left="720"/>
      </w:pPr>
    </w:p>
    <w:p w14:paraId="008943FF" w14:textId="77777777" w:rsidR="0020378D" w:rsidRDefault="0020378D" w:rsidP="0020378D">
      <w:pPr>
        <w:ind w:left="720"/>
      </w:pPr>
      <w:r>
        <w:t>show user privileges</w:t>
      </w:r>
    </w:p>
    <w:p w14:paraId="2D023DD1" w14:textId="77777777" w:rsidR="0020378D" w:rsidRDefault="0020378D" w:rsidP="0020378D">
      <w:pPr>
        <w:ind w:left="720"/>
      </w:pPr>
      <w:r>
        <w:t>show aaa</w:t>
      </w:r>
    </w:p>
    <w:p w14:paraId="26902ECF" w14:textId="77777777" w:rsidR="00DA6A6E" w:rsidRDefault="00DA6A6E" w:rsidP="00DA6A6E"/>
    <w:p w14:paraId="433F2A92" w14:textId="77777777" w:rsidR="00DA6A6E" w:rsidRDefault="00DA6A6E" w:rsidP="00DA6A6E"/>
    <w:p w14:paraId="4E891EE0" w14:textId="77777777" w:rsidR="00457C92" w:rsidRDefault="00457C92"/>
    <w:sectPr w:rsidR="00457C92" w:rsidSect="00DA615B">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A2200" w14:textId="77777777" w:rsidR="00C3051D" w:rsidRDefault="00C3051D" w:rsidP="00006AB0">
      <w:r>
        <w:separator/>
      </w:r>
    </w:p>
  </w:endnote>
  <w:endnote w:type="continuationSeparator" w:id="0">
    <w:p w14:paraId="476D9A8B" w14:textId="77777777" w:rsidR="00C3051D" w:rsidRDefault="00C3051D" w:rsidP="0000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altName w:val="Titling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B9ACF" w14:textId="77777777" w:rsidR="00C3051D" w:rsidRDefault="00C3051D" w:rsidP="00006A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C72DE" w14:textId="77777777" w:rsidR="00C3051D" w:rsidRDefault="00C3051D" w:rsidP="00006AB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138E0DB" w14:textId="77777777" w:rsidR="00C3051D" w:rsidRDefault="00C3051D" w:rsidP="00006A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03169" w14:textId="38B95D86" w:rsidR="00C3051D" w:rsidRDefault="00C3051D" w:rsidP="005265A2">
    <w:pPr>
      <w:pStyle w:val="Footer"/>
      <w:ind w:right="360"/>
      <w:jc w:val="right"/>
    </w:pPr>
    <w:r w:rsidRPr="005265A2">
      <w:rPr>
        <w:rStyle w:val="PageNumber"/>
        <w:rFonts w:ascii="Times New Roman" w:hAnsi="Times New Roman" w:cs="Times New Roman"/>
      </w:rPr>
      <w:t xml:space="preserve">Page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PAGE </w:instrText>
    </w:r>
    <w:r w:rsidRPr="005265A2">
      <w:rPr>
        <w:rStyle w:val="PageNumber"/>
        <w:rFonts w:ascii="Times New Roman" w:hAnsi="Times New Roman" w:cs="Times New Roman"/>
      </w:rPr>
      <w:fldChar w:fldCharType="separate"/>
    </w:r>
    <w:r w:rsidR="00D82A62">
      <w:rPr>
        <w:rStyle w:val="PageNumber"/>
        <w:rFonts w:ascii="Times New Roman" w:hAnsi="Times New Roman" w:cs="Times New Roman"/>
        <w:noProof/>
      </w:rPr>
      <w:t>1</w:t>
    </w:r>
    <w:r w:rsidRPr="005265A2">
      <w:rPr>
        <w:rStyle w:val="PageNumber"/>
        <w:rFonts w:ascii="Times New Roman" w:hAnsi="Times New Roman" w:cs="Times New Roman"/>
      </w:rPr>
      <w:fldChar w:fldCharType="end"/>
    </w:r>
    <w:r w:rsidRPr="005265A2">
      <w:rPr>
        <w:rStyle w:val="PageNumber"/>
        <w:rFonts w:ascii="Times New Roman" w:hAnsi="Times New Roman" w:cs="Times New Roman"/>
      </w:rPr>
      <w:t xml:space="preserve"> of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NUMPAGES </w:instrText>
    </w:r>
    <w:r w:rsidRPr="005265A2">
      <w:rPr>
        <w:rStyle w:val="PageNumber"/>
        <w:rFonts w:ascii="Times New Roman" w:hAnsi="Times New Roman" w:cs="Times New Roman"/>
      </w:rPr>
      <w:fldChar w:fldCharType="separate"/>
    </w:r>
    <w:r w:rsidR="00D82A62">
      <w:rPr>
        <w:rStyle w:val="PageNumber"/>
        <w:rFonts w:ascii="Times New Roman" w:hAnsi="Times New Roman" w:cs="Times New Roman"/>
        <w:noProof/>
      </w:rPr>
      <w:t>2</w:t>
    </w:r>
    <w:r w:rsidRPr="005265A2">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FF246" w14:textId="77777777" w:rsidR="00C3051D" w:rsidRDefault="00C3051D" w:rsidP="00006AB0">
      <w:r>
        <w:separator/>
      </w:r>
    </w:p>
  </w:footnote>
  <w:footnote w:type="continuationSeparator" w:id="0">
    <w:p w14:paraId="776E9658" w14:textId="77777777" w:rsidR="00C3051D" w:rsidRDefault="00C3051D" w:rsidP="00006A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61742"/>
    <w:multiLevelType w:val="hybridMultilevel"/>
    <w:tmpl w:val="F7CA819A"/>
    <w:lvl w:ilvl="0" w:tplc="28662C12">
      <w:start w:val="3"/>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3C8C"/>
    <w:multiLevelType w:val="multilevel"/>
    <w:tmpl w:val="03DEBC8C"/>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8E64462"/>
    <w:multiLevelType w:val="hybridMultilevel"/>
    <w:tmpl w:val="B3D22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E40E0"/>
    <w:multiLevelType w:val="hybridMultilevel"/>
    <w:tmpl w:val="199E0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27EA2"/>
    <w:multiLevelType w:val="hybridMultilevel"/>
    <w:tmpl w:val="9872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51256"/>
    <w:multiLevelType w:val="multilevel"/>
    <w:tmpl w:val="381C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874739"/>
    <w:multiLevelType w:val="multilevel"/>
    <w:tmpl w:val="1CE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A506C"/>
    <w:multiLevelType w:val="hybridMultilevel"/>
    <w:tmpl w:val="66C86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00F15"/>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F44F31"/>
    <w:multiLevelType w:val="hybridMultilevel"/>
    <w:tmpl w:val="A51CA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A3128"/>
    <w:multiLevelType w:val="multilevel"/>
    <w:tmpl w:val="180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A2651"/>
    <w:multiLevelType w:val="hybridMultilevel"/>
    <w:tmpl w:val="7A684DDC"/>
    <w:lvl w:ilvl="0" w:tplc="E286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1166CD"/>
    <w:multiLevelType w:val="hybridMultilevel"/>
    <w:tmpl w:val="A88CB7D2"/>
    <w:lvl w:ilvl="0" w:tplc="F5A6737A">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9D3EA6"/>
    <w:multiLevelType w:val="hybridMultilevel"/>
    <w:tmpl w:val="D5165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2258D0"/>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241261"/>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3"/>
  </w:num>
  <w:num w:numId="5">
    <w:abstractNumId w:val="13"/>
  </w:num>
  <w:num w:numId="6">
    <w:abstractNumId w:val="2"/>
  </w:num>
  <w:num w:numId="7">
    <w:abstractNumId w:val="14"/>
  </w:num>
  <w:num w:numId="8">
    <w:abstractNumId w:val="7"/>
  </w:num>
  <w:num w:numId="9">
    <w:abstractNumId w:val="6"/>
  </w:num>
  <w:num w:numId="10">
    <w:abstractNumId w:val="5"/>
  </w:num>
  <w:num w:numId="11">
    <w:abstractNumId w:val="1"/>
  </w:num>
  <w:num w:numId="12">
    <w:abstractNumId w:val="8"/>
  </w:num>
  <w:num w:numId="13">
    <w:abstractNumId w:val="0"/>
  </w:num>
  <w:num w:numId="14">
    <w:abstractNumId w:val="11"/>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D4"/>
    <w:rsid w:val="0000266F"/>
    <w:rsid w:val="00002F77"/>
    <w:rsid w:val="00006AB0"/>
    <w:rsid w:val="00020BDD"/>
    <w:rsid w:val="00042E34"/>
    <w:rsid w:val="00052873"/>
    <w:rsid w:val="00062D72"/>
    <w:rsid w:val="000665D7"/>
    <w:rsid w:val="00067816"/>
    <w:rsid w:val="000C0DA9"/>
    <w:rsid w:val="000D4E7A"/>
    <w:rsid w:val="000E4272"/>
    <w:rsid w:val="00124704"/>
    <w:rsid w:val="00134F37"/>
    <w:rsid w:val="0017574F"/>
    <w:rsid w:val="00184AD7"/>
    <w:rsid w:val="00186766"/>
    <w:rsid w:val="001A398A"/>
    <w:rsid w:val="001B5A4B"/>
    <w:rsid w:val="001D02EA"/>
    <w:rsid w:val="001D3F0F"/>
    <w:rsid w:val="001E1E45"/>
    <w:rsid w:val="001F0A5E"/>
    <w:rsid w:val="001F49CE"/>
    <w:rsid w:val="001F59D9"/>
    <w:rsid w:val="001F5FCF"/>
    <w:rsid w:val="0020117F"/>
    <w:rsid w:val="0020378D"/>
    <w:rsid w:val="00211C61"/>
    <w:rsid w:val="002178DA"/>
    <w:rsid w:val="00217AC6"/>
    <w:rsid w:val="0023164D"/>
    <w:rsid w:val="002362EA"/>
    <w:rsid w:val="00294D22"/>
    <w:rsid w:val="0029540B"/>
    <w:rsid w:val="002E3469"/>
    <w:rsid w:val="002F77BA"/>
    <w:rsid w:val="00327905"/>
    <w:rsid w:val="003A1229"/>
    <w:rsid w:val="003B17E4"/>
    <w:rsid w:val="003B4E37"/>
    <w:rsid w:val="003C26F9"/>
    <w:rsid w:val="003D6E88"/>
    <w:rsid w:val="003E1840"/>
    <w:rsid w:val="003E2B76"/>
    <w:rsid w:val="003F14E8"/>
    <w:rsid w:val="004163AC"/>
    <w:rsid w:val="004504C4"/>
    <w:rsid w:val="00457C92"/>
    <w:rsid w:val="00467369"/>
    <w:rsid w:val="0048420D"/>
    <w:rsid w:val="004914FB"/>
    <w:rsid w:val="004B17DF"/>
    <w:rsid w:val="004B642A"/>
    <w:rsid w:val="004C7AE1"/>
    <w:rsid w:val="004D4E47"/>
    <w:rsid w:val="00506AA1"/>
    <w:rsid w:val="00506CE9"/>
    <w:rsid w:val="005265A2"/>
    <w:rsid w:val="0053728D"/>
    <w:rsid w:val="00571943"/>
    <w:rsid w:val="0057368A"/>
    <w:rsid w:val="005B6195"/>
    <w:rsid w:val="005D675E"/>
    <w:rsid w:val="00602FBB"/>
    <w:rsid w:val="0060411A"/>
    <w:rsid w:val="006050BC"/>
    <w:rsid w:val="00636BCB"/>
    <w:rsid w:val="00655BFF"/>
    <w:rsid w:val="00661AE0"/>
    <w:rsid w:val="006970CC"/>
    <w:rsid w:val="006A52B2"/>
    <w:rsid w:val="006F70A9"/>
    <w:rsid w:val="006F78EF"/>
    <w:rsid w:val="00711E4C"/>
    <w:rsid w:val="00712BFE"/>
    <w:rsid w:val="007235C6"/>
    <w:rsid w:val="00734A73"/>
    <w:rsid w:val="00761735"/>
    <w:rsid w:val="00797380"/>
    <w:rsid w:val="007A5173"/>
    <w:rsid w:val="007A7FEB"/>
    <w:rsid w:val="007C31DC"/>
    <w:rsid w:val="007F16EC"/>
    <w:rsid w:val="00804895"/>
    <w:rsid w:val="00811FAA"/>
    <w:rsid w:val="00821DEA"/>
    <w:rsid w:val="008320E8"/>
    <w:rsid w:val="00833175"/>
    <w:rsid w:val="008472C8"/>
    <w:rsid w:val="008525D7"/>
    <w:rsid w:val="00871E55"/>
    <w:rsid w:val="008B160C"/>
    <w:rsid w:val="008B54DF"/>
    <w:rsid w:val="008D53E6"/>
    <w:rsid w:val="009410C0"/>
    <w:rsid w:val="009433C9"/>
    <w:rsid w:val="00963BBA"/>
    <w:rsid w:val="00983884"/>
    <w:rsid w:val="00995C99"/>
    <w:rsid w:val="009D31A2"/>
    <w:rsid w:val="009E261A"/>
    <w:rsid w:val="00A033AB"/>
    <w:rsid w:val="00A262FD"/>
    <w:rsid w:val="00A470D3"/>
    <w:rsid w:val="00A556B6"/>
    <w:rsid w:val="00A62629"/>
    <w:rsid w:val="00A747CA"/>
    <w:rsid w:val="00A800E7"/>
    <w:rsid w:val="00AB25F8"/>
    <w:rsid w:val="00AD2E47"/>
    <w:rsid w:val="00AD7A41"/>
    <w:rsid w:val="00AE1979"/>
    <w:rsid w:val="00AF0E6B"/>
    <w:rsid w:val="00AF3247"/>
    <w:rsid w:val="00AF46E4"/>
    <w:rsid w:val="00B41DDD"/>
    <w:rsid w:val="00B50936"/>
    <w:rsid w:val="00B716EB"/>
    <w:rsid w:val="00B77FD2"/>
    <w:rsid w:val="00B820EE"/>
    <w:rsid w:val="00B9333A"/>
    <w:rsid w:val="00B95383"/>
    <w:rsid w:val="00B96989"/>
    <w:rsid w:val="00BB2312"/>
    <w:rsid w:val="00BC31FA"/>
    <w:rsid w:val="00C04AB3"/>
    <w:rsid w:val="00C1197F"/>
    <w:rsid w:val="00C3051D"/>
    <w:rsid w:val="00C46E20"/>
    <w:rsid w:val="00C80CC5"/>
    <w:rsid w:val="00CB6E5F"/>
    <w:rsid w:val="00CC0369"/>
    <w:rsid w:val="00CC6140"/>
    <w:rsid w:val="00CE185A"/>
    <w:rsid w:val="00CE5297"/>
    <w:rsid w:val="00D01DB3"/>
    <w:rsid w:val="00D07645"/>
    <w:rsid w:val="00D07BBE"/>
    <w:rsid w:val="00D21E67"/>
    <w:rsid w:val="00D2395F"/>
    <w:rsid w:val="00D4273E"/>
    <w:rsid w:val="00D82A62"/>
    <w:rsid w:val="00DA25DD"/>
    <w:rsid w:val="00DA615B"/>
    <w:rsid w:val="00DA6A6E"/>
    <w:rsid w:val="00DC7496"/>
    <w:rsid w:val="00DD3D62"/>
    <w:rsid w:val="00DD5B19"/>
    <w:rsid w:val="00DE3D36"/>
    <w:rsid w:val="00DE4A4B"/>
    <w:rsid w:val="00E30E0A"/>
    <w:rsid w:val="00E42329"/>
    <w:rsid w:val="00E5109F"/>
    <w:rsid w:val="00E6461C"/>
    <w:rsid w:val="00E66CFF"/>
    <w:rsid w:val="00EA2748"/>
    <w:rsid w:val="00ED388D"/>
    <w:rsid w:val="00EF1678"/>
    <w:rsid w:val="00F06C94"/>
    <w:rsid w:val="00F32513"/>
    <w:rsid w:val="00F47C2D"/>
    <w:rsid w:val="00F53F1D"/>
    <w:rsid w:val="00F56388"/>
    <w:rsid w:val="00F569D4"/>
    <w:rsid w:val="00F75FA4"/>
    <w:rsid w:val="00F84A8E"/>
    <w:rsid w:val="00FE402C"/>
    <w:rsid w:val="00FE69C4"/>
    <w:rsid w:val="00FF3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8E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9D4"/>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F569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9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9D4"/>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semiHidden/>
    <w:unhideWhenUsed/>
    <w:rsid w:val="00F5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69D4"/>
    <w:rPr>
      <w:rFonts w:ascii="Courier" w:hAnsi="Courier" w:cs="Courier"/>
      <w:sz w:val="20"/>
      <w:szCs w:val="20"/>
    </w:rPr>
  </w:style>
  <w:style w:type="character" w:styleId="HTMLCode">
    <w:name w:val="HTML Code"/>
    <w:basedOn w:val="DefaultParagraphFont"/>
    <w:uiPriority w:val="99"/>
    <w:semiHidden/>
    <w:unhideWhenUsed/>
    <w:rsid w:val="00F569D4"/>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F569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9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9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569D4"/>
  </w:style>
  <w:style w:type="character" w:styleId="Hyperlink">
    <w:name w:val="Hyperlink"/>
    <w:basedOn w:val="DefaultParagraphFont"/>
    <w:uiPriority w:val="99"/>
    <w:unhideWhenUsed/>
    <w:rsid w:val="00F569D4"/>
    <w:rPr>
      <w:color w:val="0000FF"/>
      <w:u w:val="single"/>
    </w:rPr>
  </w:style>
  <w:style w:type="character" w:customStyle="1" w:styleId="eyebrow">
    <w:name w:val="eyebrow"/>
    <w:basedOn w:val="DefaultParagraphFont"/>
    <w:rsid w:val="00F569D4"/>
  </w:style>
  <w:style w:type="paragraph" w:customStyle="1" w:styleId="cta-pro-features">
    <w:name w:val="cta-pro-features"/>
    <w:basedOn w:val="Normal"/>
    <w:rsid w:val="00F569D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56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9D4"/>
    <w:rPr>
      <w:rFonts w:ascii="Lucida Grande" w:hAnsi="Lucida Grande"/>
      <w:sz w:val="18"/>
      <w:szCs w:val="18"/>
    </w:rPr>
  </w:style>
  <w:style w:type="paragraph" w:styleId="ListParagraph">
    <w:name w:val="List Paragraph"/>
    <w:basedOn w:val="Normal"/>
    <w:uiPriority w:val="34"/>
    <w:qFormat/>
    <w:rsid w:val="00A62629"/>
    <w:pPr>
      <w:ind w:left="720"/>
      <w:contextualSpacing/>
    </w:pPr>
  </w:style>
  <w:style w:type="character" w:styleId="SubtleEmphasis">
    <w:name w:val="Subtle Emphasis"/>
    <w:basedOn w:val="DefaultParagraphFont"/>
    <w:uiPriority w:val="19"/>
    <w:qFormat/>
    <w:rsid w:val="00002F77"/>
    <w:rPr>
      <w:i/>
      <w:iCs/>
      <w:color w:val="808080" w:themeColor="text1" w:themeTint="7F"/>
    </w:rPr>
  </w:style>
  <w:style w:type="character" w:styleId="Emphasis">
    <w:name w:val="Emphasis"/>
    <w:basedOn w:val="DefaultParagraphFont"/>
    <w:uiPriority w:val="20"/>
    <w:qFormat/>
    <w:rsid w:val="00002F77"/>
    <w:rPr>
      <w:i/>
      <w:iCs/>
    </w:rPr>
  </w:style>
  <w:style w:type="character" w:styleId="IntenseEmphasis">
    <w:name w:val="Intense Emphasis"/>
    <w:basedOn w:val="DefaultParagraphFont"/>
    <w:uiPriority w:val="21"/>
    <w:qFormat/>
    <w:rsid w:val="00002F77"/>
    <w:rPr>
      <w:b/>
      <w:bCs/>
      <w:i/>
      <w:iCs/>
      <w:color w:val="4F81BD" w:themeColor="accent1"/>
    </w:rPr>
  </w:style>
  <w:style w:type="table" w:styleId="TableGrid">
    <w:name w:val="Table Grid"/>
    <w:basedOn w:val="TableNormal"/>
    <w:uiPriority w:val="59"/>
    <w:rsid w:val="00ED3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D388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006AB0"/>
    <w:pPr>
      <w:tabs>
        <w:tab w:val="center" w:pos="4320"/>
        <w:tab w:val="right" w:pos="8640"/>
      </w:tabs>
    </w:pPr>
  </w:style>
  <w:style w:type="character" w:customStyle="1" w:styleId="HeaderChar">
    <w:name w:val="Header Char"/>
    <w:basedOn w:val="DefaultParagraphFont"/>
    <w:link w:val="Header"/>
    <w:uiPriority w:val="99"/>
    <w:rsid w:val="00006AB0"/>
  </w:style>
  <w:style w:type="paragraph" w:styleId="Footer">
    <w:name w:val="footer"/>
    <w:basedOn w:val="Normal"/>
    <w:link w:val="FooterChar"/>
    <w:uiPriority w:val="99"/>
    <w:unhideWhenUsed/>
    <w:rsid w:val="00006AB0"/>
    <w:pPr>
      <w:tabs>
        <w:tab w:val="center" w:pos="4320"/>
        <w:tab w:val="right" w:pos="8640"/>
      </w:tabs>
    </w:pPr>
  </w:style>
  <w:style w:type="character" w:customStyle="1" w:styleId="FooterChar">
    <w:name w:val="Footer Char"/>
    <w:basedOn w:val="DefaultParagraphFont"/>
    <w:link w:val="Footer"/>
    <w:uiPriority w:val="99"/>
    <w:rsid w:val="00006AB0"/>
  </w:style>
  <w:style w:type="character" w:styleId="PageNumber">
    <w:name w:val="page number"/>
    <w:basedOn w:val="DefaultParagraphFont"/>
    <w:uiPriority w:val="99"/>
    <w:semiHidden/>
    <w:unhideWhenUsed/>
    <w:rsid w:val="00006AB0"/>
  </w:style>
  <w:style w:type="table" w:styleId="LightShading-Accent1">
    <w:name w:val="Light Shading Accent 1"/>
    <w:basedOn w:val="TableNormal"/>
    <w:uiPriority w:val="60"/>
    <w:rsid w:val="00006AB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DE3D36"/>
  </w:style>
  <w:style w:type="paragraph" w:styleId="TOC2">
    <w:name w:val="toc 2"/>
    <w:basedOn w:val="Normal"/>
    <w:next w:val="Normal"/>
    <w:autoRedefine/>
    <w:uiPriority w:val="39"/>
    <w:unhideWhenUsed/>
    <w:rsid w:val="00DE3D36"/>
    <w:pPr>
      <w:ind w:left="240"/>
    </w:pPr>
  </w:style>
  <w:style w:type="paragraph" w:styleId="TOC3">
    <w:name w:val="toc 3"/>
    <w:basedOn w:val="Normal"/>
    <w:next w:val="Normal"/>
    <w:autoRedefine/>
    <w:uiPriority w:val="39"/>
    <w:unhideWhenUsed/>
    <w:rsid w:val="00DE3D36"/>
    <w:pPr>
      <w:ind w:left="480"/>
    </w:pPr>
  </w:style>
  <w:style w:type="paragraph" w:styleId="TOC4">
    <w:name w:val="toc 4"/>
    <w:basedOn w:val="Normal"/>
    <w:next w:val="Normal"/>
    <w:autoRedefine/>
    <w:uiPriority w:val="39"/>
    <w:unhideWhenUsed/>
    <w:rsid w:val="00DE3D36"/>
    <w:pPr>
      <w:ind w:left="720"/>
    </w:pPr>
  </w:style>
  <w:style w:type="paragraph" w:styleId="TOC5">
    <w:name w:val="toc 5"/>
    <w:basedOn w:val="Normal"/>
    <w:next w:val="Normal"/>
    <w:autoRedefine/>
    <w:uiPriority w:val="39"/>
    <w:unhideWhenUsed/>
    <w:rsid w:val="00DE3D36"/>
    <w:pPr>
      <w:ind w:left="960"/>
    </w:pPr>
  </w:style>
  <w:style w:type="paragraph" w:styleId="TOC6">
    <w:name w:val="toc 6"/>
    <w:basedOn w:val="Normal"/>
    <w:next w:val="Normal"/>
    <w:autoRedefine/>
    <w:uiPriority w:val="39"/>
    <w:unhideWhenUsed/>
    <w:rsid w:val="00DE3D36"/>
    <w:pPr>
      <w:ind w:left="1200"/>
    </w:pPr>
  </w:style>
  <w:style w:type="paragraph" w:styleId="TOC7">
    <w:name w:val="toc 7"/>
    <w:basedOn w:val="Normal"/>
    <w:next w:val="Normal"/>
    <w:autoRedefine/>
    <w:uiPriority w:val="39"/>
    <w:unhideWhenUsed/>
    <w:rsid w:val="00DE3D36"/>
    <w:pPr>
      <w:ind w:left="1440"/>
    </w:pPr>
  </w:style>
  <w:style w:type="paragraph" w:styleId="TOC8">
    <w:name w:val="toc 8"/>
    <w:basedOn w:val="Normal"/>
    <w:next w:val="Normal"/>
    <w:autoRedefine/>
    <w:uiPriority w:val="39"/>
    <w:unhideWhenUsed/>
    <w:rsid w:val="00DE3D36"/>
    <w:pPr>
      <w:ind w:left="1680"/>
    </w:pPr>
  </w:style>
  <w:style w:type="paragraph" w:styleId="TOC9">
    <w:name w:val="toc 9"/>
    <w:basedOn w:val="Normal"/>
    <w:next w:val="Normal"/>
    <w:autoRedefine/>
    <w:uiPriority w:val="39"/>
    <w:unhideWhenUsed/>
    <w:rsid w:val="00DE3D36"/>
    <w:pPr>
      <w:ind w:left="1920"/>
    </w:pPr>
  </w:style>
  <w:style w:type="paragraph" w:styleId="DocumentMap">
    <w:name w:val="Document Map"/>
    <w:basedOn w:val="Normal"/>
    <w:link w:val="DocumentMapChar"/>
    <w:uiPriority w:val="99"/>
    <w:semiHidden/>
    <w:unhideWhenUsed/>
    <w:rsid w:val="00797380"/>
    <w:rPr>
      <w:rFonts w:ascii="Lucida Grande" w:hAnsi="Lucida Grande" w:cs="Lucida Grande"/>
    </w:rPr>
  </w:style>
  <w:style w:type="character" w:customStyle="1" w:styleId="DocumentMapChar">
    <w:name w:val="Document Map Char"/>
    <w:basedOn w:val="DefaultParagraphFont"/>
    <w:link w:val="DocumentMap"/>
    <w:uiPriority w:val="99"/>
    <w:semiHidden/>
    <w:rsid w:val="00797380"/>
    <w:rPr>
      <w:rFonts w:ascii="Lucida Grande" w:hAnsi="Lucida Grande" w:cs="Lucida Grande"/>
    </w:rPr>
  </w:style>
  <w:style w:type="paragraph" w:customStyle="1" w:styleId="normal0">
    <w:name w:val="normal"/>
    <w:rsid w:val="00B820EE"/>
    <w:rPr>
      <w:rFonts w:ascii="Calibri" w:eastAsia="Calibri" w:hAnsi="Calibri" w:cs="Calibri"/>
      <w:color w:val="000000"/>
    </w:rPr>
  </w:style>
  <w:style w:type="paragraph" w:styleId="Revision">
    <w:name w:val="Revision"/>
    <w:hidden/>
    <w:uiPriority w:val="99"/>
    <w:semiHidden/>
    <w:rsid w:val="00067816"/>
  </w:style>
  <w:style w:type="paragraph" w:styleId="BlockText">
    <w:name w:val="Block Text"/>
    <w:basedOn w:val="Normal"/>
    <w:uiPriority w:val="99"/>
    <w:unhideWhenUsed/>
    <w:rsid w:val="005736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69D4"/>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F569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9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9D4"/>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semiHidden/>
    <w:unhideWhenUsed/>
    <w:rsid w:val="00F5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69D4"/>
    <w:rPr>
      <w:rFonts w:ascii="Courier" w:hAnsi="Courier" w:cs="Courier"/>
      <w:sz w:val="20"/>
      <w:szCs w:val="20"/>
    </w:rPr>
  </w:style>
  <w:style w:type="character" w:styleId="HTMLCode">
    <w:name w:val="HTML Code"/>
    <w:basedOn w:val="DefaultParagraphFont"/>
    <w:uiPriority w:val="99"/>
    <w:semiHidden/>
    <w:unhideWhenUsed/>
    <w:rsid w:val="00F569D4"/>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F569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9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9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569D4"/>
  </w:style>
  <w:style w:type="character" w:styleId="Hyperlink">
    <w:name w:val="Hyperlink"/>
    <w:basedOn w:val="DefaultParagraphFont"/>
    <w:uiPriority w:val="99"/>
    <w:unhideWhenUsed/>
    <w:rsid w:val="00F569D4"/>
    <w:rPr>
      <w:color w:val="0000FF"/>
      <w:u w:val="single"/>
    </w:rPr>
  </w:style>
  <w:style w:type="character" w:customStyle="1" w:styleId="eyebrow">
    <w:name w:val="eyebrow"/>
    <w:basedOn w:val="DefaultParagraphFont"/>
    <w:rsid w:val="00F569D4"/>
  </w:style>
  <w:style w:type="paragraph" w:customStyle="1" w:styleId="cta-pro-features">
    <w:name w:val="cta-pro-features"/>
    <w:basedOn w:val="Normal"/>
    <w:rsid w:val="00F569D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56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9D4"/>
    <w:rPr>
      <w:rFonts w:ascii="Lucida Grande" w:hAnsi="Lucida Grande"/>
      <w:sz w:val="18"/>
      <w:szCs w:val="18"/>
    </w:rPr>
  </w:style>
  <w:style w:type="paragraph" w:styleId="ListParagraph">
    <w:name w:val="List Paragraph"/>
    <w:basedOn w:val="Normal"/>
    <w:uiPriority w:val="34"/>
    <w:qFormat/>
    <w:rsid w:val="00A62629"/>
    <w:pPr>
      <w:ind w:left="720"/>
      <w:contextualSpacing/>
    </w:pPr>
  </w:style>
  <w:style w:type="character" w:styleId="SubtleEmphasis">
    <w:name w:val="Subtle Emphasis"/>
    <w:basedOn w:val="DefaultParagraphFont"/>
    <w:uiPriority w:val="19"/>
    <w:qFormat/>
    <w:rsid w:val="00002F77"/>
    <w:rPr>
      <w:i/>
      <w:iCs/>
      <w:color w:val="808080" w:themeColor="text1" w:themeTint="7F"/>
    </w:rPr>
  </w:style>
  <w:style w:type="character" w:styleId="Emphasis">
    <w:name w:val="Emphasis"/>
    <w:basedOn w:val="DefaultParagraphFont"/>
    <w:uiPriority w:val="20"/>
    <w:qFormat/>
    <w:rsid w:val="00002F77"/>
    <w:rPr>
      <w:i/>
      <w:iCs/>
    </w:rPr>
  </w:style>
  <w:style w:type="character" w:styleId="IntenseEmphasis">
    <w:name w:val="Intense Emphasis"/>
    <w:basedOn w:val="DefaultParagraphFont"/>
    <w:uiPriority w:val="21"/>
    <w:qFormat/>
    <w:rsid w:val="00002F77"/>
    <w:rPr>
      <w:b/>
      <w:bCs/>
      <w:i/>
      <w:iCs/>
      <w:color w:val="4F81BD" w:themeColor="accent1"/>
    </w:rPr>
  </w:style>
  <w:style w:type="table" w:styleId="TableGrid">
    <w:name w:val="Table Grid"/>
    <w:basedOn w:val="TableNormal"/>
    <w:uiPriority w:val="59"/>
    <w:rsid w:val="00ED3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D388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006AB0"/>
    <w:pPr>
      <w:tabs>
        <w:tab w:val="center" w:pos="4320"/>
        <w:tab w:val="right" w:pos="8640"/>
      </w:tabs>
    </w:pPr>
  </w:style>
  <w:style w:type="character" w:customStyle="1" w:styleId="HeaderChar">
    <w:name w:val="Header Char"/>
    <w:basedOn w:val="DefaultParagraphFont"/>
    <w:link w:val="Header"/>
    <w:uiPriority w:val="99"/>
    <w:rsid w:val="00006AB0"/>
  </w:style>
  <w:style w:type="paragraph" w:styleId="Footer">
    <w:name w:val="footer"/>
    <w:basedOn w:val="Normal"/>
    <w:link w:val="FooterChar"/>
    <w:uiPriority w:val="99"/>
    <w:unhideWhenUsed/>
    <w:rsid w:val="00006AB0"/>
    <w:pPr>
      <w:tabs>
        <w:tab w:val="center" w:pos="4320"/>
        <w:tab w:val="right" w:pos="8640"/>
      </w:tabs>
    </w:pPr>
  </w:style>
  <w:style w:type="character" w:customStyle="1" w:styleId="FooterChar">
    <w:name w:val="Footer Char"/>
    <w:basedOn w:val="DefaultParagraphFont"/>
    <w:link w:val="Footer"/>
    <w:uiPriority w:val="99"/>
    <w:rsid w:val="00006AB0"/>
  </w:style>
  <w:style w:type="character" w:styleId="PageNumber">
    <w:name w:val="page number"/>
    <w:basedOn w:val="DefaultParagraphFont"/>
    <w:uiPriority w:val="99"/>
    <w:semiHidden/>
    <w:unhideWhenUsed/>
    <w:rsid w:val="00006AB0"/>
  </w:style>
  <w:style w:type="table" w:styleId="LightShading-Accent1">
    <w:name w:val="Light Shading Accent 1"/>
    <w:basedOn w:val="TableNormal"/>
    <w:uiPriority w:val="60"/>
    <w:rsid w:val="00006AB0"/>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DE3D36"/>
  </w:style>
  <w:style w:type="paragraph" w:styleId="TOC2">
    <w:name w:val="toc 2"/>
    <w:basedOn w:val="Normal"/>
    <w:next w:val="Normal"/>
    <w:autoRedefine/>
    <w:uiPriority w:val="39"/>
    <w:unhideWhenUsed/>
    <w:rsid w:val="00DE3D36"/>
    <w:pPr>
      <w:ind w:left="240"/>
    </w:pPr>
  </w:style>
  <w:style w:type="paragraph" w:styleId="TOC3">
    <w:name w:val="toc 3"/>
    <w:basedOn w:val="Normal"/>
    <w:next w:val="Normal"/>
    <w:autoRedefine/>
    <w:uiPriority w:val="39"/>
    <w:unhideWhenUsed/>
    <w:rsid w:val="00DE3D36"/>
    <w:pPr>
      <w:ind w:left="480"/>
    </w:pPr>
  </w:style>
  <w:style w:type="paragraph" w:styleId="TOC4">
    <w:name w:val="toc 4"/>
    <w:basedOn w:val="Normal"/>
    <w:next w:val="Normal"/>
    <w:autoRedefine/>
    <w:uiPriority w:val="39"/>
    <w:unhideWhenUsed/>
    <w:rsid w:val="00DE3D36"/>
    <w:pPr>
      <w:ind w:left="720"/>
    </w:pPr>
  </w:style>
  <w:style w:type="paragraph" w:styleId="TOC5">
    <w:name w:val="toc 5"/>
    <w:basedOn w:val="Normal"/>
    <w:next w:val="Normal"/>
    <w:autoRedefine/>
    <w:uiPriority w:val="39"/>
    <w:unhideWhenUsed/>
    <w:rsid w:val="00DE3D36"/>
    <w:pPr>
      <w:ind w:left="960"/>
    </w:pPr>
  </w:style>
  <w:style w:type="paragraph" w:styleId="TOC6">
    <w:name w:val="toc 6"/>
    <w:basedOn w:val="Normal"/>
    <w:next w:val="Normal"/>
    <w:autoRedefine/>
    <w:uiPriority w:val="39"/>
    <w:unhideWhenUsed/>
    <w:rsid w:val="00DE3D36"/>
    <w:pPr>
      <w:ind w:left="1200"/>
    </w:pPr>
  </w:style>
  <w:style w:type="paragraph" w:styleId="TOC7">
    <w:name w:val="toc 7"/>
    <w:basedOn w:val="Normal"/>
    <w:next w:val="Normal"/>
    <w:autoRedefine/>
    <w:uiPriority w:val="39"/>
    <w:unhideWhenUsed/>
    <w:rsid w:val="00DE3D36"/>
    <w:pPr>
      <w:ind w:left="1440"/>
    </w:pPr>
  </w:style>
  <w:style w:type="paragraph" w:styleId="TOC8">
    <w:name w:val="toc 8"/>
    <w:basedOn w:val="Normal"/>
    <w:next w:val="Normal"/>
    <w:autoRedefine/>
    <w:uiPriority w:val="39"/>
    <w:unhideWhenUsed/>
    <w:rsid w:val="00DE3D36"/>
    <w:pPr>
      <w:ind w:left="1680"/>
    </w:pPr>
  </w:style>
  <w:style w:type="paragraph" w:styleId="TOC9">
    <w:name w:val="toc 9"/>
    <w:basedOn w:val="Normal"/>
    <w:next w:val="Normal"/>
    <w:autoRedefine/>
    <w:uiPriority w:val="39"/>
    <w:unhideWhenUsed/>
    <w:rsid w:val="00DE3D36"/>
    <w:pPr>
      <w:ind w:left="1920"/>
    </w:pPr>
  </w:style>
  <w:style w:type="paragraph" w:styleId="DocumentMap">
    <w:name w:val="Document Map"/>
    <w:basedOn w:val="Normal"/>
    <w:link w:val="DocumentMapChar"/>
    <w:uiPriority w:val="99"/>
    <w:semiHidden/>
    <w:unhideWhenUsed/>
    <w:rsid w:val="00797380"/>
    <w:rPr>
      <w:rFonts w:ascii="Lucida Grande" w:hAnsi="Lucida Grande" w:cs="Lucida Grande"/>
    </w:rPr>
  </w:style>
  <w:style w:type="character" w:customStyle="1" w:styleId="DocumentMapChar">
    <w:name w:val="Document Map Char"/>
    <w:basedOn w:val="DefaultParagraphFont"/>
    <w:link w:val="DocumentMap"/>
    <w:uiPriority w:val="99"/>
    <w:semiHidden/>
    <w:rsid w:val="00797380"/>
    <w:rPr>
      <w:rFonts w:ascii="Lucida Grande" w:hAnsi="Lucida Grande" w:cs="Lucida Grande"/>
    </w:rPr>
  </w:style>
  <w:style w:type="paragraph" w:customStyle="1" w:styleId="normal0">
    <w:name w:val="normal"/>
    <w:rsid w:val="00B820EE"/>
    <w:rPr>
      <w:rFonts w:ascii="Calibri" w:eastAsia="Calibri" w:hAnsi="Calibri" w:cs="Calibri"/>
      <w:color w:val="000000"/>
    </w:rPr>
  </w:style>
  <w:style w:type="paragraph" w:styleId="Revision">
    <w:name w:val="Revision"/>
    <w:hidden/>
    <w:uiPriority w:val="99"/>
    <w:semiHidden/>
    <w:rsid w:val="00067816"/>
  </w:style>
  <w:style w:type="paragraph" w:styleId="BlockText">
    <w:name w:val="Block Text"/>
    <w:basedOn w:val="Normal"/>
    <w:uiPriority w:val="99"/>
    <w:unhideWhenUsed/>
    <w:rsid w:val="005736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2091">
      <w:bodyDiv w:val="1"/>
      <w:marLeft w:val="0"/>
      <w:marRight w:val="0"/>
      <w:marTop w:val="0"/>
      <w:marBottom w:val="0"/>
      <w:divBdr>
        <w:top w:val="none" w:sz="0" w:space="0" w:color="auto"/>
        <w:left w:val="none" w:sz="0" w:space="0" w:color="auto"/>
        <w:bottom w:val="none" w:sz="0" w:space="0" w:color="auto"/>
        <w:right w:val="none" w:sz="0" w:space="0" w:color="auto"/>
      </w:divBdr>
    </w:div>
    <w:div w:id="197015044">
      <w:bodyDiv w:val="1"/>
      <w:marLeft w:val="0"/>
      <w:marRight w:val="0"/>
      <w:marTop w:val="0"/>
      <w:marBottom w:val="0"/>
      <w:divBdr>
        <w:top w:val="none" w:sz="0" w:space="0" w:color="auto"/>
        <w:left w:val="none" w:sz="0" w:space="0" w:color="auto"/>
        <w:bottom w:val="none" w:sz="0" w:space="0" w:color="auto"/>
        <w:right w:val="none" w:sz="0" w:space="0" w:color="auto"/>
      </w:divBdr>
    </w:div>
    <w:div w:id="209003576">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379791905">
      <w:bodyDiv w:val="1"/>
      <w:marLeft w:val="0"/>
      <w:marRight w:val="0"/>
      <w:marTop w:val="0"/>
      <w:marBottom w:val="0"/>
      <w:divBdr>
        <w:top w:val="none" w:sz="0" w:space="0" w:color="auto"/>
        <w:left w:val="none" w:sz="0" w:space="0" w:color="auto"/>
        <w:bottom w:val="none" w:sz="0" w:space="0" w:color="auto"/>
        <w:right w:val="none" w:sz="0" w:space="0" w:color="auto"/>
      </w:divBdr>
    </w:div>
    <w:div w:id="486945810">
      <w:bodyDiv w:val="1"/>
      <w:marLeft w:val="0"/>
      <w:marRight w:val="0"/>
      <w:marTop w:val="0"/>
      <w:marBottom w:val="0"/>
      <w:divBdr>
        <w:top w:val="none" w:sz="0" w:space="0" w:color="auto"/>
        <w:left w:val="none" w:sz="0" w:space="0" w:color="auto"/>
        <w:bottom w:val="none" w:sz="0" w:space="0" w:color="auto"/>
        <w:right w:val="none" w:sz="0" w:space="0" w:color="auto"/>
      </w:divBdr>
    </w:div>
    <w:div w:id="493034887">
      <w:bodyDiv w:val="1"/>
      <w:marLeft w:val="0"/>
      <w:marRight w:val="0"/>
      <w:marTop w:val="0"/>
      <w:marBottom w:val="0"/>
      <w:divBdr>
        <w:top w:val="none" w:sz="0" w:space="0" w:color="auto"/>
        <w:left w:val="none" w:sz="0" w:space="0" w:color="auto"/>
        <w:bottom w:val="none" w:sz="0" w:space="0" w:color="auto"/>
        <w:right w:val="none" w:sz="0" w:space="0" w:color="auto"/>
      </w:divBdr>
    </w:div>
    <w:div w:id="795298838">
      <w:bodyDiv w:val="1"/>
      <w:marLeft w:val="0"/>
      <w:marRight w:val="0"/>
      <w:marTop w:val="0"/>
      <w:marBottom w:val="0"/>
      <w:divBdr>
        <w:top w:val="none" w:sz="0" w:space="0" w:color="auto"/>
        <w:left w:val="none" w:sz="0" w:space="0" w:color="auto"/>
        <w:bottom w:val="none" w:sz="0" w:space="0" w:color="auto"/>
        <w:right w:val="none" w:sz="0" w:space="0" w:color="auto"/>
      </w:divBdr>
    </w:div>
    <w:div w:id="833955116">
      <w:bodyDiv w:val="1"/>
      <w:marLeft w:val="0"/>
      <w:marRight w:val="0"/>
      <w:marTop w:val="0"/>
      <w:marBottom w:val="0"/>
      <w:divBdr>
        <w:top w:val="none" w:sz="0" w:space="0" w:color="auto"/>
        <w:left w:val="none" w:sz="0" w:space="0" w:color="auto"/>
        <w:bottom w:val="none" w:sz="0" w:space="0" w:color="auto"/>
        <w:right w:val="none" w:sz="0" w:space="0" w:color="auto"/>
      </w:divBdr>
    </w:div>
    <w:div w:id="1046415861">
      <w:bodyDiv w:val="1"/>
      <w:marLeft w:val="0"/>
      <w:marRight w:val="0"/>
      <w:marTop w:val="0"/>
      <w:marBottom w:val="0"/>
      <w:divBdr>
        <w:top w:val="none" w:sz="0" w:space="0" w:color="auto"/>
        <w:left w:val="none" w:sz="0" w:space="0" w:color="auto"/>
        <w:bottom w:val="none" w:sz="0" w:space="0" w:color="auto"/>
        <w:right w:val="none" w:sz="0" w:space="0" w:color="auto"/>
      </w:divBdr>
    </w:div>
    <w:div w:id="1183596041">
      <w:bodyDiv w:val="1"/>
      <w:marLeft w:val="0"/>
      <w:marRight w:val="0"/>
      <w:marTop w:val="0"/>
      <w:marBottom w:val="0"/>
      <w:divBdr>
        <w:top w:val="none" w:sz="0" w:space="0" w:color="auto"/>
        <w:left w:val="none" w:sz="0" w:space="0" w:color="auto"/>
        <w:bottom w:val="none" w:sz="0" w:space="0" w:color="auto"/>
        <w:right w:val="none" w:sz="0" w:space="0" w:color="auto"/>
      </w:divBdr>
    </w:div>
    <w:div w:id="1285960328">
      <w:bodyDiv w:val="1"/>
      <w:marLeft w:val="0"/>
      <w:marRight w:val="0"/>
      <w:marTop w:val="0"/>
      <w:marBottom w:val="0"/>
      <w:divBdr>
        <w:top w:val="none" w:sz="0" w:space="0" w:color="auto"/>
        <w:left w:val="none" w:sz="0" w:space="0" w:color="auto"/>
        <w:bottom w:val="none" w:sz="0" w:space="0" w:color="auto"/>
        <w:right w:val="none" w:sz="0" w:space="0" w:color="auto"/>
      </w:divBdr>
      <w:divsChild>
        <w:div w:id="1755975443">
          <w:marLeft w:val="0"/>
          <w:marRight w:val="0"/>
          <w:marTop w:val="0"/>
          <w:marBottom w:val="0"/>
          <w:divBdr>
            <w:top w:val="none" w:sz="0" w:space="0" w:color="auto"/>
            <w:left w:val="none" w:sz="0" w:space="0" w:color="auto"/>
            <w:bottom w:val="none" w:sz="0" w:space="0" w:color="auto"/>
            <w:right w:val="none" w:sz="0" w:space="0" w:color="auto"/>
          </w:divBdr>
          <w:divsChild>
            <w:div w:id="1402751284">
              <w:marLeft w:val="0"/>
              <w:marRight w:val="0"/>
              <w:marTop w:val="0"/>
              <w:marBottom w:val="0"/>
              <w:divBdr>
                <w:top w:val="none" w:sz="0" w:space="0" w:color="auto"/>
                <w:left w:val="none" w:sz="0" w:space="0" w:color="auto"/>
                <w:bottom w:val="none" w:sz="0" w:space="0" w:color="auto"/>
                <w:right w:val="none" w:sz="0" w:space="0" w:color="auto"/>
              </w:divBdr>
            </w:div>
          </w:divsChild>
        </w:div>
        <w:div w:id="272905231">
          <w:marLeft w:val="0"/>
          <w:marRight w:val="0"/>
          <w:marTop w:val="0"/>
          <w:marBottom w:val="0"/>
          <w:divBdr>
            <w:top w:val="none" w:sz="0" w:space="0" w:color="auto"/>
            <w:left w:val="none" w:sz="0" w:space="0" w:color="auto"/>
            <w:bottom w:val="none" w:sz="0" w:space="0" w:color="auto"/>
            <w:right w:val="none" w:sz="0" w:space="0" w:color="auto"/>
          </w:divBdr>
          <w:divsChild>
            <w:div w:id="500587607">
              <w:marLeft w:val="0"/>
              <w:marRight w:val="0"/>
              <w:marTop w:val="0"/>
              <w:marBottom w:val="0"/>
              <w:divBdr>
                <w:top w:val="none" w:sz="0" w:space="0" w:color="auto"/>
                <w:left w:val="none" w:sz="0" w:space="0" w:color="auto"/>
                <w:bottom w:val="none" w:sz="0" w:space="0" w:color="auto"/>
                <w:right w:val="none" w:sz="0" w:space="0" w:color="auto"/>
              </w:divBdr>
              <w:divsChild>
                <w:div w:id="7959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7062">
      <w:bodyDiv w:val="1"/>
      <w:marLeft w:val="0"/>
      <w:marRight w:val="0"/>
      <w:marTop w:val="0"/>
      <w:marBottom w:val="0"/>
      <w:divBdr>
        <w:top w:val="none" w:sz="0" w:space="0" w:color="auto"/>
        <w:left w:val="none" w:sz="0" w:space="0" w:color="auto"/>
        <w:bottom w:val="none" w:sz="0" w:space="0" w:color="auto"/>
        <w:right w:val="none" w:sz="0" w:space="0" w:color="auto"/>
      </w:divBdr>
    </w:div>
    <w:div w:id="1356494225">
      <w:bodyDiv w:val="1"/>
      <w:marLeft w:val="0"/>
      <w:marRight w:val="0"/>
      <w:marTop w:val="0"/>
      <w:marBottom w:val="0"/>
      <w:divBdr>
        <w:top w:val="none" w:sz="0" w:space="0" w:color="auto"/>
        <w:left w:val="none" w:sz="0" w:space="0" w:color="auto"/>
        <w:bottom w:val="none" w:sz="0" w:space="0" w:color="auto"/>
        <w:right w:val="none" w:sz="0" w:space="0" w:color="auto"/>
      </w:divBdr>
    </w:div>
    <w:div w:id="1401828499">
      <w:bodyDiv w:val="1"/>
      <w:marLeft w:val="0"/>
      <w:marRight w:val="0"/>
      <w:marTop w:val="0"/>
      <w:marBottom w:val="0"/>
      <w:divBdr>
        <w:top w:val="none" w:sz="0" w:space="0" w:color="auto"/>
        <w:left w:val="none" w:sz="0" w:space="0" w:color="auto"/>
        <w:bottom w:val="none" w:sz="0" w:space="0" w:color="auto"/>
        <w:right w:val="none" w:sz="0" w:space="0" w:color="auto"/>
      </w:divBdr>
    </w:div>
    <w:div w:id="1426339511">
      <w:bodyDiv w:val="1"/>
      <w:marLeft w:val="0"/>
      <w:marRight w:val="0"/>
      <w:marTop w:val="0"/>
      <w:marBottom w:val="0"/>
      <w:divBdr>
        <w:top w:val="none" w:sz="0" w:space="0" w:color="auto"/>
        <w:left w:val="none" w:sz="0" w:space="0" w:color="auto"/>
        <w:bottom w:val="none" w:sz="0" w:space="0" w:color="auto"/>
        <w:right w:val="none" w:sz="0" w:space="0" w:color="auto"/>
      </w:divBdr>
    </w:div>
    <w:div w:id="1605185068">
      <w:bodyDiv w:val="1"/>
      <w:marLeft w:val="0"/>
      <w:marRight w:val="0"/>
      <w:marTop w:val="0"/>
      <w:marBottom w:val="0"/>
      <w:divBdr>
        <w:top w:val="none" w:sz="0" w:space="0" w:color="auto"/>
        <w:left w:val="none" w:sz="0" w:space="0" w:color="auto"/>
        <w:bottom w:val="none" w:sz="0" w:space="0" w:color="auto"/>
        <w:right w:val="none" w:sz="0" w:space="0" w:color="auto"/>
      </w:divBdr>
    </w:div>
    <w:div w:id="1626347417">
      <w:bodyDiv w:val="1"/>
      <w:marLeft w:val="0"/>
      <w:marRight w:val="0"/>
      <w:marTop w:val="0"/>
      <w:marBottom w:val="0"/>
      <w:divBdr>
        <w:top w:val="none" w:sz="0" w:space="0" w:color="auto"/>
        <w:left w:val="none" w:sz="0" w:space="0" w:color="auto"/>
        <w:bottom w:val="none" w:sz="0" w:space="0" w:color="auto"/>
        <w:right w:val="none" w:sz="0" w:space="0" w:color="auto"/>
      </w:divBdr>
    </w:div>
    <w:div w:id="1861503774">
      <w:bodyDiv w:val="1"/>
      <w:marLeft w:val="0"/>
      <w:marRight w:val="0"/>
      <w:marTop w:val="0"/>
      <w:marBottom w:val="0"/>
      <w:divBdr>
        <w:top w:val="none" w:sz="0" w:space="0" w:color="auto"/>
        <w:left w:val="none" w:sz="0" w:space="0" w:color="auto"/>
        <w:bottom w:val="none" w:sz="0" w:space="0" w:color="auto"/>
        <w:right w:val="none" w:sz="0" w:space="0" w:color="auto"/>
      </w:divBdr>
    </w:div>
    <w:div w:id="1913661168">
      <w:bodyDiv w:val="1"/>
      <w:marLeft w:val="0"/>
      <w:marRight w:val="0"/>
      <w:marTop w:val="0"/>
      <w:marBottom w:val="0"/>
      <w:divBdr>
        <w:top w:val="none" w:sz="0" w:space="0" w:color="auto"/>
        <w:left w:val="none" w:sz="0" w:space="0" w:color="auto"/>
        <w:bottom w:val="none" w:sz="0" w:space="0" w:color="auto"/>
        <w:right w:val="none" w:sz="0" w:space="0" w:color="auto"/>
      </w:divBdr>
    </w:div>
    <w:div w:id="2102069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eroennijhof/pam_tacplus"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16</Pages>
  <Words>3128</Words>
  <Characters>17830</Characters>
  <Application>Microsoft Macintosh Word</Application>
  <DocSecurity>0</DocSecurity>
  <Lines>148</Lines>
  <Paragraphs>41</Paragraphs>
  <ScaleCrop>false</ScaleCrop>
  <Company/>
  <LinksUpToDate>false</LinksUpToDate>
  <CharactersWithSpaces>20917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Jonnadula</dc:creator>
  <cp:keywords/>
  <dc:description/>
  <cp:lastModifiedBy>Ravi Jonnadula</cp:lastModifiedBy>
  <cp:revision>10</cp:revision>
  <dcterms:created xsi:type="dcterms:W3CDTF">2017-06-14T07:02:00Z</dcterms:created>
  <dcterms:modified xsi:type="dcterms:W3CDTF">2017-06-14T19:28:00Z</dcterms:modified>
</cp:coreProperties>
</file>