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EB3B1" w14:textId="01E38E20" w:rsidR="00391A60" w:rsidRDefault="00391A60" w:rsidP="00EF323D">
      <w:pPr>
        <w:pStyle w:val="Title"/>
        <w:rPr>
          <w:lang w:eastAsia="zh-CN"/>
        </w:rPr>
      </w:pPr>
      <w:r>
        <w:t xml:space="preserve">VLAN in </w:t>
      </w:r>
      <w:proofErr w:type="spellStart"/>
      <w:r>
        <w:t>SONiC</w:t>
      </w:r>
      <w:proofErr w:type="spellEnd"/>
    </w:p>
    <w:p w14:paraId="66D07A8B" w14:textId="77777777" w:rsidR="00391A60" w:rsidRDefault="00391A6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06648700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33EAB1FD" w14:textId="55134B2D" w:rsidR="00EF323D" w:rsidRDefault="00EF323D">
          <w:pPr>
            <w:pStyle w:val="TOCHeading"/>
          </w:pPr>
          <w:r>
            <w:t>Table of Contents</w:t>
          </w:r>
        </w:p>
        <w:p w14:paraId="6720C971" w14:textId="77777777" w:rsidR="001D61B4" w:rsidRDefault="00EF323D">
          <w:pPr>
            <w:pStyle w:val="TOC1"/>
            <w:tabs>
              <w:tab w:val="right" w:leader="dot" w:pos="9350"/>
            </w:tabs>
            <w:rPr>
              <w:ins w:id="0" w:author="Jipan Yang" w:date="2017-06-11T23:47:00Z"/>
              <w:b w:val="0"/>
              <w:bCs w:val="0"/>
              <w:noProof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ins w:id="1" w:author="Jipan Yang" w:date="2017-06-11T23:47:00Z">
            <w:r w:rsidR="001D61B4" w:rsidRPr="009957E8">
              <w:rPr>
                <w:rStyle w:val="Hyperlink"/>
                <w:noProof/>
              </w:rPr>
              <w:fldChar w:fldCharType="begin"/>
            </w:r>
            <w:r w:rsidR="001D61B4" w:rsidRPr="009957E8">
              <w:rPr>
                <w:rStyle w:val="Hyperlink"/>
                <w:noProof/>
              </w:rPr>
              <w:instrText xml:space="preserve"> </w:instrText>
            </w:r>
            <w:r w:rsidR="001D61B4">
              <w:rPr>
                <w:noProof/>
              </w:rPr>
              <w:instrText>HYPERLINK \l "_Toc484988182"</w:instrText>
            </w:r>
            <w:r w:rsidR="001D61B4" w:rsidRPr="009957E8">
              <w:rPr>
                <w:rStyle w:val="Hyperlink"/>
                <w:noProof/>
              </w:rPr>
              <w:instrText xml:space="preserve"> </w:instrText>
            </w:r>
            <w:r w:rsidR="001D61B4" w:rsidRPr="009957E8">
              <w:rPr>
                <w:rStyle w:val="Hyperlink"/>
                <w:noProof/>
              </w:rPr>
              <w:fldChar w:fldCharType="separate"/>
            </w:r>
            <w:r w:rsidR="001D61B4" w:rsidRPr="009957E8">
              <w:rPr>
                <w:rStyle w:val="Hyperlink"/>
                <w:noProof/>
              </w:rPr>
              <w:t>Requirements</w:t>
            </w:r>
            <w:r w:rsidR="001D61B4">
              <w:rPr>
                <w:noProof/>
                <w:webHidden/>
              </w:rPr>
              <w:tab/>
            </w:r>
            <w:r w:rsidR="001D61B4">
              <w:rPr>
                <w:noProof/>
                <w:webHidden/>
              </w:rPr>
              <w:fldChar w:fldCharType="begin"/>
            </w:r>
            <w:r w:rsidR="001D61B4">
              <w:rPr>
                <w:noProof/>
                <w:webHidden/>
              </w:rPr>
              <w:instrText xml:space="preserve"> PAGEREF _Toc484988182 \h </w:instrText>
            </w:r>
          </w:ins>
          <w:r w:rsidR="001D61B4">
            <w:rPr>
              <w:noProof/>
              <w:webHidden/>
            </w:rPr>
          </w:r>
          <w:r w:rsidR="001D61B4">
            <w:rPr>
              <w:noProof/>
              <w:webHidden/>
            </w:rPr>
            <w:fldChar w:fldCharType="separate"/>
          </w:r>
          <w:ins w:id="2" w:author="Jipan Yang" w:date="2017-06-11T23:47:00Z">
            <w:r w:rsidR="001D61B4">
              <w:rPr>
                <w:noProof/>
                <w:webHidden/>
              </w:rPr>
              <w:t>1</w:t>
            </w:r>
            <w:r w:rsidR="001D61B4">
              <w:rPr>
                <w:noProof/>
                <w:webHidden/>
              </w:rPr>
              <w:fldChar w:fldCharType="end"/>
            </w:r>
            <w:r w:rsidR="001D61B4" w:rsidRPr="009957E8">
              <w:rPr>
                <w:rStyle w:val="Hyperlink"/>
                <w:noProof/>
              </w:rPr>
              <w:fldChar w:fldCharType="end"/>
            </w:r>
          </w:ins>
        </w:p>
        <w:p w14:paraId="6FDCE796" w14:textId="77777777" w:rsidR="001D61B4" w:rsidRDefault="001D61B4">
          <w:pPr>
            <w:pStyle w:val="TOC1"/>
            <w:tabs>
              <w:tab w:val="right" w:leader="dot" w:pos="9350"/>
            </w:tabs>
            <w:rPr>
              <w:ins w:id="3" w:author="Jipan Yang" w:date="2017-06-11T23:47:00Z"/>
              <w:b w:val="0"/>
              <w:bCs w:val="0"/>
              <w:noProof/>
              <w:lang w:eastAsia="zh-CN"/>
            </w:rPr>
          </w:pPr>
          <w:ins w:id="4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"_Toc484988183"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Jipan Yang" w:date="2017-06-11T23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08AD6925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6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7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"_Toc484988184"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New config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Jipan Yang" w:date="2017-06-11T23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7FA76975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9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10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"_Toc484988185"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SAI 1.0 and beyond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Jipan Yang" w:date="2017-06-11T23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5485B679" w14:textId="77777777" w:rsidR="001D61B4" w:rsidRDefault="001D61B4">
          <w:pPr>
            <w:pStyle w:val="TOC1"/>
            <w:tabs>
              <w:tab w:val="right" w:leader="dot" w:pos="9350"/>
            </w:tabs>
            <w:rPr>
              <w:ins w:id="12" w:author="Jipan Yang" w:date="2017-06-11T23:47:00Z"/>
              <w:b w:val="0"/>
              <w:bCs w:val="0"/>
              <w:noProof/>
              <w:lang w:eastAsia="zh-CN"/>
            </w:rPr>
          </w:pPr>
          <w:ins w:id="13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"_Toc484988186"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Jipan Yang" w:date="2017-06-11T23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28B61B4C" w14:textId="77777777" w:rsidR="001D61B4" w:rsidRDefault="001D61B4">
          <w:pPr>
            <w:pStyle w:val="TOC1"/>
            <w:tabs>
              <w:tab w:val="right" w:leader="dot" w:pos="9350"/>
            </w:tabs>
            <w:rPr>
              <w:ins w:id="15" w:author="Jipan Yang" w:date="2017-06-11T23:47:00Z"/>
              <w:b w:val="0"/>
              <w:bCs w:val="0"/>
              <w:noProof/>
              <w:lang w:eastAsia="zh-CN"/>
            </w:rPr>
          </w:pPr>
          <w:ins w:id="16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"_Toc484988187"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Major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Jipan Yang" w:date="2017-06-11T23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6D41F631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18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19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"_Toc484988188"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Data schema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Jipan Yang" w:date="2017-06-11T23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168EAFDD" w14:textId="77777777" w:rsidR="001D61B4" w:rsidRDefault="001D61B4">
          <w:pPr>
            <w:pStyle w:val="TOC3"/>
            <w:tabs>
              <w:tab w:val="right" w:leader="dot" w:pos="9350"/>
            </w:tabs>
            <w:rPr>
              <w:ins w:id="21" w:author="Jipan Yang" w:date="2017-06-11T23:47:00Z"/>
              <w:noProof/>
              <w:sz w:val="24"/>
              <w:szCs w:val="24"/>
              <w:lang w:eastAsia="zh-CN"/>
            </w:rPr>
          </w:pPr>
          <w:ins w:id="22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"_Toc484988189"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ConfigDB VLAN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Jipan Yang" w:date="2017-06-11T23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7AFD60B6" w14:textId="77777777" w:rsidR="001D61B4" w:rsidRDefault="001D61B4">
          <w:pPr>
            <w:pStyle w:val="TOC3"/>
            <w:tabs>
              <w:tab w:val="right" w:leader="dot" w:pos="9350"/>
            </w:tabs>
            <w:rPr>
              <w:ins w:id="24" w:author="Jipan Yang" w:date="2017-06-11T23:47:00Z"/>
              <w:noProof/>
              <w:sz w:val="24"/>
              <w:szCs w:val="24"/>
              <w:lang w:eastAsia="zh-CN"/>
            </w:rPr>
          </w:pPr>
          <w:ins w:id="25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"_Toc484988190"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APPDB VLAN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Jipan Yang" w:date="2017-06-11T23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6574257E" w14:textId="77777777" w:rsidR="001D61B4" w:rsidRDefault="001D61B4">
          <w:pPr>
            <w:pStyle w:val="TOC3"/>
            <w:tabs>
              <w:tab w:val="right" w:leader="dot" w:pos="9350"/>
            </w:tabs>
            <w:rPr>
              <w:ins w:id="27" w:author="Jipan Yang" w:date="2017-06-11T23:47:00Z"/>
              <w:noProof/>
              <w:sz w:val="24"/>
              <w:szCs w:val="24"/>
              <w:lang w:eastAsia="zh-CN"/>
            </w:rPr>
          </w:pPr>
          <w:ins w:id="28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"_Toc484988191"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PORT_TABLE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Jipan Yang" w:date="2017-06-11T23:4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33CF4AE2" w14:textId="77777777" w:rsidR="001D61B4" w:rsidRDefault="001D61B4">
          <w:pPr>
            <w:pStyle w:val="TOC3"/>
            <w:tabs>
              <w:tab w:val="right" w:leader="dot" w:pos="9350"/>
            </w:tabs>
            <w:rPr>
              <w:ins w:id="30" w:author="Jipan Yang" w:date="2017-06-11T23:47:00Z"/>
              <w:noProof/>
              <w:sz w:val="24"/>
              <w:szCs w:val="24"/>
              <w:lang w:eastAsia="zh-CN"/>
            </w:rPr>
          </w:pPr>
          <w:ins w:id="31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"_Toc484988192"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LAG_TABLE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Jipan Yang" w:date="2017-06-11T23:4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3278A076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33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34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"_Toc484988193"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Objects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Jipan Yang" w:date="2017-06-11T23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58B098F8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36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37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"_Toc484988194"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Portsyncd and intfsyncd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Jipan Yang" w:date="2017-06-11T23:4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09E95496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39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40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"_Toc484988195"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Orchagent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Jipan Yang" w:date="2017-06-11T23:4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575EC6F2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42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43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"_Toc484988196"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SAI API dependency and syncd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Jipan Yang" w:date="2017-06-11T23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6A03248D" w14:textId="77777777" w:rsidR="001D61B4" w:rsidRDefault="001D61B4">
          <w:pPr>
            <w:pStyle w:val="TOC3"/>
            <w:tabs>
              <w:tab w:val="right" w:leader="dot" w:pos="9350"/>
            </w:tabs>
            <w:rPr>
              <w:ins w:id="45" w:author="Jipan Yang" w:date="2017-06-11T23:47:00Z"/>
              <w:noProof/>
              <w:sz w:val="24"/>
              <w:szCs w:val="24"/>
              <w:lang w:eastAsia="zh-CN"/>
            </w:rPr>
          </w:pPr>
          <w:ins w:id="46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"_Toc484988197"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saibridge.h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Jipan Yang" w:date="2017-06-11T23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159E31FB" w14:textId="77777777" w:rsidR="001D61B4" w:rsidRDefault="001D61B4">
          <w:pPr>
            <w:pStyle w:val="TOC3"/>
            <w:tabs>
              <w:tab w:val="right" w:leader="dot" w:pos="9350"/>
            </w:tabs>
            <w:rPr>
              <w:ins w:id="48" w:author="Jipan Yang" w:date="2017-06-11T23:47:00Z"/>
              <w:noProof/>
              <w:sz w:val="24"/>
              <w:szCs w:val="24"/>
              <w:lang w:eastAsia="zh-CN"/>
            </w:rPr>
          </w:pPr>
          <w:ins w:id="49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"_Toc484988198"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saivlan.h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Jipan Yang" w:date="2017-06-11T23:4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70F02E37" w14:textId="77777777" w:rsidR="001D61B4" w:rsidRDefault="001D61B4">
          <w:pPr>
            <w:pStyle w:val="TOC3"/>
            <w:tabs>
              <w:tab w:val="right" w:leader="dot" w:pos="9350"/>
            </w:tabs>
            <w:rPr>
              <w:ins w:id="51" w:author="Jipan Yang" w:date="2017-06-11T23:47:00Z"/>
              <w:noProof/>
              <w:sz w:val="24"/>
              <w:szCs w:val="24"/>
              <w:lang w:eastAsia="zh-CN"/>
            </w:rPr>
          </w:pPr>
          <w:ins w:id="52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"_Toc484988199"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saiport.h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_Toc484988199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Jipan Yang" w:date="2017-06-11T23:4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4929F17C" w14:textId="77777777" w:rsidR="001D61B4" w:rsidRDefault="001D61B4">
          <w:pPr>
            <w:pStyle w:val="TOC3"/>
            <w:tabs>
              <w:tab w:val="right" w:leader="dot" w:pos="9350"/>
            </w:tabs>
            <w:rPr>
              <w:ins w:id="54" w:author="Jipan Yang" w:date="2017-06-11T23:47:00Z"/>
              <w:noProof/>
              <w:sz w:val="24"/>
              <w:szCs w:val="24"/>
              <w:lang w:eastAsia="zh-CN"/>
            </w:rPr>
          </w:pPr>
          <w:ins w:id="55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"_Toc484988200"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sailag.h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Jipan Yang" w:date="2017-06-11T23:4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69220579" w14:textId="77777777" w:rsidR="001D61B4" w:rsidRDefault="001D61B4">
          <w:pPr>
            <w:pStyle w:val="TOC3"/>
            <w:tabs>
              <w:tab w:val="right" w:leader="dot" w:pos="9350"/>
            </w:tabs>
            <w:rPr>
              <w:ins w:id="57" w:author="Jipan Yang" w:date="2017-06-11T23:47:00Z"/>
              <w:noProof/>
              <w:sz w:val="24"/>
              <w:szCs w:val="24"/>
              <w:lang w:eastAsia="zh-CN"/>
            </w:rPr>
          </w:pPr>
          <w:ins w:id="58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"_Toc484988201"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saiswitch.h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Jipan Yang" w:date="2017-06-11T23:4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5938F495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60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61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"_Toc484988202"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Config Mgr, config DB and Minigraph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Jipan Yang" w:date="2017-06-11T23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790BDB1B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63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64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"_Toc484988203"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Command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Jipan Yang" w:date="2017-06-11T23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56E198FD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66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67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"_Toc484988204"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Startup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Jipan Yang" w:date="2017-06-11T23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27B6F741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69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70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"_Toc484988205"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Linux platform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Jipan Yang" w:date="2017-06-11T23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31384E2F" w14:textId="77777777" w:rsidR="001D61B4" w:rsidRDefault="001D61B4">
          <w:pPr>
            <w:pStyle w:val="TOC2"/>
            <w:tabs>
              <w:tab w:val="right" w:leader="dot" w:pos="9350"/>
            </w:tabs>
            <w:rPr>
              <w:ins w:id="72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73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"_Toc484988206"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Debugging and testing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Jipan Yang" w:date="2017-06-11T23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581C252F" w14:textId="77777777" w:rsidR="001D61B4" w:rsidRDefault="001D61B4">
          <w:pPr>
            <w:pStyle w:val="TOC1"/>
            <w:tabs>
              <w:tab w:val="right" w:leader="dot" w:pos="9350"/>
            </w:tabs>
            <w:rPr>
              <w:ins w:id="75" w:author="Jipan Yang" w:date="2017-06-11T23:47:00Z"/>
              <w:b w:val="0"/>
              <w:bCs w:val="0"/>
              <w:noProof/>
              <w:lang w:eastAsia="zh-CN"/>
            </w:rPr>
          </w:pPr>
          <w:ins w:id="76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"_Toc484988207"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Jipan Yang" w:date="2017-06-11T23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4ACB5A2F" w14:textId="77777777" w:rsidR="001D61B4" w:rsidRDefault="001D61B4">
          <w:pPr>
            <w:pStyle w:val="TOC2"/>
            <w:tabs>
              <w:tab w:val="left" w:pos="720"/>
              <w:tab w:val="right" w:leader="dot" w:pos="9350"/>
            </w:tabs>
            <w:rPr>
              <w:ins w:id="78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79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"_Toc484988208"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A.</w:t>
            </w:r>
            <w:r>
              <w:rPr>
                <w:b w:val="0"/>
                <w:bCs w:val="0"/>
                <w:noProof/>
                <w:sz w:val="24"/>
                <w:szCs w:val="24"/>
                <w:lang w:eastAsia="zh-CN"/>
              </w:rPr>
              <w:tab/>
            </w:r>
            <w:r w:rsidRPr="009957E8">
              <w:rPr>
                <w:rStyle w:val="Hyperlink"/>
                <w:noProof/>
              </w:rPr>
              <w:t>Linux vlan aware bridge and ip over vlan configuration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Jipan Yang" w:date="2017-06-11T23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764F9C4E" w14:textId="77777777" w:rsidR="001D61B4" w:rsidRDefault="001D61B4">
          <w:pPr>
            <w:pStyle w:val="TOC2"/>
            <w:tabs>
              <w:tab w:val="left" w:pos="720"/>
              <w:tab w:val="right" w:leader="dot" w:pos="9350"/>
            </w:tabs>
            <w:rPr>
              <w:ins w:id="81" w:author="Jipan Yang" w:date="2017-06-11T23:47:00Z"/>
              <w:b w:val="0"/>
              <w:bCs w:val="0"/>
              <w:noProof/>
              <w:sz w:val="24"/>
              <w:szCs w:val="24"/>
              <w:lang w:eastAsia="zh-CN"/>
            </w:rPr>
          </w:pPr>
          <w:ins w:id="82" w:author="Jipan Yang" w:date="2017-06-11T23:47:00Z">
            <w:r w:rsidRPr="009957E8">
              <w:rPr>
                <w:rStyle w:val="Hyperlink"/>
                <w:noProof/>
              </w:rPr>
              <w:fldChar w:fldCharType="begin"/>
            </w:r>
            <w:r w:rsidRPr="009957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"_Toc484988209"</w:instrText>
            </w:r>
            <w:r w:rsidRPr="009957E8">
              <w:rPr>
                <w:rStyle w:val="Hyperlink"/>
                <w:noProof/>
              </w:rPr>
              <w:instrText xml:space="preserve"> </w:instrText>
            </w:r>
            <w:r w:rsidRPr="009957E8">
              <w:rPr>
                <w:rStyle w:val="Hyperlink"/>
                <w:noProof/>
              </w:rPr>
              <w:fldChar w:fldCharType="separate"/>
            </w:r>
            <w:r w:rsidRPr="009957E8">
              <w:rPr>
                <w:rStyle w:val="Hyperlink"/>
                <w:noProof/>
              </w:rPr>
              <w:t>B.</w:t>
            </w:r>
            <w:r>
              <w:rPr>
                <w:b w:val="0"/>
                <w:bCs w:val="0"/>
                <w:noProof/>
                <w:sz w:val="24"/>
                <w:szCs w:val="24"/>
                <w:lang w:eastAsia="zh-CN"/>
              </w:rPr>
              <w:tab/>
            </w:r>
            <w:r w:rsidRPr="009957E8">
              <w:rPr>
                <w:rStyle w:val="Hyperlink"/>
                <w:noProof/>
              </w:rPr>
              <w:t>VLAN trunk support if done under current config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_Toc484988209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Jipan Yang" w:date="2017-06-11T23:47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9957E8">
              <w:rPr>
                <w:rStyle w:val="Hyperlink"/>
                <w:noProof/>
              </w:rPr>
              <w:fldChar w:fldCharType="end"/>
            </w:r>
          </w:ins>
        </w:p>
        <w:p w14:paraId="1E1EA9D8" w14:textId="77777777" w:rsidR="00B377DF" w:rsidDel="00380C54" w:rsidRDefault="00B377DF">
          <w:pPr>
            <w:pStyle w:val="TOC1"/>
            <w:tabs>
              <w:tab w:val="right" w:leader="dot" w:pos="9350"/>
            </w:tabs>
            <w:rPr>
              <w:del w:id="84" w:author="Jipan Yang" w:date="2017-06-11T18:49:00Z"/>
              <w:b w:val="0"/>
              <w:bCs w:val="0"/>
              <w:noProof/>
              <w:lang w:eastAsia="zh-CN"/>
            </w:rPr>
          </w:pPr>
          <w:del w:id="85" w:author="Jipan Yang" w:date="2017-06-11T18:49:00Z">
            <w:r w:rsidRPr="00380C54" w:rsidDel="00380C54">
              <w:rPr>
                <w:rPrChange w:id="86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Requirements</w:delText>
            </w:r>
            <w:r w:rsidDel="00380C54">
              <w:rPr>
                <w:noProof/>
                <w:webHidden/>
              </w:rPr>
              <w:tab/>
              <w:delText>1</w:delText>
            </w:r>
          </w:del>
        </w:p>
        <w:p w14:paraId="19668243" w14:textId="77777777" w:rsidR="00B377DF" w:rsidDel="00380C54" w:rsidRDefault="00B377DF">
          <w:pPr>
            <w:pStyle w:val="TOC1"/>
            <w:tabs>
              <w:tab w:val="right" w:leader="dot" w:pos="9350"/>
            </w:tabs>
            <w:rPr>
              <w:del w:id="87" w:author="Jipan Yang" w:date="2017-06-11T18:49:00Z"/>
              <w:b w:val="0"/>
              <w:bCs w:val="0"/>
              <w:noProof/>
              <w:lang w:eastAsia="zh-CN"/>
            </w:rPr>
          </w:pPr>
          <w:del w:id="88" w:author="Jipan Yang" w:date="2017-06-11T18:49:00Z">
            <w:r w:rsidRPr="00380C54" w:rsidDel="00380C54">
              <w:rPr>
                <w:rPrChange w:id="89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Assumptions</w:delText>
            </w:r>
            <w:r w:rsidDel="00380C54">
              <w:rPr>
                <w:noProof/>
                <w:webHidden/>
              </w:rPr>
              <w:tab/>
              <w:delText>2</w:delText>
            </w:r>
          </w:del>
        </w:p>
        <w:p w14:paraId="0CA00010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90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91" w:author="Jipan Yang" w:date="2017-06-11T18:49:00Z">
            <w:r w:rsidRPr="00380C54" w:rsidDel="00380C54">
              <w:rPr>
                <w:rPrChange w:id="92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New config model</w:delText>
            </w:r>
            <w:r w:rsidDel="00380C54">
              <w:rPr>
                <w:noProof/>
                <w:webHidden/>
              </w:rPr>
              <w:tab/>
              <w:delText>2</w:delText>
            </w:r>
          </w:del>
        </w:p>
        <w:p w14:paraId="712F105E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93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94" w:author="Jipan Yang" w:date="2017-06-11T18:49:00Z">
            <w:r w:rsidRPr="00380C54" w:rsidDel="00380C54">
              <w:rPr>
                <w:rPrChange w:id="95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SAI 1.0 and beyond</w:delText>
            </w:r>
            <w:r w:rsidDel="00380C54">
              <w:rPr>
                <w:noProof/>
                <w:webHidden/>
              </w:rPr>
              <w:tab/>
              <w:delText>2</w:delText>
            </w:r>
          </w:del>
        </w:p>
        <w:p w14:paraId="3593ECF2" w14:textId="77777777" w:rsidR="00B377DF" w:rsidDel="00380C54" w:rsidRDefault="00B377DF">
          <w:pPr>
            <w:pStyle w:val="TOC1"/>
            <w:tabs>
              <w:tab w:val="right" w:leader="dot" w:pos="9350"/>
            </w:tabs>
            <w:rPr>
              <w:del w:id="96" w:author="Jipan Yang" w:date="2017-06-11T18:49:00Z"/>
              <w:b w:val="0"/>
              <w:bCs w:val="0"/>
              <w:noProof/>
              <w:lang w:eastAsia="zh-CN"/>
            </w:rPr>
          </w:pPr>
          <w:del w:id="97" w:author="Jipan Yang" w:date="2017-06-11T18:49:00Z">
            <w:r w:rsidRPr="00380C54" w:rsidDel="00380C54">
              <w:rPr>
                <w:rPrChange w:id="98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Limitations</w:delText>
            </w:r>
            <w:r w:rsidDel="00380C54">
              <w:rPr>
                <w:noProof/>
                <w:webHidden/>
              </w:rPr>
              <w:tab/>
              <w:delText>3</w:delText>
            </w:r>
          </w:del>
        </w:p>
        <w:p w14:paraId="06F5D111" w14:textId="77777777" w:rsidR="00B377DF" w:rsidDel="00380C54" w:rsidRDefault="00B377DF">
          <w:pPr>
            <w:pStyle w:val="TOC1"/>
            <w:tabs>
              <w:tab w:val="right" w:leader="dot" w:pos="9350"/>
            </w:tabs>
            <w:rPr>
              <w:del w:id="99" w:author="Jipan Yang" w:date="2017-06-11T18:49:00Z"/>
              <w:b w:val="0"/>
              <w:bCs w:val="0"/>
              <w:noProof/>
              <w:lang w:eastAsia="zh-CN"/>
            </w:rPr>
          </w:pPr>
          <w:del w:id="100" w:author="Jipan Yang" w:date="2017-06-11T18:49:00Z">
            <w:r w:rsidRPr="00380C54" w:rsidDel="00380C54">
              <w:rPr>
                <w:rPrChange w:id="101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Major design</w:delText>
            </w:r>
            <w:r w:rsidDel="00380C54">
              <w:rPr>
                <w:noProof/>
                <w:webHidden/>
              </w:rPr>
              <w:tab/>
              <w:delText>3</w:delText>
            </w:r>
          </w:del>
        </w:p>
        <w:p w14:paraId="1F6221CA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02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03" w:author="Jipan Yang" w:date="2017-06-11T18:49:00Z">
            <w:r w:rsidRPr="00380C54" w:rsidDel="00380C54">
              <w:rPr>
                <w:rPrChange w:id="104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Data schema update</w:delText>
            </w:r>
            <w:r w:rsidDel="00380C54">
              <w:rPr>
                <w:noProof/>
                <w:webHidden/>
              </w:rPr>
              <w:tab/>
              <w:delText>3</w:delText>
            </w:r>
          </w:del>
        </w:p>
        <w:p w14:paraId="12B70718" w14:textId="77777777" w:rsidR="00B377DF" w:rsidDel="00380C54" w:rsidRDefault="00B377DF">
          <w:pPr>
            <w:pStyle w:val="TOC3"/>
            <w:tabs>
              <w:tab w:val="right" w:leader="dot" w:pos="9350"/>
            </w:tabs>
            <w:rPr>
              <w:del w:id="105" w:author="Jipan Yang" w:date="2017-06-11T18:49:00Z"/>
              <w:noProof/>
              <w:sz w:val="24"/>
              <w:szCs w:val="24"/>
              <w:lang w:eastAsia="zh-CN"/>
            </w:rPr>
          </w:pPr>
          <w:del w:id="106" w:author="Jipan Yang" w:date="2017-06-11T18:49:00Z">
            <w:r w:rsidRPr="00380C54" w:rsidDel="00380C54">
              <w:rPr>
                <w:rPrChange w:id="107" w:author="Jipan Yang" w:date="2017-06-11T18:49:00Z">
                  <w:rPr>
                    <w:rStyle w:val="Hyperlink"/>
                    <w:noProof/>
                  </w:rPr>
                </w:rPrChange>
              </w:rPr>
              <w:delText>ConfigDB VLAN schema</w:delText>
            </w:r>
            <w:r w:rsidDel="00380C54">
              <w:rPr>
                <w:noProof/>
                <w:webHidden/>
              </w:rPr>
              <w:tab/>
              <w:delText>3</w:delText>
            </w:r>
          </w:del>
        </w:p>
        <w:p w14:paraId="1297ECDA" w14:textId="77777777" w:rsidR="00B377DF" w:rsidDel="00380C54" w:rsidRDefault="00B377DF">
          <w:pPr>
            <w:pStyle w:val="TOC3"/>
            <w:tabs>
              <w:tab w:val="right" w:leader="dot" w:pos="9350"/>
            </w:tabs>
            <w:rPr>
              <w:del w:id="108" w:author="Jipan Yang" w:date="2017-06-11T18:49:00Z"/>
              <w:noProof/>
              <w:sz w:val="24"/>
              <w:szCs w:val="24"/>
              <w:lang w:eastAsia="zh-CN"/>
            </w:rPr>
          </w:pPr>
          <w:del w:id="109" w:author="Jipan Yang" w:date="2017-06-11T18:49:00Z">
            <w:r w:rsidRPr="00380C54" w:rsidDel="00380C54">
              <w:rPr>
                <w:rPrChange w:id="110" w:author="Jipan Yang" w:date="2017-06-11T18:49:00Z">
                  <w:rPr>
                    <w:rStyle w:val="Hyperlink"/>
                    <w:noProof/>
                  </w:rPr>
                </w:rPrChange>
              </w:rPr>
              <w:delText>APPDB VLAN schema</w:delText>
            </w:r>
            <w:r w:rsidDel="00380C54">
              <w:rPr>
                <w:noProof/>
                <w:webHidden/>
              </w:rPr>
              <w:tab/>
              <w:delText>3</w:delText>
            </w:r>
          </w:del>
        </w:p>
        <w:p w14:paraId="69662575" w14:textId="77777777" w:rsidR="00B377DF" w:rsidDel="00380C54" w:rsidRDefault="00B377DF">
          <w:pPr>
            <w:pStyle w:val="TOC3"/>
            <w:tabs>
              <w:tab w:val="right" w:leader="dot" w:pos="9350"/>
            </w:tabs>
            <w:rPr>
              <w:del w:id="111" w:author="Jipan Yang" w:date="2017-06-11T18:49:00Z"/>
              <w:noProof/>
              <w:sz w:val="24"/>
              <w:szCs w:val="24"/>
              <w:lang w:eastAsia="zh-CN"/>
            </w:rPr>
          </w:pPr>
          <w:del w:id="112" w:author="Jipan Yang" w:date="2017-06-11T18:49:00Z">
            <w:r w:rsidRPr="00380C54" w:rsidDel="00380C54">
              <w:rPr>
                <w:rPrChange w:id="113" w:author="Jipan Yang" w:date="2017-06-11T18:49:00Z">
                  <w:rPr>
                    <w:rStyle w:val="Hyperlink"/>
                    <w:noProof/>
                  </w:rPr>
                </w:rPrChange>
              </w:rPr>
              <w:delText>PORT_TABLE schema</w:delText>
            </w:r>
            <w:r w:rsidDel="00380C54">
              <w:rPr>
                <w:noProof/>
                <w:webHidden/>
              </w:rPr>
              <w:tab/>
              <w:delText>4</w:delText>
            </w:r>
          </w:del>
        </w:p>
        <w:p w14:paraId="0EB7F789" w14:textId="77777777" w:rsidR="00B377DF" w:rsidDel="00380C54" w:rsidRDefault="00B377DF">
          <w:pPr>
            <w:pStyle w:val="TOC3"/>
            <w:tabs>
              <w:tab w:val="right" w:leader="dot" w:pos="9350"/>
            </w:tabs>
            <w:rPr>
              <w:del w:id="114" w:author="Jipan Yang" w:date="2017-06-11T18:49:00Z"/>
              <w:noProof/>
              <w:sz w:val="24"/>
              <w:szCs w:val="24"/>
              <w:lang w:eastAsia="zh-CN"/>
            </w:rPr>
          </w:pPr>
          <w:del w:id="115" w:author="Jipan Yang" w:date="2017-06-11T18:49:00Z">
            <w:r w:rsidRPr="00380C54" w:rsidDel="00380C54">
              <w:rPr>
                <w:rPrChange w:id="116" w:author="Jipan Yang" w:date="2017-06-11T18:49:00Z">
                  <w:rPr>
                    <w:rStyle w:val="Hyperlink"/>
                    <w:noProof/>
                  </w:rPr>
                </w:rPrChange>
              </w:rPr>
              <w:delText>LAG_TABLE schema</w:delText>
            </w:r>
            <w:r w:rsidDel="00380C54">
              <w:rPr>
                <w:noProof/>
                <w:webHidden/>
              </w:rPr>
              <w:tab/>
              <w:delText>5</w:delText>
            </w:r>
          </w:del>
        </w:p>
        <w:p w14:paraId="42A00A2D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17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18" w:author="Jipan Yang" w:date="2017-06-11T18:49:00Z">
            <w:r w:rsidRPr="00380C54" w:rsidDel="00380C54">
              <w:rPr>
                <w:rPrChange w:id="119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Objects dependency</w:delText>
            </w:r>
            <w:r w:rsidDel="00380C54">
              <w:rPr>
                <w:noProof/>
                <w:webHidden/>
              </w:rPr>
              <w:tab/>
              <w:delText>6</w:delText>
            </w:r>
          </w:del>
        </w:p>
        <w:p w14:paraId="10B33E29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20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21" w:author="Jipan Yang" w:date="2017-06-11T18:49:00Z">
            <w:r w:rsidRPr="00380C54" w:rsidDel="00380C54">
              <w:rPr>
                <w:rPrChange w:id="122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Portsyncd and intfsyncd</w:delText>
            </w:r>
            <w:r w:rsidDel="00380C54">
              <w:rPr>
                <w:noProof/>
                <w:webHidden/>
              </w:rPr>
              <w:tab/>
              <w:delText>6</w:delText>
            </w:r>
          </w:del>
        </w:p>
        <w:p w14:paraId="47646E41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23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24" w:author="Jipan Yang" w:date="2017-06-11T18:49:00Z">
            <w:r w:rsidRPr="00380C54" w:rsidDel="00380C54">
              <w:rPr>
                <w:rPrChange w:id="125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Orchagent</w:delText>
            </w:r>
            <w:r w:rsidDel="00380C54">
              <w:rPr>
                <w:noProof/>
                <w:webHidden/>
              </w:rPr>
              <w:tab/>
              <w:delText>7</w:delText>
            </w:r>
          </w:del>
        </w:p>
        <w:p w14:paraId="72E698C4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26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27" w:author="Jipan Yang" w:date="2017-06-11T18:49:00Z">
            <w:r w:rsidRPr="00380C54" w:rsidDel="00380C54">
              <w:rPr>
                <w:rPrChange w:id="128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SAI API dependency and syncd</w:delText>
            </w:r>
            <w:r w:rsidDel="00380C54">
              <w:rPr>
                <w:noProof/>
                <w:webHidden/>
              </w:rPr>
              <w:tab/>
              <w:delText>8</w:delText>
            </w:r>
          </w:del>
        </w:p>
        <w:p w14:paraId="137F794A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29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30" w:author="Jipan Yang" w:date="2017-06-11T18:49:00Z">
            <w:r w:rsidRPr="00380C54" w:rsidDel="00380C54">
              <w:rPr>
                <w:rPrChange w:id="131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Config Mgr, config DB and Minigraph</w:delText>
            </w:r>
            <w:r w:rsidDel="00380C54">
              <w:rPr>
                <w:noProof/>
                <w:webHidden/>
              </w:rPr>
              <w:tab/>
              <w:delText>10</w:delText>
            </w:r>
          </w:del>
        </w:p>
        <w:p w14:paraId="1C5CB685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32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33" w:author="Jipan Yang" w:date="2017-06-11T18:49:00Z">
            <w:r w:rsidRPr="00380C54" w:rsidDel="00380C54">
              <w:rPr>
                <w:rPrChange w:id="134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Command Lines</w:delText>
            </w:r>
            <w:r w:rsidDel="00380C54">
              <w:rPr>
                <w:noProof/>
                <w:webHidden/>
              </w:rPr>
              <w:tab/>
              <w:delText>10</w:delText>
            </w:r>
          </w:del>
        </w:p>
        <w:p w14:paraId="2BD2CD5B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35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36" w:author="Jipan Yang" w:date="2017-06-11T18:49:00Z">
            <w:r w:rsidRPr="00380C54" w:rsidDel="00380C54">
              <w:rPr>
                <w:rPrChange w:id="137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Startup order</w:delText>
            </w:r>
            <w:r w:rsidDel="00380C54">
              <w:rPr>
                <w:noProof/>
                <w:webHidden/>
              </w:rPr>
              <w:tab/>
              <w:delText>11</w:delText>
            </w:r>
          </w:del>
        </w:p>
        <w:p w14:paraId="511CE902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38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39" w:author="Jipan Yang" w:date="2017-06-11T18:49:00Z">
            <w:r w:rsidRPr="00380C54" w:rsidDel="00380C54">
              <w:rPr>
                <w:rPrChange w:id="140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Linux platform update</w:delText>
            </w:r>
            <w:r w:rsidDel="00380C54">
              <w:rPr>
                <w:noProof/>
                <w:webHidden/>
              </w:rPr>
              <w:tab/>
              <w:delText>11</w:delText>
            </w:r>
          </w:del>
        </w:p>
        <w:p w14:paraId="5D23E078" w14:textId="77777777" w:rsidR="00B377DF" w:rsidDel="00380C54" w:rsidRDefault="00B377DF">
          <w:pPr>
            <w:pStyle w:val="TOC2"/>
            <w:tabs>
              <w:tab w:val="right" w:leader="dot" w:pos="9350"/>
            </w:tabs>
            <w:rPr>
              <w:del w:id="141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42" w:author="Jipan Yang" w:date="2017-06-11T18:49:00Z">
            <w:r w:rsidRPr="00380C54" w:rsidDel="00380C54">
              <w:rPr>
                <w:rPrChange w:id="143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Debugging and testing support</w:delText>
            </w:r>
            <w:r w:rsidDel="00380C54">
              <w:rPr>
                <w:noProof/>
                <w:webHidden/>
              </w:rPr>
              <w:tab/>
              <w:delText>11</w:delText>
            </w:r>
          </w:del>
        </w:p>
        <w:p w14:paraId="44674744" w14:textId="77777777" w:rsidR="00B377DF" w:rsidDel="00380C54" w:rsidRDefault="00B377DF">
          <w:pPr>
            <w:pStyle w:val="TOC1"/>
            <w:tabs>
              <w:tab w:val="right" w:leader="dot" w:pos="9350"/>
            </w:tabs>
            <w:rPr>
              <w:del w:id="144" w:author="Jipan Yang" w:date="2017-06-11T18:49:00Z"/>
              <w:b w:val="0"/>
              <w:bCs w:val="0"/>
              <w:noProof/>
              <w:lang w:eastAsia="zh-CN"/>
            </w:rPr>
          </w:pPr>
          <w:del w:id="145" w:author="Jipan Yang" w:date="2017-06-11T18:49:00Z">
            <w:r w:rsidRPr="00380C54" w:rsidDel="00380C54">
              <w:rPr>
                <w:rPrChange w:id="146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Appendices</w:delText>
            </w:r>
            <w:r w:rsidDel="00380C54">
              <w:rPr>
                <w:noProof/>
                <w:webHidden/>
              </w:rPr>
              <w:tab/>
              <w:delText>11</w:delText>
            </w:r>
          </w:del>
        </w:p>
        <w:p w14:paraId="4925D637" w14:textId="77777777" w:rsidR="00B377DF" w:rsidDel="00380C54" w:rsidRDefault="00B377DF">
          <w:pPr>
            <w:pStyle w:val="TOC2"/>
            <w:tabs>
              <w:tab w:val="left" w:pos="720"/>
              <w:tab w:val="right" w:leader="dot" w:pos="9350"/>
            </w:tabs>
            <w:rPr>
              <w:del w:id="147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48" w:author="Jipan Yang" w:date="2017-06-11T18:49:00Z">
            <w:r w:rsidRPr="00380C54" w:rsidDel="00380C54">
              <w:rPr>
                <w:rPrChange w:id="149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A.</w:delText>
            </w:r>
            <w:r w:rsidDel="00380C54">
              <w:rPr>
                <w:b w:val="0"/>
                <w:bCs w:val="0"/>
                <w:noProof/>
                <w:sz w:val="24"/>
                <w:szCs w:val="24"/>
                <w:lang w:eastAsia="zh-CN"/>
              </w:rPr>
              <w:tab/>
            </w:r>
            <w:r w:rsidRPr="00380C54" w:rsidDel="00380C54">
              <w:rPr>
                <w:rPrChange w:id="150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Linux vlan aware bridge and ip over vlan configuration example</w:delText>
            </w:r>
            <w:r w:rsidDel="00380C54">
              <w:rPr>
                <w:noProof/>
                <w:webHidden/>
              </w:rPr>
              <w:tab/>
              <w:delText>11</w:delText>
            </w:r>
          </w:del>
        </w:p>
        <w:p w14:paraId="4B97E601" w14:textId="77777777" w:rsidR="00B377DF" w:rsidDel="00380C54" w:rsidRDefault="00B377DF">
          <w:pPr>
            <w:pStyle w:val="TOC2"/>
            <w:tabs>
              <w:tab w:val="left" w:pos="720"/>
              <w:tab w:val="right" w:leader="dot" w:pos="9350"/>
            </w:tabs>
            <w:rPr>
              <w:del w:id="151" w:author="Jipan Yang" w:date="2017-06-11T18:49:00Z"/>
              <w:b w:val="0"/>
              <w:bCs w:val="0"/>
              <w:noProof/>
              <w:sz w:val="24"/>
              <w:szCs w:val="24"/>
              <w:lang w:eastAsia="zh-CN"/>
            </w:rPr>
          </w:pPr>
          <w:del w:id="152" w:author="Jipan Yang" w:date="2017-06-11T18:49:00Z">
            <w:r w:rsidRPr="00380C54" w:rsidDel="00380C54">
              <w:rPr>
                <w:rPrChange w:id="153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B.</w:delText>
            </w:r>
            <w:r w:rsidDel="00380C54">
              <w:rPr>
                <w:b w:val="0"/>
                <w:bCs w:val="0"/>
                <w:noProof/>
                <w:sz w:val="24"/>
                <w:szCs w:val="24"/>
                <w:lang w:eastAsia="zh-CN"/>
              </w:rPr>
              <w:tab/>
            </w:r>
            <w:r w:rsidRPr="00380C54" w:rsidDel="00380C54">
              <w:rPr>
                <w:rPrChange w:id="154" w:author="Jipan Yang" w:date="2017-06-11T18:49:00Z">
                  <w:rPr>
                    <w:rStyle w:val="Hyperlink"/>
                    <w:b w:val="0"/>
                    <w:bCs w:val="0"/>
                    <w:noProof/>
                  </w:rPr>
                </w:rPrChange>
              </w:rPr>
              <w:delText>VLAN trunk support if done under current config model</w:delText>
            </w:r>
            <w:r w:rsidDel="00380C54">
              <w:rPr>
                <w:noProof/>
                <w:webHidden/>
              </w:rPr>
              <w:tab/>
              <w:delText>13</w:delText>
            </w:r>
          </w:del>
        </w:p>
        <w:p w14:paraId="4DBAF6C0" w14:textId="38F13221" w:rsidR="00EF323D" w:rsidDel="00380C54" w:rsidRDefault="00EF323D">
          <w:pPr>
            <w:rPr>
              <w:del w:id="155" w:author="Jipan Yang" w:date="2017-06-11T18:49:00Z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7D8D0E" w14:textId="77777777" w:rsidR="004D63E4" w:rsidRPr="004D63E4" w:rsidDel="00380C54" w:rsidRDefault="004D63E4" w:rsidP="0073611B">
      <w:pPr>
        <w:rPr>
          <w:del w:id="156" w:author="Jipan Yang" w:date="2017-06-11T18:49:00Z"/>
        </w:rPr>
      </w:pPr>
    </w:p>
    <w:p w14:paraId="24B9FD91" w14:textId="51D2CEC4" w:rsidR="00391A60" w:rsidRDefault="00872D94" w:rsidP="0021673B">
      <w:pPr>
        <w:pStyle w:val="Heading1"/>
      </w:pPr>
      <w:bookmarkStart w:id="157" w:name="_Toc484988182"/>
      <w:r>
        <w:t>Requirements</w:t>
      </w:r>
      <w:bookmarkEnd w:id="157"/>
    </w:p>
    <w:p w14:paraId="0E41579B" w14:textId="77777777" w:rsidR="0021673B" w:rsidRDefault="0021673B" w:rsidP="0021673B"/>
    <w:p w14:paraId="5516C7B8" w14:textId="415F8840" w:rsidR="000A4993" w:rsidRPr="00030640" w:rsidRDefault="00C33E0D" w:rsidP="00030640">
      <w:pPr>
        <w:pStyle w:val="ListNumber"/>
      </w:pPr>
      <w:r w:rsidRPr="00030640">
        <w:t xml:space="preserve">More than one </w:t>
      </w:r>
      <w:r w:rsidR="00520A17">
        <w:t xml:space="preserve">802.1Q </w:t>
      </w:r>
      <w:r w:rsidRPr="00030640">
        <w:t>VLAN</w:t>
      </w:r>
      <w:r w:rsidR="000A4993" w:rsidRPr="00030640">
        <w:t xml:space="preserve"> could be created.</w:t>
      </w:r>
    </w:p>
    <w:p w14:paraId="22B8DEA9" w14:textId="3E3C6F92" w:rsidR="00C33E0D" w:rsidRPr="00030640" w:rsidRDefault="00C33E0D" w:rsidP="00030640">
      <w:pPr>
        <w:pStyle w:val="ListNumber"/>
      </w:pPr>
      <w:r w:rsidRPr="00030640">
        <w:t>A VLAN could have members of physical ports or LAG or both types of them.</w:t>
      </w:r>
    </w:p>
    <w:p w14:paraId="03714894" w14:textId="6ABD032F" w:rsidR="001F28FF" w:rsidRPr="00030640" w:rsidRDefault="00C33E0D" w:rsidP="00030640">
      <w:pPr>
        <w:pStyle w:val="ListNumber"/>
      </w:pPr>
      <w:r w:rsidRPr="00030640">
        <w:t xml:space="preserve">A physical port or LAG </w:t>
      </w:r>
      <w:r w:rsidR="001F28FF" w:rsidRPr="00030640">
        <w:t xml:space="preserve">could be added to multiple </w:t>
      </w:r>
      <w:r w:rsidRPr="00030640">
        <w:t>VLAN</w:t>
      </w:r>
      <w:r w:rsidR="001F28FF" w:rsidRPr="00030640">
        <w:t>s</w:t>
      </w:r>
      <w:r w:rsidRPr="00030640">
        <w:t xml:space="preserve"> </w:t>
      </w:r>
      <w:r w:rsidR="001F28FF" w:rsidRPr="00030640">
        <w:t>in tagg</w:t>
      </w:r>
      <w:r w:rsidR="000042D5">
        <w:t>ed</w:t>
      </w:r>
      <w:r w:rsidR="001F28FF" w:rsidRPr="00030640">
        <w:t xml:space="preserve"> mode.</w:t>
      </w:r>
    </w:p>
    <w:p w14:paraId="6FAD77DF" w14:textId="6F311E53" w:rsidR="001F28FF" w:rsidRDefault="001F28FF" w:rsidP="00030640">
      <w:pPr>
        <w:pStyle w:val="ListNumber"/>
      </w:pPr>
      <w:r w:rsidRPr="00030640">
        <w:t xml:space="preserve">A physical port or LAG could be added to one VLAN in </w:t>
      </w:r>
      <w:r w:rsidR="000042D5">
        <w:t>untagged</w:t>
      </w:r>
      <w:r w:rsidRPr="00030640">
        <w:t xml:space="preserve"> mode.</w:t>
      </w:r>
    </w:p>
    <w:p w14:paraId="116C34C7" w14:textId="66E4D776" w:rsidR="006B7B5B" w:rsidRDefault="006B7B5B" w:rsidP="00030640">
      <w:pPr>
        <w:pStyle w:val="ListNumber"/>
      </w:pPr>
      <w:r>
        <w:t xml:space="preserve">It shall be possible to </w:t>
      </w:r>
      <w:proofErr w:type="spellStart"/>
      <w:r>
        <w:t>config</w:t>
      </w:r>
      <w:proofErr w:type="spellEnd"/>
      <w:r>
        <w:t xml:space="preserve"> port VLAN ID (</w:t>
      </w:r>
      <w:proofErr w:type="spellStart"/>
      <w:r>
        <w:t>pvid</w:t>
      </w:r>
      <w:proofErr w:type="spellEnd"/>
      <w:r>
        <w:t>) for individual physical port and</w:t>
      </w:r>
      <w:r w:rsidRPr="00030640">
        <w:t xml:space="preserve"> LAG</w:t>
      </w:r>
      <w:r>
        <w:t>.</w:t>
      </w:r>
    </w:p>
    <w:p w14:paraId="2B55639F" w14:textId="7DE313AA" w:rsidR="00F60043" w:rsidRDefault="00F60043" w:rsidP="00F60043">
      <w:pPr>
        <w:pStyle w:val="ListNumber"/>
        <w:rPr>
          <w:rFonts w:eastAsia="Times New Roman"/>
        </w:rPr>
      </w:pPr>
      <w:r w:rsidRPr="00030640">
        <w:rPr>
          <w:rFonts w:eastAsia="Times New Roman"/>
        </w:rPr>
        <w:t>Up to 32 IP addresses could be configured on a VLAN interface.</w:t>
      </w:r>
    </w:p>
    <w:p w14:paraId="370BB980" w14:textId="4B6A7270" w:rsidR="00F60043" w:rsidRPr="0073611B" w:rsidRDefault="00F60043" w:rsidP="00F60043">
      <w:pPr>
        <w:pStyle w:val="ListNumber"/>
        <w:rPr>
          <w:rFonts w:eastAsia="Times New Roman"/>
          <w:color w:val="24292E"/>
          <w:shd w:val="clear" w:color="auto" w:fill="FFFFFF"/>
        </w:rPr>
      </w:pPr>
      <w:r w:rsidRPr="00030640">
        <w:rPr>
          <w:rFonts w:eastAsia="Times New Roman"/>
          <w:color w:val="24292E"/>
          <w:shd w:val="clear" w:color="auto" w:fill="FFFFFF"/>
        </w:rPr>
        <w:t xml:space="preserve">Unknown unicast packets could be prevented from </w:t>
      </w:r>
      <w:r>
        <w:rPr>
          <w:rFonts w:eastAsia="Times New Roman"/>
          <w:color w:val="24292E"/>
          <w:shd w:val="clear" w:color="auto" w:fill="FFFFFF"/>
        </w:rPr>
        <w:t>flooding</w:t>
      </w:r>
      <w:r w:rsidRPr="00030640">
        <w:rPr>
          <w:rFonts w:eastAsia="Times New Roman"/>
          <w:color w:val="24292E"/>
          <w:shd w:val="clear" w:color="auto" w:fill="FFFFFF"/>
        </w:rPr>
        <w:t xml:space="preserve"> in a VLAN.</w:t>
      </w:r>
    </w:p>
    <w:p w14:paraId="1CCD2F07" w14:textId="593B9AA0" w:rsidR="00E442B4" w:rsidRDefault="00FB689D" w:rsidP="00030640">
      <w:pPr>
        <w:pStyle w:val="ListNumber"/>
        <w:rPr>
          <w:rFonts w:eastAsia="Times New Roman"/>
          <w:color w:val="24292E"/>
          <w:shd w:val="clear" w:color="auto" w:fill="FFFFFF"/>
        </w:rPr>
      </w:pPr>
      <w:r>
        <w:rPr>
          <w:rFonts w:eastAsia="Times New Roman"/>
          <w:color w:val="24292E"/>
          <w:shd w:val="clear" w:color="auto" w:fill="FFFFFF"/>
        </w:rPr>
        <w:lastRenderedPageBreak/>
        <w:t>Un</w:t>
      </w:r>
      <w:r w:rsidR="00F60043">
        <w:rPr>
          <w:rFonts w:eastAsia="Times New Roman"/>
          <w:color w:val="24292E"/>
          <w:shd w:val="clear" w:color="auto" w:fill="FFFFFF"/>
        </w:rPr>
        <w:t>known</w:t>
      </w:r>
      <w:r w:rsidR="005D7FFB" w:rsidRPr="00030640">
        <w:rPr>
          <w:rFonts w:eastAsia="Times New Roman"/>
          <w:color w:val="24292E"/>
          <w:shd w:val="clear" w:color="auto" w:fill="FFFFFF"/>
        </w:rPr>
        <w:t xml:space="preserve"> multicast packets </w:t>
      </w:r>
      <w:r w:rsidR="00E442B4" w:rsidRPr="00030640">
        <w:rPr>
          <w:rFonts w:eastAsia="Times New Roman"/>
          <w:color w:val="24292E"/>
          <w:shd w:val="clear" w:color="auto" w:fill="FFFFFF"/>
        </w:rPr>
        <w:t xml:space="preserve">could be prevented from </w:t>
      </w:r>
      <w:r w:rsidR="00030640">
        <w:rPr>
          <w:rFonts w:eastAsia="Times New Roman"/>
          <w:color w:val="24292E"/>
          <w:shd w:val="clear" w:color="auto" w:fill="FFFFFF"/>
        </w:rPr>
        <w:t>flooding</w:t>
      </w:r>
      <w:r w:rsidR="00E442B4" w:rsidRPr="00030640">
        <w:rPr>
          <w:rFonts w:eastAsia="Times New Roman"/>
          <w:color w:val="24292E"/>
          <w:shd w:val="clear" w:color="auto" w:fill="FFFFFF"/>
        </w:rPr>
        <w:t xml:space="preserve"> in a VLAN.</w:t>
      </w:r>
    </w:p>
    <w:p w14:paraId="04A00D29" w14:textId="77777777" w:rsidR="0007651E" w:rsidRPr="0007651E" w:rsidRDefault="00415E4C" w:rsidP="00030640">
      <w:pPr>
        <w:pStyle w:val="ListNumber"/>
        <w:rPr>
          <w:ins w:id="158" w:author="Jipan Yang" w:date="2017-06-09T21:30:00Z"/>
          <w:rFonts w:eastAsia="Times New Roman"/>
          <w:rPrChange w:id="159" w:author="Jipan Yang" w:date="2017-06-09T21:30:00Z">
            <w:rPr>
              <w:ins w:id="160" w:author="Jipan Yang" w:date="2017-06-09T21:30:00Z"/>
              <w:rFonts w:eastAsia="Times New Roman"/>
              <w:color w:val="24292E"/>
              <w:shd w:val="clear" w:color="auto" w:fill="FFFFFF"/>
            </w:rPr>
          </w:rPrChange>
        </w:rPr>
      </w:pPr>
      <w:r>
        <w:rPr>
          <w:rFonts w:eastAsia="Times New Roman"/>
          <w:color w:val="24292E"/>
          <w:shd w:val="clear" w:color="auto" w:fill="FFFFFF"/>
        </w:rPr>
        <w:t>B</w:t>
      </w:r>
      <w:r w:rsidR="00F60043">
        <w:rPr>
          <w:rFonts w:eastAsia="Times New Roman"/>
          <w:color w:val="24292E"/>
          <w:shd w:val="clear" w:color="auto" w:fill="FFFFFF"/>
        </w:rPr>
        <w:t>roadcast</w:t>
      </w:r>
      <w:r w:rsidR="00F60043" w:rsidRPr="00030640">
        <w:rPr>
          <w:rFonts w:eastAsia="Times New Roman"/>
          <w:color w:val="24292E"/>
          <w:shd w:val="clear" w:color="auto" w:fill="FFFFFF"/>
        </w:rPr>
        <w:t xml:space="preserve"> packets could be prevented from </w:t>
      </w:r>
      <w:r w:rsidR="00F60043">
        <w:rPr>
          <w:rFonts w:eastAsia="Times New Roman"/>
          <w:color w:val="24292E"/>
          <w:shd w:val="clear" w:color="auto" w:fill="FFFFFF"/>
        </w:rPr>
        <w:t>flooding</w:t>
      </w:r>
      <w:r w:rsidR="00F60043" w:rsidRPr="00030640">
        <w:rPr>
          <w:rFonts w:eastAsia="Times New Roman"/>
          <w:color w:val="24292E"/>
          <w:shd w:val="clear" w:color="auto" w:fill="FFFFFF"/>
        </w:rPr>
        <w:t xml:space="preserve"> in a VLAN.</w:t>
      </w:r>
    </w:p>
    <w:p w14:paraId="71A38F6A" w14:textId="0B259412" w:rsidR="00312F51" w:rsidRDefault="00D73CB8" w:rsidP="00030640">
      <w:pPr>
        <w:pStyle w:val="ListNumber"/>
        <w:rPr>
          <w:ins w:id="161" w:author="Jipan Yang" w:date="2017-06-09T21:30:00Z"/>
          <w:rFonts w:eastAsia="Times New Roman"/>
        </w:rPr>
      </w:pPr>
      <w:r w:rsidRPr="00030640">
        <w:rPr>
          <w:rFonts w:eastAsia="Times New Roman"/>
        </w:rPr>
        <w:t xml:space="preserve">It should be </w:t>
      </w:r>
      <w:r w:rsidR="00FF1D1C" w:rsidRPr="00030640">
        <w:rPr>
          <w:rFonts w:eastAsia="Times New Roman"/>
        </w:rPr>
        <w:t>able</w:t>
      </w:r>
      <w:r w:rsidRPr="00030640">
        <w:rPr>
          <w:rFonts w:eastAsia="Times New Roman"/>
        </w:rPr>
        <w:t xml:space="preserve"> to retrieve VLAN level stats.</w:t>
      </w:r>
    </w:p>
    <w:p w14:paraId="3BAE3687" w14:textId="0C3DB88E" w:rsidR="0007651E" w:rsidRPr="00030640" w:rsidDel="00F93707" w:rsidRDefault="0007651E" w:rsidP="00030640">
      <w:pPr>
        <w:pStyle w:val="ListNumber"/>
        <w:rPr>
          <w:del w:id="162" w:author="Jipan Yang" w:date="2017-06-09T21:34:00Z"/>
          <w:rFonts w:eastAsia="Times New Roman"/>
        </w:rPr>
      </w:pPr>
      <w:ins w:id="163" w:author="Jipan Yang" w:date="2017-06-09T21:30:00Z">
        <w:r w:rsidRPr="0007651E">
          <w:rPr>
            <w:rFonts w:eastAsia="Times New Roman"/>
          </w:rPr>
          <w:t xml:space="preserve">By </w:t>
        </w:r>
        <w:proofErr w:type="gramStart"/>
        <w:r w:rsidRPr="0007651E">
          <w:rPr>
            <w:rFonts w:eastAsia="Times New Roman"/>
          </w:rPr>
          <w:t>default</w:t>
        </w:r>
        <w:proofErr w:type="gramEnd"/>
        <w:r w:rsidRPr="0007651E">
          <w:rPr>
            <w:rFonts w:eastAsia="Times New Roman"/>
          </w:rPr>
          <w:t xml:space="preserve"> VLAN interface is up</w:t>
        </w:r>
      </w:ins>
      <w:ins w:id="164" w:author="Jipan Yang" w:date="2017-06-09T21:31:00Z">
        <w:r w:rsidR="00F84C43">
          <w:rPr>
            <w:rFonts w:eastAsia="Times New Roman"/>
          </w:rPr>
          <w:t xml:space="preserve"> regardless of member state</w:t>
        </w:r>
      </w:ins>
      <w:ins w:id="165" w:author="Jipan Yang" w:date="2017-06-09T21:30:00Z">
        <w:r w:rsidR="00F84C43">
          <w:rPr>
            <w:rFonts w:eastAsia="Times New Roman"/>
          </w:rPr>
          <w:t xml:space="preserve">. </w:t>
        </w:r>
      </w:ins>
      <w:ins w:id="166" w:author="Jipan Yang" w:date="2017-06-09T21:33:00Z">
        <w:r w:rsidR="00F84C43">
          <w:rPr>
            <w:rFonts w:eastAsia="Times New Roman"/>
          </w:rPr>
          <w:t xml:space="preserve">VLAN </w:t>
        </w:r>
      </w:ins>
      <w:proofErr w:type="spellStart"/>
      <w:ins w:id="167" w:author="Jipan Yang" w:date="2017-06-09T21:30:00Z">
        <w:r w:rsidR="00F84C43">
          <w:rPr>
            <w:rFonts w:eastAsia="Times New Roman"/>
          </w:rPr>
          <w:t>autostate</w:t>
        </w:r>
      </w:ins>
      <w:proofErr w:type="spellEnd"/>
      <w:ins w:id="168" w:author="Jipan Yang" w:date="2017-06-09T21:33:00Z">
        <w:r w:rsidR="00F84C43">
          <w:rPr>
            <w:rFonts w:eastAsia="Times New Roman"/>
          </w:rPr>
          <w:t xml:space="preserve"> may be enabled.</w:t>
        </w:r>
      </w:ins>
      <w:ins w:id="169" w:author="Jipan Yang" w:date="2017-06-09T21:30:00Z">
        <w:r w:rsidR="00F84C43">
          <w:rPr>
            <w:rFonts w:eastAsia="Times New Roman"/>
          </w:rPr>
          <w:t xml:space="preserve"> </w:t>
        </w:r>
        <w:r>
          <w:rPr>
            <w:rFonts w:eastAsia="Times New Roman"/>
          </w:rPr>
          <w:t xml:space="preserve"> </w:t>
        </w:r>
      </w:ins>
    </w:p>
    <w:p w14:paraId="613C8BAF" w14:textId="77777777" w:rsidR="00820307" w:rsidRDefault="00820307">
      <w:pPr>
        <w:pStyle w:val="ListNumber"/>
        <w:pPrChange w:id="170" w:author="Jipan Yang" w:date="2017-06-09T21:34:00Z">
          <w:pPr>
            <w:pStyle w:val="Heading1"/>
          </w:pPr>
        </w:pPrChange>
      </w:pPr>
    </w:p>
    <w:p w14:paraId="459C52A7" w14:textId="77777777" w:rsidR="007459D7" w:rsidRPr="007459D7" w:rsidRDefault="007459D7" w:rsidP="007459D7"/>
    <w:p w14:paraId="667948A7" w14:textId="77777777" w:rsidR="0021673B" w:rsidRDefault="0021673B" w:rsidP="0021673B">
      <w:pPr>
        <w:pStyle w:val="Heading1"/>
      </w:pPr>
      <w:bookmarkStart w:id="171" w:name="_Toc484988183"/>
      <w:r>
        <w:t>Assumptions</w:t>
      </w:r>
      <w:bookmarkEnd w:id="171"/>
    </w:p>
    <w:p w14:paraId="55E5129F" w14:textId="676BD9E6" w:rsidR="0021673B" w:rsidRDefault="00254C1E" w:rsidP="00EF323D">
      <w:pPr>
        <w:pStyle w:val="Heading2"/>
      </w:pPr>
      <w:bookmarkStart w:id="172" w:name="_Toc484988184"/>
      <w:r>
        <w:t xml:space="preserve">New </w:t>
      </w:r>
      <w:proofErr w:type="spellStart"/>
      <w:r>
        <w:t>config</w:t>
      </w:r>
      <w:proofErr w:type="spellEnd"/>
      <w:r>
        <w:t xml:space="preserve"> model</w:t>
      </w:r>
      <w:bookmarkEnd w:id="172"/>
    </w:p>
    <w:p w14:paraId="3E0A576C" w14:textId="39A39C41" w:rsidR="0080244F" w:rsidRDefault="0080244F">
      <w:pPr>
        <w:pStyle w:val="BodyTextIndent"/>
        <w:pPrChange w:id="173" w:author="Jipan Yang" w:date="2017-06-11T23:24:00Z">
          <w:pPr/>
        </w:pPrChange>
      </w:pPr>
      <w:r>
        <w:t>One of the major assumptions for VLAN trunk</w:t>
      </w:r>
      <w:r w:rsidR="00FF1D1C">
        <w:t xml:space="preserve"> design in this document</w:t>
      </w:r>
      <w:r>
        <w:t xml:space="preserve"> is that the configuration of</w:t>
      </w:r>
      <w:r w:rsidR="007A2993">
        <w:t xml:space="preserve"> VLAN will be done through </w:t>
      </w:r>
      <w:proofErr w:type="spellStart"/>
      <w:r>
        <w:t>config</w:t>
      </w:r>
      <w:proofErr w:type="spellEnd"/>
      <w:r>
        <w:t xml:space="preserve"> manager based on the new </w:t>
      </w:r>
      <w:proofErr w:type="spellStart"/>
      <w:r>
        <w:t>config</w:t>
      </w:r>
      <w:proofErr w:type="spellEnd"/>
      <w:r>
        <w:t xml:space="preserve"> model.</w:t>
      </w:r>
    </w:p>
    <w:p w14:paraId="05457ED6" w14:textId="3E2FEF45" w:rsidR="0080244F" w:rsidRDefault="00281988">
      <w:pPr>
        <w:pStyle w:val="BodyTextIndent"/>
        <w:pPrChange w:id="174" w:author="Jipan Yang" w:date="2017-06-11T23:24:00Z">
          <w:pPr/>
        </w:pPrChange>
      </w:pPr>
      <w:r>
        <w:rPr>
          <w:noProof/>
        </w:rPr>
        <w:drawing>
          <wp:inline distT="0" distB="0" distL="0" distR="0" wp14:anchorId="64915B21" wp14:editId="334169DF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_model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E837" w14:textId="76C55556" w:rsidR="00F70587" w:rsidRDefault="00F70587">
      <w:pPr>
        <w:pStyle w:val="BodyTextIndent"/>
        <w:pPrChange w:id="175" w:author="Jipan Yang" w:date="2017-06-11T23:24:00Z">
          <w:pPr/>
        </w:pPrChange>
      </w:pPr>
      <w:proofErr w:type="spellStart"/>
      <w:r>
        <w:t>Config</w:t>
      </w:r>
      <w:proofErr w:type="spellEnd"/>
      <w:r>
        <w:t xml:space="preserve"> Manager accepts the </w:t>
      </w:r>
      <w:proofErr w:type="spellStart"/>
      <w:r>
        <w:t>config</w:t>
      </w:r>
      <w:proofErr w:type="spellEnd"/>
      <w:r>
        <w:t xml:space="preserve"> request from CLI/Rest</w:t>
      </w:r>
      <w:r w:rsidR="007D0157">
        <w:rPr>
          <w:rFonts w:hint="eastAsia"/>
        </w:rPr>
        <w:t xml:space="preserve"> or </w:t>
      </w:r>
      <w:r w:rsidR="007D0157">
        <w:t xml:space="preserve">retrieves VLAN and IP over VLAN data from </w:t>
      </w:r>
      <w:proofErr w:type="spellStart"/>
      <w:r w:rsidR="007D0157">
        <w:t>Minigraph</w:t>
      </w:r>
      <w:proofErr w:type="spellEnd"/>
      <w:r>
        <w:t xml:space="preserve">, then updates the objects into </w:t>
      </w:r>
      <w:proofErr w:type="spellStart"/>
      <w:r>
        <w:t>ConfigDB</w:t>
      </w:r>
      <w:proofErr w:type="spellEnd"/>
      <w:r>
        <w:t>.</w:t>
      </w:r>
    </w:p>
    <w:p w14:paraId="6E937A91" w14:textId="041FBE33" w:rsidR="00AB2655" w:rsidDel="00E66021" w:rsidRDefault="00FF3012">
      <w:pPr>
        <w:pStyle w:val="BodyTextIndent"/>
        <w:rPr>
          <w:del w:id="176" w:author="Jipan Yang" w:date="2017-06-11T23:24:00Z"/>
        </w:rPr>
        <w:pPrChange w:id="177" w:author="Jipan Yang" w:date="2017-06-11T23:24:00Z">
          <w:pPr/>
        </w:pPrChange>
      </w:pPr>
      <w:proofErr w:type="spellStart"/>
      <w:r>
        <w:t>Port</w:t>
      </w:r>
      <w:r w:rsidR="00AB2655">
        <w:t>syncd</w:t>
      </w:r>
      <w:proofErr w:type="spellEnd"/>
      <w:r w:rsidR="00AB2655">
        <w:t>/</w:t>
      </w:r>
      <w:proofErr w:type="spellStart"/>
      <w:r w:rsidR="00AB2655">
        <w:t>intfsyncd</w:t>
      </w:r>
      <w:proofErr w:type="spellEnd"/>
      <w:r>
        <w:t xml:space="preserve"> </w:t>
      </w:r>
      <w:r w:rsidR="00F70587">
        <w:t>module</w:t>
      </w:r>
      <w:r w:rsidR="001E5829">
        <w:t>s</w:t>
      </w:r>
      <w:r w:rsidR="00F70587">
        <w:t xml:space="preserve"> subscribe to the VLAN/Interface </w:t>
      </w:r>
      <w:r w:rsidR="00D6631D">
        <w:t xml:space="preserve">tables </w:t>
      </w:r>
      <w:r w:rsidR="00F70587">
        <w:t xml:space="preserve">in </w:t>
      </w:r>
      <w:proofErr w:type="spellStart"/>
      <w:r w:rsidR="00F70587">
        <w:t>ConfigDB</w:t>
      </w:r>
      <w:proofErr w:type="spellEnd"/>
      <w:r w:rsidR="00D6631D">
        <w:t xml:space="preserve">. </w:t>
      </w:r>
      <w:r w:rsidR="00580802">
        <w:t xml:space="preserve">For </w:t>
      </w:r>
      <w:r w:rsidR="00D6631D">
        <w:t xml:space="preserve">any change in the corresponding </w:t>
      </w:r>
      <w:proofErr w:type="spellStart"/>
      <w:r w:rsidR="00D6631D">
        <w:t>ConfigDB</w:t>
      </w:r>
      <w:proofErr w:type="spellEnd"/>
      <w:r w:rsidR="00D6631D">
        <w:t xml:space="preserve"> tables, </w:t>
      </w:r>
      <w:proofErr w:type="spellStart"/>
      <w:r w:rsidR="00AB2655">
        <w:t>portsyncd</w:t>
      </w:r>
      <w:proofErr w:type="spellEnd"/>
      <w:r w:rsidR="00AB2655">
        <w:t>/</w:t>
      </w:r>
      <w:proofErr w:type="spellStart"/>
      <w:r w:rsidR="00AB2655">
        <w:t>intfsyncd</w:t>
      </w:r>
      <w:proofErr w:type="spellEnd"/>
      <w:r w:rsidR="00D6631D">
        <w:t xml:space="preserve"> </w:t>
      </w:r>
      <w:r w:rsidR="00580802">
        <w:t>perform</w:t>
      </w:r>
      <w:r w:rsidR="00D6631D">
        <w:t xml:space="preserve"> Linux </w:t>
      </w:r>
      <w:r w:rsidR="00580802">
        <w:t xml:space="preserve">host </w:t>
      </w:r>
      <w:proofErr w:type="spellStart"/>
      <w:r w:rsidR="00580802">
        <w:t>config</w:t>
      </w:r>
      <w:proofErr w:type="spellEnd"/>
      <w:r w:rsidR="00580802">
        <w:t xml:space="preserve"> for </w:t>
      </w:r>
      <w:r w:rsidR="00D6631D">
        <w:t>VLAN and IP</w:t>
      </w:r>
      <w:r w:rsidR="00580802">
        <w:t xml:space="preserve">, upon success they continue updating </w:t>
      </w:r>
      <w:r w:rsidR="00F27D4E">
        <w:t xml:space="preserve">the </w:t>
      </w:r>
      <w:r w:rsidR="00580802">
        <w:t xml:space="preserve">VLAN/Interface tables in APPDB.   </w:t>
      </w:r>
    </w:p>
    <w:p w14:paraId="253DD51C" w14:textId="77777777" w:rsidR="00580802" w:rsidRDefault="00580802">
      <w:pPr>
        <w:pStyle w:val="BodyTextIndent"/>
        <w:pPrChange w:id="178" w:author="Jipan Yang" w:date="2017-06-11T23:24:00Z">
          <w:pPr/>
        </w:pPrChange>
      </w:pPr>
    </w:p>
    <w:p w14:paraId="2C158C02" w14:textId="1F913F8A" w:rsidR="008555E3" w:rsidDel="00E66021" w:rsidRDefault="008555E3">
      <w:pPr>
        <w:pStyle w:val="BodyTextIndent"/>
        <w:rPr>
          <w:del w:id="179" w:author="Jipan Yang" w:date="2017-06-11T23:24:00Z"/>
        </w:rPr>
        <w:pPrChange w:id="180" w:author="Jipan Yang" w:date="2017-06-11T23:24:00Z">
          <w:pPr/>
        </w:pPrChange>
      </w:pPr>
      <w:proofErr w:type="spellStart"/>
      <w:r>
        <w:t>Orchagent</w:t>
      </w:r>
      <w:proofErr w:type="spellEnd"/>
      <w:r>
        <w:t xml:space="preserve"> subscribes to VLAN/Interface tables in APPDB and is responsible for programming SAI DB.</w:t>
      </w:r>
    </w:p>
    <w:p w14:paraId="588FCBFB" w14:textId="77777777" w:rsidR="008555E3" w:rsidRDefault="008555E3">
      <w:pPr>
        <w:pStyle w:val="BodyTextIndent"/>
        <w:pPrChange w:id="181" w:author="Jipan Yang" w:date="2017-06-11T23:24:00Z">
          <w:pPr/>
        </w:pPrChange>
      </w:pPr>
    </w:p>
    <w:p w14:paraId="223F656E" w14:textId="020006CE" w:rsidR="008555E3" w:rsidRDefault="008555E3">
      <w:pPr>
        <w:pStyle w:val="BodyTextIndent"/>
        <w:pPrChange w:id="182" w:author="Jipan Yang" w:date="2017-06-11T23:24:00Z">
          <w:pPr/>
        </w:pPrChange>
      </w:pPr>
      <w:r>
        <w:t xml:space="preserve">Note that, VLAN table in APPDB is </w:t>
      </w:r>
      <w:r w:rsidR="00D53ADB">
        <w:t>a super</w:t>
      </w:r>
      <w:r>
        <w:t xml:space="preserve">set of VLAN table in </w:t>
      </w:r>
      <w:proofErr w:type="spellStart"/>
      <w:r>
        <w:t>ConfigDB</w:t>
      </w:r>
      <w:proofErr w:type="spellEnd"/>
      <w:r>
        <w:t xml:space="preserve">, </w:t>
      </w:r>
      <w:r w:rsidR="00D53ADB">
        <w:t xml:space="preserve">it contains </w:t>
      </w:r>
      <w:r w:rsidR="006A6592">
        <w:t>data for both configuration and state</w:t>
      </w:r>
      <w:r w:rsidR="00D53ADB">
        <w:t>.</w:t>
      </w:r>
    </w:p>
    <w:p w14:paraId="153B8E2C" w14:textId="19FB132A" w:rsidR="00EF323D" w:rsidRDefault="008555E3" w:rsidP="0021673B">
      <w:r w:rsidDel="00580802">
        <w:t xml:space="preserve"> </w:t>
      </w:r>
    </w:p>
    <w:p w14:paraId="2F93409F" w14:textId="28C9E9C7" w:rsidR="00254C1E" w:rsidRDefault="00254C1E" w:rsidP="00EF323D">
      <w:pPr>
        <w:pStyle w:val="Heading2"/>
      </w:pPr>
      <w:bookmarkStart w:id="183" w:name="_Toc484988185"/>
      <w:r>
        <w:lastRenderedPageBreak/>
        <w:t>SAI 1.0</w:t>
      </w:r>
      <w:r w:rsidR="00EF323D">
        <w:t xml:space="preserve"> and beyond</w:t>
      </w:r>
      <w:bookmarkEnd w:id="183"/>
    </w:p>
    <w:p w14:paraId="50084370" w14:textId="01A80B7E" w:rsidR="0021673B" w:rsidRDefault="00D6631D">
      <w:pPr>
        <w:pStyle w:val="BodyTextIndent"/>
        <w:pPrChange w:id="184" w:author="Jipan Yang" w:date="2017-06-11T23:24:00Z">
          <w:pPr/>
        </w:pPrChange>
      </w:pPr>
      <w:r>
        <w:t>The 1Q</w:t>
      </w:r>
      <w:r w:rsidR="005C40C2">
        <w:t xml:space="preserve"> bridge model in </w:t>
      </w:r>
      <w:r>
        <w:t xml:space="preserve">SAI 1.0 or newer version is needed </w:t>
      </w:r>
      <w:r w:rsidR="005C40C2">
        <w:t xml:space="preserve">for VLAN trunk.  Readiness of SAI 1.0 in </w:t>
      </w:r>
      <w:proofErr w:type="spellStart"/>
      <w:r w:rsidR="005C40C2">
        <w:t>SONiC</w:t>
      </w:r>
      <w:proofErr w:type="spellEnd"/>
      <w:r w:rsidR="005C40C2">
        <w:t xml:space="preserve"> has been assumed.</w:t>
      </w:r>
    </w:p>
    <w:p w14:paraId="6E7EE7AF" w14:textId="77777777" w:rsidR="006A6592" w:rsidRDefault="006A6592" w:rsidP="0021673B"/>
    <w:p w14:paraId="3B7F5DE4" w14:textId="2B75C90F" w:rsidR="006A6592" w:rsidRDefault="006A6592" w:rsidP="0073611B">
      <w:pPr>
        <w:pStyle w:val="Heading1"/>
      </w:pPr>
      <w:bookmarkStart w:id="185" w:name="_Toc484988186"/>
      <w:r>
        <w:t>Limitations</w:t>
      </w:r>
      <w:bookmarkEnd w:id="185"/>
    </w:p>
    <w:p w14:paraId="30058E05" w14:textId="0850A7FE" w:rsidR="006B7B5B" w:rsidDel="009E52CE" w:rsidRDefault="006A6592">
      <w:pPr>
        <w:pStyle w:val="BodyTextIndent"/>
        <w:rPr>
          <w:del w:id="186" w:author="Jipan Yang" w:date="2017-06-11T23:24:00Z"/>
        </w:rPr>
        <w:pPrChange w:id="187" w:author="Jipan Yang" w:date="2017-06-11T23:24:00Z">
          <w:pPr/>
        </w:pPrChange>
      </w:pPr>
      <w:r>
        <w:t xml:space="preserve">As specified in </w:t>
      </w:r>
      <w:r w:rsidR="0057678E">
        <w:t xml:space="preserve">the </w:t>
      </w:r>
      <w:r>
        <w:t xml:space="preserve">requirements section, only </w:t>
      </w:r>
      <w:r w:rsidR="006B7B5B">
        <w:t>a subset of 802.1Q</w:t>
      </w:r>
      <w:r>
        <w:t xml:space="preserve"> </w:t>
      </w:r>
      <w:r w:rsidR="006B7B5B">
        <w:t xml:space="preserve">VLAN </w:t>
      </w:r>
      <w:r>
        <w:t>features are to be implemented</w:t>
      </w:r>
      <w:ins w:id="188" w:author="Jipan Yang" w:date="2017-06-11T23:24:00Z">
        <w:r w:rsidR="009E52CE">
          <w:t>.</w:t>
        </w:r>
      </w:ins>
      <w:del w:id="189" w:author="Jipan Yang" w:date="2017-06-11T23:24:00Z">
        <w:r w:rsidDel="009E52CE">
          <w:delText>.</w:delText>
        </w:r>
      </w:del>
    </w:p>
    <w:p w14:paraId="72C5391E" w14:textId="602614FB" w:rsidR="006A6592" w:rsidRDefault="006A6592">
      <w:pPr>
        <w:pStyle w:val="BodyTextIndent"/>
        <w:pPrChange w:id="190" w:author="Jipan Yang" w:date="2017-06-11T23:24:00Z">
          <w:pPr/>
        </w:pPrChange>
      </w:pPr>
      <w:del w:id="191" w:author="Jipan Yang" w:date="2017-06-11T23:24:00Z">
        <w:r w:rsidDel="009E52CE">
          <w:delText xml:space="preserve"> </w:delText>
        </w:r>
      </w:del>
    </w:p>
    <w:p w14:paraId="4E024F7E" w14:textId="18C8A433" w:rsidR="006B7B5B" w:rsidRDefault="006B7B5B">
      <w:pPr>
        <w:pStyle w:val="BodyTextIndent"/>
        <w:pPrChange w:id="192" w:author="Jipan Yang" w:date="2017-06-11T23:24:00Z">
          <w:pPr/>
        </w:pPrChange>
      </w:pPr>
      <w:r>
        <w:t xml:space="preserve">Popular VLAN concepts like access, trunk, </w:t>
      </w:r>
      <w:r w:rsidR="00BA58F7">
        <w:t>hybrid mode will not be implemented directly. Since they are just names for different combinations of VLAN tagging behav</w:t>
      </w:r>
      <w:r w:rsidR="00AA2FBB">
        <w:t>ior for ingress/egress packets,</w:t>
      </w:r>
      <w:r w:rsidR="00BA58F7">
        <w:t xml:space="preserve"> </w:t>
      </w:r>
      <w:r w:rsidR="004C7EC7">
        <w:t xml:space="preserve">special UI may be provided at external management system or at </w:t>
      </w:r>
      <w:r w:rsidR="0095669B">
        <w:t xml:space="preserve">the </w:t>
      </w:r>
      <w:r w:rsidR="004C7EC7">
        <w:t>enriched CLI wrapper layer based on user preference.</w:t>
      </w:r>
    </w:p>
    <w:p w14:paraId="68100C2E" w14:textId="77777777" w:rsidR="0021673B" w:rsidRDefault="0021673B" w:rsidP="0021673B">
      <w:pPr>
        <w:pStyle w:val="Heading1"/>
      </w:pPr>
      <w:bookmarkStart w:id="193" w:name="_Toc484988187"/>
      <w:r>
        <w:t>Major design</w:t>
      </w:r>
      <w:bookmarkEnd w:id="193"/>
    </w:p>
    <w:p w14:paraId="4AB04183" w14:textId="77777777" w:rsidR="0021673B" w:rsidRDefault="0021673B" w:rsidP="0021673B"/>
    <w:p w14:paraId="73CE7ECD" w14:textId="7F2B3B8E" w:rsidR="00F36B7A" w:rsidRDefault="00F36B7A" w:rsidP="0073611B">
      <w:pPr>
        <w:pStyle w:val="Heading2"/>
      </w:pPr>
      <w:bookmarkStart w:id="194" w:name="_Toc484988188"/>
      <w:r>
        <w:t>Data schema update</w:t>
      </w:r>
      <w:bookmarkEnd w:id="194"/>
    </w:p>
    <w:p w14:paraId="187F4BD0" w14:textId="5C6D62D8" w:rsidR="0027395B" w:rsidRDefault="0027395B" w:rsidP="0073611B">
      <w:pPr>
        <w:pStyle w:val="Heading3"/>
      </w:pPr>
      <w:bookmarkStart w:id="195" w:name="_Toc484988189"/>
      <w:proofErr w:type="spellStart"/>
      <w:r>
        <w:t>ConfigDB</w:t>
      </w:r>
      <w:proofErr w:type="spellEnd"/>
      <w:r>
        <w:t xml:space="preserve"> VLAN schema</w:t>
      </w:r>
      <w:bookmarkEnd w:id="195"/>
    </w:p>
    <w:p w14:paraId="4E50278F" w14:textId="77777777" w:rsidR="00B81C1A" w:rsidRDefault="00B81C1A" w:rsidP="00B81C1A"/>
    <w:p w14:paraId="740A6CDE" w14:textId="77777777" w:rsidR="00B81C1A" w:rsidRPr="0073611B" w:rsidRDefault="00B81C1A" w:rsidP="00B81C1A">
      <w:pPr>
        <w:pStyle w:val="BlockText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>###VLAN_TABLE</w:t>
      </w:r>
    </w:p>
    <w:p w14:paraId="4EFF6B45" w14:textId="77777777" w:rsidR="00B81C1A" w:rsidRPr="0073611B" w:rsidRDefault="00B81C1A" w:rsidP="00B81C1A">
      <w:pPr>
        <w:pStyle w:val="BlockText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 xml:space="preserve">    </w:t>
      </w:r>
      <w:proofErr w:type="gramStart"/>
      <w:r w:rsidRPr="0073611B">
        <w:rPr>
          <w:color w:val="C00000"/>
          <w:lang w:eastAsia="zh-CN"/>
        </w:rPr>
        <w:t>;Defines</w:t>
      </w:r>
      <w:proofErr w:type="gramEnd"/>
      <w:r w:rsidRPr="0073611B">
        <w:rPr>
          <w:color w:val="C00000"/>
          <w:lang w:eastAsia="zh-CN"/>
        </w:rPr>
        <w:t xml:space="preserve"> VLANs and the interfaces which are members of the </w:t>
      </w:r>
      <w:proofErr w:type="spellStart"/>
      <w:r w:rsidRPr="0073611B">
        <w:rPr>
          <w:color w:val="C00000"/>
          <w:lang w:eastAsia="zh-CN"/>
        </w:rPr>
        <w:t>vlan</w:t>
      </w:r>
      <w:proofErr w:type="spellEnd"/>
    </w:p>
    <w:p w14:paraId="37C32230" w14:textId="77777777" w:rsidR="00B81C1A" w:rsidRPr="0073611B" w:rsidRDefault="00B81C1A" w:rsidP="00B81C1A">
      <w:pPr>
        <w:pStyle w:val="BlockText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 xml:space="preserve">    </w:t>
      </w:r>
      <w:proofErr w:type="gramStart"/>
      <w:r w:rsidRPr="0073611B">
        <w:rPr>
          <w:color w:val="C00000"/>
          <w:lang w:eastAsia="zh-CN"/>
        </w:rPr>
        <w:t>;Status</w:t>
      </w:r>
      <w:proofErr w:type="gramEnd"/>
      <w:r w:rsidRPr="0073611B">
        <w:rPr>
          <w:color w:val="C00000"/>
          <w:lang w:eastAsia="zh-CN"/>
        </w:rPr>
        <w:t>: work in progress</w:t>
      </w:r>
    </w:p>
    <w:p w14:paraId="54036966" w14:textId="77777777" w:rsidR="00B81C1A" w:rsidRPr="0073611B" w:rsidRDefault="00B81C1A" w:rsidP="00B81C1A">
      <w:pPr>
        <w:pStyle w:val="BlockText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 xml:space="preserve">    key                 = VLAN_TABLE:"</w:t>
      </w:r>
      <w:proofErr w:type="spellStart"/>
      <w:r w:rsidRPr="0073611B">
        <w:rPr>
          <w:color w:val="C00000"/>
          <w:lang w:eastAsia="zh-CN"/>
        </w:rPr>
        <w:t>vlan"</w:t>
      </w:r>
      <w:proofErr w:type="gramStart"/>
      <w:r w:rsidRPr="0073611B">
        <w:rPr>
          <w:color w:val="C00000"/>
          <w:lang w:eastAsia="zh-CN"/>
        </w:rPr>
        <w:t>vlanid</w:t>
      </w:r>
      <w:proofErr w:type="spellEnd"/>
      <w:r w:rsidRPr="0073611B">
        <w:rPr>
          <w:color w:val="C00000"/>
          <w:lang w:eastAsia="zh-CN"/>
        </w:rPr>
        <w:t xml:space="preserve"> ;</w:t>
      </w:r>
      <w:proofErr w:type="gramEnd"/>
      <w:r w:rsidRPr="0073611B">
        <w:rPr>
          <w:color w:val="C00000"/>
          <w:lang w:eastAsia="zh-CN"/>
        </w:rPr>
        <w:t xml:space="preserve"> DIGIT 0-4095 with prefix "</w:t>
      </w:r>
      <w:proofErr w:type="spellStart"/>
      <w:r w:rsidRPr="0073611B">
        <w:rPr>
          <w:color w:val="C00000"/>
          <w:lang w:eastAsia="zh-CN"/>
        </w:rPr>
        <w:t>Vlan</w:t>
      </w:r>
      <w:proofErr w:type="spellEnd"/>
      <w:r w:rsidRPr="0073611B">
        <w:rPr>
          <w:color w:val="C00000"/>
          <w:lang w:eastAsia="zh-CN"/>
        </w:rPr>
        <w:t>"</w:t>
      </w:r>
    </w:p>
    <w:p w14:paraId="21EF3F5B" w14:textId="20B2C446" w:rsidR="00B81C1A" w:rsidRDefault="00B81C1A">
      <w:pPr>
        <w:pStyle w:val="BlockText"/>
        <w:ind w:firstLine="200"/>
        <w:rPr>
          <w:ins w:id="196" w:author="Jipan Yang" w:date="2017-06-09T21:48:00Z"/>
          <w:color w:val="C00000"/>
          <w:lang w:eastAsia="zh-CN"/>
        </w:rPr>
        <w:pPrChange w:id="197" w:author="Jipan Yang" w:date="2017-06-09T21:48:00Z">
          <w:pPr>
            <w:pStyle w:val="BlockText"/>
          </w:pPr>
        </w:pPrChange>
      </w:pPr>
      <w:del w:id="198" w:author="Jipan Yang" w:date="2017-06-09T21:48:00Z">
        <w:r w:rsidRPr="0073611B" w:rsidDel="00396404">
          <w:rPr>
            <w:color w:val="C00000"/>
            <w:lang w:eastAsia="zh-CN"/>
          </w:rPr>
          <w:delText xml:space="preserve">    </w:delText>
        </w:r>
      </w:del>
      <w:proofErr w:type="spellStart"/>
      <w:r w:rsidRPr="0073611B">
        <w:rPr>
          <w:color w:val="C00000"/>
          <w:lang w:eastAsia="zh-CN"/>
        </w:rPr>
        <w:t>admin_status</w:t>
      </w:r>
      <w:proofErr w:type="spellEnd"/>
      <w:r w:rsidRPr="0073611B">
        <w:rPr>
          <w:color w:val="C00000"/>
          <w:lang w:eastAsia="zh-CN"/>
        </w:rPr>
        <w:t xml:space="preserve">        = "down" / "up"      </w:t>
      </w:r>
      <w:proofErr w:type="gramStart"/>
      <w:r w:rsidRPr="0073611B">
        <w:rPr>
          <w:color w:val="C00000"/>
          <w:lang w:eastAsia="zh-CN"/>
        </w:rPr>
        <w:t xml:space="preserve">  ;</w:t>
      </w:r>
      <w:proofErr w:type="gramEnd"/>
      <w:r w:rsidRPr="0073611B">
        <w:rPr>
          <w:color w:val="C00000"/>
          <w:lang w:eastAsia="zh-CN"/>
        </w:rPr>
        <w:t xml:space="preserve"> admin status</w:t>
      </w:r>
    </w:p>
    <w:p w14:paraId="2D5B3FFE" w14:textId="0006FAB1" w:rsidR="00396404" w:rsidRPr="0073611B" w:rsidRDefault="0083418D">
      <w:pPr>
        <w:pStyle w:val="BlockText"/>
        <w:ind w:firstLine="200"/>
        <w:rPr>
          <w:color w:val="C00000"/>
          <w:lang w:eastAsia="zh-CN"/>
        </w:rPr>
        <w:pPrChange w:id="199" w:author="Jipan Yang" w:date="2017-06-09T21:48:00Z">
          <w:pPr>
            <w:pStyle w:val="BlockText"/>
          </w:pPr>
        </w:pPrChange>
      </w:pPr>
      <w:proofErr w:type="spellStart"/>
      <w:ins w:id="200" w:author="Jipan Yang" w:date="2017-06-09T21:49:00Z">
        <w:r>
          <w:rPr>
            <w:color w:val="C00000"/>
            <w:lang w:eastAsia="zh-CN"/>
          </w:rPr>
          <w:t>autostate</w:t>
        </w:r>
        <w:proofErr w:type="spellEnd"/>
        <w:r>
          <w:rPr>
            <w:color w:val="C00000"/>
            <w:lang w:eastAsia="zh-CN"/>
          </w:rPr>
          <w:tab/>
          <w:t xml:space="preserve">= </w:t>
        </w:r>
      </w:ins>
      <w:ins w:id="201" w:author="Jipan Yang" w:date="2017-06-09T21:54:00Z">
        <w:r w:rsidR="006F23B9">
          <w:rPr>
            <w:color w:val="C00000"/>
            <w:lang w:eastAsia="zh-CN"/>
          </w:rPr>
          <w:t>“</w:t>
        </w:r>
      </w:ins>
      <w:ins w:id="202" w:author="Jipan Yang" w:date="2017-06-09T21:50:00Z">
        <w:r>
          <w:rPr>
            <w:color w:val="C00000"/>
            <w:lang w:eastAsia="zh-CN"/>
          </w:rPr>
          <w:t>disabled”</w:t>
        </w:r>
      </w:ins>
      <w:ins w:id="203" w:author="Jipan Yang" w:date="2017-06-09T21:54:00Z">
        <w:r w:rsidR="006F23B9">
          <w:rPr>
            <w:color w:val="C00000"/>
            <w:lang w:eastAsia="zh-CN"/>
          </w:rPr>
          <w:t>/</w:t>
        </w:r>
        <w:r w:rsidR="006F23B9" w:rsidRPr="006F23B9">
          <w:rPr>
            <w:color w:val="C00000"/>
            <w:lang w:eastAsia="zh-CN"/>
          </w:rPr>
          <w:t xml:space="preserve"> </w:t>
        </w:r>
        <w:r w:rsidR="006F23B9">
          <w:rPr>
            <w:color w:val="C00000"/>
            <w:lang w:eastAsia="zh-CN"/>
          </w:rPr>
          <w:t>“enabled</w:t>
        </w:r>
        <w:proofErr w:type="gramStart"/>
        <w:r w:rsidR="006F23B9">
          <w:rPr>
            <w:color w:val="C00000"/>
            <w:lang w:eastAsia="zh-CN"/>
          </w:rPr>
          <w:t>”</w:t>
        </w:r>
      </w:ins>
      <w:ins w:id="204" w:author="Jipan Yang" w:date="2017-06-09T21:49:00Z">
        <w:r>
          <w:rPr>
            <w:color w:val="C00000"/>
            <w:lang w:eastAsia="zh-CN"/>
          </w:rPr>
          <w:t xml:space="preserve"> ;</w:t>
        </w:r>
      </w:ins>
      <w:proofErr w:type="gramEnd"/>
      <w:ins w:id="205" w:author="Jipan Yang" w:date="2017-06-09T21:50:00Z">
        <w:r>
          <w:rPr>
            <w:color w:val="C00000"/>
            <w:lang w:eastAsia="zh-CN"/>
          </w:rPr>
          <w:t xml:space="preserve"> </w:t>
        </w:r>
      </w:ins>
      <w:ins w:id="206" w:author="Jipan Yang" w:date="2017-06-09T21:53:00Z">
        <w:r w:rsidR="007F3DBF" w:rsidRPr="0073611B">
          <w:rPr>
            <w:color w:val="C00000"/>
            <w:lang w:eastAsia="zh-CN"/>
          </w:rPr>
          <w:t xml:space="preserve">default value as </w:t>
        </w:r>
      </w:ins>
      <w:ins w:id="207" w:author="Jipan Yang" w:date="2017-06-09T21:50:00Z">
        <w:r>
          <w:rPr>
            <w:color w:val="C00000"/>
            <w:lang w:eastAsia="zh-CN"/>
          </w:rPr>
          <w:t>disabled</w:t>
        </w:r>
      </w:ins>
      <w:ins w:id="208" w:author="Jipan Yang" w:date="2017-06-09T21:49:00Z">
        <w:r>
          <w:rPr>
            <w:color w:val="C00000"/>
            <w:lang w:eastAsia="zh-CN"/>
          </w:rPr>
          <w:t xml:space="preserve"> </w:t>
        </w:r>
      </w:ins>
    </w:p>
    <w:p w14:paraId="2447E924" w14:textId="77777777" w:rsidR="00B81C1A" w:rsidRPr="0073611B" w:rsidRDefault="00B81C1A" w:rsidP="00B81C1A">
      <w:pPr>
        <w:pStyle w:val="BlockText"/>
        <w:ind w:firstLine="200"/>
        <w:rPr>
          <w:color w:val="C00000"/>
          <w:lang w:eastAsia="zh-CN"/>
        </w:rPr>
      </w:pPr>
      <w:proofErr w:type="spellStart"/>
      <w:r w:rsidRPr="0073611B">
        <w:rPr>
          <w:color w:val="C00000"/>
          <w:lang w:eastAsia="zh-CN"/>
        </w:rPr>
        <w:t>mtu</w:t>
      </w:r>
      <w:proofErr w:type="spellEnd"/>
      <w:r w:rsidRPr="0073611B">
        <w:rPr>
          <w:color w:val="C00000"/>
          <w:lang w:eastAsia="zh-CN"/>
        </w:rPr>
        <w:t xml:space="preserve">                 = 1*4DIGIT           </w:t>
      </w:r>
      <w:proofErr w:type="gramStart"/>
      <w:r w:rsidRPr="0073611B">
        <w:rPr>
          <w:color w:val="C00000"/>
          <w:lang w:eastAsia="zh-CN"/>
        </w:rPr>
        <w:t xml:space="preserve">  ;</w:t>
      </w:r>
      <w:proofErr w:type="gramEnd"/>
      <w:r w:rsidRPr="0073611B">
        <w:rPr>
          <w:color w:val="C00000"/>
          <w:lang w:eastAsia="zh-CN"/>
        </w:rPr>
        <w:t xml:space="preserve"> MTU for the IP interface of the VLAN</w:t>
      </w:r>
    </w:p>
    <w:p w14:paraId="2749E697" w14:textId="2334C643" w:rsidR="00B81C1A" w:rsidRPr="0073611B" w:rsidRDefault="00B81C1A" w:rsidP="00B81C1A">
      <w:pPr>
        <w:pStyle w:val="BlockText"/>
        <w:ind w:firstLine="200"/>
        <w:rPr>
          <w:color w:val="C00000"/>
          <w:lang w:eastAsia="zh-CN"/>
        </w:rPr>
      </w:pPr>
      <w:proofErr w:type="spellStart"/>
      <w:r w:rsidRPr="0073611B">
        <w:rPr>
          <w:color w:val="C00000"/>
          <w:lang w:eastAsia="zh-CN"/>
        </w:rPr>
        <w:t>unicast_miss_</w:t>
      </w:r>
      <w:proofErr w:type="gramStart"/>
      <w:r w:rsidR="00A82BB6" w:rsidRPr="0073611B">
        <w:rPr>
          <w:color w:val="C00000"/>
          <w:lang w:eastAsia="zh-CN"/>
        </w:rPr>
        <w:t>flood</w:t>
      </w:r>
      <w:proofErr w:type="spellEnd"/>
      <w:r w:rsidR="00A82BB6" w:rsidRPr="0073611B">
        <w:rPr>
          <w:color w:val="C00000"/>
          <w:lang w:eastAsia="zh-CN"/>
        </w:rPr>
        <w:t xml:space="preserve">  =</w:t>
      </w:r>
      <w:proofErr w:type="gramEnd"/>
      <w:r w:rsidR="00A82BB6" w:rsidRPr="0073611B">
        <w:rPr>
          <w:color w:val="C00000"/>
          <w:lang w:eastAsia="zh-CN"/>
        </w:rPr>
        <w:t xml:space="preserve"> "true" / "false" ;</w:t>
      </w:r>
      <w:r w:rsidRPr="0073611B">
        <w:rPr>
          <w:color w:val="C00000"/>
          <w:lang w:eastAsia="zh-CN"/>
        </w:rPr>
        <w:t xml:space="preserve"> </w:t>
      </w:r>
      <w:r w:rsidR="00A82BB6" w:rsidRPr="0073611B">
        <w:rPr>
          <w:color w:val="C00000"/>
          <w:lang w:eastAsia="zh-CN"/>
        </w:rPr>
        <w:t>default value as true</w:t>
      </w:r>
    </w:p>
    <w:p w14:paraId="2587F1D2" w14:textId="40345DF4" w:rsidR="00A82BB6" w:rsidRPr="0073611B" w:rsidRDefault="00A82BB6" w:rsidP="0073611B">
      <w:pPr>
        <w:pStyle w:val="BlockText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 xml:space="preserve">    </w:t>
      </w:r>
      <w:proofErr w:type="spellStart"/>
      <w:r w:rsidRPr="0073611B">
        <w:rPr>
          <w:color w:val="C00000"/>
          <w:lang w:eastAsia="zh-CN"/>
        </w:rPr>
        <w:t>multicast_miss_</w:t>
      </w:r>
      <w:proofErr w:type="gramStart"/>
      <w:r w:rsidRPr="0073611B">
        <w:rPr>
          <w:color w:val="C00000"/>
          <w:lang w:eastAsia="zh-CN"/>
        </w:rPr>
        <w:t>flood</w:t>
      </w:r>
      <w:proofErr w:type="spellEnd"/>
      <w:r w:rsidRPr="0073611B">
        <w:rPr>
          <w:color w:val="C00000"/>
          <w:lang w:eastAsia="zh-CN"/>
        </w:rPr>
        <w:t xml:space="preserve">  =</w:t>
      </w:r>
      <w:proofErr w:type="gramEnd"/>
      <w:r w:rsidRPr="0073611B">
        <w:rPr>
          <w:color w:val="C00000"/>
          <w:lang w:eastAsia="zh-CN"/>
        </w:rPr>
        <w:t xml:space="preserve"> "true" / "false" ; default value as true</w:t>
      </w:r>
    </w:p>
    <w:p w14:paraId="3BEA3660" w14:textId="7B066A99" w:rsidR="00A82BB6" w:rsidRPr="0073611B" w:rsidRDefault="00A82BB6" w:rsidP="0073611B">
      <w:pPr>
        <w:pStyle w:val="BlockText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 xml:space="preserve">    </w:t>
      </w:r>
      <w:proofErr w:type="spellStart"/>
      <w:r w:rsidRPr="0073611B">
        <w:rPr>
          <w:color w:val="C00000"/>
          <w:lang w:eastAsia="zh-CN"/>
        </w:rPr>
        <w:t>broadcast_miss_</w:t>
      </w:r>
      <w:proofErr w:type="gramStart"/>
      <w:r w:rsidRPr="0073611B">
        <w:rPr>
          <w:color w:val="C00000"/>
          <w:lang w:eastAsia="zh-CN"/>
        </w:rPr>
        <w:t>flood</w:t>
      </w:r>
      <w:proofErr w:type="spellEnd"/>
      <w:r w:rsidRPr="0073611B">
        <w:rPr>
          <w:color w:val="C00000"/>
          <w:lang w:eastAsia="zh-CN"/>
        </w:rPr>
        <w:t xml:space="preserve">  =</w:t>
      </w:r>
      <w:proofErr w:type="gramEnd"/>
      <w:r w:rsidRPr="0073611B">
        <w:rPr>
          <w:color w:val="C00000"/>
          <w:lang w:eastAsia="zh-CN"/>
        </w:rPr>
        <w:t xml:space="preserve"> "true" / "false" ; default value as true</w:t>
      </w:r>
    </w:p>
    <w:p w14:paraId="0E1E1B77" w14:textId="067B5DB1" w:rsidR="00B81C1A" w:rsidRPr="002D4596" w:rsidRDefault="00C33DE7" w:rsidP="0073611B">
      <w:pPr>
        <w:pStyle w:val="BlockText"/>
        <w:rPr>
          <w:color w:val="C00000"/>
          <w:lang w:eastAsia="zh-CN"/>
        </w:rPr>
      </w:pPr>
      <w:r w:rsidRPr="002D4596">
        <w:rPr>
          <w:color w:val="C00000"/>
          <w:lang w:eastAsia="zh-CN"/>
        </w:rPr>
        <w:t xml:space="preserve">  </w:t>
      </w:r>
      <w:r w:rsidR="00B81C1A" w:rsidRPr="0073611B">
        <w:rPr>
          <w:color w:val="C00000"/>
          <w:lang w:eastAsia="zh-CN"/>
        </w:rPr>
        <w:t>description   = 1*64</w:t>
      </w:r>
      <w:proofErr w:type="gramStart"/>
      <w:r w:rsidR="00B81C1A" w:rsidRPr="0073611B">
        <w:rPr>
          <w:color w:val="C00000"/>
          <w:lang w:eastAsia="zh-CN"/>
        </w:rPr>
        <w:t>VCHAR ;</w:t>
      </w:r>
      <w:proofErr w:type="gramEnd"/>
      <w:r w:rsidR="00B81C1A" w:rsidRPr="0073611B">
        <w:rPr>
          <w:color w:val="C00000"/>
          <w:lang w:eastAsia="zh-CN"/>
        </w:rPr>
        <w:t xml:space="preserve">  brief descript of this VLAN</w:t>
      </w:r>
    </w:p>
    <w:p w14:paraId="1DC61CEA" w14:textId="265FD960" w:rsidR="00977FC3" w:rsidRPr="0073611B" w:rsidRDefault="00915AF9" w:rsidP="0073611B">
      <w:pPr>
        <w:pStyle w:val="BlockText"/>
        <w:rPr>
          <w:color w:val="C00000"/>
          <w:lang w:eastAsia="zh-CN"/>
        </w:rPr>
      </w:pPr>
      <w:r w:rsidRPr="002D4596">
        <w:rPr>
          <w:color w:val="C00000"/>
          <w:lang w:eastAsia="zh-CN"/>
        </w:rPr>
        <w:t xml:space="preserve"> </w:t>
      </w:r>
      <w:r w:rsidR="00DD7E2C" w:rsidRPr="002D4596">
        <w:rPr>
          <w:color w:val="C00000"/>
          <w:lang w:eastAsia="zh-CN"/>
        </w:rPr>
        <w:t xml:space="preserve"> </w:t>
      </w:r>
      <w:proofErr w:type="spellStart"/>
      <w:r w:rsidR="00977FC3" w:rsidRPr="002D4596">
        <w:rPr>
          <w:color w:val="C00000"/>
          <w:lang w:eastAsia="zh-CN"/>
        </w:rPr>
        <w:t>config_status_code</w:t>
      </w:r>
      <w:proofErr w:type="spellEnd"/>
      <w:r w:rsidR="00977FC3" w:rsidRPr="002D4596">
        <w:rPr>
          <w:color w:val="C00000"/>
          <w:lang w:eastAsia="zh-CN"/>
        </w:rPr>
        <w:t xml:space="preserve">                   = 32HEXDIG    </w:t>
      </w:r>
      <w:proofErr w:type="gramStart"/>
      <w:r w:rsidR="00977FC3" w:rsidRPr="002D4596">
        <w:rPr>
          <w:color w:val="C00000"/>
          <w:lang w:eastAsia="zh-CN"/>
        </w:rPr>
        <w:t xml:space="preserve">  ;</w:t>
      </w:r>
      <w:proofErr w:type="gramEnd"/>
    </w:p>
    <w:p w14:paraId="34104EB7" w14:textId="77777777" w:rsidR="00B81C1A" w:rsidRPr="0073611B" w:rsidRDefault="00B81C1A" w:rsidP="00B81C1A">
      <w:pPr>
        <w:pStyle w:val="BlockText"/>
        <w:rPr>
          <w:color w:val="C00000"/>
          <w:lang w:eastAsia="zh-CN"/>
        </w:rPr>
      </w:pPr>
    </w:p>
    <w:p w14:paraId="70A89BF1" w14:textId="77777777" w:rsidR="00B81C1A" w:rsidRPr="0073611B" w:rsidRDefault="00B81C1A" w:rsidP="00B81C1A">
      <w:pPr>
        <w:pStyle w:val="BlockText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 xml:space="preserve">    key                 = </w:t>
      </w:r>
      <w:proofErr w:type="spellStart"/>
      <w:r w:rsidRPr="0073611B">
        <w:rPr>
          <w:color w:val="C00000"/>
          <w:lang w:eastAsia="zh-CN"/>
        </w:rPr>
        <w:t>VLAN_</w:t>
      </w:r>
      <w:proofErr w:type="gramStart"/>
      <w:r w:rsidRPr="0073611B">
        <w:rPr>
          <w:color w:val="C00000"/>
          <w:lang w:eastAsia="zh-CN"/>
        </w:rPr>
        <w:t>TABLE:vlanid</w:t>
      </w:r>
      <w:proofErr w:type="gramEnd"/>
      <w:r w:rsidRPr="0073611B">
        <w:rPr>
          <w:color w:val="C00000"/>
          <w:lang w:eastAsia="zh-CN"/>
        </w:rPr>
        <w:t>:ifname</w:t>
      </w:r>
      <w:proofErr w:type="spellEnd"/>
      <w:r w:rsidRPr="0073611B">
        <w:rPr>
          <w:color w:val="C00000"/>
          <w:lang w:eastAsia="zh-CN"/>
        </w:rPr>
        <w:t xml:space="preserve"> ; physical port member of VLAN</w:t>
      </w:r>
    </w:p>
    <w:p w14:paraId="0F73681C" w14:textId="7383AB1B" w:rsidR="00B81C1A" w:rsidRPr="0073611B" w:rsidRDefault="00B81C1A" w:rsidP="0073611B">
      <w:pPr>
        <w:pStyle w:val="BlockText"/>
        <w:ind w:firstLine="200"/>
        <w:rPr>
          <w:color w:val="C00000"/>
          <w:lang w:eastAsia="zh-CN"/>
        </w:rPr>
      </w:pPr>
      <w:proofErr w:type="spellStart"/>
      <w:r w:rsidRPr="0073611B">
        <w:rPr>
          <w:color w:val="C00000"/>
          <w:lang w:eastAsia="zh-CN"/>
        </w:rPr>
        <w:t>tagging_mode</w:t>
      </w:r>
      <w:proofErr w:type="spellEnd"/>
      <w:r w:rsidRPr="0073611B">
        <w:rPr>
          <w:color w:val="C00000"/>
          <w:lang w:eastAsia="zh-CN"/>
        </w:rPr>
        <w:t xml:space="preserve">        = "untagged" / "tagged" / "</w:t>
      </w:r>
      <w:proofErr w:type="spellStart"/>
      <w:r w:rsidRPr="0073611B">
        <w:rPr>
          <w:color w:val="C00000"/>
          <w:lang w:eastAsia="zh-CN"/>
        </w:rPr>
        <w:t>priority_tagged</w:t>
      </w:r>
      <w:proofErr w:type="spellEnd"/>
      <w:proofErr w:type="gramStart"/>
      <w:r w:rsidRPr="0073611B">
        <w:rPr>
          <w:color w:val="C00000"/>
          <w:lang w:eastAsia="zh-CN"/>
        </w:rPr>
        <w:t>" ;</w:t>
      </w:r>
      <w:proofErr w:type="gramEnd"/>
      <w:r w:rsidRPr="0073611B">
        <w:rPr>
          <w:color w:val="C00000"/>
          <w:lang w:eastAsia="zh-CN"/>
        </w:rPr>
        <w:t xml:space="preserve"> default value as untagged</w:t>
      </w:r>
    </w:p>
    <w:p w14:paraId="1D48216C" w14:textId="7336F463" w:rsidR="00977FC3" w:rsidRPr="002D4596" w:rsidRDefault="00977FC3" w:rsidP="00977FC3">
      <w:pPr>
        <w:pStyle w:val="BlockText"/>
        <w:rPr>
          <w:color w:val="C00000"/>
          <w:lang w:eastAsia="zh-CN"/>
        </w:rPr>
      </w:pPr>
      <w:r w:rsidRPr="002D4596">
        <w:rPr>
          <w:color w:val="C00000"/>
          <w:lang w:eastAsia="zh-CN"/>
        </w:rPr>
        <w:t xml:space="preserve"> </w:t>
      </w:r>
      <w:proofErr w:type="spellStart"/>
      <w:r w:rsidRPr="002D4596">
        <w:rPr>
          <w:color w:val="C00000"/>
          <w:lang w:eastAsia="zh-CN"/>
        </w:rPr>
        <w:t>config_status_code</w:t>
      </w:r>
      <w:proofErr w:type="spellEnd"/>
      <w:r w:rsidRPr="002D4596">
        <w:rPr>
          <w:color w:val="C00000"/>
          <w:lang w:eastAsia="zh-CN"/>
        </w:rPr>
        <w:t xml:space="preserve">                   = 32HEXDIG    </w:t>
      </w:r>
      <w:proofErr w:type="gramStart"/>
      <w:r w:rsidRPr="002D4596">
        <w:rPr>
          <w:color w:val="C00000"/>
          <w:lang w:eastAsia="zh-CN"/>
        </w:rPr>
        <w:t xml:space="preserve">  ;</w:t>
      </w:r>
      <w:proofErr w:type="gramEnd"/>
    </w:p>
    <w:p w14:paraId="6CE6F64C" w14:textId="77777777" w:rsidR="00977FC3" w:rsidRPr="0073611B" w:rsidRDefault="00977FC3" w:rsidP="0073611B">
      <w:pPr>
        <w:pStyle w:val="BlockText"/>
        <w:ind w:firstLine="200"/>
        <w:rPr>
          <w:color w:val="FF0000"/>
          <w:lang w:eastAsia="zh-CN"/>
        </w:rPr>
      </w:pPr>
    </w:p>
    <w:p w14:paraId="596DC1E1" w14:textId="77777777" w:rsidR="00B81C1A" w:rsidRDefault="00B81C1A" w:rsidP="00B81C1A"/>
    <w:p w14:paraId="04378797" w14:textId="14DB8F97" w:rsidR="00B81C1A" w:rsidRPr="0073611B" w:rsidRDefault="001B4D2F">
      <w:pPr>
        <w:pStyle w:val="BodyTextIndent"/>
        <w:pPrChange w:id="209" w:author="Jipan Yang" w:date="2017-06-11T23:25:00Z">
          <w:pPr/>
        </w:pPrChange>
      </w:pPr>
      <w:r>
        <w:t xml:space="preserve">Refer to </w:t>
      </w:r>
      <w:r w:rsidRPr="00FC0199">
        <w:t>https://github.com/opencomputeproject/SAI/blob/master/inc/saistatus.h</w:t>
      </w:r>
      <w:r>
        <w:t xml:space="preserve"> for </w:t>
      </w:r>
      <w:proofErr w:type="spellStart"/>
      <w:r>
        <w:t>config_status_code</w:t>
      </w:r>
      <w:proofErr w:type="spellEnd"/>
      <w:r>
        <w:t>, we intend to have a consistent view of status code within sonic.</w:t>
      </w:r>
    </w:p>
    <w:p w14:paraId="52003733" w14:textId="77777777" w:rsidR="0027395B" w:rsidRDefault="0027395B" w:rsidP="0021673B"/>
    <w:p w14:paraId="77C97741" w14:textId="26153C5B" w:rsidR="00EC1414" w:rsidRDefault="00DA318B" w:rsidP="0073611B">
      <w:pPr>
        <w:pStyle w:val="Heading3"/>
      </w:pPr>
      <w:bookmarkStart w:id="210" w:name="_Toc484988190"/>
      <w:r>
        <w:t>APP</w:t>
      </w:r>
      <w:r w:rsidR="0027395B">
        <w:t>DB</w:t>
      </w:r>
      <w:r>
        <w:t xml:space="preserve"> </w:t>
      </w:r>
      <w:r w:rsidR="00EC1414">
        <w:t>VLAN schema</w:t>
      </w:r>
      <w:bookmarkEnd w:id="210"/>
    </w:p>
    <w:p w14:paraId="06F0F3E0" w14:textId="5B0DA3F3" w:rsidR="00EC1414" w:rsidRDefault="00DB4FFE">
      <w:pPr>
        <w:pStyle w:val="BodyTextIndent"/>
        <w:pPrChange w:id="211" w:author="Jipan Yang" w:date="2017-06-11T23:25:00Z">
          <w:pPr/>
        </w:pPrChange>
      </w:pPr>
      <w:r>
        <w:t>To follow</w:t>
      </w:r>
      <w:r w:rsidR="006F494B">
        <w:t xml:space="preserve"> the VLAN_TABLE design in APP DB, but with minor extension for </w:t>
      </w:r>
      <w:r w:rsidR="00B036C6">
        <w:rPr>
          <w:rFonts w:hint="eastAsia"/>
        </w:rPr>
        <w:t>B</w:t>
      </w:r>
      <w:r w:rsidR="00C8379F">
        <w:t xml:space="preserve">roadcast/multicast </w:t>
      </w:r>
      <w:r w:rsidR="00032407">
        <w:t xml:space="preserve">and </w:t>
      </w:r>
      <w:r w:rsidR="00C8379F">
        <w:t>DLF packets control</w:t>
      </w:r>
      <w:r w:rsidR="00CD46D0">
        <w:t xml:space="preserve"> and </w:t>
      </w:r>
      <w:proofErr w:type="spellStart"/>
      <w:r w:rsidR="00CD46D0">
        <w:t>vlan</w:t>
      </w:r>
      <w:proofErr w:type="spellEnd"/>
      <w:r w:rsidR="00CD46D0">
        <w:t xml:space="preserve"> description field</w:t>
      </w:r>
      <w:r w:rsidR="00C8379F">
        <w:t>.</w:t>
      </w:r>
    </w:p>
    <w:p w14:paraId="72DE129D" w14:textId="77777777" w:rsidR="00C8379F" w:rsidRDefault="00C8379F" w:rsidP="0021673B"/>
    <w:p w14:paraId="4FAE653A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>###VLAN_TABLE</w:t>
      </w:r>
    </w:p>
    <w:p w14:paraId="706E462C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;Defines</w:t>
      </w:r>
      <w:proofErr w:type="gramEnd"/>
      <w:r>
        <w:rPr>
          <w:lang w:eastAsia="zh-CN"/>
        </w:rPr>
        <w:t xml:space="preserve"> VLANs and the interfaces which are members of the </w:t>
      </w:r>
      <w:proofErr w:type="spellStart"/>
      <w:r>
        <w:rPr>
          <w:lang w:eastAsia="zh-CN"/>
        </w:rPr>
        <w:t>vlan</w:t>
      </w:r>
      <w:proofErr w:type="spellEnd"/>
    </w:p>
    <w:p w14:paraId="5186F999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;Status</w:t>
      </w:r>
      <w:proofErr w:type="gramEnd"/>
      <w:r>
        <w:rPr>
          <w:lang w:eastAsia="zh-CN"/>
        </w:rPr>
        <w:t>: work in progress</w:t>
      </w:r>
    </w:p>
    <w:p w14:paraId="422246E9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key                 = VLAN_TABLE:"</w:t>
      </w:r>
      <w:proofErr w:type="spellStart"/>
      <w:r>
        <w:rPr>
          <w:lang w:eastAsia="zh-CN"/>
        </w:rPr>
        <w:t>vlan"</w:t>
      </w:r>
      <w:proofErr w:type="gramStart"/>
      <w:r>
        <w:rPr>
          <w:lang w:eastAsia="zh-CN"/>
        </w:rPr>
        <w:t>vlanid</w:t>
      </w:r>
      <w:proofErr w:type="spellEnd"/>
      <w:r>
        <w:rPr>
          <w:lang w:eastAsia="zh-CN"/>
        </w:rPr>
        <w:t xml:space="preserve"> ;</w:t>
      </w:r>
      <w:proofErr w:type="gramEnd"/>
      <w:r>
        <w:rPr>
          <w:lang w:eastAsia="zh-CN"/>
        </w:rPr>
        <w:t xml:space="preserve"> DIGIT 0-4095 with prefix "</w:t>
      </w:r>
      <w:proofErr w:type="spellStart"/>
      <w:r>
        <w:rPr>
          <w:lang w:eastAsia="zh-CN"/>
        </w:rPr>
        <w:t>Vlan</w:t>
      </w:r>
      <w:proofErr w:type="spellEnd"/>
      <w:r>
        <w:rPr>
          <w:lang w:eastAsia="zh-CN"/>
        </w:rPr>
        <w:t>"</w:t>
      </w:r>
    </w:p>
    <w:p w14:paraId="38073ACD" w14:textId="4618EB9E" w:rsidR="00C8379F" w:rsidRDefault="00C8379F">
      <w:pPr>
        <w:pStyle w:val="BlockText"/>
        <w:ind w:firstLine="200"/>
        <w:rPr>
          <w:ins w:id="212" w:author="Jipan Yang" w:date="2017-06-09T21:55:00Z"/>
          <w:lang w:eastAsia="zh-CN"/>
        </w:rPr>
        <w:pPrChange w:id="213" w:author="Jipan Yang" w:date="2017-06-09T21:55:00Z">
          <w:pPr>
            <w:pStyle w:val="BlockText"/>
          </w:pPr>
        </w:pPrChange>
      </w:pPr>
      <w:del w:id="214" w:author="Jipan Yang" w:date="2017-06-09T21:55:00Z">
        <w:r w:rsidDel="00272396">
          <w:rPr>
            <w:lang w:eastAsia="zh-CN"/>
          </w:rPr>
          <w:delText xml:space="preserve">    </w:delText>
        </w:r>
      </w:del>
      <w:proofErr w:type="spellStart"/>
      <w:r>
        <w:rPr>
          <w:lang w:eastAsia="zh-CN"/>
        </w:rPr>
        <w:t>admin_status</w:t>
      </w:r>
      <w:proofErr w:type="spellEnd"/>
      <w:r>
        <w:rPr>
          <w:lang w:eastAsia="zh-CN"/>
        </w:rPr>
        <w:t xml:space="preserve">        = "down" / "up"      </w:t>
      </w:r>
      <w:proofErr w:type="gramStart"/>
      <w:r>
        <w:rPr>
          <w:lang w:eastAsia="zh-CN"/>
        </w:rPr>
        <w:t xml:space="preserve">  ;</w:t>
      </w:r>
      <w:proofErr w:type="gramEnd"/>
      <w:r>
        <w:rPr>
          <w:lang w:eastAsia="zh-CN"/>
        </w:rPr>
        <w:t xml:space="preserve"> admin status</w:t>
      </w:r>
    </w:p>
    <w:p w14:paraId="07C5B0B6" w14:textId="2C7D010C" w:rsidR="00272396" w:rsidRPr="00272396" w:rsidRDefault="00272396">
      <w:pPr>
        <w:pStyle w:val="BlockText"/>
        <w:ind w:firstLine="200"/>
        <w:rPr>
          <w:color w:val="C00000"/>
          <w:lang w:eastAsia="zh-CN"/>
          <w:rPrChange w:id="215" w:author="Jipan Yang" w:date="2017-06-09T21:55:00Z">
            <w:rPr>
              <w:lang w:eastAsia="zh-CN"/>
            </w:rPr>
          </w:rPrChange>
        </w:rPr>
        <w:pPrChange w:id="216" w:author="Jipan Yang" w:date="2017-06-09T21:55:00Z">
          <w:pPr>
            <w:pStyle w:val="BlockText"/>
          </w:pPr>
        </w:pPrChange>
      </w:pPr>
      <w:proofErr w:type="spellStart"/>
      <w:ins w:id="217" w:author="Jipan Yang" w:date="2017-06-09T21:55:00Z">
        <w:r>
          <w:rPr>
            <w:color w:val="C00000"/>
            <w:lang w:eastAsia="zh-CN"/>
          </w:rPr>
          <w:t>autostate</w:t>
        </w:r>
        <w:proofErr w:type="spellEnd"/>
        <w:r>
          <w:rPr>
            <w:color w:val="C00000"/>
            <w:lang w:eastAsia="zh-CN"/>
          </w:rPr>
          <w:tab/>
          <w:t>= “disabled”/</w:t>
        </w:r>
        <w:r w:rsidRPr="006F23B9">
          <w:rPr>
            <w:color w:val="C00000"/>
            <w:lang w:eastAsia="zh-CN"/>
          </w:rPr>
          <w:t xml:space="preserve"> </w:t>
        </w:r>
        <w:r>
          <w:rPr>
            <w:color w:val="C00000"/>
            <w:lang w:eastAsia="zh-CN"/>
          </w:rPr>
          <w:t>“enabled</w:t>
        </w:r>
        <w:proofErr w:type="gramStart"/>
        <w:r>
          <w:rPr>
            <w:color w:val="C00000"/>
            <w:lang w:eastAsia="zh-CN"/>
          </w:rPr>
          <w:t>” ;</w:t>
        </w:r>
        <w:proofErr w:type="gramEnd"/>
        <w:r>
          <w:rPr>
            <w:color w:val="C00000"/>
            <w:lang w:eastAsia="zh-CN"/>
          </w:rPr>
          <w:t xml:space="preserve"> </w:t>
        </w:r>
        <w:r w:rsidRPr="0073611B">
          <w:rPr>
            <w:color w:val="C00000"/>
            <w:lang w:eastAsia="zh-CN"/>
          </w:rPr>
          <w:t xml:space="preserve">default value as </w:t>
        </w:r>
        <w:r>
          <w:rPr>
            <w:color w:val="C00000"/>
            <w:lang w:eastAsia="zh-CN"/>
          </w:rPr>
          <w:t>disabled</w:t>
        </w:r>
      </w:ins>
    </w:p>
    <w:p w14:paraId="0867A25E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oper_status</w:t>
      </w:r>
      <w:proofErr w:type="spellEnd"/>
      <w:r>
        <w:rPr>
          <w:lang w:eastAsia="zh-CN"/>
        </w:rPr>
        <w:t xml:space="preserve">         = "down" / "up"      </w:t>
      </w:r>
      <w:proofErr w:type="gramStart"/>
      <w:r>
        <w:rPr>
          <w:lang w:eastAsia="zh-CN"/>
        </w:rPr>
        <w:t xml:space="preserve">  ;</w:t>
      </w:r>
      <w:proofErr w:type="gramEnd"/>
      <w:r>
        <w:rPr>
          <w:lang w:eastAsia="zh-CN"/>
        </w:rPr>
        <w:t xml:space="preserve"> operating status</w:t>
      </w:r>
    </w:p>
    <w:p w14:paraId="0ACCA61A" w14:textId="32545C98" w:rsidR="00C8379F" w:rsidRDefault="00C8379F" w:rsidP="00C8379F">
      <w:pPr>
        <w:pStyle w:val="BlockText"/>
        <w:ind w:firstLine="200"/>
        <w:rPr>
          <w:lang w:eastAsia="zh-CN"/>
        </w:rPr>
      </w:pPr>
      <w:proofErr w:type="spellStart"/>
      <w:r>
        <w:rPr>
          <w:lang w:eastAsia="zh-CN"/>
        </w:rPr>
        <w:t>mtu</w:t>
      </w:r>
      <w:proofErr w:type="spellEnd"/>
      <w:r>
        <w:rPr>
          <w:lang w:eastAsia="zh-CN"/>
        </w:rPr>
        <w:t xml:space="preserve">                 = 1*4DIGIT           </w:t>
      </w:r>
      <w:proofErr w:type="gramStart"/>
      <w:r>
        <w:rPr>
          <w:lang w:eastAsia="zh-CN"/>
        </w:rPr>
        <w:t xml:space="preserve">  ;</w:t>
      </w:r>
      <w:proofErr w:type="gramEnd"/>
      <w:r>
        <w:rPr>
          <w:lang w:eastAsia="zh-CN"/>
        </w:rPr>
        <w:t xml:space="preserve"> MTU for the IP interface of the VLAN</w:t>
      </w:r>
    </w:p>
    <w:p w14:paraId="4ADAFCED" w14:textId="77777777" w:rsidR="00A82BB6" w:rsidRPr="0073611B" w:rsidRDefault="00A82BB6" w:rsidP="00A82BB6">
      <w:pPr>
        <w:pStyle w:val="BlockText"/>
        <w:ind w:firstLine="200"/>
        <w:rPr>
          <w:color w:val="C00000"/>
          <w:lang w:eastAsia="zh-CN"/>
        </w:rPr>
      </w:pPr>
      <w:proofErr w:type="spellStart"/>
      <w:r w:rsidRPr="0073611B">
        <w:rPr>
          <w:color w:val="C00000"/>
          <w:lang w:eastAsia="zh-CN"/>
        </w:rPr>
        <w:t>unicast_miss_</w:t>
      </w:r>
      <w:proofErr w:type="gramStart"/>
      <w:r w:rsidRPr="0073611B">
        <w:rPr>
          <w:color w:val="C00000"/>
          <w:lang w:eastAsia="zh-CN"/>
        </w:rPr>
        <w:t>flood</w:t>
      </w:r>
      <w:proofErr w:type="spellEnd"/>
      <w:r w:rsidRPr="0073611B">
        <w:rPr>
          <w:color w:val="C00000"/>
          <w:lang w:eastAsia="zh-CN"/>
        </w:rPr>
        <w:t xml:space="preserve">  =</w:t>
      </w:r>
      <w:proofErr w:type="gramEnd"/>
      <w:r w:rsidRPr="0073611B">
        <w:rPr>
          <w:color w:val="C00000"/>
          <w:lang w:eastAsia="zh-CN"/>
        </w:rPr>
        <w:t xml:space="preserve"> "true" / "false" ; default value as true</w:t>
      </w:r>
    </w:p>
    <w:p w14:paraId="4E25E225" w14:textId="77777777" w:rsidR="00A82BB6" w:rsidRPr="0073611B" w:rsidRDefault="00A82BB6" w:rsidP="00A82BB6">
      <w:pPr>
        <w:pStyle w:val="BlockText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 xml:space="preserve">    </w:t>
      </w:r>
      <w:proofErr w:type="spellStart"/>
      <w:r w:rsidRPr="0073611B">
        <w:rPr>
          <w:color w:val="C00000"/>
          <w:lang w:eastAsia="zh-CN"/>
        </w:rPr>
        <w:t>multicast_miss_</w:t>
      </w:r>
      <w:proofErr w:type="gramStart"/>
      <w:r w:rsidRPr="0073611B">
        <w:rPr>
          <w:color w:val="C00000"/>
          <w:lang w:eastAsia="zh-CN"/>
        </w:rPr>
        <w:t>flood</w:t>
      </w:r>
      <w:proofErr w:type="spellEnd"/>
      <w:r w:rsidRPr="0073611B">
        <w:rPr>
          <w:color w:val="C00000"/>
          <w:lang w:eastAsia="zh-CN"/>
        </w:rPr>
        <w:t xml:space="preserve">  =</w:t>
      </w:r>
      <w:proofErr w:type="gramEnd"/>
      <w:r w:rsidRPr="0073611B">
        <w:rPr>
          <w:color w:val="C00000"/>
          <w:lang w:eastAsia="zh-CN"/>
        </w:rPr>
        <w:t xml:space="preserve"> "true" / "false" ; default value as true</w:t>
      </w:r>
    </w:p>
    <w:p w14:paraId="1E617B50" w14:textId="77777777" w:rsidR="00A82BB6" w:rsidRPr="0073611B" w:rsidRDefault="00A82BB6" w:rsidP="00A82BB6">
      <w:pPr>
        <w:pStyle w:val="BlockText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 xml:space="preserve">    </w:t>
      </w:r>
      <w:proofErr w:type="spellStart"/>
      <w:r w:rsidRPr="0073611B">
        <w:rPr>
          <w:color w:val="C00000"/>
          <w:lang w:eastAsia="zh-CN"/>
        </w:rPr>
        <w:t>broadcast_miss_</w:t>
      </w:r>
      <w:proofErr w:type="gramStart"/>
      <w:r w:rsidRPr="0073611B">
        <w:rPr>
          <w:color w:val="C00000"/>
          <w:lang w:eastAsia="zh-CN"/>
        </w:rPr>
        <w:t>flood</w:t>
      </w:r>
      <w:proofErr w:type="spellEnd"/>
      <w:r w:rsidRPr="0073611B">
        <w:rPr>
          <w:color w:val="C00000"/>
          <w:lang w:eastAsia="zh-CN"/>
        </w:rPr>
        <w:t xml:space="preserve">  =</w:t>
      </w:r>
      <w:proofErr w:type="gramEnd"/>
      <w:r w:rsidRPr="0073611B">
        <w:rPr>
          <w:color w:val="C00000"/>
          <w:lang w:eastAsia="zh-CN"/>
        </w:rPr>
        <w:t xml:space="preserve"> "true" / "false" ; default value as true</w:t>
      </w:r>
    </w:p>
    <w:p w14:paraId="65213A02" w14:textId="2628A957" w:rsidR="005A5C87" w:rsidRPr="0073611B" w:rsidRDefault="005A5C87" w:rsidP="00C8379F">
      <w:pPr>
        <w:pStyle w:val="BlockText"/>
        <w:ind w:firstLine="200"/>
        <w:rPr>
          <w:color w:val="C00000"/>
          <w:lang w:eastAsia="zh-CN"/>
        </w:rPr>
      </w:pPr>
      <w:r w:rsidRPr="0073611B">
        <w:rPr>
          <w:color w:val="C00000"/>
          <w:lang w:eastAsia="zh-CN"/>
        </w:rPr>
        <w:t xml:space="preserve">description   = </w:t>
      </w:r>
      <w:r w:rsidR="00BC05A8" w:rsidRPr="0073611B">
        <w:rPr>
          <w:color w:val="C00000"/>
          <w:lang w:eastAsia="zh-CN"/>
        </w:rPr>
        <w:t>1*64</w:t>
      </w:r>
      <w:proofErr w:type="gramStart"/>
      <w:r w:rsidR="00BC05A8" w:rsidRPr="0073611B">
        <w:rPr>
          <w:color w:val="C00000"/>
          <w:lang w:eastAsia="zh-CN"/>
        </w:rPr>
        <w:t>VCHAR ;</w:t>
      </w:r>
      <w:proofErr w:type="gramEnd"/>
      <w:r w:rsidR="00BC05A8" w:rsidRPr="0073611B">
        <w:rPr>
          <w:color w:val="C00000"/>
          <w:lang w:eastAsia="zh-CN"/>
        </w:rPr>
        <w:t xml:space="preserve">  brief descript of this VLAN</w:t>
      </w:r>
    </w:p>
    <w:p w14:paraId="0CB3627B" w14:textId="6B8E4391" w:rsidR="00FC0199" w:rsidRPr="0073611B" w:rsidRDefault="00FC0199" w:rsidP="00C8379F">
      <w:pPr>
        <w:pStyle w:val="BlockText"/>
        <w:ind w:firstLine="200"/>
        <w:rPr>
          <w:color w:val="C00000"/>
          <w:lang w:eastAsia="zh-CN"/>
        </w:rPr>
      </w:pPr>
      <w:proofErr w:type="spellStart"/>
      <w:r w:rsidRPr="006C337E">
        <w:rPr>
          <w:color w:val="C00000"/>
          <w:lang w:eastAsia="zh-CN"/>
        </w:rPr>
        <w:t>config_status_code</w:t>
      </w:r>
      <w:proofErr w:type="spellEnd"/>
      <w:r w:rsidRPr="006C337E">
        <w:rPr>
          <w:color w:val="C00000"/>
          <w:lang w:eastAsia="zh-CN"/>
        </w:rPr>
        <w:t xml:space="preserve">                   = 32HEXDIG    </w:t>
      </w:r>
      <w:proofErr w:type="gramStart"/>
      <w:r w:rsidRPr="006C337E">
        <w:rPr>
          <w:color w:val="C00000"/>
          <w:lang w:eastAsia="zh-CN"/>
        </w:rPr>
        <w:t xml:space="preserve">  ;</w:t>
      </w:r>
      <w:proofErr w:type="gramEnd"/>
    </w:p>
    <w:p w14:paraId="680CDE87" w14:textId="77777777" w:rsidR="00C8379F" w:rsidRDefault="00C8379F" w:rsidP="00C8379F">
      <w:pPr>
        <w:pStyle w:val="BlockText"/>
        <w:rPr>
          <w:lang w:eastAsia="zh-CN"/>
        </w:rPr>
      </w:pPr>
    </w:p>
    <w:p w14:paraId="50C1CBE4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key                 = </w:t>
      </w:r>
      <w:proofErr w:type="spellStart"/>
      <w:r>
        <w:rPr>
          <w:lang w:eastAsia="zh-CN"/>
        </w:rPr>
        <w:t>VLAN_</w:t>
      </w:r>
      <w:proofErr w:type="gramStart"/>
      <w:r>
        <w:rPr>
          <w:lang w:eastAsia="zh-CN"/>
        </w:rPr>
        <w:t>TABLE:vlanid</w:t>
      </w:r>
      <w:proofErr w:type="gramEnd"/>
      <w:r>
        <w:rPr>
          <w:lang w:eastAsia="zh-CN"/>
        </w:rPr>
        <w:t>:ifname</w:t>
      </w:r>
      <w:proofErr w:type="spellEnd"/>
      <w:r>
        <w:rPr>
          <w:lang w:eastAsia="zh-CN"/>
        </w:rPr>
        <w:t xml:space="preserve"> ; physical port member of VLAN</w:t>
      </w:r>
    </w:p>
    <w:p w14:paraId="711A3039" w14:textId="637F64CD" w:rsidR="00C8379F" w:rsidRDefault="00C8379F" w:rsidP="0073611B">
      <w:pPr>
        <w:pStyle w:val="BlockText"/>
        <w:ind w:firstLine="200"/>
        <w:rPr>
          <w:lang w:eastAsia="zh-CN"/>
        </w:rPr>
      </w:pPr>
      <w:proofErr w:type="spellStart"/>
      <w:r>
        <w:rPr>
          <w:lang w:eastAsia="zh-CN"/>
        </w:rPr>
        <w:t>tagging_mode</w:t>
      </w:r>
      <w:proofErr w:type="spellEnd"/>
      <w:r>
        <w:rPr>
          <w:lang w:eastAsia="zh-CN"/>
        </w:rPr>
        <w:t xml:space="preserve">        = "untagged" / "tagged" / "</w:t>
      </w:r>
      <w:proofErr w:type="spellStart"/>
      <w:r>
        <w:rPr>
          <w:lang w:eastAsia="zh-CN"/>
        </w:rPr>
        <w:t>priority_tagged</w:t>
      </w:r>
      <w:proofErr w:type="spellEnd"/>
      <w:proofErr w:type="gramStart"/>
      <w:r>
        <w:rPr>
          <w:lang w:eastAsia="zh-CN"/>
        </w:rPr>
        <w:t>" ;</w:t>
      </w:r>
      <w:proofErr w:type="gramEnd"/>
      <w:r>
        <w:rPr>
          <w:lang w:eastAsia="zh-CN"/>
        </w:rPr>
        <w:t xml:space="preserve"> default value as untagged</w:t>
      </w:r>
    </w:p>
    <w:p w14:paraId="6B53B76B" w14:textId="5E017315" w:rsidR="00FC0199" w:rsidRPr="006C337E" w:rsidRDefault="00FC0199" w:rsidP="0073611B">
      <w:pPr>
        <w:pStyle w:val="BlockText"/>
        <w:ind w:firstLine="200"/>
        <w:rPr>
          <w:lang w:eastAsia="zh-CN"/>
        </w:rPr>
      </w:pPr>
      <w:proofErr w:type="spellStart"/>
      <w:r w:rsidRPr="006C337E">
        <w:rPr>
          <w:color w:val="C00000"/>
          <w:lang w:eastAsia="zh-CN"/>
        </w:rPr>
        <w:t>config_status_code</w:t>
      </w:r>
      <w:proofErr w:type="spellEnd"/>
      <w:r w:rsidRPr="006C337E">
        <w:rPr>
          <w:color w:val="C00000"/>
          <w:lang w:eastAsia="zh-CN"/>
        </w:rPr>
        <w:t xml:space="preserve">                   = 32HEXDIG    </w:t>
      </w:r>
      <w:proofErr w:type="gramStart"/>
      <w:r w:rsidRPr="006C337E">
        <w:rPr>
          <w:color w:val="C00000"/>
          <w:lang w:eastAsia="zh-CN"/>
        </w:rPr>
        <w:t xml:space="preserve">  ;</w:t>
      </w:r>
      <w:proofErr w:type="gramEnd"/>
    </w:p>
    <w:p w14:paraId="7BDE5D50" w14:textId="77777777" w:rsidR="006F494B" w:rsidRDefault="006F494B" w:rsidP="0021673B"/>
    <w:p w14:paraId="46EEA426" w14:textId="1483698E" w:rsidR="002B6D4F" w:rsidDel="0050314D" w:rsidRDefault="00F36B7A">
      <w:pPr>
        <w:pStyle w:val="BodyTextIndent"/>
        <w:rPr>
          <w:del w:id="218" w:author="Jipan Yang" w:date="2017-06-11T23:25:00Z"/>
        </w:rPr>
        <w:pPrChange w:id="219" w:author="Jipan Yang" w:date="2017-06-11T23:25:00Z">
          <w:pPr/>
        </w:pPrChange>
      </w:pPr>
      <w:r w:rsidRPr="0073611B">
        <w:t xml:space="preserve">By default, </w:t>
      </w:r>
      <w:proofErr w:type="spellStart"/>
      <w:r w:rsidRPr="0073611B">
        <w:t>unicast_miss_</w:t>
      </w:r>
      <w:proofErr w:type="gramStart"/>
      <w:r w:rsidRPr="0073611B">
        <w:t>flood</w:t>
      </w:r>
      <w:proofErr w:type="spellEnd"/>
      <w:r w:rsidRPr="0073611B">
        <w:t xml:space="preserve">,  </w:t>
      </w:r>
      <w:proofErr w:type="spellStart"/>
      <w:r w:rsidRPr="0073611B">
        <w:t>multicast</w:t>
      </w:r>
      <w:proofErr w:type="gramEnd"/>
      <w:r w:rsidRPr="0073611B">
        <w:t>_miss_flood</w:t>
      </w:r>
      <w:proofErr w:type="spellEnd"/>
      <w:r w:rsidRPr="0073611B">
        <w:t xml:space="preserve">  and </w:t>
      </w:r>
      <w:proofErr w:type="spellStart"/>
      <w:r w:rsidRPr="0073611B">
        <w:t>broadcast_miss_flood</w:t>
      </w:r>
      <w:proofErr w:type="spellEnd"/>
      <w:r w:rsidRPr="0073611B">
        <w:t xml:space="preserve">  all set to true, no flood control is enabled .</w:t>
      </w:r>
      <w:r w:rsidR="002E1D97">
        <w:t xml:space="preserve"> </w:t>
      </w:r>
    </w:p>
    <w:p w14:paraId="47AB090D" w14:textId="77777777" w:rsidR="005173EE" w:rsidRDefault="005173EE">
      <w:pPr>
        <w:pStyle w:val="BodyTextIndent"/>
        <w:pPrChange w:id="220" w:author="Jipan Yang" w:date="2017-06-11T23:25:00Z">
          <w:pPr/>
        </w:pPrChange>
      </w:pPr>
    </w:p>
    <w:p w14:paraId="0677C19E" w14:textId="1D6D0193" w:rsidR="0001434C" w:rsidRDefault="00866C9B">
      <w:pPr>
        <w:pStyle w:val="BodyTextIndent"/>
        <w:pPrChange w:id="221" w:author="Jipan Yang" w:date="2017-06-11T23:25:00Z">
          <w:pPr/>
        </w:pPrChange>
      </w:pPr>
      <w:r>
        <w:t xml:space="preserve">It may be difficult to put the attributes to SAI </w:t>
      </w:r>
      <w:proofErr w:type="spellStart"/>
      <w:r w:rsidRPr="00866C9B">
        <w:t>saivlan.h</w:t>
      </w:r>
      <w:proofErr w:type="spellEnd"/>
      <w:r>
        <w:t xml:space="preserve"> and have ASIC vendor to support them</w:t>
      </w:r>
      <w:r w:rsidR="00FD7790">
        <w:t xml:space="preserve"> in time</w:t>
      </w:r>
      <w:r>
        <w:t xml:space="preserve">. As a workaround, we could use those switch level attributes: </w:t>
      </w:r>
    </w:p>
    <w:p w14:paraId="2C07B8E7" w14:textId="77777777" w:rsidR="00866C9B" w:rsidRDefault="00866C9B" w:rsidP="0021673B"/>
    <w:p w14:paraId="2ADB2DB8" w14:textId="77777777" w:rsidR="00866C9B" w:rsidRDefault="00866C9B" w:rsidP="00866C9B">
      <w:pPr>
        <w:pStyle w:val="BlockText"/>
        <w:rPr>
          <w:shd w:val="clear" w:color="auto" w:fill="FFFFFF"/>
          <w:lang w:eastAsia="zh-CN"/>
        </w:rPr>
      </w:pPr>
      <w:r w:rsidRPr="00866C9B">
        <w:rPr>
          <w:shd w:val="clear" w:color="auto" w:fill="FFFFFF"/>
          <w:lang w:eastAsia="zh-CN"/>
        </w:rPr>
        <w:t>SAI_SWITCH_ATTR_FDB_UNICAST_MISS_PACKET_ACTION,</w:t>
      </w:r>
    </w:p>
    <w:p w14:paraId="04EC3849" w14:textId="77777777" w:rsidR="00866C9B" w:rsidRDefault="00866C9B" w:rsidP="00866C9B">
      <w:pPr>
        <w:pStyle w:val="BlockText"/>
        <w:rPr>
          <w:shd w:val="clear" w:color="auto" w:fill="FFFFFF"/>
          <w:lang w:eastAsia="zh-CN"/>
        </w:rPr>
      </w:pPr>
      <w:r w:rsidRPr="00866C9B">
        <w:rPr>
          <w:shd w:val="clear" w:color="auto" w:fill="FFFFFF"/>
          <w:lang w:eastAsia="zh-CN"/>
        </w:rPr>
        <w:t>SAI_SWITCH_ATTR_FDB_BROADCAST_MISS_PACKET_ACTION,</w:t>
      </w:r>
    </w:p>
    <w:p w14:paraId="2931EC02" w14:textId="77777777" w:rsidR="00866C9B" w:rsidRPr="00866C9B" w:rsidRDefault="00866C9B" w:rsidP="00866C9B">
      <w:pPr>
        <w:pStyle w:val="BlockText"/>
        <w:rPr>
          <w:rFonts w:ascii="Times New Roman" w:hAnsi="Times New Roman"/>
          <w:lang w:eastAsia="zh-CN"/>
        </w:rPr>
      </w:pPr>
      <w:r w:rsidRPr="00866C9B">
        <w:rPr>
          <w:shd w:val="clear" w:color="auto" w:fill="FFFFFF"/>
          <w:lang w:eastAsia="zh-CN"/>
        </w:rPr>
        <w:t>SAI_SWITCH_ATTR_FDB_MULTICAST_MISS_PACKET_ACTION,</w:t>
      </w:r>
    </w:p>
    <w:p w14:paraId="2BA0F2CA" w14:textId="77777777" w:rsidR="00FC0199" w:rsidDel="0050314D" w:rsidRDefault="00866C9B">
      <w:pPr>
        <w:pStyle w:val="BodyTextIndent"/>
        <w:rPr>
          <w:del w:id="222" w:author="Jipan Yang" w:date="2017-06-11T23:25:00Z"/>
        </w:rPr>
        <w:pPrChange w:id="223" w:author="Jipan Yang" w:date="2017-06-11T23:25:00Z">
          <w:pPr/>
        </w:pPrChange>
      </w:pPr>
      <w:r>
        <w:t xml:space="preserve">Follow the example of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SA</w:t>
      </w:r>
      <w:r w:rsidRPr="00866C9B">
        <w:rPr>
          <w:rFonts w:ascii="Consolas" w:hAnsi="Consolas"/>
          <w:color w:val="24292E"/>
          <w:sz w:val="18"/>
          <w:szCs w:val="18"/>
          <w:shd w:val="clear" w:color="auto" w:fill="FFFFFF"/>
        </w:rPr>
        <w:t>I_SWITCH_ATTR_SRC_MAC_ADDRES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 </w:t>
      </w:r>
      <w:r>
        <w:t xml:space="preserve">for </w:t>
      </w:r>
      <w:r w:rsidR="00A15173">
        <w:t xml:space="preserve">implementation in </w:t>
      </w:r>
      <w:proofErr w:type="spellStart"/>
      <w:r w:rsidR="00A15173">
        <w:t>orchagent</w:t>
      </w:r>
      <w:proofErr w:type="spellEnd"/>
      <w:r w:rsidR="00A15173">
        <w:t xml:space="preserve">.  Non-default attribute value could be fetched from </w:t>
      </w:r>
      <w:proofErr w:type="spellStart"/>
      <w:r w:rsidR="00A15173">
        <w:t>minigraph</w:t>
      </w:r>
      <w:proofErr w:type="spellEnd"/>
      <w:r w:rsidR="00A15173">
        <w:t xml:space="preserve"> upon </w:t>
      </w:r>
      <w:proofErr w:type="spellStart"/>
      <w:r w:rsidR="00A15173">
        <w:t>orchagent</w:t>
      </w:r>
      <w:proofErr w:type="spellEnd"/>
      <w:r w:rsidR="00A15173">
        <w:t xml:space="preserve"> </w:t>
      </w:r>
      <w:proofErr w:type="spellStart"/>
      <w:r w:rsidR="00A15173">
        <w:t>docker</w:t>
      </w:r>
      <w:proofErr w:type="spellEnd"/>
      <w:r w:rsidR="00A15173">
        <w:t xml:space="preserve"> start.   Sonic-</w:t>
      </w:r>
      <w:proofErr w:type="spellStart"/>
      <w:r w:rsidR="00A15173">
        <w:t>cfggen</w:t>
      </w:r>
      <w:proofErr w:type="spellEnd"/>
      <w:r w:rsidR="00A15173">
        <w:t xml:space="preserve"> also needs </w:t>
      </w:r>
      <w:r w:rsidR="00FD7790">
        <w:t xml:space="preserve">some </w:t>
      </w:r>
      <w:r w:rsidR="00A15173">
        <w:t>update for parsing support.</w:t>
      </w:r>
    </w:p>
    <w:p w14:paraId="7FFD5CEC" w14:textId="77777777" w:rsidR="00FC0199" w:rsidRDefault="00FC0199">
      <w:pPr>
        <w:pStyle w:val="BodyTextIndent"/>
        <w:pPrChange w:id="224" w:author="Jipan Yang" w:date="2017-06-11T23:25:00Z">
          <w:pPr/>
        </w:pPrChange>
      </w:pPr>
    </w:p>
    <w:p w14:paraId="4A054257" w14:textId="4F22F0AB" w:rsidR="00F26469" w:rsidRDefault="00FC0199">
      <w:pPr>
        <w:pStyle w:val="BodyTextIndent"/>
        <w:rPr>
          <w:ins w:id="225" w:author="Jipan Yang" w:date="2017-06-09T21:59:00Z"/>
        </w:rPr>
        <w:pPrChange w:id="226" w:author="Jipan Yang" w:date="2017-06-11T23:25:00Z">
          <w:pPr/>
        </w:pPrChange>
      </w:pPr>
      <w:r>
        <w:t xml:space="preserve">Refer to </w:t>
      </w:r>
      <w:r w:rsidRPr="00FC0199">
        <w:t>https://github.com/opencomputeproject/SAI/blob/master/inc/saistatus.h</w:t>
      </w:r>
      <w:r w:rsidR="00A15173">
        <w:t xml:space="preserve"> </w:t>
      </w:r>
      <w:r w:rsidR="002E1D97">
        <w:t xml:space="preserve">for </w:t>
      </w:r>
      <w:proofErr w:type="spellStart"/>
      <w:r w:rsidR="002E1D97">
        <w:t>config_status_code</w:t>
      </w:r>
      <w:proofErr w:type="spellEnd"/>
      <w:r w:rsidR="002E1D97">
        <w:t>,</w:t>
      </w:r>
      <w:r>
        <w:t xml:space="preserve"> we intend to have a consistent view of status code within sonic.</w:t>
      </w:r>
    </w:p>
    <w:p w14:paraId="46CED62D" w14:textId="4ED6F8DA" w:rsidR="00F26469" w:rsidRDefault="00A93CB8">
      <w:pPr>
        <w:pStyle w:val="BodyTextIndent"/>
        <w:pPrChange w:id="227" w:author="Jipan Yang" w:date="2017-06-11T23:25:00Z">
          <w:pPr/>
        </w:pPrChange>
      </w:pPr>
      <w:ins w:id="228" w:author="Jipan Yang" w:date="2017-06-09T21:59:00Z">
        <w:r>
          <w:lastRenderedPageBreak/>
          <w:t xml:space="preserve">For VLAN interface, by default it </w:t>
        </w:r>
      </w:ins>
      <w:ins w:id="229" w:author="Jipan Yang" w:date="2017-06-09T22:04:00Z">
        <w:r>
          <w:t>stays</w:t>
        </w:r>
      </w:ins>
      <w:ins w:id="230" w:author="Jipan Yang" w:date="2017-06-09T21:59:00Z">
        <w:r>
          <w:t xml:space="preserve"> </w:t>
        </w:r>
      </w:ins>
      <w:ins w:id="231" w:author="Jipan Yang" w:date="2017-06-09T22:04:00Z">
        <w:r>
          <w:t xml:space="preserve">in </w:t>
        </w:r>
      </w:ins>
      <w:ins w:id="232" w:author="Jipan Yang" w:date="2017-06-09T21:59:00Z">
        <w:r>
          <w:t>up</w:t>
        </w:r>
      </w:ins>
      <w:ins w:id="233" w:author="Jipan Yang" w:date="2017-06-09T22:04:00Z">
        <w:r w:rsidR="00C02CEF">
          <w:t xml:space="preserve"> status</w:t>
        </w:r>
      </w:ins>
      <w:ins w:id="234" w:author="Jipan Yang" w:date="2017-06-09T21:59:00Z">
        <w:r>
          <w:t xml:space="preserve"> regardless member operational state. When </w:t>
        </w:r>
        <w:proofErr w:type="spellStart"/>
        <w:r>
          <w:t>autostate</w:t>
        </w:r>
        <w:proofErr w:type="spellEnd"/>
        <w:r>
          <w:t xml:space="preserve"> is enabled, </w:t>
        </w:r>
      </w:ins>
      <w:ins w:id="235" w:author="Jipan Yang" w:date="2017-06-09T22:06:00Z">
        <w:r w:rsidR="00635EA3">
          <w:t xml:space="preserve">VLAN interface goes down if no member is up operationally. </w:t>
        </w:r>
      </w:ins>
    </w:p>
    <w:p w14:paraId="3363A5E5" w14:textId="77777777" w:rsidR="00ED3209" w:rsidRDefault="00ED3209" w:rsidP="0021673B">
      <w:pPr>
        <w:rPr>
          <w:rFonts w:eastAsia="Times New Roman"/>
        </w:rPr>
      </w:pPr>
    </w:p>
    <w:p w14:paraId="10E013A4" w14:textId="27658238" w:rsidR="00ED3209" w:rsidRDefault="00ED3209" w:rsidP="0073611B">
      <w:pPr>
        <w:pStyle w:val="Heading3"/>
      </w:pPr>
      <w:bookmarkStart w:id="236" w:name="_Toc484988191"/>
      <w:r w:rsidRPr="00ED3209">
        <w:t>PORT_TABLE</w:t>
      </w:r>
      <w:r>
        <w:t xml:space="preserve"> schema</w:t>
      </w:r>
      <w:bookmarkEnd w:id="236"/>
    </w:p>
    <w:p w14:paraId="5B4BC2A4" w14:textId="77777777" w:rsidR="00ED3209" w:rsidRPr="00ED3209" w:rsidRDefault="00ED3209" w:rsidP="0073611B">
      <w:pPr>
        <w:pStyle w:val="BlockText"/>
      </w:pPr>
      <w:r w:rsidRPr="00ED3209">
        <w:t>###PORT_TABLE</w:t>
      </w:r>
    </w:p>
    <w:p w14:paraId="0476E3E6" w14:textId="77777777" w:rsidR="00ED3209" w:rsidRPr="00ED3209" w:rsidRDefault="00ED3209" w:rsidP="0073611B">
      <w:pPr>
        <w:pStyle w:val="BlockText"/>
      </w:pPr>
      <w:r w:rsidRPr="00ED3209">
        <w:t xml:space="preserve">Stores information for physical switch ports managed by the switch chip.  </w:t>
      </w:r>
      <w:proofErr w:type="spellStart"/>
      <w:r w:rsidRPr="00ED3209">
        <w:t>device_names</w:t>
      </w:r>
      <w:proofErr w:type="spellEnd"/>
      <w:r w:rsidRPr="00ED3209">
        <w:t xml:space="preserve"> are defined in [</w:t>
      </w:r>
      <w:proofErr w:type="gramStart"/>
      <w:r w:rsidRPr="00ED3209">
        <w:t>port_config.ini](</w:t>
      </w:r>
      <w:proofErr w:type="gramEnd"/>
      <w:r w:rsidRPr="00ED3209">
        <w:t>../</w:t>
      </w:r>
      <w:proofErr w:type="spellStart"/>
      <w:r w:rsidRPr="00ED3209">
        <w:t>portsyncd</w:t>
      </w:r>
      <w:proofErr w:type="spellEnd"/>
      <w:r w:rsidRPr="00ED3209">
        <w:t>/port_config.ini).  Ports to the CPU (</w:t>
      </w:r>
      <w:proofErr w:type="spellStart"/>
      <w:r w:rsidRPr="00ED3209">
        <w:t>ie</w:t>
      </w:r>
      <w:proofErr w:type="spellEnd"/>
      <w:r w:rsidRPr="00ED3209">
        <w:t>: management port) and logical ports (loopback) are not declared in the PORT_TABLE.   See INTF_TABLE.</w:t>
      </w:r>
    </w:p>
    <w:p w14:paraId="6011AB9F" w14:textId="77777777" w:rsidR="00ED3209" w:rsidRPr="00ED3209" w:rsidRDefault="00ED3209" w:rsidP="0073611B">
      <w:pPr>
        <w:pStyle w:val="BlockText"/>
      </w:pPr>
    </w:p>
    <w:p w14:paraId="20F1CE07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gramStart"/>
      <w:r w:rsidRPr="00ED3209">
        <w:t>;Defines</w:t>
      </w:r>
      <w:proofErr w:type="gramEnd"/>
      <w:r w:rsidRPr="00ED3209">
        <w:t xml:space="preserve"> layer 2 ports</w:t>
      </w:r>
    </w:p>
    <w:p w14:paraId="77799F28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gramStart"/>
      <w:r w:rsidRPr="00ED3209">
        <w:t>;In</w:t>
      </w:r>
      <w:proofErr w:type="gramEnd"/>
      <w:r w:rsidRPr="00ED3209">
        <w:t xml:space="preserve"> </w:t>
      </w:r>
      <w:proofErr w:type="spellStart"/>
      <w:r w:rsidRPr="00ED3209">
        <w:t>SONiC</w:t>
      </w:r>
      <w:proofErr w:type="spellEnd"/>
      <w:r w:rsidRPr="00ED3209">
        <w:t xml:space="preserve">, Data is loaded from configuration file by </w:t>
      </w:r>
      <w:proofErr w:type="spellStart"/>
      <w:r w:rsidRPr="00ED3209">
        <w:t>portsyncd</w:t>
      </w:r>
      <w:proofErr w:type="spellEnd"/>
    </w:p>
    <w:p w14:paraId="0FDBBFB7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gramStart"/>
      <w:r w:rsidRPr="00ED3209">
        <w:t>;Status</w:t>
      </w:r>
      <w:proofErr w:type="gramEnd"/>
      <w:r w:rsidRPr="00ED3209">
        <w:t>: Mandatory</w:t>
      </w:r>
    </w:p>
    <w:p w14:paraId="7C567E75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spellStart"/>
      <w:r w:rsidRPr="00ED3209">
        <w:t>port_table_key</w:t>
      </w:r>
      <w:proofErr w:type="spellEnd"/>
      <w:r w:rsidRPr="00ED3209">
        <w:t xml:space="preserve">      = </w:t>
      </w:r>
      <w:proofErr w:type="spellStart"/>
      <w:r w:rsidRPr="00ED3209">
        <w:t>PORT_</w:t>
      </w:r>
      <w:proofErr w:type="gramStart"/>
      <w:r w:rsidRPr="00ED3209">
        <w:t>TABLE:ifname</w:t>
      </w:r>
      <w:proofErr w:type="spellEnd"/>
      <w:proofErr w:type="gramEnd"/>
      <w:r w:rsidRPr="00ED3209">
        <w:t xml:space="preserve">    ; </w:t>
      </w:r>
      <w:proofErr w:type="spellStart"/>
      <w:r w:rsidRPr="00ED3209">
        <w:t>ifname</w:t>
      </w:r>
      <w:proofErr w:type="spellEnd"/>
      <w:r w:rsidRPr="00ED3209">
        <w:t xml:space="preserve"> must be unique across PORT,INTF,VLAN,LAG TABLES</w:t>
      </w:r>
    </w:p>
    <w:p w14:paraId="1D3E4A70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spellStart"/>
      <w:r w:rsidRPr="00ED3209">
        <w:t>device_name</w:t>
      </w:r>
      <w:proofErr w:type="spellEnd"/>
      <w:r w:rsidRPr="00ED3209">
        <w:t xml:space="preserve">         = 1*64VCHAR   </w:t>
      </w:r>
      <w:proofErr w:type="gramStart"/>
      <w:r w:rsidRPr="00ED3209">
        <w:t xml:space="preserve">  ;</w:t>
      </w:r>
      <w:proofErr w:type="gramEnd"/>
      <w:r w:rsidRPr="00ED3209">
        <w:t xml:space="preserve"> must be unique across PORT,INTF,VLAN,LAG TABLES and must map to PORT_TABLE.name</w:t>
      </w:r>
    </w:p>
    <w:p w14:paraId="79BA6EF2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spellStart"/>
      <w:r w:rsidRPr="00ED3209">
        <w:t>admin_status</w:t>
      </w:r>
      <w:proofErr w:type="spellEnd"/>
      <w:r w:rsidRPr="00ED3209">
        <w:t xml:space="preserve">        = BIT         </w:t>
      </w:r>
      <w:proofErr w:type="gramStart"/>
      <w:r w:rsidRPr="00ED3209">
        <w:t xml:space="preserve">  ;</w:t>
      </w:r>
      <w:proofErr w:type="gramEnd"/>
      <w:r w:rsidRPr="00ED3209">
        <w:t xml:space="preserve"> is the port enabled (1) or disabled (0)</w:t>
      </w:r>
    </w:p>
    <w:p w14:paraId="003F25F7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spellStart"/>
      <w:r w:rsidRPr="00ED3209">
        <w:t>oper_status</w:t>
      </w:r>
      <w:proofErr w:type="spellEnd"/>
      <w:r w:rsidRPr="00ED3209">
        <w:t xml:space="preserve">         = BIT         </w:t>
      </w:r>
      <w:proofErr w:type="gramStart"/>
      <w:r w:rsidRPr="00ED3209">
        <w:t xml:space="preserve">  ;</w:t>
      </w:r>
      <w:proofErr w:type="gramEnd"/>
      <w:r w:rsidRPr="00ED3209">
        <w:t xml:space="preserve"> physical status up (1) or down (0) of the link attached to this port</w:t>
      </w:r>
    </w:p>
    <w:p w14:paraId="11A02583" w14:textId="77777777" w:rsidR="00ED3209" w:rsidRPr="00ED3209" w:rsidRDefault="00ED3209" w:rsidP="0073611B">
      <w:pPr>
        <w:pStyle w:val="BlockText"/>
      </w:pPr>
      <w:r w:rsidRPr="00ED3209">
        <w:t xml:space="preserve">    lanes               = list of </w:t>
      </w:r>
      <w:proofErr w:type="gramStart"/>
      <w:r w:rsidRPr="00ED3209">
        <w:t>lanes ;</w:t>
      </w:r>
      <w:proofErr w:type="gramEnd"/>
      <w:r w:rsidRPr="00ED3209">
        <w:t xml:space="preserve"> (need format spec???)</w:t>
      </w:r>
    </w:p>
    <w:p w14:paraId="47CBCF95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spellStart"/>
      <w:r w:rsidRPr="00ED3209">
        <w:t>ifname</w:t>
      </w:r>
      <w:proofErr w:type="spellEnd"/>
      <w:r w:rsidRPr="00ED3209">
        <w:t xml:space="preserve">              = 1*64VCHAR   </w:t>
      </w:r>
      <w:proofErr w:type="gramStart"/>
      <w:r w:rsidRPr="00ED3209">
        <w:t xml:space="preserve">  ;</w:t>
      </w:r>
      <w:proofErr w:type="gramEnd"/>
      <w:r w:rsidRPr="00ED3209">
        <w:t xml:space="preserve"> name of the port, must be unique </w:t>
      </w:r>
    </w:p>
    <w:p w14:paraId="70E769CA" w14:textId="77777777" w:rsidR="00ED3209" w:rsidRPr="00ED3209" w:rsidRDefault="00ED3209" w:rsidP="0073611B">
      <w:pPr>
        <w:pStyle w:val="BlockText"/>
      </w:pPr>
      <w:r w:rsidRPr="00ED3209">
        <w:t xml:space="preserve">    mac                 = 12HEXDIG    </w:t>
      </w:r>
      <w:proofErr w:type="gramStart"/>
      <w:r w:rsidRPr="00ED3209">
        <w:t xml:space="preserve">  ;</w:t>
      </w:r>
      <w:proofErr w:type="gramEnd"/>
      <w:r w:rsidRPr="00ED3209">
        <w:t xml:space="preserve"> </w:t>
      </w:r>
    </w:p>
    <w:p w14:paraId="78D2548E" w14:textId="77777777" w:rsidR="00ED3209" w:rsidRPr="00ED3209" w:rsidRDefault="00ED3209" w:rsidP="0073611B">
      <w:pPr>
        <w:pStyle w:val="BlockText"/>
      </w:pPr>
    </w:p>
    <w:p w14:paraId="3802B443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gramStart"/>
      <w:r w:rsidRPr="00ED3209">
        <w:t>;QOS</w:t>
      </w:r>
      <w:proofErr w:type="gramEnd"/>
      <w:r w:rsidRPr="00ED3209">
        <w:t xml:space="preserve"> Mappings</w:t>
      </w:r>
    </w:p>
    <w:p w14:paraId="5ACA3EBD" w14:textId="77777777" w:rsidR="00ED3209" w:rsidRPr="00ED3209" w:rsidRDefault="00ED3209" w:rsidP="0073611B">
      <w:pPr>
        <w:pStyle w:val="BlockText"/>
      </w:pPr>
      <w:r w:rsidRPr="00ED3209">
        <w:t xml:space="preserve">    </w:t>
      </w:r>
      <w:proofErr w:type="spellStart"/>
      <w:r w:rsidRPr="00ED3209">
        <w:t>map_dscp_to_</w:t>
      </w:r>
      <w:proofErr w:type="gramStart"/>
      <w:r w:rsidRPr="00ED3209">
        <w:t>tc</w:t>
      </w:r>
      <w:proofErr w:type="spellEnd"/>
      <w:r w:rsidRPr="00ED3209">
        <w:t xml:space="preserve">  =</w:t>
      </w:r>
      <w:proofErr w:type="gramEnd"/>
      <w:r w:rsidRPr="00ED3209">
        <w:t xml:space="preserve"> </w:t>
      </w:r>
      <w:proofErr w:type="spellStart"/>
      <w:r w:rsidRPr="00ED3209">
        <w:t>ref_hash_key_reference</w:t>
      </w:r>
      <w:proofErr w:type="spellEnd"/>
    </w:p>
    <w:p w14:paraId="71370FC5" w14:textId="5475B50E" w:rsidR="00ED3209" w:rsidRDefault="00ED3209" w:rsidP="0073611B">
      <w:pPr>
        <w:pStyle w:val="BlockText"/>
      </w:pPr>
      <w:proofErr w:type="spellStart"/>
      <w:r w:rsidRPr="00ED3209">
        <w:t>map_tc_to_queue</w:t>
      </w:r>
      <w:proofErr w:type="spellEnd"/>
      <w:r w:rsidRPr="00ED3209">
        <w:t xml:space="preserve"> = </w:t>
      </w:r>
      <w:proofErr w:type="spellStart"/>
      <w:r w:rsidRPr="00ED3209">
        <w:t>ref_hash_key_reference</w:t>
      </w:r>
      <w:proofErr w:type="spellEnd"/>
    </w:p>
    <w:p w14:paraId="4F6737FA" w14:textId="77777777" w:rsidR="00ED3209" w:rsidRDefault="00ED3209" w:rsidP="0073611B">
      <w:pPr>
        <w:pStyle w:val="BlockText"/>
      </w:pPr>
    </w:p>
    <w:p w14:paraId="45DB6104" w14:textId="1A599C68" w:rsidR="00ED3209" w:rsidRPr="0073611B" w:rsidRDefault="00ED3209" w:rsidP="0073611B">
      <w:pPr>
        <w:pStyle w:val="BlockText"/>
        <w:rPr>
          <w:color w:val="C00000"/>
        </w:rPr>
      </w:pPr>
      <w:r w:rsidRPr="0073611B">
        <w:rPr>
          <w:b/>
          <w:color w:val="C00000"/>
        </w:rPr>
        <w:t xml:space="preserve">  </w:t>
      </w:r>
      <w:proofErr w:type="gramStart"/>
      <w:r w:rsidRPr="0073611B">
        <w:rPr>
          <w:color w:val="C00000"/>
        </w:rPr>
        <w:t>;port</w:t>
      </w:r>
      <w:proofErr w:type="gramEnd"/>
      <w:r w:rsidRPr="0073611B">
        <w:rPr>
          <w:color w:val="C00000"/>
        </w:rPr>
        <w:t xml:space="preserve"> VLAN ID</w:t>
      </w:r>
    </w:p>
    <w:p w14:paraId="0C259F36" w14:textId="51ED4672" w:rsidR="00ED3209" w:rsidRPr="0073611B" w:rsidRDefault="00ED3209" w:rsidP="0073611B">
      <w:pPr>
        <w:pStyle w:val="BlockText"/>
        <w:rPr>
          <w:color w:val="C00000"/>
        </w:rPr>
      </w:pPr>
      <w:r w:rsidRPr="0073611B">
        <w:rPr>
          <w:color w:val="C00000"/>
        </w:rPr>
        <w:t xml:space="preserve"> </w:t>
      </w:r>
      <w:proofErr w:type="spellStart"/>
      <w:r w:rsidRPr="0073611B">
        <w:rPr>
          <w:color w:val="C00000"/>
        </w:rPr>
        <w:t>pvid</w:t>
      </w:r>
      <w:proofErr w:type="spellEnd"/>
      <w:r w:rsidRPr="0073611B">
        <w:rPr>
          <w:color w:val="C00000"/>
        </w:rPr>
        <w:t xml:space="preserve">                     = 1*4DIGIT                </w:t>
      </w:r>
      <w:proofErr w:type="gramStart"/>
      <w:r w:rsidRPr="0073611B">
        <w:rPr>
          <w:color w:val="C00000"/>
        </w:rPr>
        <w:t xml:space="preserve">  ;</w:t>
      </w:r>
      <w:proofErr w:type="gramEnd"/>
      <w:r w:rsidRPr="0073611B">
        <w:rPr>
          <w:color w:val="C00000"/>
        </w:rPr>
        <w:t xml:space="preserve"> DIGIT 1-4095</w:t>
      </w:r>
    </w:p>
    <w:p w14:paraId="12976120" w14:textId="77777777" w:rsidR="00ED3209" w:rsidRDefault="00ED3209" w:rsidP="0073611B">
      <w:pPr>
        <w:ind w:firstLine="240"/>
        <w:rPr>
          <w:rFonts w:eastAsia="Times New Roman"/>
        </w:rPr>
      </w:pPr>
    </w:p>
    <w:p w14:paraId="0BA43859" w14:textId="70A31D00" w:rsidR="002218C6" w:rsidRDefault="002218C6" w:rsidP="0073611B">
      <w:pPr>
        <w:pStyle w:val="Heading3"/>
      </w:pPr>
      <w:bookmarkStart w:id="237" w:name="_Toc484988192"/>
      <w:r>
        <w:t>LAG_TABLE schema</w:t>
      </w:r>
      <w:bookmarkEnd w:id="237"/>
    </w:p>
    <w:p w14:paraId="63A4A000" w14:textId="77777777" w:rsidR="002218C6" w:rsidRPr="002218C6" w:rsidRDefault="002218C6" w:rsidP="0073611B">
      <w:pPr>
        <w:pStyle w:val="BlockText"/>
      </w:pPr>
      <w:r w:rsidRPr="002218C6">
        <w:t>###LAG_TABLE</w:t>
      </w:r>
    </w:p>
    <w:p w14:paraId="3D9B1124" w14:textId="77777777" w:rsidR="002218C6" w:rsidRPr="002218C6" w:rsidRDefault="002218C6" w:rsidP="0073611B">
      <w:pPr>
        <w:pStyle w:val="BlockText"/>
      </w:pPr>
      <w:r w:rsidRPr="002218C6">
        <w:t xml:space="preserve">    </w:t>
      </w:r>
      <w:proofErr w:type="gramStart"/>
      <w:r w:rsidRPr="002218C6">
        <w:t>;a</w:t>
      </w:r>
      <w:proofErr w:type="gramEnd"/>
      <w:r w:rsidRPr="002218C6">
        <w:t xml:space="preserve"> logical, link aggregation group interface (802.3ad) made of one or more ports</w:t>
      </w:r>
    </w:p>
    <w:p w14:paraId="00ED7690" w14:textId="77777777" w:rsidR="002218C6" w:rsidRPr="002218C6" w:rsidRDefault="002218C6" w:rsidP="0073611B">
      <w:pPr>
        <w:pStyle w:val="BlockText"/>
      </w:pPr>
      <w:r w:rsidRPr="002218C6">
        <w:t xml:space="preserve">    </w:t>
      </w:r>
      <w:proofErr w:type="gramStart"/>
      <w:r w:rsidRPr="002218C6">
        <w:t>;In</w:t>
      </w:r>
      <w:proofErr w:type="gramEnd"/>
      <w:r w:rsidRPr="002218C6">
        <w:t xml:space="preserve"> </w:t>
      </w:r>
      <w:proofErr w:type="spellStart"/>
      <w:r w:rsidRPr="002218C6">
        <w:t>SONiC</w:t>
      </w:r>
      <w:proofErr w:type="spellEnd"/>
      <w:r w:rsidRPr="002218C6">
        <w:t xml:space="preserve">, data is loaded by </w:t>
      </w:r>
      <w:proofErr w:type="spellStart"/>
      <w:r w:rsidRPr="002218C6">
        <w:t>teamsyncd</w:t>
      </w:r>
      <w:proofErr w:type="spellEnd"/>
    </w:p>
    <w:p w14:paraId="30EA15AE" w14:textId="77777777" w:rsidR="002218C6" w:rsidRPr="002218C6" w:rsidRDefault="002218C6" w:rsidP="0073611B">
      <w:pPr>
        <w:pStyle w:val="BlockText"/>
      </w:pPr>
      <w:r w:rsidRPr="002218C6">
        <w:t xml:space="preserve">    </w:t>
      </w:r>
      <w:proofErr w:type="gramStart"/>
      <w:r w:rsidRPr="002218C6">
        <w:t>;Status</w:t>
      </w:r>
      <w:proofErr w:type="gramEnd"/>
      <w:r w:rsidRPr="002218C6">
        <w:t>: work in progress</w:t>
      </w:r>
    </w:p>
    <w:p w14:paraId="1F4E83DD" w14:textId="77777777" w:rsidR="002218C6" w:rsidRPr="002218C6" w:rsidRDefault="002218C6" w:rsidP="0073611B">
      <w:pPr>
        <w:pStyle w:val="BlockText"/>
      </w:pPr>
      <w:r w:rsidRPr="002218C6">
        <w:t xml:space="preserve">    key                 = </w:t>
      </w:r>
      <w:proofErr w:type="spellStart"/>
      <w:r w:rsidRPr="002218C6">
        <w:t>LAG_</w:t>
      </w:r>
      <w:proofErr w:type="gramStart"/>
      <w:r w:rsidRPr="002218C6">
        <w:t>TABLE:lagname</w:t>
      </w:r>
      <w:proofErr w:type="spellEnd"/>
      <w:proofErr w:type="gramEnd"/>
      <w:r w:rsidRPr="002218C6">
        <w:t xml:space="preserve">    ; logical 802.3ad LAG interface</w:t>
      </w:r>
    </w:p>
    <w:p w14:paraId="2225777D" w14:textId="77777777" w:rsidR="002218C6" w:rsidRPr="002218C6" w:rsidRDefault="002218C6" w:rsidP="0073611B">
      <w:pPr>
        <w:pStyle w:val="BlockText"/>
      </w:pPr>
      <w:r w:rsidRPr="002218C6">
        <w:t xml:space="preserve">    </w:t>
      </w:r>
      <w:proofErr w:type="spellStart"/>
      <w:r w:rsidRPr="002218C6">
        <w:t>minimum_links</w:t>
      </w:r>
      <w:proofErr w:type="spellEnd"/>
      <w:r w:rsidRPr="002218C6">
        <w:t xml:space="preserve">       = 1*2DIGIT           </w:t>
      </w:r>
      <w:proofErr w:type="gramStart"/>
      <w:r w:rsidRPr="002218C6">
        <w:t xml:space="preserve">  ;</w:t>
      </w:r>
      <w:proofErr w:type="gramEnd"/>
      <w:r w:rsidRPr="002218C6">
        <w:t xml:space="preserve"> to be implemented</w:t>
      </w:r>
    </w:p>
    <w:p w14:paraId="1265A91A" w14:textId="77777777" w:rsidR="002218C6" w:rsidRPr="002218C6" w:rsidRDefault="002218C6" w:rsidP="0073611B">
      <w:pPr>
        <w:pStyle w:val="BlockText"/>
      </w:pPr>
      <w:r w:rsidRPr="002218C6">
        <w:lastRenderedPageBreak/>
        <w:t xml:space="preserve">    </w:t>
      </w:r>
      <w:proofErr w:type="spellStart"/>
      <w:r w:rsidRPr="002218C6">
        <w:t>admin_status</w:t>
      </w:r>
      <w:proofErr w:type="spellEnd"/>
      <w:r w:rsidRPr="002218C6">
        <w:t xml:space="preserve">        = "down" / "up"      </w:t>
      </w:r>
      <w:proofErr w:type="gramStart"/>
      <w:r w:rsidRPr="002218C6">
        <w:t xml:space="preserve">  ;</w:t>
      </w:r>
      <w:proofErr w:type="gramEnd"/>
      <w:r w:rsidRPr="002218C6">
        <w:t xml:space="preserve"> Admin status</w:t>
      </w:r>
    </w:p>
    <w:p w14:paraId="61150C7E" w14:textId="77777777" w:rsidR="002218C6" w:rsidRPr="002218C6" w:rsidRDefault="002218C6" w:rsidP="0073611B">
      <w:pPr>
        <w:pStyle w:val="BlockText"/>
      </w:pPr>
      <w:r w:rsidRPr="002218C6">
        <w:t xml:space="preserve">    </w:t>
      </w:r>
      <w:proofErr w:type="spellStart"/>
      <w:r w:rsidRPr="002218C6">
        <w:t>oper_status</w:t>
      </w:r>
      <w:proofErr w:type="spellEnd"/>
      <w:r w:rsidRPr="002218C6">
        <w:t xml:space="preserve">         = "down" / "up"      </w:t>
      </w:r>
      <w:proofErr w:type="gramStart"/>
      <w:r w:rsidRPr="002218C6">
        <w:t xml:space="preserve">  ;</w:t>
      </w:r>
      <w:proofErr w:type="gramEnd"/>
      <w:r w:rsidRPr="002218C6">
        <w:t xml:space="preserve"> </w:t>
      </w:r>
      <w:proofErr w:type="spellStart"/>
      <w:r w:rsidRPr="002218C6">
        <w:t>Oper</w:t>
      </w:r>
      <w:proofErr w:type="spellEnd"/>
      <w:r w:rsidRPr="002218C6">
        <w:t xml:space="preserve"> status (physical + protocol state)</w:t>
      </w:r>
    </w:p>
    <w:p w14:paraId="7F8D2F40" w14:textId="68CC754B" w:rsidR="002218C6" w:rsidRDefault="002218C6" w:rsidP="0073611B">
      <w:pPr>
        <w:pStyle w:val="BlockText"/>
        <w:ind w:firstLine="200"/>
      </w:pPr>
      <w:proofErr w:type="spellStart"/>
      <w:r w:rsidRPr="002218C6">
        <w:t>mtu</w:t>
      </w:r>
      <w:proofErr w:type="spellEnd"/>
      <w:r w:rsidRPr="002218C6">
        <w:t xml:space="preserve">                 = 1*4DIGIT           </w:t>
      </w:r>
      <w:proofErr w:type="gramStart"/>
      <w:r w:rsidRPr="002218C6">
        <w:t xml:space="preserve">  ;</w:t>
      </w:r>
      <w:proofErr w:type="gramEnd"/>
      <w:r w:rsidRPr="002218C6">
        <w:t xml:space="preserve"> MTU for this object</w:t>
      </w:r>
    </w:p>
    <w:p w14:paraId="06BCACFE" w14:textId="77777777" w:rsidR="004D3DFA" w:rsidRPr="0073611B" w:rsidRDefault="004D3DFA" w:rsidP="004D3DFA">
      <w:pPr>
        <w:pStyle w:val="BlockText"/>
        <w:rPr>
          <w:color w:val="C00000"/>
        </w:rPr>
      </w:pPr>
      <w:r w:rsidRPr="0073611B">
        <w:rPr>
          <w:color w:val="C00000"/>
        </w:rPr>
        <w:t xml:space="preserve">  </w:t>
      </w:r>
      <w:proofErr w:type="gramStart"/>
      <w:r w:rsidRPr="0073611B">
        <w:rPr>
          <w:color w:val="C00000"/>
        </w:rPr>
        <w:t>;port</w:t>
      </w:r>
      <w:proofErr w:type="gramEnd"/>
      <w:r w:rsidRPr="0073611B">
        <w:rPr>
          <w:color w:val="C00000"/>
        </w:rPr>
        <w:t xml:space="preserve"> VLAN ID</w:t>
      </w:r>
    </w:p>
    <w:p w14:paraId="0F455196" w14:textId="5CFF0301" w:rsidR="004D3DFA" w:rsidRPr="0073611B" w:rsidRDefault="004D3DFA" w:rsidP="004D3DFA">
      <w:pPr>
        <w:pStyle w:val="BlockText"/>
        <w:rPr>
          <w:color w:val="C00000"/>
        </w:rPr>
      </w:pPr>
      <w:r w:rsidRPr="0073611B">
        <w:rPr>
          <w:color w:val="C00000"/>
        </w:rPr>
        <w:t xml:space="preserve">  </w:t>
      </w:r>
      <w:proofErr w:type="spellStart"/>
      <w:r w:rsidRPr="0073611B">
        <w:rPr>
          <w:color w:val="C00000"/>
        </w:rPr>
        <w:t>pvid</w:t>
      </w:r>
      <w:proofErr w:type="spellEnd"/>
      <w:r w:rsidRPr="0073611B">
        <w:rPr>
          <w:color w:val="C00000"/>
        </w:rPr>
        <w:t xml:space="preserve">                     = 1*4DIGIT                </w:t>
      </w:r>
      <w:proofErr w:type="gramStart"/>
      <w:r w:rsidRPr="0073611B">
        <w:rPr>
          <w:color w:val="C00000"/>
        </w:rPr>
        <w:t xml:space="preserve">  ;</w:t>
      </w:r>
      <w:proofErr w:type="gramEnd"/>
      <w:r w:rsidRPr="0073611B">
        <w:rPr>
          <w:color w:val="C00000"/>
        </w:rPr>
        <w:t xml:space="preserve"> DIGIT 1-4095</w:t>
      </w:r>
    </w:p>
    <w:p w14:paraId="4D03B3BE" w14:textId="77777777" w:rsidR="004D3DFA" w:rsidRPr="002218C6" w:rsidRDefault="004D3DFA" w:rsidP="0073611B">
      <w:pPr>
        <w:pStyle w:val="BlockText"/>
      </w:pPr>
    </w:p>
    <w:p w14:paraId="665A9AF1" w14:textId="77777777" w:rsidR="002218C6" w:rsidRPr="002218C6" w:rsidRDefault="002218C6" w:rsidP="0073611B">
      <w:pPr>
        <w:pStyle w:val="BlockText"/>
      </w:pPr>
      <w:r w:rsidRPr="002218C6">
        <w:t xml:space="preserve">    linkup</w:t>
      </w:r>
    </w:p>
    <w:p w14:paraId="3CF6F095" w14:textId="77777777" w:rsidR="002218C6" w:rsidRPr="002218C6" w:rsidRDefault="002218C6" w:rsidP="0073611B">
      <w:pPr>
        <w:pStyle w:val="BlockText"/>
      </w:pPr>
      <w:r w:rsidRPr="002218C6">
        <w:t xml:space="preserve">    speed</w:t>
      </w:r>
    </w:p>
    <w:p w14:paraId="68786695" w14:textId="77777777" w:rsidR="002218C6" w:rsidRPr="002218C6" w:rsidRDefault="002218C6" w:rsidP="0073611B">
      <w:pPr>
        <w:pStyle w:val="BlockText"/>
      </w:pPr>
    </w:p>
    <w:p w14:paraId="6E0455E4" w14:textId="77777777" w:rsidR="002218C6" w:rsidRPr="002218C6" w:rsidRDefault="002218C6" w:rsidP="0073611B">
      <w:pPr>
        <w:pStyle w:val="BlockText"/>
      </w:pPr>
      <w:r w:rsidRPr="002218C6">
        <w:t xml:space="preserve">    key                 = </w:t>
      </w:r>
      <w:proofErr w:type="spellStart"/>
      <w:r w:rsidRPr="002218C6">
        <w:t>LAG_</w:t>
      </w:r>
      <w:proofErr w:type="gramStart"/>
      <w:r w:rsidRPr="002218C6">
        <w:t>TABLE:lagname</w:t>
      </w:r>
      <w:proofErr w:type="gramEnd"/>
      <w:r w:rsidRPr="002218C6">
        <w:t>:ifname</w:t>
      </w:r>
      <w:proofErr w:type="spellEnd"/>
      <w:r w:rsidRPr="002218C6">
        <w:t xml:space="preserve">  ; physical port member of LAG, </w:t>
      </w:r>
      <w:proofErr w:type="spellStart"/>
      <w:r w:rsidRPr="002218C6">
        <w:t>fk</w:t>
      </w:r>
      <w:proofErr w:type="spellEnd"/>
      <w:r w:rsidRPr="002218C6">
        <w:t xml:space="preserve"> to </w:t>
      </w:r>
      <w:proofErr w:type="spellStart"/>
      <w:r w:rsidRPr="002218C6">
        <w:t>PORT_TABLE:ifname</w:t>
      </w:r>
      <w:proofErr w:type="spellEnd"/>
    </w:p>
    <w:p w14:paraId="375FFE05" w14:textId="77777777" w:rsidR="002218C6" w:rsidRPr="002218C6" w:rsidRDefault="002218C6" w:rsidP="0073611B">
      <w:pPr>
        <w:pStyle w:val="BlockText"/>
      </w:pPr>
      <w:r w:rsidRPr="002218C6">
        <w:t xml:space="preserve">    status              = "enabled" / "disabled"  </w:t>
      </w:r>
      <w:proofErr w:type="gramStart"/>
      <w:r w:rsidRPr="002218C6">
        <w:t xml:space="preserve">  ;</w:t>
      </w:r>
      <w:proofErr w:type="gramEnd"/>
      <w:r w:rsidRPr="002218C6">
        <w:t xml:space="preserve"> selected + distributing/collecting (802.3ad)</w:t>
      </w:r>
    </w:p>
    <w:p w14:paraId="78A0D8C2" w14:textId="77777777" w:rsidR="002218C6" w:rsidRPr="002218C6" w:rsidRDefault="002218C6" w:rsidP="0073611B">
      <w:pPr>
        <w:pStyle w:val="BlockText"/>
      </w:pPr>
      <w:r w:rsidRPr="002218C6">
        <w:t xml:space="preserve">    speed               </w:t>
      </w:r>
      <w:proofErr w:type="gramStart"/>
      <w:r w:rsidRPr="002218C6">
        <w:t>= ;</w:t>
      </w:r>
      <w:proofErr w:type="gramEnd"/>
      <w:r w:rsidRPr="002218C6">
        <w:t xml:space="preserve"> set by LAG application, must match </w:t>
      </w:r>
      <w:proofErr w:type="spellStart"/>
      <w:r w:rsidRPr="002218C6">
        <w:t>PORT_TABLE.duplex</w:t>
      </w:r>
      <w:proofErr w:type="spellEnd"/>
    </w:p>
    <w:p w14:paraId="6C91BDFF" w14:textId="4DA88D9A" w:rsidR="002218C6" w:rsidRDefault="002218C6" w:rsidP="0073611B">
      <w:pPr>
        <w:pStyle w:val="BlockText"/>
      </w:pPr>
      <w:r w:rsidRPr="002218C6">
        <w:t xml:space="preserve">    duplex              </w:t>
      </w:r>
      <w:proofErr w:type="gramStart"/>
      <w:r w:rsidRPr="002218C6">
        <w:t>= ;</w:t>
      </w:r>
      <w:proofErr w:type="gramEnd"/>
      <w:r w:rsidRPr="002218C6">
        <w:t xml:space="preserve"> set by LAG application, must match </w:t>
      </w:r>
      <w:proofErr w:type="spellStart"/>
      <w:r w:rsidRPr="002218C6">
        <w:t>PORT_TABLE.duplex</w:t>
      </w:r>
      <w:proofErr w:type="spellEnd"/>
    </w:p>
    <w:p w14:paraId="02DC8402" w14:textId="77777777" w:rsidR="00ED3209" w:rsidRPr="00A15173" w:rsidRDefault="00ED3209" w:rsidP="0021673B">
      <w:pPr>
        <w:rPr>
          <w:rFonts w:eastAsia="Times New Roman"/>
        </w:rPr>
      </w:pPr>
    </w:p>
    <w:p w14:paraId="4C1C3286" w14:textId="497A29EF" w:rsidR="002B6D4F" w:rsidRDefault="002B6D4F" w:rsidP="0041186B">
      <w:pPr>
        <w:pStyle w:val="Heading2"/>
      </w:pPr>
      <w:bookmarkStart w:id="238" w:name="_Toc484988193"/>
      <w:r>
        <w:t>O</w:t>
      </w:r>
      <w:r w:rsidR="0041186B">
        <w:t>b</w:t>
      </w:r>
      <w:r>
        <w:t>jects dependency</w:t>
      </w:r>
      <w:bookmarkEnd w:id="238"/>
    </w:p>
    <w:p w14:paraId="70CB2E05" w14:textId="1926C06F" w:rsidR="002B6D4F" w:rsidRDefault="004A662E" w:rsidP="0021673B">
      <w:r>
        <w:rPr>
          <w:noProof/>
        </w:rPr>
        <w:drawing>
          <wp:inline distT="0" distB="0" distL="0" distR="0" wp14:anchorId="7EB12D53" wp14:editId="48179FCC">
            <wp:extent cx="5943600" cy="3345815"/>
            <wp:effectExtent l="0" t="0" r="0" b="698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ort_lag_v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549A" w14:textId="77777777" w:rsidR="007D6FE4" w:rsidRPr="004A662E" w:rsidRDefault="00824F3A">
      <w:pPr>
        <w:pStyle w:val="BodyTextIndent"/>
        <w:pPrChange w:id="239" w:author="Jipan Yang" w:date="2017-06-11T23:25:00Z">
          <w:pPr/>
        </w:pPrChange>
      </w:pPr>
      <w:r w:rsidRPr="004A662E">
        <w:t xml:space="preserve">Port doesn’t have any </w:t>
      </w:r>
      <w:proofErr w:type="spellStart"/>
      <w:r w:rsidRPr="004A662E">
        <w:t>config</w:t>
      </w:r>
      <w:proofErr w:type="spellEnd"/>
      <w:r w:rsidRPr="004A662E">
        <w:t xml:space="preserve"> dependency.</w:t>
      </w:r>
    </w:p>
    <w:p w14:paraId="4C4D7887" w14:textId="77777777" w:rsidR="007D6FE4" w:rsidRPr="004A662E" w:rsidRDefault="00824F3A">
      <w:pPr>
        <w:pStyle w:val="BodyTextIndent"/>
        <w:pPrChange w:id="240" w:author="Jipan Yang" w:date="2017-06-11T23:25:00Z">
          <w:pPr/>
        </w:pPrChange>
      </w:pPr>
      <w:r w:rsidRPr="004A662E">
        <w:t>LAG is composed of physical ports</w:t>
      </w:r>
    </w:p>
    <w:p w14:paraId="5315B20D" w14:textId="77777777" w:rsidR="007D6FE4" w:rsidRPr="004A662E" w:rsidRDefault="00824F3A">
      <w:pPr>
        <w:pStyle w:val="BodyTextIndent"/>
        <w:pPrChange w:id="241" w:author="Jipan Yang" w:date="2017-06-11T23:25:00Z">
          <w:pPr/>
        </w:pPrChange>
      </w:pPr>
      <w:r w:rsidRPr="004A662E">
        <w:t>Both Port and LAG could be member of VLAN</w:t>
      </w:r>
    </w:p>
    <w:p w14:paraId="025C82DB" w14:textId="77777777" w:rsidR="007D6FE4" w:rsidRPr="004A662E" w:rsidRDefault="00824F3A">
      <w:pPr>
        <w:pStyle w:val="BodyTextIndent"/>
        <w:pPrChange w:id="242" w:author="Jipan Yang" w:date="2017-06-11T23:25:00Z">
          <w:pPr/>
        </w:pPrChange>
      </w:pPr>
      <w:r w:rsidRPr="004A662E">
        <w:lastRenderedPageBreak/>
        <w:t>IP may be configured on VLAN, LAG or Port.</w:t>
      </w:r>
    </w:p>
    <w:p w14:paraId="7F5DB874" w14:textId="77777777" w:rsidR="0041186B" w:rsidRDefault="0041186B" w:rsidP="0021673B"/>
    <w:p w14:paraId="5F5DF729" w14:textId="161311ED" w:rsidR="002B183F" w:rsidRDefault="00176869" w:rsidP="0073611B">
      <w:pPr>
        <w:pStyle w:val="Heading2"/>
      </w:pPr>
      <w:bookmarkStart w:id="243" w:name="_Toc484988194"/>
      <w:proofErr w:type="spellStart"/>
      <w:r>
        <w:t>Portsyncd</w:t>
      </w:r>
      <w:proofErr w:type="spellEnd"/>
      <w:r>
        <w:t xml:space="preserve"> and </w:t>
      </w:r>
      <w:proofErr w:type="spellStart"/>
      <w:r>
        <w:t>intfsyncd</w:t>
      </w:r>
      <w:bookmarkEnd w:id="243"/>
      <w:proofErr w:type="spellEnd"/>
    </w:p>
    <w:p w14:paraId="533B86D5" w14:textId="7DFB3999" w:rsidR="00176869" w:rsidDel="0050314D" w:rsidRDefault="00176869">
      <w:pPr>
        <w:pStyle w:val="BodyTextIndent"/>
        <w:rPr>
          <w:del w:id="244" w:author="Jipan Yang" w:date="2017-06-11T23:26:00Z"/>
        </w:rPr>
        <w:pPrChange w:id="245" w:author="Jipan Yang" w:date="2017-06-11T23:26:00Z">
          <w:pPr/>
        </w:pPrChange>
      </w:pPr>
      <w:r>
        <w:t xml:space="preserve">Instead of listening to Linux </w:t>
      </w:r>
      <w:proofErr w:type="spellStart"/>
      <w:r>
        <w:t>netlink</w:t>
      </w:r>
      <w:proofErr w:type="spellEnd"/>
      <w:r>
        <w:t xml:space="preserve"> </w:t>
      </w:r>
      <w:proofErr w:type="spellStart"/>
      <w:r>
        <w:t>notications</w:t>
      </w:r>
      <w:proofErr w:type="spellEnd"/>
      <w:r>
        <w:t xml:space="preserve">, </w:t>
      </w:r>
      <w:proofErr w:type="spellStart"/>
      <w:r>
        <w:t>portsyncd</w:t>
      </w:r>
      <w:proofErr w:type="spellEnd"/>
      <w:r>
        <w:t xml:space="preserve"> should watch VLAN_TABLE in </w:t>
      </w:r>
      <w:proofErr w:type="spellStart"/>
      <w:r>
        <w:t>config</w:t>
      </w:r>
      <w:proofErr w:type="spellEnd"/>
      <w:r>
        <w:t xml:space="preserve"> DB for all VLAN operations. It takes care of Linux host </w:t>
      </w:r>
      <w:proofErr w:type="spellStart"/>
      <w:r>
        <w:t>config</w:t>
      </w:r>
      <w:proofErr w:type="spellEnd"/>
      <w:r>
        <w:t xml:space="preserve"> for VLAN</w:t>
      </w:r>
      <w:r w:rsidR="00D465DC">
        <w:t xml:space="preserve"> host environment</w:t>
      </w:r>
      <w:r w:rsidR="00F76919">
        <w:t xml:space="preserve"> </w:t>
      </w:r>
      <w:r w:rsidR="00D465DC">
        <w:t>and is responsible for passing the request down to APP DB.</w:t>
      </w:r>
    </w:p>
    <w:p w14:paraId="7817F3E0" w14:textId="77777777" w:rsidR="00176869" w:rsidRDefault="00176869">
      <w:pPr>
        <w:pStyle w:val="BodyTextIndent"/>
        <w:pPrChange w:id="246" w:author="Jipan Yang" w:date="2017-06-11T23:26:00Z">
          <w:pPr/>
        </w:pPrChange>
      </w:pPr>
    </w:p>
    <w:p w14:paraId="0CEB25CD" w14:textId="1BCEE31F" w:rsidR="00D465DC" w:rsidDel="0050314D" w:rsidRDefault="00D465DC">
      <w:pPr>
        <w:pStyle w:val="BodyTextIndent"/>
        <w:rPr>
          <w:del w:id="247" w:author="Jipan Yang" w:date="2017-06-11T23:26:00Z"/>
        </w:rPr>
        <w:pPrChange w:id="248" w:author="Jipan Yang" w:date="2017-06-11T23:26:00Z">
          <w:pPr/>
        </w:pPrChange>
      </w:pPr>
      <w:proofErr w:type="spellStart"/>
      <w:r>
        <w:t>Intfsyncd</w:t>
      </w:r>
      <w:proofErr w:type="spellEnd"/>
      <w:r>
        <w:t xml:space="preserve"> does similar things for IP over VLAN </w:t>
      </w:r>
      <w:proofErr w:type="spellStart"/>
      <w:r>
        <w:t>config</w:t>
      </w:r>
      <w:proofErr w:type="spellEnd"/>
      <w:r>
        <w:t xml:space="preserve"> in </w:t>
      </w:r>
      <w:r w:rsidRPr="00D465DC">
        <w:t>INTF_TABLE</w:t>
      </w:r>
      <w:r>
        <w:t>.</w:t>
      </w:r>
    </w:p>
    <w:p w14:paraId="29DD8D35" w14:textId="77777777" w:rsidR="00F76919" w:rsidRDefault="00F76919">
      <w:pPr>
        <w:pStyle w:val="BodyTextIndent"/>
        <w:pPrChange w:id="249" w:author="Jipan Yang" w:date="2017-06-11T23:26:00Z">
          <w:pPr/>
        </w:pPrChange>
      </w:pPr>
    </w:p>
    <w:p w14:paraId="27CA810D" w14:textId="226588FB" w:rsidR="00F76919" w:rsidDel="0050314D" w:rsidRDefault="00F76919">
      <w:pPr>
        <w:pStyle w:val="BodyTextIndent"/>
        <w:rPr>
          <w:del w:id="250" w:author="Jipan Yang" w:date="2017-06-11T23:26:00Z"/>
        </w:rPr>
        <w:pPrChange w:id="251" w:author="Jipan Yang" w:date="2017-06-11T23:26:00Z">
          <w:pPr/>
        </w:pPrChange>
      </w:pPr>
      <w:r>
        <w:t xml:space="preserve">Linux </w:t>
      </w:r>
      <w:proofErr w:type="spellStart"/>
      <w:r>
        <w:t>vlan</w:t>
      </w:r>
      <w:proofErr w:type="spellEnd"/>
      <w:r>
        <w:t xml:space="preserve"> aware bridge and </w:t>
      </w:r>
      <w:proofErr w:type="spellStart"/>
      <w:r>
        <w:t>ip</w:t>
      </w:r>
      <w:proofErr w:type="spellEnd"/>
      <w:r>
        <w:t xml:space="preserve"> link operation </w:t>
      </w:r>
      <w:r w:rsidR="00C05505">
        <w:rPr>
          <w:rFonts w:hint="eastAsia"/>
        </w:rPr>
        <w:t xml:space="preserve">is </w:t>
      </w:r>
      <w:r>
        <w:t xml:space="preserve">performed to ensure Linux environment is ready for control plane VLAN handling.  </w:t>
      </w:r>
      <w:r w:rsidR="001F006E">
        <w:t>SAI l</w:t>
      </w:r>
      <w:r w:rsidR="00FE502E">
        <w:t>ibrary should have ensured that trapped packets to host interfaces have proper VLAN tag</w:t>
      </w:r>
      <w:r w:rsidR="00CD5084">
        <w:t xml:space="preserve">, </w:t>
      </w:r>
      <w:r w:rsidR="00AC3CEC">
        <w:rPr>
          <w:rFonts w:hint="eastAsia"/>
        </w:rPr>
        <w:t>mo</w:t>
      </w:r>
      <w:r w:rsidR="00AC3CEC">
        <w:t>re specifically</w:t>
      </w:r>
      <w:r w:rsidR="008303C8">
        <w:t>,</w:t>
      </w:r>
      <w:r w:rsidR="00AC3CEC">
        <w:t xml:space="preserve"> </w:t>
      </w:r>
      <w:r w:rsidR="001F006E">
        <w:t xml:space="preserve">host interface created by SAI library should not strip off VLAN tag of </w:t>
      </w:r>
      <w:r w:rsidR="00115003">
        <w:t xml:space="preserve">trapped </w:t>
      </w:r>
      <w:r w:rsidR="001F006E">
        <w:t xml:space="preserve">packet once the corresponding physical port/LAG has been added to SAI </w:t>
      </w:r>
      <w:r w:rsidR="00493D01">
        <w:t>Dot</w:t>
      </w:r>
      <w:r w:rsidR="001F006E">
        <w:t xml:space="preserve">1Q bridge. </w:t>
      </w:r>
    </w:p>
    <w:p w14:paraId="337EF003" w14:textId="77777777" w:rsidR="00F76919" w:rsidDel="0050314D" w:rsidRDefault="00F76919">
      <w:pPr>
        <w:pStyle w:val="BodyTextIndent"/>
        <w:rPr>
          <w:del w:id="252" w:author="Jipan Yang" w:date="2017-06-11T23:26:00Z"/>
        </w:rPr>
        <w:pPrChange w:id="253" w:author="Jipan Yang" w:date="2017-06-11T23:26:00Z">
          <w:pPr/>
        </w:pPrChange>
      </w:pPr>
    </w:p>
    <w:p w14:paraId="11C1511F" w14:textId="77777777" w:rsidR="00F64BB1" w:rsidRDefault="00F64BB1">
      <w:pPr>
        <w:pStyle w:val="BodyTextIndent"/>
        <w:pPrChange w:id="254" w:author="Jipan Yang" w:date="2017-06-11T23:26:00Z">
          <w:pPr/>
        </w:pPrChange>
      </w:pPr>
    </w:p>
    <w:p w14:paraId="24BD052E" w14:textId="3EF99A14" w:rsidR="00F64BB1" w:rsidRPr="0073611B" w:rsidRDefault="00F64BB1">
      <w:pPr>
        <w:pStyle w:val="BodyTextIndent"/>
        <w:pPrChange w:id="255" w:author="Jipan Yang" w:date="2017-06-11T23:26:00Z">
          <w:pPr/>
        </w:pPrChange>
      </w:pPr>
      <w:r w:rsidRPr="00EB6A5D">
        <w:t xml:space="preserve">Updating </w:t>
      </w:r>
      <w:proofErr w:type="spellStart"/>
      <w:r w:rsidRPr="0073611B">
        <w:t>config_status_code</w:t>
      </w:r>
      <w:proofErr w:type="spellEnd"/>
      <w:r w:rsidRPr="0073611B">
        <w:t xml:space="preserve"> in corresponding </w:t>
      </w:r>
      <w:proofErr w:type="spellStart"/>
      <w:r w:rsidRPr="0073611B">
        <w:t>configDB</w:t>
      </w:r>
      <w:proofErr w:type="spellEnd"/>
      <w:r w:rsidRPr="0073611B">
        <w:t xml:space="preserve"> tables is the final step of </w:t>
      </w:r>
      <w:proofErr w:type="spellStart"/>
      <w:r w:rsidRPr="0073611B">
        <w:t>config</w:t>
      </w:r>
      <w:proofErr w:type="spellEnd"/>
      <w:r w:rsidRPr="0073611B">
        <w:t xml:space="preserve"> request processing.</w:t>
      </w:r>
    </w:p>
    <w:p w14:paraId="55CED5DB" w14:textId="77777777" w:rsidR="00E50451" w:rsidRPr="00F64BB1" w:rsidRDefault="00E50451" w:rsidP="0021673B"/>
    <w:p w14:paraId="660394F4" w14:textId="00C68579" w:rsidR="00EC1414" w:rsidRDefault="008D3F91" w:rsidP="00EC1414">
      <w:pPr>
        <w:pStyle w:val="Heading2"/>
      </w:pPr>
      <w:bookmarkStart w:id="256" w:name="_Toc484988195"/>
      <w:proofErr w:type="spellStart"/>
      <w:r>
        <w:t>O</w:t>
      </w:r>
      <w:r w:rsidR="00EC1414">
        <w:t>rchagent</w:t>
      </w:r>
      <w:bookmarkEnd w:id="256"/>
      <w:proofErr w:type="spellEnd"/>
    </w:p>
    <w:p w14:paraId="6CF11868" w14:textId="77777777" w:rsidR="00FC465C" w:rsidRDefault="00FC465C" w:rsidP="008D3F91"/>
    <w:p w14:paraId="027A31AC" w14:textId="562FD9C0" w:rsidR="00C45069" w:rsidDel="00A775BC" w:rsidRDefault="003A3F92">
      <w:pPr>
        <w:pStyle w:val="BodyTextIndent"/>
        <w:rPr>
          <w:del w:id="257" w:author="Jipan Yang" w:date="2017-06-11T23:26:00Z"/>
        </w:rPr>
        <w:pPrChange w:id="258" w:author="Jipan Yang" w:date="2017-06-11T23:26:00Z">
          <w:pPr/>
        </w:pPrChange>
      </w:pPr>
      <w:r>
        <w:t xml:space="preserve">As done today, </w:t>
      </w:r>
      <w:proofErr w:type="spellStart"/>
      <w:r w:rsidR="002533E5">
        <w:t>portorch</w:t>
      </w:r>
      <w:proofErr w:type="spellEnd"/>
      <w:r w:rsidR="002533E5">
        <w:t>/</w:t>
      </w:r>
      <w:proofErr w:type="spellStart"/>
      <w:r w:rsidR="002533E5">
        <w:t>intforch</w:t>
      </w:r>
      <w:proofErr w:type="spellEnd"/>
      <w:r w:rsidR="002533E5">
        <w:t xml:space="preserve"> subscribes to </w:t>
      </w:r>
      <w:r>
        <w:t>APP</w:t>
      </w:r>
      <w:r w:rsidR="002533E5">
        <w:t>DB</w:t>
      </w:r>
      <w:r w:rsidR="00981038">
        <w:t xml:space="preserve"> for objects change notification</w:t>
      </w:r>
      <w:r w:rsidR="002533E5">
        <w:t xml:space="preserve">.  </w:t>
      </w:r>
    </w:p>
    <w:p w14:paraId="6630922D" w14:textId="77777777" w:rsidR="00C45069" w:rsidRDefault="00C45069">
      <w:pPr>
        <w:pStyle w:val="BodyTextIndent"/>
        <w:pPrChange w:id="259" w:author="Jipan Yang" w:date="2017-06-11T23:26:00Z">
          <w:pPr/>
        </w:pPrChange>
      </w:pPr>
    </w:p>
    <w:p w14:paraId="37389674" w14:textId="42EBFC76" w:rsidR="005D298D" w:rsidRDefault="00B34C0D">
      <w:pPr>
        <w:pStyle w:val="BodyTextIndent"/>
        <w:rPr>
          <w:rFonts w:hint="eastAsia"/>
        </w:rPr>
        <w:pPrChange w:id="260" w:author="Jipan Yang" w:date="2017-06-11T23:26:00Z">
          <w:pPr/>
        </w:pPrChange>
      </w:pPr>
      <w:r>
        <w:t xml:space="preserve">Changes in </w:t>
      </w:r>
      <w:r w:rsidR="005D298D" w:rsidRPr="005D298D">
        <w:t>Port</w:t>
      </w:r>
      <w:r w:rsidR="00A15173">
        <w:t xml:space="preserve"> class</w:t>
      </w:r>
      <w:r w:rsidR="00FD6F15">
        <w:t xml:space="preserve"> </w:t>
      </w:r>
      <w:del w:id="261" w:author="Jipan Yang" w:date="2017-06-11T21:39:00Z">
        <w:r w:rsidDel="001F4CC4">
          <w:delText xml:space="preserve">needs </w:delText>
        </w:r>
      </w:del>
      <w:r>
        <w:t>is necessary</w:t>
      </w:r>
      <w:r w:rsidR="00A15173">
        <w:t xml:space="preserve"> to accommodate </w:t>
      </w:r>
      <w:r w:rsidR="00FD6F15">
        <w:t>the fact that a physical port or lag may be member of multiple VLANs</w:t>
      </w:r>
      <w:r w:rsidR="00A15173">
        <w:t xml:space="preserve"> and the </w:t>
      </w:r>
      <w:r w:rsidR="00A52241">
        <w:t xml:space="preserve">VLAN </w:t>
      </w:r>
      <w:r w:rsidR="00A15173">
        <w:t>member may be in tagged or untagged mode</w:t>
      </w:r>
      <w:r w:rsidR="00FD6F15">
        <w:t>.</w:t>
      </w:r>
    </w:p>
    <w:p w14:paraId="1324A81D" w14:textId="77777777" w:rsidR="00FD6F15" w:rsidRDefault="00FD6F15" w:rsidP="008D3F91"/>
    <w:p w14:paraId="639E0054" w14:textId="77777777" w:rsidR="00FD6F15" w:rsidRPr="0073611B" w:rsidRDefault="00FD6F15" w:rsidP="00FD6F15">
      <w:pPr>
        <w:pStyle w:val="BlockText"/>
        <w:rPr>
          <w:color w:val="C00000"/>
        </w:rPr>
      </w:pPr>
      <w:proofErr w:type="spellStart"/>
      <w:r w:rsidRPr="0073611B">
        <w:rPr>
          <w:color w:val="C00000"/>
        </w:rPr>
        <w:t>struct</w:t>
      </w:r>
      <w:proofErr w:type="spellEnd"/>
      <w:r w:rsidRPr="0073611B">
        <w:rPr>
          <w:color w:val="C00000"/>
        </w:rPr>
        <w:t xml:space="preserve"> </w:t>
      </w:r>
      <w:proofErr w:type="spellStart"/>
      <w:r w:rsidRPr="0073611B">
        <w:rPr>
          <w:color w:val="C00000"/>
        </w:rPr>
        <w:t>VlanMemberEntry</w:t>
      </w:r>
      <w:proofErr w:type="spellEnd"/>
    </w:p>
    <w:p w14:paraId="3F7F7680" w14:textId="77777777" w:rsidR="00FD6F15" w:rsidRPr="0073611B" w:rsidRDefault="00FD6F15" w:rsidP="00FD6F15">
      <w:pPr>
        <w:pStyle w:val="BlockText"/>
        <w:rPr>
          <w:color w:val="C00000"/>
          <w:lang w:eastAsia="zh-CN"/>
        </w:rPr>
      </w:pPr>
      <w:r w:rsidRPr="0073611B">
        <w:rPr>
          <w:color w:val="C00000"/>
        </w:rPr>
        <w:t>{</w:t>
      </w:r>
    </w:p>
    <w:p w14:paraId="17F1DA21" w14:textId="77777777" w:rsidR="00FD6F15" w:rsidRPr="0073611B" w:rsidRDefault="00FD6F15" w:rsidP="00FD6F15">
      <w:pPr>
        <w:pStyle w:val="BlockText"/>
        <w:rPr>
          <w:color w:val="C00000"/>
        </w:rPr>
      </w:pPr>
      <w:r w:rsidRPr="0073611B">
        <w:rPr>
          <w:color w:val="C00000"/>
        </w:rPr>
        <w:t xml:space="preserve">    </w:t>
      </w:r>
      <w:proofErr w:type="spellStart"/>
      <w:r w:rsidRPr="0073611B">
        <w:rPr>
          <w:color w:val="C00000"/>
        </w:rPr>
        <w:t>sai_object_id_t</w:t>
      </w:r>
      <w:proofErr w:type="spellEnd"/>
      <w:r w:rsidRPr="0073611B">
        <w:rPr>
          <w:color w:val="C00000"/>
        </w:rPr>
        <w:t xml:space="preserve">            </w:t>
      </w:r>
      <w:proofErr w:type="spellStart"/>
      <w:r w:rsidRPr="0073611B">
        <w:rPr>
          <w:color w:val="C00000"/>
        </w:rPr>
        <w:t>vlan_member_id</w:t>
      </w:r>
      <w:proofErr w:type="spellEnd"/>
      <w:r w:rsidRPr="0073611B">
        <w:rPr>
          <w:color w:val="C00000"/>
        </w:rPr>
        <w:t>;</w:t>
      </w:r>
    </w:p>
    <w:p w14:paraId="3449DE5C" w14:textId="77777777" w:rsidR="00FD6F15" w:rsidRPr="0073611B" w:rsidRDefault="00FD6F15" w:rsidP="00FD6F15">
      <w:pPr>
        <w:pStyle w:val="BlockText"/>
        <w:rPr>
          <w:color w:val="C00000"/>
        </w:rPr>
      </w:pPr>
      <w:r w:rsidRPr="0073611B">
        <w:rPr>
          <w:color w:val="C00000"/>
        </w:rPr>
        <w:t xml:space="preserve">    </w:t>
      </w:r>
      <w:proofErr w:type="spellStart"/>
      <w:r w:rsidRPr="0073611B">
        <w:rPr>
          <w:color w:val="C00000"/>
        </w:rPr>
        <w:t>sai_vlan_tagging_mode_t</w:t>
      </w:r>
      <w:proofErr w:type="spellEnd"/>
      <w:r w:rsidRPr="0073611B">
        <w:rPr>
          <w:color w:val="C00000"/>
        </w:rPr>
        <w:t xml:space="preserve">    </w:t>
      </w:r>
      <w:proofErr w:type="spellStart"/>
      <w:r w:rsidRPr="0073611B">
        <w:rPr>
          <w:color w:val="C00000"/>
        </w:rPr>
        <w:t>vlan_mode</w:t>
      </w:r>
      <w:proofErr w:type="spellEnd"/>
      <w:r w:rsidRPr="0073611B">
        <w:rPr>
          <w:color w:val="C00000"/>
        </w:rPr>
        <w:t>;</w:t>
      </w:r>
    </w:p>
    <w:p w14:paraId="10E43602" w14:textId="77777777" w:rsidR="00FD6F15" w:rsidRPr="0073611B" w:rsidRDefault="00FD6F15" w:rsidP="00FD6F15">
      <w:pPr>
        <w:pStyle w:val="BlockText"/>
        <w:rPr>
          <w:color w:val="C00000"/>
        </w:rPr>
      </w:pPr>
      <w:r w:rsidRPr="0073611B">
        <w:rPr>
          <w:color w:val="C00000"/>
        </w:rPr>
        <w:t>};</w:t>
      </w:r>
    </w:p>
    <w:p w14:paraId="1DF8A240" w14:textId="77777777" w:rsidR="00FD6F15" w:rsidRPr="0073611B" w:rsidRDefault="00FD6F15" w:rsidP="00FD6F15">
      <w:pPr>
        <w:pStyle w:val="BlockText"/>
        <w:rPr>
          <w:color w:val="C00000"/>
        </w:rPr>
      </w:pPr>
    </w:p>
    <w:p w14:paraId="1C57AB15" w14:textId="66753B94" w:rsidR="00FD6F15" w:rsidRPr="0073611B" w:rsidRDefault="00FD6F15" w:rsidP="00FD6F15">
      <w:pPr>
        <w:pStyle w:val="BlockText"/>
        <w:rPr>
          <w:color w:val="C00000"/>
        </w:rPr>
      </w:pPr>
      <w:proofErr w:type="spellStart"/>
      <w:r w:rsidRPr="0073611B">
        <w:rPr>
          <w:color w:val="C00000"/>
        </w:rPr>
        <w:t>typedef</w:t>
      </w:r>
      <w:proofErr w:type="spellEnd"/>
      <w:r w:rsidRPr="0073611B">
        <w:rPr>
          <w:color w:val="C00000"/>
        </w:rPr>
        <w:t xml:space="preserve"> map&lt;</w:t>
      </w:r>
      <w:proofErr w:type="spellStart"/>
      <w:r w:rsidRPr="0073611B">
        <w:rPr>
          <w:color w:val="C00000"/>
        </w:rPr>
        <w:t>sai_vlan_id_t</w:t>
      </w:r>
      <w:proofErr w:type="spellEnd"/>
      <w:r w:rsidRPr="0073611B">
        <w:rPr>
          <w:color w:val="C00000"/>
        </w:rPr>
        <w:t xml:space="preserve">, </w:t>
      </w:r>
      <w:proofErr w:type="spellStart"/>
      <w:r w:rsidRPr="0073611B">
        <w:rPr>
          <w:color w:val="C00000"/>
        </w:rPr>
        <w:t>VlanMemberEntry</w:t>
      </w:r>
      <w:proofErr w:type="spellEnd"/>
      <w:r w:rsidRPr="0073611B">
        <w:rPr>
          <w:color w:val="C00000"/>
        </w:rPr>
        <w:t xml:space="preserve">&gt; </w:t>
      </w:r>
      <w:proofErr w:type="spellStart"/>
      <w:r w:rsidRPr="0073611B">
        <w:rPr>
          <w:color w:val="C00000"/>
        </w:rPr>
        <w:t>Port_Vlan_members</w:t>
      </w:r>
      <w:proofErr w:type="spellEnd"/>
      <w:r w:rsidRPr="0073611B">
        <w:rPr>
          <w:color w:val="C00000"/>
        </w:rPr>
        <w:t>;</w:t>
      </w:r>
    </w:p>
    <w:p w14:paraId="68FBBB91" w14:textId="77777777" w:rsidR="00FD6F15" w:rsidRDefault="00FD6F15" w:rsidP="008D3F91"/>
    <w:p w14:paraId="7064B7D7" w14:textId="228736DB" w:rsidR="00C45069" w:rsidRDefault="00FD6F15">
      <w:pPr>
        <w:pStyle w:val="BodyTextIndent"/>
        <w:pPrChange w:id="262" w:author="Jipan Yang" w:date="2017-06-11T23:26:00Z">
          <w:pPr/>
        </w:pPrChange>
      </w:pPr>
      <w:r>
        <w:t xml:space="preserve">Since multiple types of ports reuse the same Port class, </w:t>
      </w:r>
      <w:r w:rsidR="00AD6815">
        <w:t xml:space="preserve">not all member variables apply to all port types, </w:t>
      </w:r>
      <w:r>
        <w:t>some cleanup</w:t>
      </w:r>
      <w:r w:rsidR="00AD6815">
        <w:t xml:space="preserve"> or refactoring is </w:t>
      </w:r>
      <w:r w:rsidR="00E3733B">
        <w:t>preferred</w:t>
      </w:r>
      <w:r w:rsidR="00AD6815">
        <w:t xml:space="preserve"> for clarity</w:t>
      </w:r>
      <w:r>
        <w:t>.</w:t>
      </w:r>
      <w:r w:rsidR="0017497C">
        <w:t xml:space="preserve"> </w:t>
      </w:r>
      <w:r w:rsidR="00E3733B">
        <w:t xml:space="preserve"> Further update is need</w:t>
      </w:r>
      <w:r w:rsidR="00E033E3">
        <w:t>ed</w:t>
      </w:r>
      <w:r w:rsidR="00E3733B">
        <w:t xml:space="preserve"> </w:t>
      </w:r>
      <w:r w:rsidR="0020510A">
        <w:t>after</w:t>
      </w:r>
      <w:r w:rsidR="00E3733B">
        <w:t xml:space="preserve"> SAI 1.0 integration. </w:t>
      </w:r>
    </w:p>
    <w:p w14:paraId="5DC45FD0" w14:textId="77777777" w:rsidR="0017497C" w:rsidRPr="00E3733B" w:rsidRDefault="0017497C" w:rsidP="0017497C">
      <w:pPr>
        <w:pStyle w:val="BlockText"/>
      </w:pPr>
      <w:r w:rsidRPr="00E3733B">
        <w:t>class Port</w:t>
      </w:r>
    </w:p>
    <w:p w14:paraId="519CA16D" w14:textId="77777777" w:rsidR="0017497C" w:rsidRPr="00E3733B" w:rsidRDefault="0017497C" w:rsidP="0017497C">
      <w:pPr>
        <w:pStyle w:val="BlockText"/>
      </w:pPr>
      <w:r w:rsidRPr="00E3733B">
        <w:t>{</w:t>
      </w:r>
    </w:p>
    <w:p w14:paraId="00E9BDE6" w14:textId="77777777" w:rsidR="0017497C" w:rsidRPr="00E3733B" w:rsidRDefault="0017497C" w:rsidP="0017497C">
      <w:pPr>
        <w:pStyle w:val="BlockText"/>
      </w:pPr>
      <w:r w:rsidRPr="00E3733B">
        <w:t>public:</w:t>
      </w:r>
    </w:p>
    <w:p w14:paraId="0012C869" w14:textId="06CD779F" w:rsidR="0017497C" w:rsidRPr="00E3733B" w:rsidRDefault="0017497C" w:rsidP="0017497C">
      <w:pPr>
        <w:pStyle w:val="BlockText"/>
      </w:pPr>
      <w:r w:rsidRPr="00E3733B">
        <w:t>…</w:t>
      </w:r>
    </w:p>
    <w:p w14:paraId="6B9F20FC" w14:textId="77777777" w:rsidR="0017497C" w:rsidRPr="00E3733B" w:rsidRDefault="0017497C" w:rsidP="0017497C">
      <w:pPr>
        <w:pStyle w:val="BlockText"/>
      </w:pPr>
    </w:p>
    <w:p w14:paraId="52C15045" w14:textId="77777777" w:rsidR="0017497C" w:rsidRPr="00E3733B" w:rsidRDefault="0017497C" w:rsidP="0017497C">
      <w:pPr>
        <w:pStyle w:val="BlockText"/>
      </w:pPr>
      <w:r w:rsidRPr="00E3733B">
        <w:t xml:space="preserve">    </w:t>
      </w:r>
      <w:proofErr w:type="spellStart"/>
      <w:proofErr w:type="gramStart"/>
      <w:r w:rsidRPr="00E3733B">
        <w:t>std</w:t>
      </w:r>
      <w:proofErr w:type="spellEnd"/>
      <w:r w:rsidRPr="00E3733B">
        <w:t>::</w:t>
      </w:r>
      <w:proofErr w:type="gramEnd"/>
      <w:r w:rsidRPr="00E3733B">
        <w:t xml:space="preserve">string         </w:t>
      </w:r>
      <w:proofErr w:type="spellStart"/>
      <w:r w:rsidRPr="00E3733B">
        <w:t>m_alias</w:t>
      </w:r>
      <w:proofErr w:type="spellEnd"/>
      <w:r w:rsidRPr="00E3733B">
        <w:t>;</w:t>
      </w:r>
    </w:p>
    <w:p w14:paraId="5D313DC2" w14:textId="77777777" w:rsidR="0017497C" w:rsidRPr="00E3733B" w:rsidRDefault="0017497C" w:rsidP="0017497C">
      <w:pPr>
        <w:pStyle w:val="BlockText"/>
      </w:pPr>
      <w:r w:rsidRPr="00E3733B">
        <w:t xml:space="preserve">    Type                </w:t>
      </w:r>
      <w:proofErr w:type="spellStart"/>
      <w:r w:rsidRPr="00E3733B">
        <w:t>m_type</w:t>
      </w:r>
      <w:proofErr w:type="spellEnd"/>
      <w:r w:rsidRPr="00E3733B">
        <w:t>;</w:t>
      </w:r>
    </w:p>
    <w:p w14:paraId="451B1B63" w14:textId="77777777" w:rsidR="0017497C" w:rsidRPr="00E3733B" w:rsidRDefault="0017497C" w:rsidP="0017497C">
      <w:pPr>
        <w:pStyle w:val="BlockText"/>
      </w:pPr>
      <w:r w:rsidRPr="00E3733B">
        <w:lastRenderedPageBreak/>
        <w:t xml:space="preserve">    </w:t>
      </w:r>
      <w:proofErr w:type="spellStart"/>
      <w:r w:rsidRPr="00E3733B">
        <w:t>int</w:t>
      </w:r>
      <w:proofErr w:type="spellEnd"/>
      <w:r w:rsidRPr="00E3733B">
        <w:t xml:space="preserve">                 </w:t>
      </w:r>
      <w:proofErr w:type="spellStart"/>
      <w:r w:rsidRPr="00E3733B">
        <w:t>m_index</w:t>
      </w:r>
      <w:proofErr w:type="spellEnd"/>
      <w:r w:rsidRPr="00E3733B">
        <w:t xml:space="preserve"> = </w:t>
      </w:r>
      <w:proofErr w:type="gramStart"/>
      <w:r w:rsidRPr="00E3733B">
        <w:t xml:space="preserve">0;   </w:t>
      </w:r>
      <w:proofErr w:type="gramEnd"/>
      <w:r w:rsidRPr="00E3733B">
        <w:t xml:space="preserve"> // PHY_PORT: index</w:t>
      </w:r>
    </w:p>
    <w:p w14:paraId="3BF66B9F" w14:textId="4AD0531B" w:rsidR="0017497C" w:rsidRPr="00E3733B" w:rsidRDefault="0017497C" w:rsidP="0017497C">
      <w:pPr>
        <w:pStyle w:val="BlockText"/>
        <w:ind w:firstLine="200"/>
      </w:pPr>
      <w:proofErr w:type="spellStart"/>
      <w:r w:rsidRPr="00E3733B">
        <w:t>int</w:t>
      </w:r>
      <w:proofErr w:type="spellEnd"/>
      <w:r w:rsidRPr="00E3733B">
        <w:t xml:space="preserve">                 </w:t>
      </w:r>
      <w:proofErr w:type="spellStart"/>
      <w:r w:rsidRPr="00E3733B">
        <w:t>m_ifindex</w:t>
      </w:r>
      <w:proofErr w:type="spellEnd"/>
      <w:r w:rsidRPr="00E3733B">
        <w:t xml:space="preserve"> = 0;</w:t>
      </w:r>
    </w:p>
    <w:p w14:paraId="42301CDE" w14:textId="35110036" w:rsidR="0017497C" w:rsidRPr="00E3733B" w:rsidRDefault="0017497C" w:rsidP="0017497C">
      <w:pPr>
        <w:pStyle w:val="BlockText"/>
        <w:ind w:firstLine="200"/>
        <w:rPr>
          <w:color w:val="FF0000"/>
        </w:rPr>
      </w:pPr>
      <w:r w:rsidRPr="00E3733B">
        <w:rPr>
          <w:color w:val="FF0000"/>
        </w:rPr>
        <w:t>union {</w:t>
      </w:r>
    </w:p>
    <w:p w14:paraId="778B979D" w14:textId="2662C3B6" w:rsidR="0017497C" w:rsidRPr="00E3733B" w:rsidRDefault="0017497C" w:rsidP="0017497C">
      <w:pPr>
        <w:pStyle w:val="BlockText"/>
        <w:rPr>
          <w:color w:val="FF0000"/>
        </w:rPr>
      </w:pPr>
      <w:r w:rsidRPr="00E3733B">
        <w:rPr>
          <w:color w:val="FF0000"/>
        </w:rPr>
        <w:t xml:space="preserve">    </w:t>
      </w:r>
      <w:r w:rsidRPr="00E3733B">
        <w:rPr>
          <w:color w:val="FF0000"/>
        </w:rPr>
        <w:tab/>
      </w:r>
      <w:proofErr w:type="spellStart"/>
      <w:r w:rsidRPr="00E3733B">
        <w:rPr>
          <w:color w:val="FF0000"/>
        </w:rPr>
        <w:t>sai_object_id_t</w:t>
      </w:r>
      <w:proofErr w:type="spellEnd"/>
      <w:r w:rsidRPr="00E3733B">
        <w:rPr>
          <w:color w:val="FF0000"/>
        </w:rPr>
        <w:t xml:space="preserve">     </w:t>
      </w:r>
      <w:proofErr w:type="spellStart"/>
      <w:r w:rsidRPr="00E3733B">
        <w:rPr>
          <w:color w:val="FF0000"/>
        </w:rPr>
        <w:t>m_port_id</w:t>
      </w:r>
      <w:proofErr w:type="spellEnd"/>
      <w:r w:rsidRPr="00E3733B">
        <w:rPr>
          <w:color w:val="FF0000"/>
        </w:rPr>
        <w:t xml:space="preserve"> = 0;</w:t>
      </w:r>
    </w:p>
    <w:p w14:paraId="41444E9B" w14:textId="34134FCA" w:rsidR="0017497C" w:rsidRPr="00E3733B" w:rsidRDefault="0017497C" w:rsidP="0017497C">
      <w:pPr>
        <w:pStyle w:val="BlockText"/>
        <w:ind w:firstLine="288"/>
        <w:rPr>
          <w:color w:val="FF0000"/>
        </w:rPr>
      </w:pPr>
      <w:proofErr w:type="spellStart"/>
      <w:r w:rsidRPr="00E3733B">
        <w:rPr>
          <w:color w:val="FF0000"/>
        </w:rPr>
        <w:t>sai_vlan_id_t</w:t>
      </w:r>
      <w:proofErr w:type="spellEnd"/>
      <w:r w:rsidRPr="00E3733B">
        <w:rPr>
          <w:color w:val="FF0000"/>
        </w:rPr>
        <w:t xml:space="preserve">       </w:t>
      </w:r>
      <w:proofErr w:type="spellStart"/>
      <w:r w:rsidRPr="00E3733B">
        <w:rPr>
          <w:color w:val="FF0000"/>
        </w:rPr>
        <w:t>m_vlan_id</w:t>
      </w:r>
      <w:proofErr w:type="spellEnd"/>
      <w:r w:rsidRPr="00E3733B">
        <w:rPr>
          <w:color w:val="FF0000"/>
        </w:rPr>
        <w:t xml:space="preserve"> = 0;</w:t>
      </w:r>
    </w:p>
    <w:p w14:paraId="4FF33037" w14:textId="65EF38AD" w:rsidR="0017497C" w:rsidRPr="00E3733B" w:rsidRDefault="0017497C" w:rsidP="0017497C">
      <w:pPr>
        <w:pStyle w:val="BlockText"/>
        <w:ind w:firstLine="288"/>
        <w:rPr>
          <w:color w:val="FF0000"/>
        </w:rPr>
      </w:pPr>
      <w:proofErr w:type="spellStart"/>
      <w:r w:rsidRPr="00E3733B">
        <w:rPr>
          <w:color w:val="FF0000"/>
        </w:rPr>
        <w:t>sai_object_id_t</w:t>
      </w:r>
      <w:proofErr w:type="spellEnd"/>
      <w:r w:rsidRPr="00E3733B">
        <w:rPr>
          <w:color w:val="FF0000"/>
        </w:rPr>
        <w:t xml:space="preserve">    </w:t>
      </w:r>
      <w:proofErr w:type="spellStart"/>
      <w:r w:rsidRPr="00E3733B">
        <w:rPr>
          <w:color w:val="FF0000"/>
        </w:rPr>
        <w:t>m_lag_id</w:t>
      </w:r>
      <w:proofErr w:type="spellEnd"/>
      <w:r w:rsidRPr="00E3733B">
        <w:rPr>
          <w:color w:val="FF0000"/>
        </w:rPr>
        <w:t xml:space="preserve"> = 0;</w:t>
      </w:r>
    </w:p>
    <w:p w14:paraId="740F7ACF" w14:textId="10E755E8" w:rsidR="0017497C" w:rsidRPr="00E3733B" w:rsidRDefault="0017497C" w:rsidP="0017497C">
      <w:pPr>
        <w:pStyle w:val="BlockText"/>
        <w:ind w:firstLine="200"/>
        <w:rPr>
          <w:color w:val="FF0000"/>
        </w:rPr>
      </w:pPr>
      <w:r w:rsidRPr="00E3733B">
        <w:rPr>
          <w:color w:val="FF0000"/>
        </w:rPr>
        <w:t>}</w:t>
      </w:r>
    </w:p>
    <w:p w14:paraId="748871CA" w14:textId="77777777" w:rsidR="0017497C" w:rsidRPr="00E3733B" w:rsidRDefault="0017497C" w:rsidP="0017497C">
      <w:pPr>
        <w:pStyle w:val="BlockText"/>
      </w:pPr>
      <w:r w:rsidRPr="00E3733B">
        <w:t xml:space="preserve">    </w:t>
      </w:r>
      <w:proofErr w:type="spellStart"/>
      <w:r w:rsidRPr="00E3733B">
        <w:t>sai_vlan_id_t</w:t>
      </w:r>
      <w:proofErr w:type="spellEnd"/>
      <w:r w:rsidRPr="00E3733B">
        <w:t xml:space="preserve">       </w:t>
      </w:r>
      <w:proofErr w:type="spellStart"/>
      <w:r w:rsidRPr="00E3733B">
        <w:t>m_port_vlan_id</w:t>
      </w:r>
      <w:proofErr w:type="spellEnd"/>
      <w:r w:rsidRPr="00E3733B">
        <w:t xml:space="preserve"> = DEFAULT_PORT_VLAN_</w:t>
      </w:r>
      <w:proofErr w:type="gramStart"/>
      <w:r w:rsidRPr="00E3733B">
        <w:t>ID;  /</w:t>
      </w:r>
      <w:proofErr w:type="gramEnd"/>
      <w:r w:rsidRPr="00E3733B">
        <w:t>/ Port VLAN ID</w:t>
      </w:r>
    </w:p>
    <w:p w14:paraId="6BB6238E" w14:textId="32034C36" w:rsidR="0017497C" w:rsidRPr="00E3733B" w:rsidRDefault="0017497C" w:rsidP="0017497C">
      <w:pPr>
        <w:pStyle w:val="BlockText"/>
      </w:pPr>
      <w:r w:rsidRPr="00E3733B">
        <w:t xml:space="preserve">    </w:t>
      </w:r>
      <w:proofErr w:type="spellStart"/>
      <w:r w:rsidRPr="00E3733B">
        <w:t>sai_object_id_t</w:t>
      </w:r>
      <w:proofErr w:type="spellEnd"/>
      <w:r w:rsidRPr="00E3733B">
        <w:t xml:space="preserve">     </w:t>
      </w:r>
      <w:proofErr w:type="spellStart"/>
      <w:r w:rsidRPr="00E3733B">
        <w:t>m_rif_id</w:t>
      </w:r>
      <w:proofErr w:type="spellEnd"/>
      <w:r w:rsidRPr="00E3733B">
        <w:t xml:space="preserve"> = 0;</w:t>
      </w:r>
    </w:p>
    <w:p w14:paraId="457EF306" w14:textId="77777777" w:rsidR="0017497C" w:rsidRPr="00E3733B" w:rsidRDefault="0017497C" w:rsidP="0017497C">
      <w:pPr>
        <w:pStyle w:val="BlockText"/>
      </w:pPr>
      <w:r w:rsidRPr="00E3733B">
        <w:t xml:space="preserve">    </w:t>
      </w:r>
      <w:proofErr w:type="spellStart"/>
      <w:r w:rsidRPr="00E3733B">
        <w:t>sai_object_id_t</w:t>
      </w:r>
      <w:proofErr w:type="spellEnd"/>
      <w:r w:rsidRPr="00E3733B">
        <w:t xml:space="preserve">     </w:t>
      </w:r>
      <w:proofErr w:type="spellStart"/>
      <w:r w:rsidRPr="00E3733B">
        <w:t>m_hif_id</w:t>
      </w:r>
      <w:proofErr w:type="spellEnd"/>
      <w:r w:rsidRPr="00E3733B">
        <w:t xml:space="preserve"> = 0;</w:t>
      </w:r>
    </w:p>
    <w:p w14:paraId="323E1183" w14:textId="42BA292F" w:rsidR="0017497C" w:rsidRPr="00E3733B" w:rsidRDefault="0017497C" w:rsidP="0017497C">
      <w:pPr>
        <w:pStyle w:val="BlockText"/>
      </w:pPr>
      <w:r w:rsidRPr="00E3733B">
        <w:t xml:space="preserve">    </w:t>
      </w:r>
    </w:p>
    <w:p w14:paraId="12328A63" w14:textId="736A748F" w:rsidR="0017497C" w:rsidRPr="00E3733B" w:rsidRDefault="0017497C" w:rsidP="00E978EA">
      <w:pPr>
        <w:pStyle w:val="BlockText"/>
        <w:ind w:firstLine="200"/>
      </w:pPr>
      <w:proofErr w:type="spellStart"/>
      <w:r w:rsidRPr="00E3733B">
        <w:t>sai_object_id_t</w:t>
      </w:r>
      <w:proofErr w:type="spellEnd"/>
      <w:r w:rsidRPr="00E3733B">
        <w:t xml:space="preserve">     </w:t>
      </w:r>
      <w:proofErr w:type="spellStart"/>
      <w:r w:rsidRPr="00E3733B">
        <w:t>m_lag_member_id</w:t>
      </w:r>
      <w:proofErr w:type="spellEnd"/>
      <w:r w:rsidRPr="00E3733B">
        <w:t xml:space="preserve"> = 0;</w:t>
      </w:r>
      <w:r w:rsidR="00E978EA" w:rsidRPr="00E3733B">
        <w:t xml:space="preserve"> </w:t>
      </w:r>
      <w:r w:rsidR="00E978EA" w:rsidRPr="0041453A">
        <w:rPr>
          <w:color w:val="FF0000"/>
          <w:rPrChange w:id="263" w:author="Jipan Yang" w:date="2017-06-11T21:47:00Z">
            <w:rPr/>
          </w:rPrChange>
        </w:rPr>
        <w:t>//used by physical port only</w:t>
      </w:r>
    </w:p>
    <w:p w14:paraId="68A740B6" w14:textId="4C611603" w:rsidR="00E978EA" w:rsidRPr="00E3733B" w:rsidRDefault="00E978EA" w:rsidP="00E978EA">
      <w:pPr>
        <w:pStyle w:val="BlockText"/>
        <w:ind w:firstLine="200"/>
        <w:rPr>
          <w:color w:val="FF0000"/>
        </w:rPr>
      </w:pPr>
      <w:proofErr w:type="spellStart"/>
      <w:r w:rsidRPr="00E3733B">
        <w:rPr>
          <w:color w:val="FF0000"/>
        </w:rPr>
        <w:t>sai_object_id_t</w:t>
      </w:r>
      <w:proofErr w:type="spellEnd"/>
      <w:r w:rsidRPr="00E3733B">
        <w:rPr>
          <w:color w:val="FF0000"/>
        </w:rPr>
        <w:t xml:space="preserve">     </w:t>
      </w:r>
      <w:proofErr w:type="spellStart"/>
      <w:r w:rsidRPr="00E3733B">
        <w:rPr>
          <w:color w:val="FF0000"/>
        </w:rPr>
        <w:t>m_bridge_port_id</w:t>
      </w:r>
      <w:proofErr w:type="spellEnd"/>
      <w:r w:rsidRPr="00E3733B">
        <w:rPr>
          <w:color w:val="FF0000"/>
        </w:rPr>
        <w:t xml:space="preserve">; </w:t>
      </w:r>
    </w:p>
    <w:p w14:paraId="37F3A97E" w14:textId="425DBE51" w:rsidR="0017497C" w:rsidRDefault="0017497C">
      <w:pPr>
        <w:pStyle w:val="BlockText"/>
        <w:ind w:firstLine="200"/>
        <w:rPr>
          <w:ins w:id="264" w:author="Jipan Yang" w:date="2017-06-11T22:21:00Z"/>
          <w:color w:val="FF0000"/>
        </w:rPr>
        <w:pPrChange w:id="265" w:author="Jipan Yang" w:date="2017-06-11T22:21:00Z">
          <w:pPr>
            <w:pStyle w:val="BlockText"/>
          </w:pPr>
        </w:pPrChange>
      </w:pPr>
      <w:del w:id="266" w:author="Jipan Yang" w:date="2017-06-11T22:21:00Z">
        <w:r w:rsidRPr="00E3733B" w:rsidDel="00DB2287">
          <w:delText xml:space="preserve">    </w:delText>
        </w:r>
      </w:del>
      <w:proofErr w:type="spellStart"/>
      <w:r w:rsidRPr="00E3733B">
        <w:rPr>
          <w:color w:val="FF0000"/>
        </w:rPr>
        <w:t>Port_Vlan_members</w:t>
      </w:r>
      <w:proofErr w:type="spellEnd"/>
      <w:r w:rsidRPr="00E3733B">
        <w:rPr>
          <w:color w:val="FF0000"/>
        </w:rPr>
        <w:t xml:space="preserve">   </w:t>
      </w:r>
      <w:proofErr w:type="spellStart"/>
      <w:r w:rsidRPr="00E3733B">
        <w:rPr>
          <w:color w:val="FF0000"/>
        </w:rPr>
        <w:t>m_vlan_members</w:t>
      </w:r>
      <w:proofErr w:type="spellEnd"/>
      <w:r w:rsidRPr="00E3733B">
        <w:rPr>
          <w:color w:val="FF0000"/>
        </w:rPr>
        <w:t>; // Used by non-VLAN port</w:t>
      </w:r>
    </w:p>
    <w:p w14:paraId="68208366" w14:textId="43E1DF35" w:rsidR="00DB2287" w:rsidRPr="00B344A9" w:rsidRDefault="00B344A9">
      <w:pPr>
        <w:pStyle w:val="BlockText"/>
        <w:ind w:firstLine="200"/>
        <w:rPr>
          <w:color w:val="FF0000"/>
          <w:rPrChange w:id="267" w:author="Jipan Yang" w:date="2017-06-11T22:22:00Z">
            <w:rPr/>
          </w:rPrChange>
        </w:rPr>
        <w:pPrChange w:id="268" w:author="Jipan Yang" w:date="2017-06-11T22:21:00Z">
          <w:pPr>
            <w:pStyle w:val="BlockText"/>
          </w:pPr>
        </w:pPrChange>
      </w:pPr>
      <w:ins w:id="269" w:author="Jipan Yang" w:date="2017-06-11T22:22:00Z">
        <w:r w:rsidRPr="00B344A9">
          <w:rPr>
            <w:color w:val="FF0000"/>
            <w:rPrChange w:id="270" w:author="Jipan Yang" w:date="2017-06-11T22:22:00Z">
              <w:rPr/>
            </w:rPrChange>
          </w:rPr>
          <w:t xml:space="preserve">bool        </w:t>
        </w:r>
        <w:proofErr w:type="spellStart"/>
        <w:r w:rsidRPr="00B344A9">
          <w:rPr>
            <w:color w:val="FF0000"/>
            <w:rPrChange w:id="271" w:author="Jipan Yang" w:date="2017-06-11T22:22:00Z">
              <w:rPr/>
            </w:rPrChange>
          </w:rPr>
          <w:t>autostate</w:t>
        </w:r>
        <w:proofErr w:type="spellEnd"/>
        <w:r w:rsidRPr="00B344A9">
          <w:rPr>
            <w:color w:val="FF0000"/>
            <w:rPrChange w:id="272" w:author="Jipan Yang" w:date="2017-06-11T22:22:00Z">
              <w:rPr/>
            </w:rPrChange>
          </w:rPr>
          <w:t xml:space="preserve">; //Used by </w:t>
        </w:r>
        <w:proofErr w:type="spellStart"/>
        <w:r w:rsidRPr="00B344A9">
          <w:rPr>
            <w:color w:val="FF0000"/>
            <w:rPrChange w:id="273" w:author="Jipan Yang" w:date="2017-06-11T22:22:00Z">
              <w:rPr/>
            </w:rPrChange>
          </w:rPr>
          <w:t>vlan</w:t>
        </w:r>
      </w:ins>
      <w:proofErr w:type="spellEnd"/>
      <w:ins w:id="274" w:author="Jipan Yang" w:date="2017-06-11T22:24:00Z">
        <w:r w:rsidR="00FD3D1A">
          <w:rPr>
            <w:color w:val="FF0000"/>
          </w:rPr>
          <w:t>, disabled by default</w:t>
        </w:r>
      </w:ins>
    </w:p>
    <w:p w14:paraId="19BA2316" w14:textId="04510A9F" w:rsidR="0017497C" w:rsidRPr="00E3733B" w:rsidRDefault="0017497C" w:rsidP="0017497C">
      <w:pPr>
        <w:pStyle w:val="BlockText"/>
        <w:rPr>
          <w:color w:val="FF0000"/>
        </w:rPr>
      </w:pPr>
      <w:r w:rsidRPr="00E3733B">
        <w:t xml:space="preserve">    </w:t>
      </w:r>
      <w:proofErr w:type="spellStart"/>
      <w:proofErr w:type="gramStart"/>
      <w:r w:rsidRPr="00E3733B">
        <w:t>std</w:t>
      </w:r>
      <w:proofErr w:type="spellEnd"/>
      <w:r w:rsidRPr="00E3733B">
        <w:t>::</w:t>
      </w:r>
      <w:proofErr w:type="gramEnd"/>
      <w:r w:rsidRPr="00E3733B">
        <w:t>set&lt;</w:t>
      </w:r>
      <w:proofErr w:type="spellStart"/>
      <w:r w:rsidRPr="00E3733B">
        <w:t>std</w:t>
      </w:r>
      <w:proofErr w:type="spellEnd"/>
      <w:r w:rsidRPr="00E3733B">
        <w:t xml:space="preserve">::string&gt; </w:t>
      </w:r>
      <w:proofErr w:type="spellStart"/>
      <w:r w:rsidRPr="00E3733B">
        <w:t>m_members</w:t>
      </w:r>
      <w:proofErr w:type="spellEnd"/>
      <w:r w:rsidRPr="00E3733B">
        <w:t xml:space="preserve"> = set&lt;</w:t>
      </w:r>
      <w:proofErr w:type="spellStart"/>
      <w:r w:rsidRPr="00E3733B">
        <w:t>std</w:t>
      </w:r>
      <w:proofErr w:type="spellEnd"/>
      <w:r w:rsidRPr="00E3733B">
        <w:t>::string&gt;();</w:t>
      </w:r>
      <w:r w:rsidR="00E978EA" w:rsidRPr="00E3733B">
        <w:t xml:space="preserve"> </w:t>
      </w:r>
      <w:r w:rsidR="00E978EA" w:rsidRPr="00E3733B">
        <w:rPr>
          <w:color w:val="FF0000"/>
        </w:rPr>
        <w:t xml:space="preserve">//Used by </w:t>
      </w:r>
      <w:proofErr w:type="spellStart"/>
      <w:r w:rsidR="00E978EA" w:rsidRPr="00E3733B">
        <w:rPr>
          <w:color w:val="FF0000"/>
        </w:rPr>
        <w:t>vlan</w:t>
      </w:r>
      <w:proofErr w:type="spellEnd"/>
      <w:r w:rsidR="00E978EA" w:rsidRPr="00E3733B">
        <w:rPr>
          <w:color w:val="FF0000"/>
        </w:rPr>
        <w:t xml:space="preserve"> or lag</w:t>
      </w:r>
    </w:p>
    <w:p w14:paraId="14E0D471" w14:textId="77777777" w:rsidR="0017497C" w:rsidRPr="00E3733B" w:rsidRDefault="0017497C" w:rsidP="0017497C">
      <w:pPr>
        <w:pStyle w:val="BlockText"/>
      </w:pPr>
      <w:r w:rsidRPr="00E3733B">
        <w:t xml:space="preserve">    </w:t>
      </w:r>
      <w:proofErr w:type="spellStart"/>
      <w:proofErr w:type="gramStart"/>
      <w:r w:rsidRPr="00E3733B">
        <w:t>std</w:t>
      </w:r>
      <w:proofErr w:type="spellEnd"/>
      <w:r w:rsidRPr="00E3733B">
        <w:t>::</w:t>
      </w:r>
      <w:proofErr w:type="gramEnd"/>
      <w:r w:rsidRPr="00E3733B">
        <w:t>vector&lt;</w:t>
      </w:r>
      <w:proofErr w:type="spellStart"/>
      <w:r w:rsidRPr="00E3733B">
        <w:t>sai_object_id_t</w:t>
      </w:r>
      <w:proofErr w:type="spellEnd"/>
      <w:r w:rsidRPr="00E3733B">
        <w:t xml:space="preserve">&gt; </w:t>
      </w:r>
      <w:proofErr w:type="spellStart"/>
      <w:r w:rsidRPr="00E3733B">
        <w:t>m_queue_ids</w:t>
      </w:r>
      <w:proofErr w:type="spellEnd"/>
      <w:r w:rsidRPr="00E3733B">
        <w:t>;</w:t>
      </w:r>
    </w:p>
    <w:p w14:paraId="1042B78A" w14:textId="77777777" w:rsidR="0017497C" w:rsidRPr="00E3733B" w:rsidRDefault="0017497C" w:rsidP="0017497C">
      <w:pPr>
        <w:pStyle w:val="BlockText"/>
      </w:pPr>
      <w:r w:rsidRPr="00E3733B">
        <w:t xml:space="preserve">    </w:t>
      </w:r>
      <w:proofErr w:type="spellStart"/>
      <w:proofErr w:type="gramStart"/>
      <w:r w:rsidRPr="00E3733B">
        <w:t>std</w:t>
      </w:r>
      <w:proofErr w:type="spellEnd"/>
      <w:r w:rsidRPr="00E3733B">
        <w:t>::</w:t>
      </w:r>
      <w:proofErr w:type="gramEnd"/>
      <w:r w:rsidRPr="00E3733B">
        <w:t>vector&lt;</w:t>
      </w:r>
      <w:proofErr w:type="spellStart"/>
      <w:r w:rsidRPr="00E3733B">
        <w:t>sai_object_id_t</w:t>
      </w:r>
      <w:proofErr w:type="spellEnd"/>
      <w:r w:rsidRPr="00E3733B">
        <w:t xml:space="preserve">&gt; </w:t>
      </w:r>
      <w:proofErr w:type="spellStart"/>
      <w:r w:rsidRPr="00E3733B">
        <w:t>m_priority_group_ids</w:t>
      </w:r>
      <w:proofErr w:type="spellEnd"/>
      <w:r w:rsidRPr="00E3733B">
        <w:t>;</w:t>
      </w:r>
    </w:p>
    <w:p w14:paraId="3A7B7DCC" w14:textId="6A87DD5B" w:rsidR="00FD6F15" w:rsidRPr="00E3733B" w:rsidRDefault="0017497C" w:rsidP="0017497C">
      <w:pPr>
        <w:pStyle w:val="BlockText"/>
      </w:pPr>
      <w:r w:rsidRPr="00E3733B">
        <w:t>};</w:t>
      </w:r>
    </w:p>
    <w:p w14:paraId="0A24051E" w14:textId="77777777" w:rsidR="00E3733B" w:rsidRDefault="00E3733B" w:rsidP="008D3F91"/>
    <w:p w14:paraId="319EB818" w14:textId="77777777" w:rsidR="00FD6F15" w:rsidRDefault="00FD6F15" w:rsidP="008D3F91"/>
    <w:p w14:paraId="5329874F" w14:textId="296F2BEC" w:rsidR="00A27972" w:rsidDel="00A775BC" w:rsidRDefault="00023878">
      <w:pPr>
        <w:pStyle w:val="BodyTextIndent"/>
        <w:rPr>
          <w:del w:id="275" w:author="Jipan Yang" w:date="2017-06-11T23:26:00Z"/>
        </w:rPr>
        <w:pPrChange w:id="276" w:author="Jipan Yang" w:date="2017-06-11T23:26:00Z">
          <w:pPr/>
        </w:pPrChange>
      </w:pPr>
      <w:r>
        <w:t>Operational state</w:t>
      </w:r>
      <w:r w:rsidR="00A27972">
        <w:t xml:space="preserve"> of DOWN for all VLAN member ports will bring VLAN interface </w:t>
      </w:r>
      <w:r w:rsidR="00A27972" w:rsidRPr="00A27972">
        <w:t>LOWERLAYERDOWN</w:t>
      </w:r>
      <w:r w:rsidR="00017E9A">
        <w:t xml:space="preserve"> state</w:t>
      </w:r>
      <w:ins w:id="277" w:author="Jipan Yang" w:date="2017-06-11T22:12:00Z">
        <w:r w:rsidR="00DB2287">
          <w:t xml:space="preserve">. By default Linux and </w:t>
        </w:r>
      </w:ins>
      <w:del w:id="278" w:author="Jipan Yang" w:date="2017-06-11T22:12:00Z">
        <w:r w:rsidR="00017E9A" w:rsidDel="00DB2287">
          <w:delText xml:space="preserve">, </w:delText>
        </w:r>
      </w:del>
      <w:r w:rsidR="00017E9A">
        <w:t xml:space="preserve">Quagga zebra </w:t>
      </w:r>
      <w:del w:id="279" w:author="Jipan Yang" w:date="2017-06-11T22:13:00Z">
        <w:r w:rsidR="00017E9A" w:rsidDel="00DB2287">
          <w:delText xml:space="preserve">should have handled </w:delText>
        </w:r>
        <w:r w:rsidR="00392D74" w:rsidDel="00DB2287">
          <w:delText>the state change properly for routing</w:delText>
        </w:r>
      </w:del>
      <w:ins w:id="280" w:author="Jipan Yang" w:date="2017-06-11T22:13:00Z">
        <w:r w:rsidR="00DB2287">
          <w:t>treat the interface as UP for routing</w:t>
        </w:r>
      </w:ins>
      <w:ins w:id="281" w:author="Jipan Yang" w:date="2017-06-11T22:14:00Z">
        <w:r w:rsidR="00DB2287">
          <w:t xml:space="preserve">,  with line protocol detection </w:t>
        </w:r>
        <w:r w:rsidR="00DB2287" w:rsidRPr="00DB2287">
          <w:t>disabled</w:t>
        </w:r>
        <w:r w:rsidR="00B344A9">
          <w:t>. If</w:t>
        </w:r>
      </w:ins>
      <w:ins w:id="282" w:author="Jipan Yang" w:date="2017-06-11T22:23:00Z">
        <w:r w:rsidR="00B344A9">
          <w:t xml:space="preserve"> </w:t>
        </w:r>
        <w:proofErr w:type="spellStart"/>
        <w:r w:rsidR="00B344A9">
          <w:t>autostate</w:t>
        </w:r>
        <w:proofErr w:type="spellEnd"/>
        <w:r w:rsidR="00B344A9">
          <w:t xml:space="preserve"> is enabled,  VLAN interface also goes down with </w:t>
        </w:r>
      </w:ins>
      <w:ins w:id="283" w:author="Jipan Yang" w:date="2017-06-11T22:24:00Z">
        <w:r w:rsidR="00B344A9">
          <w:t>all members in down state.</w:t>
        </w:r>
      </w:ins>
      <w:del w:id="284" w:author="Jipan Yang" w:date="2017-06-11T22:14:00Z">
        <w:r w:rsidR="00392D74" w:rsidDel="00DB2287">
          <w:delText>.</w:delText>
        </w:r>
      </w:del>
      <w:ins w:id="285" w:author="Jipan Yang" w:date="2017-06-11T22:14:00Z">
        <w:r w:rsidR="00DB2287">
          <w:t xml:space="preserve">  </w:t>
        </w:r>
      </w:ins>
    </w:p>
    <w:p w14:paraId="0811591F" w14:textId="77777777" w:rsidR="00561D8A" w:rsidRDefault="00561D8A">
      <w:pPr>
        <w:pStyle w:val="BodyTextIndent"/>
        <w:pPrChange w:id="286" w:author="Jipan Yang" w:date="2017-06-11T23:26:00Z">
          <w:pPr/>
        </w:pPrChange>
      </w:pPr>
    </w:p>
    <w:p w14:paraId="7FE99E2A" w14:textId="77777777" w:rsidR="0050471C" w:rsidDel="00A775BC" w:rsidRDefault="0050471C">
      <w:pPr>
        <w:pStyle w:val="BodyTextIndent"/>
        <w:rPr>
          <w:del w:id="287" w:author="Jipan Yang" w:date="2017-06-11T23:26:00Z"/>
        </w:rPr>
        <w:pPrChange w:id="288" w:author="Jipan Yang" w:date="2017-06-11T23:26:00Z">
          <w:pPr/>
        </w:pPrChange>
      </w:pPr>
      <w:r>
        <w:t>SAI Dot1Q bridge model will be used for the VLAN setup.</w:t>
      </w:r>
    </w:p>
    <w:p w14:paraId="4493CB53" w14:textId="77777777" w:rsidR="007C40CF" w:rsidRDefault="007C40CF">
      <w:pPr>
        <w:pStyle w:val="BodyTextIndent"/>
        <w:pPrChange w:id="289" w:author="Jipan Yang" w:date="2017-06-11T23:26:00Z">
          <w:pPr/>
        </w:pPrChange>
      </w:pPr>
    </w:p>
    <w:p w14:paraId="4BD2FCB2" w14:textId="77777777" w:rsidR="00DB6240" w:rsidRDefault="00191B82">
      <w:pPr>
        <w:pStyle w:val="BodyTextIndent"/>
        <w:pPrChange w:id="290" w:author="Jipan Yang" w:date="2017-06-11T23:26:00Z">
          <w:pPr/>
        </w:pPrChange>
      </w:pPr>
      <w:r>
        <w:t xml:space="preserve">It has been assumed that port and lag </w:t>
      </w:r>
      <w:proofErr w:type="spellStart"/>
      <w:r>
        <w:t>config</w:t>
      </w:r>
      <w:proofErr w:type="spellEnd"/>
      <w:r>
        <w:t xml:space="preserve"> would be moved to new </w:t>
      </w:r>
      <w:proofErr w:type="spellStart"/>
      <w:r>
        <w:t>config</w:t>
      </w:r>
      <w:proofErr w:type="spellEnd"/>
      <w:r>
        <w:t xml:space="preserve"> model before VLAN. </w:t>
      </w:r>
      <w:r w:rsidR="0050471C">
        <w:t xml:space="preserve"> </w:t>
      </w:r>
    </w:p>
    <w:p w14:paraId="58701617" w14:textId="6D4236AA" w:rsidR="008D3F91" w:rsidRPr="008D3F91" w:rsidRDefault="00191B82">
      <w:pPr>
        <w:pStyle w:val="BodyTextIndent"/>
        <w:pPrChange w:id="291" w:author="Jipan Yang" w:date="2017-06-11T23:26:00Z">
          <w:pPr/>
        </w:pPrChange>
      </w:pPr>
      <w:r>
        <w:t>If VLAN function is to become the first user</w:t>
      </w:r>
      <w:r w:rsidR="00DB6240">
        <w:t xml:space="preserve"> of new </w:t>
      </w:r>
      <w:proofErr w:type="spellStart"/>
      <w:r w:rsidR="00DB6240">
        <w:t>config</w:t>
      </w:r>
      <w:proofErr w:type="spellEnd"/>
      <w:r w:rsidR="00DB6240">
        <w:t xml:space="preserve"> model,  then</w:t>
      </w:r>
      <w:r>
        <w:t xml:space="preserve"> t</w:t>
      </w:r>
      <w:r w:rsidR="002533E5">
        <w:t xml:space="preserve">he processing for all other objects like PORT_TABLE, LAG_TABLE, and INTF_TABLE </w:t>
      </w:r>
      <w:r w:rsidR="00B34C0D">
        <w:t xml:space="preserve">for IP over port/LAG </w:t>
      </w:r>
      <w:r w:rsidR="002533E5">
        <w:t xml:space="preserve">remains unchanged, which means the path for existing </w:t>
      </w:r>
      <w:proofErr w:type="spellStart"/>
      <w:r w:rsidR="002533E5">
        <w:t>config</w:t>
      </w:r>
      <w:proofErr w:type="spellEnd"/>
      <w:r w:rsidR="002533E5">
        <w:t xml:space="preserve"> model is used: </w:t>
      </w:r>
      <w:proofErr w:type="spellStart"/>
      <w:r w:rsidR="002533E5">
        <w:t>Minigraph</w:t>
      </w:r>
      <w:proofErr w:type="spellEnd"/>
      <w:r w:rsidR="00D52F3B">
        <w:t xml:space="preserve"> </w:t>
      </w:r>
      <w:r w:rsidR="00D52F3B">
        <w:sym w:font="Wingdings" w:char="F0E0"/>
      </w:r>
      <w:r w:rsidR="002533E5">
        <w:t xml:space="preserve"> Linux /</w:t>
      </w:r>
      <w:proofErr w:type="spellStart"/>
      <w:r w:rsidR="002533E5">
        <w:t>etc</w:t>
      </w:r>
      <w:proofErr w:type="spellEnd"/>
      <w:r w:rsidR="002533E5">
        <w:t xml:space="preserve">/network/interfaces </w:t>
      </w:r>
      <w:r w:rsidR="002533E5">
        <w:sym w:font="Wingdings" w:char="F0E0"/>
      </w:r>
      <w:r w:rsidR="002533E5">
        <w:t xml:space="preserve"> </w:t>
      </w:r>
      <w:proofErr w:type="spellStart"/>
      <w:r w:rsidR="00C45069">
        <w:t>portsyncd</w:t>
      </w:r>
      <w:proofErr w:type="spellEnd"/>
      <w:r w:rsidR="00C45069">
        <w:t>/</w:t>
      </w:r>
      <w:proofErr w:type="spellStart"/>
      <w:r w:rsidR="00C45069">
        <w:t>infsyncd</w:t>
      </w:r>
      <w:proofErr w:type="spellEnd"/>
      <w:r w:rsidR="00C45069">
        <w:t xml:space="preserve"> via </w:t>
      </w:r>
      <w:proofErr w:type="spellStart"/>
      <w:r w:rsidR="00C45069">
        <w:t>netlink</w:t>
      </w:r>
      <w:proofErr w:type="spellEnd"/>
      <w:r w:rsidR="00C45069">
        <w:t xml:space="preserve"> </w:t>
      </w:r>
      <w:r w:rsidR="00C45069">
        <w:sym w:font="Wingdings" w:char="F0E0"/>
      </w:r>
      <w:r w:rsidR="00C45069">
        <w:t xml:space="preserve"> APP DB </w:t>
      </w:r>
      <w:r w:rsidR="00C45069">
        <w:sym w:font="Wingdings" w:char="F0E0"/>
      </w:r>
      <w:r w:rsidR="002533E5">
        <w:t xml:space="preserve"> </w:t>
      </w:r>
      <w:proofErr w:type="spellStart"/>
      <w:r w:rsidR="00C45069">
        <w:t>portorch</w:t>
      </w:r>
      <w:proofErr w:type="spellEnd"/>
      <w:r w:rsidR="00C45069">
        <w:t>/</w:t>
      </w:r>
      <w:proofErr w:type="spellStart"/>
      <w:r w:rsidR="00C45069">
        <w:t>intforch</w:t>
      </w:r>
      <w:proofErr w:type="spellEnd"/>
      <w:r w:rsidR="00C45069">
        <w:t>.</w:t>
      </w:r>
    </w:p>
    <w:p w14:paraId="4307E6D9" w14:textId="77777777" w:rsidR="00EC1414" w:rsidRDefault="00EC1414" w:rsidP="0021673B"/>
    <w:p w14:paraId="61A98DE4" w14:textId="7DF68801" w:rsidR="00EC1414" w:rsidRDefault="00EC1414" w:rsidP="00EC1414">
      <w:pPr>
        <w:pStyle w:val="Heading2"/>
      </w:pPr>
      <w:bookmarkStart w:id="292" w:name="_Toc484988196"/>
      <w:r>
        <w:t>SAI API dependency</w:t>
      </w:r>
      <w:r w:rsidR="004D70BE">
        <w:t xml:space="preserve"> and </w:t>
      </w:r>
      <w:proofErr w:type="spellStart"/>
      <w:r w:rsidR="004D70BE">
        <w:t>syncd</w:t>
      </w:r>
      <w:bookmarkEnd w:id="292"/>
      <w:proofErr w:type="spellEnd"/>
    </w:p>
    <w:p w14:paraId="2B3568E3" w14:textId="2C3BCF26" w:rsidR="009233DF" w:rsidRDefault="00E64F19">
      <w:pPr>
        <w:pStyle w:val="BodyTextIndent"/>
        <w:rPr>
          <w:ins w:id="293" w:author="Jipan Yang" w:date="2017-06-11T23:20:00Z"/>
        </w:rPr>
        <w:pPrChange w:id="294" w:author="Jipan Yang" w:date="2017-06-11T23:23:00Z">
          <w:pPr/>
        </w:pPrChange>
      </w:pPr>
      <w:r w:rsidRPr="009E52CE">
        <w:rPr>
          <w:rStyle w:val="BodyText2Char"/>
          <w:rPrChange w:id="295" w:author="Jipan Yang" w:date="2017-06-11T23:22:00Z">
            <w:rPr/>
          </w:rPrChange>
        </w:rPr>
        <w:t>Part</w:t>
      </w:r>
      <w:r w:rsidR="00561D8A" w:rsidRPr="009E52CE">
        <w:rPr>
          <w:rStyle w:val="BodyText2Char"/>
          <w:rPrChange w:id="296" w:author="Jipan Yang" w:date="2017-06-11T23:22:00Z">
            <w:rPr/>
          </w:rPrChange>
        </w:rPr>
        <w:t xml:space="preserve"> of </w:t>
      </w:r>
      <w:r w:rsidR="009233DF" w:rsidRPr="009E52CE">
        <w:rPr>
          <w:rStyle w:val="BodyText2Char"/>
          <w:rPrChange w:id="297" w:author="Jipan Yang" w:date="2017-06-11T23:22:00Z">
            <w:rPr/>
          </w:rPrChange>
        </w:rPr>
        <w:t>those API and attributes required for VLAN trunk support are listed here</w:t>
      </w:r>
      <w:r w:rsidR="00657B11">
        <w:t>:</w:t>
      </w:r>
    </w:p>
    <w:p w14:paraId="33364FDF" w14:textId="6FBB01C4" w:rsidR="009E52CE" w:rsidRDefault="009E52CE">
      <w:pPr>
        <w:pStyle w:val="Heading3"/>
        <w:pPrChange w:id="298" w:author="Jipan Yang" w:date="2017-06-11T23:22:00Z">
          <w:pPr/>
        </w:pPrChange>
      </w:pPr>
      <w:bookmarkStart w:id="299" w:name="_Toc484988197"/>
      <w:proofErr w:type="spellStart"/>
      <w:ins w:id="300" w:author="Jipan Yang" w:date="2017-06-11T23:22:00Z">
        <w:r>
          <w:t>saibridge.h</w:t>
        </w:r>
      </w:ins>
      <w:bookmarkEnd w:id="299"/>
      <w:proofErr w:type="spellEnd"/>
    </w:p>
    <w:p w14:paraId="7388D3DC" w14:textId="77777777" w:rsidR="00E64F19" w:rsidRDefault="00E64F19" w:rsidP="00E64F19">
      <w:r>
        <w:t xml:space="preserve">      </w:t>
      </w:r>
    </w:p>
    <w:p w14:paraId="1B9E8AAB" w14:textId="77777777" w:rsidR="007155C8" w:rsidRPr="005239E7" w:rsidRDefault="00E64F19" w:rsidP="006D5821">
      <w:pPr>
        <w:pStyle w:val="BlockText"/>
        <w:rPr>
          <w:ins w:id="301" w:author="Jipan Yang" w:date="2017-06-11T22:52:00Z"/>
          <w:sz w:val="20"/>
          <w:szCs w:val="20"/>
          <w:rPrChange w:id="302" w:author="Jipan Yang" w:date="2017-06-11T22:55:00Z">
            <w:rPr>
              <w:ins w:id="303" w:author="Jipan Yang" w:date="2017-06-11T22:52:00Z"/>
            </w:rPr>
          </w:rPrChange>
        </w:rPr>
      </w:pPr>
      <w:r w:rsidRPr="005239E7">
        <w:rPr>
          <w:sz w:val="20"/>
          <w:szCs w:val="20"/>
          <w:rPrChange w:id="304" w:author="Jipan Yang" w:date="2017-06-11T22:55:00Z">
            <w:rPr/>
          </w:rPrChange>
        </w:rPr>
        <w:t xml:space="preserve">// For adding/removing physical port/LAG into/from system default 1Q bridge </w:t>
      </w:r>
    </w:p>
    <w:p w14:paraId="63349862" w14:textId="5EC89A09" w:rsidR="00E64F19" w:rsidRPr="005239E7" w:rsidRDefault="007155C8" w:rsidP="006D5821">
      <w:pPr>
        <w:pStyle w:val="BlockText"/>
        <w:rPr>
          <w:sz w:val="20"/>
          <w:szCs w:val="20"/>
          <w:rPrChange w:id="305" w:author="Jipan Yang" w:date="2017-06-11T22:55:00Z">
            <w:rPr/>
          </w:rPrChange>
        </w:rPr>
      </w:pPr>
      <w:ins w:id="306" w:author="Jipan Yang" w:date="2017-06-11T22:52:00Z">
        <w:r w:rsidRPr="005239E7">
          <w:rPr>
            <w:sz w:val="20"/>
            <w:szCs w:val="20"/>
            <w:rPrChange w:id="307" w:author="Jipan Yang" w:date="2017-06-11T22:55:00Z">
              <w:rPr/>
            </w:rPrChange>
          </w:rPr>
          <w:lastRenderedPageBreak/>
          <w:t xml:space="preserve">// </w:t>
        </w:r>
      </w:ins>
      <w:ins w:id="308" w:author="Jipan Yang" w:date="2017-06-11T22:53:00Z">
        <w:r w:rsidR="00306629" w:rsidRPr="005239E7">
          <w:rPr>
            <w:sz w:val="20"/>
            <w:szCs w:val="20"/>
            <w:rPrChange w:id="309" w:author="Jipan Yang" w:date="2017-06-11T22:55:00Z">
              <w:rPr/>
            </w:rPrChange>
          </w:rPr>
          <w:t xml:space="preserve">All </w:t>
        </w:r>
        <w:r w:rsidR="00F34283" w:rsidRPr="006D5821">
          <w:rPr>
            <w:sz w:val="20"/>
            <w:szCs w:val="20"/>
          </w:rPr>
          <w:t>attrib</w:t>
        </w:r>
        <w:r w:rsidR="00306629" w:rsidRPr="005239E7">
          <w:rPr>
            <w:sz w:val="20"/>
            <w:szCs w:val="20"/>
            <w:rPrChange w:id="310" w:author="Jipan Yang" w:date="2017-06-11T22:55:00Z">
              <w:rPr/>
            </w:rPrChange>
          </w:rPr>
          <w:t xml:space="preserve">utes in </w:t>
        </w:r>
        <w:proofErr w:type="spellStart"/>
        <w:r w:rsidR="00306629" w:rsidRPr="005239E7">
          <w:rPr>
            <w:sz w:val="20"/>
            <w:szCs w:val="20"/>
            <w:rPrChange w:id="311" w:author="Jipan Yang" w:date="2017-06-11T22:55:00Z">
              <w:rPr/>
            </w:rPrChange>
          </w:rPr>
          <w:t>sai_bridge_port_attr_t</w:t>
        </w:r>
        <w:proofErr w:type="spellEnd"/>
        <w:r w:rsidR="00306629" w:rsidRPr="005239E7">
          <w:rPr>
            <w:sz w:val="20"/>
            <w:szCs w:val="20"/>
            <w:rPrChange w:id="312" w:author="Jipan Yang" w:date="2017-06-11T22:55:00Z">
              <w:rPr/>
            </w:rPrChange>
          </w:rPr>
          <w:t xml:space="preserve"> which apply to 1Q bridge </w:t>
        </w:r>
      </w:ins>
      <w:ins w:id="313" w:author="Jipan Yang" w:date="2017-06-11T22:54:00Z">
        <w:r w:rsidR="00306629" w:rsidRPr="005239E7">
          <w:rPr>
            <w:sz w:val="20"/>
            <w:szCs w:val="20"/>
            <w:rPrChange w:id="314" w:author="Jipan Yang" w:date="2017-06-11T22:55:00Z">
              <w:rPr/>
            </w:rPrChange>
          </w:rPr>
          <w:t>shall be supported.</w:t>
        </w:r>
      </w:ins>
      <w:ins w:id="315" w:author="Jipan Yang" w:date="2017-06-11T22:53:00Z">
        <w:r w:rsidR="00306629" w:rsidRPr="005239E7">
          <w:rPr>
            <w:sz w:val="20"/>
            <w:szCs w:val="20"/>
            <w:rPrChange w:id="316" w:author="Jipan Yang" w:date="2017-06-11T22:55:00Z">
              <w:rPr/>
            </w:rPrChange>
          </w:rPr>
          <w:t xml:space="preserve"> </w:t>
        </w:r>
      </w:ins>
      <w:r w:rsidR="00E64F19" w:rsidRPr="005239E7">
        <w:rPr>
          <w:sz w:val="20"/>
          <w:szCs w:val="20"/>
          <w:rPrChange w:id="317" w:author="Jipan Yang" w:date="2017-06-11T22:55:00Z">
            <w:rPr/>
          </w:rPrChange>
        </w:rPr>
        <w:t xml:space="preserve">       </w:t>
      </w:r>
    </w:p>
    <w:p w14:paraId="73C6C2F0" w14:textId="77777777" w:rsidR="00E64F19" w:rsidRPr="005239E7" w:rsidRDefault="00E64F19">
      <w:pPr>
        <w:pStyle w:val="BlockText"/>
        <w:rPr>
          <w:sz w:val="20"/>
          <w:szCs w:val="20"/>
          <w:rPrChange w:id="318" w:author="Jipan Yang" w:date="2017-06-11T22:55:00Z">
            <w:rPr/>
          </w:rPrChange>
        </w:rPr>
      </w:pPr>
      <w:proofErr w:type="spellStart"/>
      <w:r w:rsidRPr="005239E7">
        <w:rPr>
          <w:sz w:val="20"/>
          <w:szCs w:val="20"/>
          <w:rPrChange w:id="319" w:author="Jipan Yang" w:date="2017-06-11T22:55:00Z">
            <w:rPr/>
          </w:rPrChange>
        </w:rPr>
        <w:t>typedef</w:t>
      </w:r>
      <w:proofErr w:type="spellEnd"/>
      <w:r w:rsidRPr="005239E7">
        <w:rPr>
          <w:sz w:val="20"/>
          <w:szCs w:val="20"/>
          <w:rPrChange w:id="320" w:author="Jipan Yang" w:date="2017-06-11T22:55:00Z">
            <w:rPr/>
          </w:rPrChange>
        </w:rPr>
        <w:t xml:space="preserve"> </w:t>
      </w:r>
      <w:proofErr w:type="spellStart"/>
      <w:r w:rsidRPr="005239E7">
        <w:rPr>
          <w:sz w:val="20"/>
          <w:szCs w:val="20"/>
          <w:rPrChange w:id="321" w:author="Jipan Yang" w:date="2017-06-11T22:55:00Z">
            <w:rPr/>
          </w:rPrChange>
        </w:rPr>
        <w:t>sai_status_t</w:t>
      </w:r>
      <w:proofErr w:type="spellEnd"/>
      <w:r w:rsidRPr="005239E7">
        <w:rPr>
          <w:sz w:val="20"/>
          <w:szCs w:val="20"/>
          <w:rPrChange w:id="322" w:author="Jipan Yang" w:date="2017-06-11T22:55:00Z">
            <w:rPr/>
          </w:rPrChange>
        </w:rPr>
        <w:t xml:space="preserve"> (*</w:t>
      </w:r>
      <w:proofErr w:type="spellStart"/>
      <w:r w:rsidRPr="005239E7">
        <w:rPr>
          <w:sz w:val="20"/>
          <w:szCs w:val="20"/>
          <w:rPrChange w:id="323" w:author="Jipan Yang" w:date="2017-06-11T22:55:00Z">
            <w:rPr/>
          </w:rPrChange>
        </w:rPr>
        <w:t>sai_create_bridge_port_</w:t>
      </w:r>
      <w:proofErr w:type="gramStart"/>
      <w:r w:rsidRPr="005239E7">
        <w:rPr>
          <w:sz w:val="20"/>
          <w:szCs w:val="20"/>
          <w:rPrChange w:id="324" w:author="Jipan Yang" w:date="2017-06-11T22:55:00Z">
            <w:rPr/>
          </w:rPrChange>
        </w:rPr>
        <w:t>fn</w:t>
      </w:r>
      <w:proofErr w:type="spellEnd"/>
      <w:r w:rsidRPr="005239E7">
        <w:rPr>
          <w:sz w:val="20"/>
          <w:szCs w:val="20"/>
          <w:rPrChange w:id="325" w:author="Jipan Yang" w:date="2017-06-11T22:55:00Z">
            <w:rPr/>
          </w:rPrChange>
        </w:rPr>
        <w:t>)(</w:t>
      </w:r>
      <w:proofErr w:type="gramEnd"/>
    </w:p>
    <w:p w14:paraId="2B315B23" w14:textId="77777777" w:rsidR="00E64F19" w:rsidRPr="005239E7" w:rsidRDefault="00E64F19">
      <w:pPr>
        <w:pStyle w:val="BlockText"/>
        <w:rPr>
          <w:sz w:val="20"/>
          <w:szCs w:val="20"/>
          <w:rPrChange w:id="326" w:author="Jipan Yang" w:date="2017-06-11T22:55:00Z">
            <w:rPr/>
          </w:rPrChange>
        </w:rPr>
      </w:pPr>
      <w:r w:rsidRPr="005239E7">
        <w:rPr>
          <w:sz w:val="20"/>
          <w:szCs w:val="20"/>
          <w:rPrChange w:id="327" w:author="Jipan Yang" w:date="2017-06-11T22:55:00Z">
            <w:rPr/>
          </w:rPrChange>
        </w:rPr>
        <w:t xml:space="preserve">        _Out_ </w:t>
      </w:r>
      <w:proofErr w:type="spellStart"/>
      <w:r w:rsidRPr="005239E7">
        <w:rPr>
          <w:sz w:val="20"/>
          <w:szCs w:val="20"/>
          <w:rPrChange w:id="328" w:author="Jipan Yang" w:date="2017-06-11T22:55:00Z">
            <w:rPr/>
          </w:rPrChange>
        </w:rPr>
        <w:t>sai_object_id_t</w:t>
      </w:r>
      <w:proofErr w:type="spellEnd"/>
      <w:r w:rsidRPr="005239E7">
        <w:rPr>
          <w:sz w:val="20"/>
          <w:szCs w:val="20"/>
          <w:rPrChange w:id="329" w:author="Jipan Yang" w:date="2017-06-11T22:55:00Z">
            <w:rPr/>
          </w:rPrChange>
        </w:rPr>
        <w:t xml:space="preserve"> *</w:t>
      </w:r>
      <w:proofErr w:type="spellStart"/>
      <w:r w:rsidRPr="005239E7">
        <w:rPr>
          <w:sz w:val="20"/>
          <w:szCs w:val="20"/>
          <w:rPrChange w:id="330" w:author="Jipan Yang" w:date="2017-06-11T22:55:00Z">
            <w:rPr/>
          </w:rPrChange>
        </w:rPr>
        <w:t>bridge_port_id</w:t>
      </w:r>
      <w:proofErr w:type="spellEnd"/>
      <w:r w:rsidRPr="005239E7">
        <w:rPr>
          <w:sz w:val="20"/>
          <w:szCs w:val="20"/>
          <w:rPrChange w:id="331" w:author="Jipan Yang" w:date="2017-06-11T22:55:00Z">
            <w:rPr/>
          </w:rPrChange>
        </w:rPr>
        <w:t>,</w:t>
      </w:r>
    </w:p>
    <w:p w14:paraId="1F822190" w14:textId="77777777" w:rsidR="00E64F19" w:rsidRPr="005239E7" w:rsidRDefault="00E64F19">
      <w:pPr>
        <w:pStyle w:val="BlockText"/>
        <w:rPr>
          <w:sz w:val="20"/>
          <w:szCs w:val="20"/>
          <w:rPrChange w:id="332" w:author="Jipan Yang" w:date="2017-06-11T22:55:00Z">
            <w:rPr/>
          </w:rPrChange>
        </w:rPr>
      </w:pPr>
      <w:r w:rsidRPr="005239E7">
        <w:rPr>
          <w:sz w:val="20"/>
          <w:szCs w:val="20"/>
          <w:rPrChange w:id="333" w:author="Jipan Yang" w:date="2017-06-11T22:55:00Z">
            <w:rPr/>
          </w:rPrChange>
        </w:rPr>
        <w:t xml:space="preserve">        _In_ </w:t>
      </w:r>
      <w:proofErr w:type="spellStart"/>
      <w:r w:rsidRPr="005239E7">
        <w:rPr>
          <w:sz w:val="20"/>
          <w:szCs w:val="20"/>
          <w:rPrChange w:id="334" w:author="Jipan Yang" w:date="2017-06-11T22:55:00Z">
            <w:rPr/>
          </w:rPrChange>
        </w:rPr>
        <w:t>sai_object_id_t</w:t>
      </w:r>
      <w:proofErr w:type="spellEnd"/>
      <w:r w:rsidRPr="005239E7">
        <w:rPr>
          <w:sz w:val="20"/>
          <w:szCs w:val="20"/>
          <w:rPrChange w:id="335" w:author="Jipan Yang" w:date="2017-06-11T22:55:00Z">
            <w:rPr/>
          </w:rPrChange>
        </w:rPr>
        <w:t xml:space="preserve"> </w:t>
      </w:r>
      <w:proofErr w:type="spellStart"/>
      <w:r w:rsidRPr="005239E7">
        <w:rPr>
          <w:sz w:val="20"/>
          <w:szCs w:val="20"/>
          <w:rPrChange w:id="336" w:author="Jipan Yang" w:date="2017-06-11T22:55:00Z">
            <w:rPr/>
          </w:rPrChange>
        </w:rPr>
        <w:t>switch_id</w:t>
      </w:r>
      <w:proofErr w:type="spellEnd"/>
      <w:r w:rsidRPr="005239E7">
        <w:rPr>
          <w:sz w:val="20"/>
          <w:szCs w:val="20"/>
          <w:rPrChange w:id="337" w:author="Jipan Yang" w:date="2017-06-11T22:55:00Z">
            <w:rPr/>
          </w:rPrChange>
        </w:rPr>
        <w:t>,</w:t>
      </w:r>
    </w:p>
    <w:p w14:paraId="5E4E4E9A" w14:textId="77777777" w:rsidR="00E64F19" w:rsidRPr="005239E7" w:rsidRDefault="00E64F19">
      <w:pPr>
        <w:pStyle w:val="BlockText"/>
        <w:rPr>
          <w:sz w:val="20"/>
          <w:szCs w:val="20"/>
          <w:rPrChange w:id="338" w:author="Jipan Yang" w:date="2017-06-11T22:55:00Z">
            <w:rPr/>
          </w:rPrChange>
        </w:rPr>
      </w:pPr>
      <w:r w:rsidRPr="005239E7">
        <w:rPr>
          <w:sz w:val="20"/>
          <w:szCs w:val="20"/>
          <w:rPrChange w:id="339" w:author="Jipan Yang" w:date="2017-06-11T22:55:00Z">
            <w:rPr/>
          </w:rPrChange>
        </w:rPr>
        <w:t xml:space="preserve">        _In_ uint32_t </w:t>
      </w:r>
      <w:proofErr w:type="spellStart"/>
      <w:r w:rsidRPr="005239E7">
        <w:rPr>
          <w:sz w:val="20"/>
          <w:szCs w:val="20"/>
          <w:rPrChange w:id="340" w:author="Jipan Yang" w:date="2017-06-11T22:55:00Z">
            <w:rPr/>
          </w:rPrChange>
        </w:rPr>
        <w:t>attr_count</w:t>
      </w:r>
      <w:proofErr w:type="spellEnd"/>
      <w:r w:rsidRPr="005239E7">
        <w:rPr>
          <w:sz w:val="20"/>
          <w:szCs w:val="20"/>
          <w:rPrChange w:id="341" w:author="Jipan Yang" w:date="2017-06-11T22:55:00Z">
            <w:rPr/>
          </w:rPrChange>
        </w:rPr>
        <w:t>,</w:t>
      </w:r>
    </w:p>
    <w:p w14:paraId="738B06D0" w14:textId="77777777" w:rsidR="005239E7" w:rsidRDefault="00E64F19">
      <w:pPr>
        <w:pStyle w:val="BlockText"/>
        <w:rPr>
          <w:ins w:id="342" w:author="Jipan Yang" w:date="2017-06-11T22:55:00Z"/>
          <w:sz w:val="20"/>
          <w:szCs w:val="20"/>
        </w:rPr>
      </w:pPr>
      <w:r w:rsidRPr="005239E7">
        <w:rPr>
          <w:sz w:val="20"/>
          <w:szCs w:val="20"/>
          <w:rPrChange w:id="343" w:author="Jipan Yang" w:date="2017-06-11T22:55:00Z">
            <w:rPr/>
          </w:rPrChange>
        </w:rPr>
        <w:t xml:space="preserve">        _In_ </w:t>
      </w:r>
      <w:proofErr w:type="spellStart"/>
      <w:r w:rsidRPr="005239E7">
        <w:rPr>
          <w:sz w:val="20"/>
          <w:szCs w:val="20"/>
          <w:rPrChange w:id="344" w:author="Jipan Yang" w:date="2017-06-11T22:55:00Z">
            <w:rPr/>
          </w:rPrChange>
        </w:rPr>
        <w:t>const</w:t>
      </w:r>
      <w:proofErr w:type="spellEnd"/>
      <w:r w:rsidRPr="005239E7">
        <w:rPr>
          <w:sz w:val="20"/>
          <w:szCs w:val="20"/>
          <w:rPrChange w:id="345" w:author="Jipan Yang" w:date="2017-06-11T22:55:00Z">
            <w:rPr/>
          </w:rPrChange>
        </w:rPr>
        <w:t xml:space="preserve"> </w:t>
      </w:r>
      <w:proofErr w:type="spellStart"/>
      <w:r w:rsidRPr="005239E7">
        <w:rPr>
          <w:sz w:val="20"/>
          <w:szCs w:val="20"/>
          <w:rPrChange w:id="346" w:author="Jipan Yang" w:date="2017-06-11T22:55:00Z">
            <w:rPr/>
          </w:rPrChange>
        </w:rPr>
        <w:t>sai_attribute_t</w:t>
      </w:r>
      <w:proofErr w:type="spellEnd"/>
      <w:r w:rsidRPr="005239E7">
        <w:rPr>
          <w:sz w:val="20"/>
          <w:szCs w:val="20"/>
          <w:rPrChange w:id="347" w:author="Jipan Yang" w:date="2017-06-11T22:55:00Z">
            <w:rPr/>
          </w:rPrChange>
        </w:rPr>
        <w:t xml:space="preserve"> *</w:t>
      </w:r>
      <w:proofErr w:type="spellStart"/>
      <w:r w:rsidRPr="005239E7">
        <w:rPr>
          <w:sz w:val="20"/>
          <w:szCs w:val="20"/>
          <w:rPrChange w:id="348" w:author="Jipan Yang" w:date="2017-06-11T22:55:00Z">
            <w:rPr/>
          </w:rPrChange>
        </w:rPr>
        <w:t>attr_list</w:t>
      </w:r>
      <w:proofErr w:type="spellEnd"/>
      <w:r w:rsidRPr="005239E7">
        <w:rPr>
          <w:sz w:val="20"/>
          <w:szCs w:val="20"/>
          <w:rPrChange w:id="349" w:author="Jipan Yang" w:date="2017-06-11T22:55:00Z">
            <w:rPr/>
          </w:rPrChange>
        </w:rPr>
        <w:t>);</w:t>
      </w:r>
    </w:p>
    <w:p w14:paraId="7D2A5A1C" w14:textId="37914622" w:rsidR="00E64F19" w:rsidRPr="005239E7" w:rsidDel="005239E7" w:rsidRDefault="00E64F19">
      <w:pPr>
        <w:pStyle w:val="BlockText"/>
        <w:rPr>
          <w:del w:id="350" w:author="Jipan Yang" w:date="2017-06-11T22:55:00Z"/>
          <w:sz w:val="20"/>
          <w:szCs w:val="20"/>
          <w:rPrChange w:id="351" w:author="Jipan Yang" w:date="2017-06-11T22:55:00Z">
            <w:rPr>
              <w:del w:id="352" w:author="Jipan Yang" w:date="2017-06-11T22:55:00Z"/>
            </w:rPr>
          </w:rPrChange>
        </w:rPr>
      </w:pPr>
      <w:del w:id="353" w:author="Jipan Yang" w:date="2017-06-11T22:55:00Z">
        <w:r w:rsidRPr="005239E7" w:rsidDel="005239E7">
          <w:rPr>
            <w:i w:val="0"/>
            <w:iCs w:val="0"/>
            <w:sz w:val="20"/>
            <w:szCs w:val="20"/>
            <w:rPrChange w:id="354" w:author="Jipan Yang" w:date="2017-06-11T22:55:00Z">
              <w:rPr>
                <w:i w:val="0"/>
                <w:iCs w:val="0"/>
              </w:rPr>
            </w:rPrChange>
          </w:rPr>
          <w:tab/>
        </w:r>
      </w:del>
    </w:p>
    <w:p w14:paraId="5CCFE127" w14:textId="77777777" w:rsidR="00E64F19" w:rsidRPr="005239E7" w:rsidRDefault="00E64F19">
      <w:pPr>
        <w:pStyle w:val="BlockText"/>
        <w:rPr>
          <w:sz w:val="20"/>
          <w:szCs w:val="20"/>
          <w:rPrChange w:id="355" w:author="Jipan Yang" w:date="2017-06-11T22:55:00Z">
            <w:rPr/>
          </w:rPrChange>
        </w:rPr>
      </w:pPr>
    </w:p>
    <w:p w14:paraId="2DFD6E1C" w14:textId="77777777" w:rsidR="00E64F19" w:rsidRPr="005239E7" w:rsidRDefault="00E64F19">
      <w:pPr>
        <w:pStyle w:val="BlockText"/>
        <w:rPr>
          <w:sz w:val="20"/>
          <w:szCs w:val="20"/>
          <w:rPrChange w:id="356" w:author="Jipan Yang" w:date="2017-06-11T22:55:00Z">
            <w:rPr/>
          </w:rPrChange>
        </w:rPr>
      </w:pPr>
      <w:proofErr w:type="spellStart"/>
      <w:r w:rsidRPr="005239E7">
        <w:rPr>
          <w:sz w:val="20"/>
          <w:szCs w:val="20"/>
          <w:rPrChange w:id="357" w:author="Jipan Yang" w:date="2017-06-11T22:55:00Z">
            <w:rPr/>
          </w:rPrChange>
        </w:rPr>
        <w:t>typedef</w:t>
      </w:r>
      <w:proofErr w:type="spellEnd"/>
      <w:r w:rsidRPr="005239E7">
        <w:rPr>
          <w:sz w:val="20"/>
          <w:szCs w:val="20"/>
          <w:rPrChange w:id="358" w:author="Jipan Yang" w:date="2017-06-11T22:55:00Z">
            <w:rPr/>
          </w:rPrChange>
        </w:rPr>
        <w:t xml:space="preserve"> </w:t>
      </w:r>
      <w:proofErr w:type="spellStart"/>
      <w:r w:rsidRPr="005239E7">
        <w:rPr>
          <w:sz w:val="20"/>
          <w:szCs w:val="20"/>
          <w:rPrChange w:id="359" w:author="Jipan Yang" w:date="2017-06-11T22:55:00Z">
            <w:rPr/>
          </w:rPrChange>
        </w:rPr>
        <w:t>sai_status_t</w:t>
      </w:r>
      <w:proofErr w:type="spellEnd"/>
      <w:r w:rsidRPr="005239E7">
        <w:rPr>
          <w:sz w:val="20"/>
          <w:szCs w:val="20"/>
          <w:rPrChange w:id="360" w:author="Jipan Yang" w:date="2017-06-11T22:55:00Z">
            <w:rPr/>
          </w:rPrChange>
        </w:rPr>
        <w:t xml:space="preserve"> (*</w:t>
      </w:r>
      <w:proofErr w:type="spellStart"/>
      <w:r w:rsidRPr="005239E7">
        <w:rPr>
          <w:sz w:val="20"/>
          <w:szCs w:val="20"/>
          <w:rPrChange w:id="361" w:author="Jipan Yang" w:date="2017-06-11T22:55:00Z">
            <w:rPr/>
          </w:rPrChange>
        </w:rPr>
        <w:t>sai_remove_bridge_port_</w:t>
      </w:r>
      <w:proofErr w:type="gramStart"/>
      <w:r w:rsidRPr="005239E7">
        <w:rPr>
          <w:sz w:val="20"/>
          <w:szCs w:val="20"/>
          <w:rPrChange w:id="362" w:author="Jipan Yang" w:date="2017-06-11T22:55:00Z">
            <w:rPr/>
          </w:rPrChange>
        </w:rPr>
        <w:t>fn</w:t>
      </w:r>
      <w:proofErr w:type="spellEnd"/>
      <w:r w:rsidRPr="005239E7">
        <w:rPr>
          <w:sz w:val="20"/>
          <w:szCs w:val="20"/>
          <w:rPrChange w:id="363" w:author="Jipan Yang" w:date="2017-06-11T22:55:00Z">
            <w:rPr/>
          </w:rPrChange>
        </w:rPr>
        <w:t>)(</w:t>
      </w:r>
      <w:proofErr w:type="gramEnd"/>
    </w:p>
    <w:p w14:paraId="6E75F2F3" w14:textId="77777777" w:rsidR="00E64F19" w:rsidRPr="00E64F19" w:rsidRDefault="00E64F19">
      <w:pPr>
        <w:pStyle w:val="BlockText"/>
      </w:pPr>
      <w:r w:rsidRPr="005239E7">
        <w:rPr>
          <w:sz w:val="20"/>
          <w:szCs w:val="20"/>
          <w:rPrChange w:id="364" w:author="Jipan Yang" w:date="2017-06-11T22:55:00Z">
            <w:rPr/>
          </w:rPrChange>
        </w:rPr>
        <w:t xml:space="preserve">        _In_ </w:t>
      </w:r>
      <w:proofErr w:type="spellStart"/>
      <w:r w:rsidRPr="005239E7">
        <w:rPr>
          <w:sz w:val="20"/>
          <w:szCs w:val="20"/>
          <w:rPrChange w:id="365" w:author="Jipan Yang" w:date="2017-06-11T22:55:00Z">
            <w:rPr/>
          </w:rPrChange>
        </w:rPr>
        <w:t>sai_object_id_t</w:t>
      </w:r>
      <w:proofErr w:type="spellEnd"/>
      <w:r w:rsidRPr="005239E7">
        <w:rPr>
          <w:sz w:val="20"/>
          <w:szCs w:val="20"/>
          <w:rPrChange w:id="366" w:author="Jipan Yang" w:date="2017-06-11T22:55:00Z">
            <w:rPr/>
          </w:rPrChange>
        </w:rPr>
        <w:t xml:space="preserve"> </w:t>
      </w:r>
      <w:proofErr w:type="spellStart"/>
      <w:r w:rsidRPr="005239E7">
        <w:rPr>
          <w:sz w:val="20"/>
          <w:szCs w:val="20"/>
          <w:rPrChange w:id="367" w:author="Jipan Yang" w:date="2017-06-11T22:55:00Z">
            <w:rPr/>
          </w:rPrChange>
        </w:rPr>
        <w:t>bridge_port_id</w:t>
      </w:r>
      <w:proofErr w:type="spellEnd"/>
      <w:r w:rsidRPr="005239E7">
        <w:rPr>
          <w:sz w:val="20"/>
          <w:szCs w:val="20"/>
          <w:rPrChange w:id="368" w:author="Jipan Yang" w:date="2017-06-11T22:55:00Z">
            <w:rPr/>
          </w:rPrChange>
        </w:rPr>
        <w:t>);</w:t>
      </w:r>
    </w:p>
    <w:p w14:paraId="3DF638C2" w14:textId="77777777" w:rsidR="00E64F19" w:rsidRPr="00E64F19" w:rsidRDefault="00E64F19">
      <w:pPr>
        <w:pPrChange w:id="369" w:author="Jipan Yang" w:date="2017-06-11T22:55:00Z">
          <w:pPr>
            <w:pStyle w:val="BlockText"/>
          </w:pPr>
        </w:pPrChange>
      </w:pPr>
      <w:r w:rsidRPr="00E64F19">
        <w:t xml:space="preserve">        </w:t>
      </w:r>
    </w:p>
    <w:p w14:paraId="29EC3448" w14:textId="5D68C3DB" w:rsidR="00E64F19" w:rsidRDefault="009E52CE">
      <w:pPr>
        <w:pStyle w:val="Heading3"/>
        <w:rPr>
          <w:ins w:id="370" w:author="Jipan Yang" w:date="2017-06-11T22:54:00Z"/>
        </w:rPr>
        <w:pPrChange w:id="371" w:author="Jipan Yang" w:date="2017-06-11T23:21:00Z">
          <w:pPr>
            <w:pStyle w:val="BlockText"/>
          </w:pPr>
        </w:pPrChange>
      </w:pPr>
      <w:bookmarkStart w:id="372" w:name="_Toc484988198"/>
      <w:proofErr w:type="spellStart"/>
      <w:ins w:id="373" w:author="Jipan Yang" w:date="2017-06-11T23:21:00Z">
        <w:r>
          <w:t>saivlan.h</w:t>
        </w:r>
      </w:ins>
      <w:bookmarkEnd w:id="372"/>
      <w:proofErr w:type="spellEnd"/>
    </w:p>
    <w:p w14:paraId="18D00ED9" w14:textId="77777777" w:rsidR="005239E7" w:rsidRPr="00E64F19" w:rsidRDefault="005239E7">
      <w:pPr>
        <w:pPrChange w:id="374" w:author="Jipan Yang" w:date="2017-06-11T22:55:00Z">
          <w:pPr>
            <w:pStyle w:val="BlockText"/>
          </w:pPr>
        </w:pPrChange>
      </w:pPr>
    </w:p>
    <w:p w14:paraId="659E84C5" w14:textId="4EE07782" w:rsidR="00E64F19" w:rsidDel="009E52CE" w:rsidRDefault="00E64F19">
      <w:pPr>
        <w:pStyle w:val="BlockText"/>
        <w:rPr>
          <w:del w:id="375" w:author="Jipan Yang" w:date="2017-06-11T23:17:00Z"/>
          <w:sz w:val="20"/>
          <w:szCs w:val="20"/>
        </w:rPr>
      </w:pPr>
      <w:r w:rsidRPr="00B8433A">
        <w:rPr>
          <w:i w:val="0"/>
          <w:iCs w:val="0"/>
          <w:sz w:val="20"/>
          <w:szCs w:val="20"/>
          <w:rPrChange w:id="376" w:author="Jipan Yang" w:date="2017-06-11T23:05:00Z">
            <w:rPr>
              <w:i w:val="0"/>
              <w:iCs w:val="0"/>
            </w:rPr>
          </w:rPrChange>
        </w:rPr>
        <w:t>// For VLAN create and remove</w:t>
      </w:r>
      <w:ins w:id="377" w:author="Jipan Yang" w:date="2017-06-11T23:17:00Z">
        <w:r w:rsidR="009E52CE">
          <w:rPr>
            <w:sz w:val="20"/>
            <w:szCs w:val="20"/>
          </w:rPr>
          <w:t xml:space="preserve"> </w:t>
        </w:r>
      </w:ins>
    </w:p>
    <w:p w14:paraId="673A9E86" w14:textId="77777777" w:rsidR="009E52CE" w:rsidRDefault="009E52CE">
      <w:pPr>
        <w:pStyle w:val="BlockText"/>
        <w:rPr>
          <w:ins w:id="378" w:author="Jipan Yang" w:date="2017-06-11T23:17:00Z"/>
          <w:sz w:val="20"/>
          <w:szCs w:val="20"/>
        </w:rPr>
      </w:pPr>
    </w:p>
    <w:p w14:paraId="2A03B39A" w14:textId="77777777" w:rsidR="009E52CE" w:rsidRDefault="009E52CE" w:rsidP="009E52CE">
      <w:pPr>
        <w:pStyle w:val="BlockText"/>
        <w:rPr>
          <w:ins w:id="379" w:author="Jipan Yang" w:date="2017-06-11T23:17:00Z"/>
          <w:sz w:val="20"/>
          <w:szCs w:val="20"/>
        </w:rPr>
      </w:pPr>
      <w:ins w:id="380" w:author="Jipan Yang" w:date="2017-06-11T23:17:00Z">
        <w:r>
          <w:rPr>
            <w:sz w:val="20"/>
            <w:szCs w:val="20"/>
          </w:rPr>
          <w:t xml:space="preserve">// </w:t>
        </w:r>
        <w:proofErr w:type="gramStart"/>
        <w:r>
          <w:rPr>
            <w:sz w:val="20"/>
            <w:szCs w:val="20"/>
          </w:rPr>
          <w:t>Following  attributes</w:t>
        </w:r>
        <w:proofErr w:type="gramEnd"/>
        <w:r>
          <w:rPr>
            <w:sz w:val="20"/>
            <w:szCs w:val="20"/>
          </w:rPr>
          <w:t xml:space="preserve"> shall be supported: </w:t>
        </w:r>
      </w:ins>
    </w:p>
    <w:p w14:paraId="6B0DED70" w14:textId="704393A2" w:rsidR="009E52CE" w:rsidRPr="009E52CE" w:rsidRDefault="009E52CE" w:rsidP="006D5821">
      <w:pPr>
        <w:pStyle w:val="BlockText"/>
        <w:rPr>
          <w:ins w:id="381" w:author="Jipan Yang" w:date="2017-06-11T23:17:00Z"/>
          <w:sz w:val="20"/>
          <w:szCs w:val="20"/>
        </w:rPr>
      </w:pPr>
      <w:ins w:id="382" w:author="Jipan Yang" w:date="2017-06-11T23:17:00Z">
        <w:r w:rsidRPr="006D5821">
          <w:rPr>
            <w:sz w:val="20"/>
            <w:szCs w:val="20"/>
          </w:rPr>
          <w:t xml:space="preserve">  </w:t>
        </w:r>
        <w:r w:rsidRPr="009E52CE">
          <w:rPr>
            <w:sz w:val="20"/>
            <w:szCs w:val="20"/>
          </w:rPr>
          <w:t>SAI_VLAN_ATTR_VLAN_ID,</w:t>
        </w:r>
      </w:ins>
    </w:p>
    <w:p w14:paraId="105AE15E" w14:textId="77777777" w:rsidR="009E52CE" w:rsidRPr="009E52CE" w:rsidRDefault="009E52CE">
      <w:pPr>
        <w:pStyle w:val="BlockText"/>
        <w:rPr>
          <w:ins w:id="383" w:author="Jipan Yang" w:date="2017-06-11T23:17:00Z"/>
          <w:sz w:val="20"/>
          <w:szCs w:val="20"/>
        </w:rPr>
      </w:pPr>
      <w:ins w:id="384" w:author="Jipan Yang" w:date="2017-06-11T23:17:00Z">
        <w:r w:rsidRPr="009E52CE">
          <w:rPr>
            <w:sz w:val="20"/>
            <w:szCs w:val="20"/>
          </w:rPr>
          <w:t xml:space="preserve"> SAI_VLAN_ATTR_MEMBER_LIST,</w:t>
        </w:r>
      </w:ins>
    </w:p>
    <w:p w14:paraId="09849A69" w14:textId="77777777" w:rsidR="009E52CE" w:rsidRPr="009E52CE" w:rsidRDefault="009E52CE">
      <w:pPr>
        <w:pStyle w:val="BlockText"/>
        <w:rPr>
          <w:ins w:id="385" w:author="Jipan Yang" w:date="2017-06-11T23:17:00Z"/>
          <w:sz w:val="20"/>
          <w:szCs w:val="20"/>
        </w:rPr>
      </w:pPr>
      <w:ins w:id="386" w:author="Jipan Yang" w:date="2017-06-11T23:17:00Z">
        <w:r w:rsidRPr="009E52CE">
          <w:rPr>
            <w:sz w:val="20"/>
            <w:szCs w:val="20"/>
          </w:rPr>
          <w:t xml:space="preserve"> SAI_VLAN_ATTR_MAX_LEARNED_ADDRESSES, </w:t>
        </w:r>
      </w:ins>
    </w:p>
    <w:p w14:paraId="3898E774" w14:textId="396AAA95" w:rsidR="00326E09" w:rsidRDefault="009E52CE">
      <w:pPr>
        <w:pStyle w:val="BlockText"/>
        <w:rPr>
          <w:ins w:id="387" w:author="Jipan Yang" w:date="2017-06-11T23:18:00Z"/>
          <w:b/>
          <w:sz w:val="20"/>
          <w:szCs w:val="20"/>
        </w:rPr>
      </w:pPr>
      <w:ins w:id="388" w:author="Jipan Yang" w:date="2017-06-11T23:17:00Z">
        <w:r w:rsidRPr="009E52CE">
          <w:rPr>
            <w:sz w:val="20"/>
            <w:szCs w:val="20"/>
          </w:rPr>
          <w:t>SAI_VLAN_ATTR_LEARN_DISABLE</w:t>
        </w:r>
        <w:r w:rsidRPr="009E52CE">
          <w:rPr>
            <w:b/>
            <w:sz w:val="20"/>
            <w:szCs w:val="20"/>
            <w:rPrChange w:id="389" w:author="Jipan Yang" w:date="2017-06-11T23:17:00Z">
              <w:rPr>
                <w:sz w:val="20"/>
                <w:szCs w:val="20"/>
              </w:rPr>
            </w:rPrChange>
          </w:rPr>
          <w:t>,</w:t>
        </w:r>
      </w:ins>
    </w:p>
    <w:p w14:paraId="4C1EE87A" w14:textId="77777777" w:rsidR="009E52CE" w:rsidRPr="009E52CE" w:rsidRDefault="009E52CE">
      <w:pPr>
        <w:pStyle w:val="BlockText"/>
        <w:rPr>
          <w:b/>
          <w:sz w:val="20"/>
          <w:szCs w:val="20"/>
          <w:rPrChange w:id="390" w:author="Jipan Yang" w:date="2017-06-11T23:18:00Z">
            <w:rPr/>
          </w:rPrChange>
        </w:rPr>
      </w:pPr>
    </w:p>
    <w:p w14:paraId="1621CDCB" w14:textId="77777777" w:rsidR="00E64F19" w:rsidDel="007E23F3" w:rsidRDefault="00E64F19">
      <w:pPr>
        <w:pStyle w:val="BlockText"/>
        <w:rPr>
          <w:del w:id="391" w:author="Jipan Yang" w:date="2017-06-11T23:16:00Z"/>
          <w:sz w:val="20"/>
          <w:szCs w:val="20"/>
        </w:rPr>
      </w:pPr>
      <w:proofErr w:type="spellStart"/>
      <w:r w:rsidRPr="00B8433A">
        <w:rPr>
          <w:i w:val="0"/>
          <w:iCs w:val="0"/>
          <w:sz w:val="20"/>
          <w:szCs w:val="20"/>
          <w:rPrChange w:id="392" w:author="Jipan Yang" w:date="2017-06-11T23:05:00Z">
            <w:rPr>
              <w:i w:val="0"/>
              <w:iCs w:val="0"/>
            </w:rPr>
          </w:rPrChange>
        </w:rPr>
        <w:t>typedef</w:t>
      </w:r>
      <w:proofErr w:type="spellEnd"/>
      <w:r w:rsidRPr="00B8433A">
        <w:rPr>
          <w:i w:val="0"/>
          <w:iCs w:val="0"/>
          <w:sz w:val="20"/>
          <w:szCs w:val="20"/>
          <w:rPrChange w:id="393" w:author="Jipan Yang" w:date="2017-06-11T23:05:00Z">
            <w:rPr>
              <w:i w:val="0"/>
              <w:iCs w:val="0"/>
            </w:rPr>
          </w:rPrChange>
        </w:rPr>
        <w:t xml:space="preserve"> </w:t>
      </w:r>
      <w:proofErr w:type="spellStart"/>
      <w:r w:rsidRPr="00B8433A">
        <w:rPr>
          <w:i w:val="0"/>
          <w:iCs w:val="0"/>
          <w:sz w:val="20"/>
          <w:szCs w:val="20"/>
          <w:rPrChange w:id="394" w:author="Jipan Yang" w:date="2017-06-11T23:05:00Z">
            <w:rPr>
              <w:i w:val="0"/>
              <w:iCs w:val="0"/>
            </w:rPr>
          </w:rPrChange>
        </w:rPr>
        <w:t>sai_status_t</w:t>
      </w:r>
      <w:proofErr w:type="spellEnd"/>
      <w:r w:rsidRPr="00B8433A">
        <w:rPr>
          <w:i w:val="0"/>
          <w:iCs w:val="0"/>
          <w:sz w:val="20"/>
          <w:szCs w:val="20"/>
          <w:rPrChange w:id="395" w:author="Jipan Yang" w:date="2017-06-11T23:05:00Z">
            <w:rPr>
              <w:i w:val="0"/>
              <w:iCs w:val="0"/>
            </w:rPr>
          </w:rPrChange>
        </w:rPr>
        <w:t xml:space="preserve"> (*</w:t>
      </w:r>
      <w:proofErr w:type="spellStart"/>
      <w:r w:rsidRPr="00B8433A">
        <w:rPr>
          <w:i w:val="0"/>
          <w:iCs w:val="0"/>
          <w:sz w:val="20"/>
          <w:szCs w:val="20"/>
          <w:rPrChange w:id="396" w:author="Jipan Yang" w:date="2017-06-11T23:05:00Z">
            <w:rPr>
              <w:i w:val="0"/>
              <w:iCs w:val="0"/>
            </w:rPr>
          </w:rPrChange>
        </w:rPr>
        <w:t>sai_create_vlan_fn</w:t>
      </w:r>
      <w:proofErr w:type="spellEnd"/>
      <w:r w:rsidRPr="00B8433A">
        <w:rPr>
          <w:i w:val="0"/>
          <w:iCs w:val="0"/>
          <w:sz w:val="20"/>
          <w:szCs w:val="20"/>
          <w:rPrChange w:id="397" w:author="Jipan Yang" w:date="2017-06-11T23:05:00Z">
            <w:rPr>
              <w:i w:val="0"/>
              <w:iCs w:val="0"/>
            </w:rPr>
          </w:rPrChange>
        </w:rPr>
        <w:t>)(</w:t>
      </w:r>
    </w:p>
    <w:p w14:paraId="7F751710" w14:textId="77777777" w:rsidR="007E23F3" w:rsidRPr="00B8433A" w:rsidRDefault="007E23F3">
      <w:pPr>
        <w:pStyle w:val="BlockText"/>
        <w:rPr>
          <w:ins w:id="398" w:author="Jipan Yang" w:date="2017-06-11T23:16:00Z"/>
          <w:sz w:val="20"/>
          <w:szCs w:val="20"/>
          <w:rPrChange w:id="399" w:author="Jipan Yang" w:date="2017-06-11T23:05:00Z">
            <w:rPr>
              <w:ins w:id="400" w:author="Jipan Yang" w:date="2017-06-11T23:16:00Z"/>
            </w:rPr>
          </w:rPrChange>
        </w:rPr>
      </w:pPr>
    </w:p>
    <w:p w14:paraId="29E0A2DD" w14:textId="77777777" w:rsidR="00E64F19" w:rsidRPr="00B8433A" w:rsidRDefault="00E64F19">
      <w:pPr>
        <w:pStyle w:val="BlockText"/>
        <w:rPr>
          <w:sz w:val="20"/>
          <w:szCs w:val="20"/>
          <w:rPrChange w:id="401" w:author="Jipan Yang" w:date="2017-06-11T23:05:00Z">
            <w:rPr/>
          </w:rPrChange>
        </w:rPr>
      </w:pPr>
      <w:r w:rsidRPr="00B8433A">
        <w:rPr>
          <w:sz w:val="20"/>
          <w:szCs w:val="20"/>
          <w:rPrChange w:id="402" w:author="Jipan Yang" w:date="2017-06-11T23:05:00Z">
            <w:rPr/>
          </w:rPrChange>
        </w:rPr>
        <w:t xml:space="preserve">        _Out_ </w:t>
      </w:r>
      <w:proofErr w:type="spellStart"/>
      <w:r w:rsidRPr="00B8433A">
        <w:rPr>
          <w:sz w:val="20"/>
          <w:szCs w:val="20"/>
          <w:rPrChange w:id="403" w:author="Jipan Yang" w:date="2017-06-11T23:05:00Z">
            <w:rPr/>
          </w:rPrChange>
        </w:rPr>
        <w:t>sai_object_id_t</w:t>
      </w:r>
      <w:proofErr w:type="spellEnd"/>
      <w:r w:rsidRPr="00B8433A">
        <w:rPr>
          <w:sz w:val="20"/>
          <w:szCs w:val="20"/>
          <w:rPrChange w:id="404" w:author="Jipan Yang" w:date="2017-06-11T23:05:00Z">
            <w:rPr/>
          </w:rPrChange>
        </w:rPr>
        <w:t xml:space="preserve"> *</w:t>
      </w:r>
      <w:proofErr w:type="spellStart"/>
      <w:r w:rsidRPr="00B8433A">
        <w:rPr>
          <w:sz w:val="20"/>
          <w:szCs w:val="20"/>
          <w:rPrChange w:id="405" w:author="Jipan Yang" w:date="2017-06-11T23:05:00Z">
            <w:rPr/>
          </w:rPrChange>
        </w:rPr>
        <w:t>vlan_id</w:t>
      </w:r>
      <w:proofErr w:type="spellEnd"/>
      <w:r w:rsidRPr="00B8433A">
        <w:rPr>
          <w:sz w:val="20"/>
          <w:szCs w:val="20"/>
          <w:rPrChange w:id="406" w:author="Jipan Yang" w:date="2017-06-11T23:05:00Z">
            <w:rPr/>
          </w:rPrChange>
        </w:rPr>
        <w:t>,</w:t>
      </w:r>
    </w:p>
    <w:p w14:paraId="29D4C204" w14:textId="77777777" w:rsidR="00E64F19" w:rsidDel="007E23F3" w:rsidRDefault="00E64F19">
      <w:pPr>
        <w:pStyle w:val="BlockText"/>
        <w:rPr>
          <w:del w:id="407" w:author="Jipan Yang" w:date="2017-06-11T23:16:00Z"/>
          <w:sz w:val="20"/>
          <w:szCs w:val="20"/>
        </w:rPr>
      </w:pPr>
      <w:r w:rsidRPr="00B8433A">
        <w:rPr>
          <w:i w:val="0"/>
          <w:iCs w:val="0"/>
          <w:sz w:val="20"/>
          <w:szCs w:val="20"/>
          <w:rPrChange w:id="408" w:author="Jipan Yang" w:date="2017-06-11T23:05:00Z">
            <w:rPr>
              <w:i w:val="0"/>
              <w:iCs w:val="0"/>
            </w:rPr>
          </w:rPrChange>
        </w:rPr>
        <w:t xml:space="preserve">        _In_ </w:t>
      </w:r>
      <w:proofErr w:type="spellStart"/>
      <w:r w:rsidRPr="00B8433A">
        <w:rPr>
          <w:i w:val="0"/>
          <w:iCs w:val="0"/>
          <w:sz w:val="20"/>
          <w:szCs w:val="20"/>
          <w:rPrChange w:id="409" w:author="Jipan Yang" w:date="2017-06-11T23:05:00Z">
            <w:rPr>
              <w:i w:val="0"/>
              <w:iCs w:val="0"/>
            </w:rPr>
          </w:rPrChange>
        </w:rPr>
        <w:t>sai_object_id_t</w:t>
      </w:r>
      <w:proofErr w:type="spellEnd"/>
      <w:r w:rsidRPr="00B8433A">
        <w:rPr>
          <w:i w:val="0"/>
          <w:iCs w:val="0"/>
          <w:sz w:val="20"/>
          <w:szCs w:val="20"/>
          <w:rPrChange w:id="410" w:author="Jipan Yang" w:date="2017-06-11T23:05:00Z">
            <w:rPr>
              <w:i w:val="0"/>
              <w:iCs w:val="0"/>
            </w:rPr>
          </w:rPrChange>
        </w:rPr>
        <w:t xml:space="preserve"> </w:t>
      </w:r>
      <w:proofErr w:type="spellStart"/>
      <w:r w:rsidRPr="00B8433A">
        <w:rPr>
          <w:i w:val="0"/>
          <w:iCs w:val="0"/>
          <w:sz w:val="20"/>
          <w:szCs w:val="20"/>
          <w:rPrChange w:id="411" w:author="Jipan Yang" w:date="2017-06-11T23:05:00Z">
            <w:rPr>
              <w:i w:val="0"/>
              <w:iCs w:val="0"/>
            </w:rPr>
          </w:rPrChange>
        </w:rPr>
        <w:t>switch_id</w:t>
      </w:r>
      <w:proofErr w:type="spellEnd"/>
      <w:r w:rsidRPr="00B8433A">
        <w:rPr>
          <w:i w:val="0"/>
          <w:iCs w:val="0"/>
          <w:sz w:val="20"/>
          <w:szCs w:val="20"/>
          <w:rPrChange w:id="412" w:author="Jipan Yang" w:date="2017-06-11T23:05:00Z">
            <w:rPr>
              <w:i w:val="0"/>
              <w:iCs w:val="0"/>
            </w:rPr>
          </w:rPrChange>
        </w:rPr>
        <w:t>,</w:t>
      </w:r>
    </w:p>
    <w:p w14:paraId="1F7A3D79" w14:textId="77777777" w:rsidR="007E23F3" w:rsidRPr="00B8433A" w:rsidRDefault="007E23F3">
      <w:pPr>
        <w:pStyle w:val="BlockText"/>
        <w:rPr>
          <w:ins w:id="413" w:author="Jipan Yang" w:date="2017-06-11T23:16:00Z"/>
          <w:sz w:val="20"/>
          <w:szCs w:val="20"/>
          <w:rPrChange w:id="414" w:author="Jipan Yang" w:date="2017-06-11T23:05:00Z">
            <w:rPr>
              <w:ins w:id="415" w:author="Jipan Yang" w:date="2017-06-11T23:16:00Z"/>
            </w:rPr>
          </w:rPrChange>
        </w:rPr>
      </w:pPr>
    </w:p>
    <w:p w14:paraId="6223E31A" w14:textId="7DD9613A" w:rsidR="00E64F19" w:rsidRPr="00B8433A" w:rsidRDefault="007E23F3">
      <w:pPr>
        <w:pStyle w:val="BlockText"/>
        <w:rPr>
          <w:sz w:val="20"/>
          <w:szCs w:val="20"/>
          <w:rPrChange w:id="416" w:author="Jipan Yang" w:date="2017-06-11T23:05:00Z">
            <w:rPr/>
          </w:rPrChange>
        </w:rPr>
      </w:pPr>
      <w:ins w:id="417" w:author="Jipan Yang" w:date="2017-06-11T23:17:00Z">
        <w:r>
          <w:rPr>
            <w:sz w:val="20"/>
            <w:szCs w:val="20"/>
          </w:rPr>
          <w:t xml:space="preserve">       </w:t>
        </w:r>
      </w:ins>
      <w:del w:id="418" w:author="Jipan Yang" w:date="2017-06-11T23:16:00Z">
        <w:r w:rsidR="00E64F19" w:rsidRPr="00B8433A" w:rsidDel="007E23F3">
          <w:rPr>
            <w:sz w:val="20"/>
            <w:szCs w:val="20"/>
            <w:rPrChange w:id="419" w:author="Jipan Yang" w:date="2017-06-11T23:05:00Z">
              <w:rPr/>
            </w:rPrChange>
          </w:rPr>
          <w:delText xml:space="preserve">       </w:delText>
        </w:r>
      </w:del>
      <w:r w:rsidR="00E64F19" w:rsidRPr="00B8433A">
        <w:rPr>
          <w:sz w:val="20"/>
          <w:szCs w:val="20"/>
          <w:rPrChange w:id="420" w:author="Jipan Yang" w:date="2017-06-11T23:05:00Z">
            <w:rPr/>
          </w:rPrChange>
        </w:rPr>
        <w:t xml:space="preserve"> _In_ uint32_t </w:t>
      </w:r>
      <w:proofErr w:type="spellStart"/>
      <w:r w:rsidR="00E64F19" w:rsidRPr="00B8433A">
        <w:rPr>
          <w:sz w:val="20"/>
          <w:szCs w:val="20"/>
          <w:rPrChange w:id="421" w:author="Jipan Yang" w:date="2017-06-11T23:05:00Z">
            <w:rPr/>
          </w:rPrChange>
        </w:rPr>
        <w:t>attr_count</w:t>
      </w:r>
      <w:proofErr w:type="spellEnd"/>
      <w:r w:rsidR="00E64F19" w:rsidRPr="00B8433A">
        <w:rPr>
          <w:sz w:val="20"/>
          <w:szCs w:val="20"/>
          <w:rPrChange w:id="422" w:author="Jipan Yang" w:date="2017-06-11T23:05:00Z">
            <w:rPr/>
          </w:rPrChange>
        </w:rPr>
        <w:t>,</w:t>
      </w:r>
    </w:p>
    <w:p w14:paraId="15CC3982" w14:textId="77777777" w:rsidR="00E64F19" w:rsidDel="009E52CE" w:rsidRDefault="00E64F19">
      <w:pPr>
        <w:pStyle w:val="BlockText"/>
        <w:rPr>
          <w:del w:id="423" w:author="Jipan Yang" w:date="2017-06-11T23:18:00Z"/>
          <w:sz w:val="20"/>
          <w:szCs w:val="20"/>
        </w:rPr>
      </w:pPr>
      <w:r w:rsidRPr="00B8433A">
        <w:rPr>
          <w:i w:val="0"/>
          <w:iCs w:val="0"/>
          <w:sz w:val="20"/>
          <w:szCs w:val="20"/>
          <w:rPrChange w:id="424" w:author="Jipan Yang" w:date="2017-06-11T23:05:00Z">
            <w:rPr>
              <w:i w:val="0"/>
              <w:iCs w:val="0"/>
            </w:rPr>
          </w:rPrChange>
        </w:rPr>
        <w:t xml:space="preserve">        _In_ </w:t>
      </w:r>
      <w:proofErr w:type="spellStart"/>
      <w:r w:rsidRPr="00B8433A">
        <w:rPr>
          <w:i w:val="0"/>
          <w:iCs w:val="0"/>
          <w:sz w:val="20"/>
          <w:szCs w:val="20"/>
          <w:rPrChange w:id="425" w:author="Jipan Yang" w:date="2017-06-11T23:05:00Z">
            <w:rPr>
              <w:i w:val="0"/>
              <w:iCs w:val="0"/>
            </w:rPr>
          </w:rPrChange>
        </w:rPr>
        <w:t>const</w:t>
      </w:r>
      <w:proofErr w:type="spellEnd"/>
      <w:r w:rsidRPr="00B8433A">
        <w:rPr>
          <w:i w:val="0"/>
          <w:iCs w:val="0"/>
          <w:sz w:val="20"/>
          <w:szCs w:val="20"/>
          <w:rPrChange w:id="426" w:author="Jipan Yang" w:date="2017-06-11T23:05:00Z">
            <w:rPr>
              <w:i w:val="0"/>
              <w:iCs w:val="0"/>
            </w:rPr>
          </w:rPrChange>
        </w:rPr>
        <w:t xml:space="preserve"> </w:t>
      </w:r>
      <w:proofErr w:type="spellStart"/>
      <w:r w:rsidRPr="00B8433A">
        <w:rPr>
          <w:i w:val="0"/>
          <w:iCs w:val="0"/>
          <w:sz w:val="20"/>
          <w:szCs w:val="20"/>
          <w:rPrChange w:id="427" w:author="Jipan Yang" w:date="2017-06-11T23:05:00Z">
            <w:rPr>
              <w:i w:val="0"/>
              <w:iCs w:val="0"/>
            </w:rPr>
          </w:rPrChange>
        </w:rPr>
        <w:t>sai_attribute_t</w:t>
      </w:r>
      <w:proofErr w:type="spellEnd"/>
      <w:r w:rsidRPr="00B8433A">
        <w:rPr>
          <w:i w:val="0"/>
          <w:iCs w:val="0"/>
          <w:sz w:val="20"/>
          <w:szCs w:val="20"/>
          <w:rPrChange w:id="428" w:author="Jipan Yang" w:date="2017-06-11T23:05:00Z">
            <w:rPr>
              <w:i w:val="0"/>
              <w:iCs w:val="0"/>
            </w:rPr>
          </w:rPrChange>
        </w:rPr>
        <w:t xml:space="preserve"> *</w:t>
      </w:r>
      <w:proofErr w:type="spellStart"/>
      <w:r w:rsidRPr="00B8433A">
        <w:rPr>
          <w:i w:val="0"/>
          <w:iCs w:val="0"/>
          <w:sz w:val="20"/>
          <w:szCs w:val="20"/>
          <w:rPrChange w:id="429" w:author="Jipan Yang" w:date="2017-06-11T23:05:00Z">
            <w:rPr>
              <w:i w:val="0"/>
              <w:iCs w:val="0"/>
            </w:rPr>
          </w:rPrChange>
        </w:rPr>
        <w:t>attr_list</w:t>
      </w:r>
      <w:proofErr w:type="spellEnd"/>
      <w:r w:rsidRPr="00B8433A">
        <w:rPr>
          <w:i w:val="0"/>
          <w:iCs w:val="0"/>
          <w:sz w:val="20"/>
          <w:szCs w:val="20"/>
          <w:rPrChange w:id="430" w:author="Jipan Yang" w:date="2017-06-11T23:05:00Z">
            <w:rPr>
              <w:i w:val="0"/>
              <w:iCs w:val="0"/>
            </w:rPr>
          </w:rPrChange>
        </w:rPr>
        <w:t>);</w:t>
      </w:r>
    </w:p>
    <w:p w14:paraId="1D032455" w14:textId="77777777" w:rsidR="009E52CE" w:rsidRPr="00B8433A" w:rsidRDefault="009E52CE">
      <w:pPr>
        <w:pStyle w:val="BlockText"/>
        <w:rPr>
          <w:ins w:id="431" w:author="Jipan Yang" w:date="2017-06-11T23:18:00Z"/>
          <w:sz w:val="20"/>
          <w:szCs w:val="20"/>
          <w:rPrChange w:id="432" w:author="Jipan Yang" w:date="2017-06-11T23:05:00Z">
            <w:rPr>
              <w:ins w:id="433" w:author="Jipan Yang" w:date="2017-06-11T23:18:00Z"/>
            </w:rPr>
          </w:rPrChange>
        </w:rPr>
      </w:pPr>
    </w:p>
    <w:p w14:paraId="56C6FAA1" w14:textId="77777777" w:rsidR="00E64F19" w:rsidRPr="00B8433A" w:rsidRDefault="00E64F19">
      <w:pPr>
        <w:pStyle w:val="BlockText"/>
        <w:rPr>
          <w:sz w:val="20"/>
          <w:szCs w:val="20"/>
          <w:rPrChange w:id="434" w:author="Jipan Yang" w:date="2017-06-11T23:05:00Z">
            <w:rPr/>
          </w:rPrChange>
        </w:rPr>
      </w:pPr>
      <w:del w:id="435" w:author="Jipan Yang" w:date="2017-06-11T23:18:00Z">
        <w:r w:rsidRPr="00B8433A" w:rsidDel="009E52CE">
          <w:rPr>
            <w:sz w:val="20"/>
            <w:szCs w:val="20"/>
            <w:rPrChange w:id="436" w:author="Jipan Yang" w:date="2017-06-11T23:05:00Z">
              <w:rPr/>
            </w:rPrChange>
          </w:rPr>
          <w:delText xml:space="preserve">        </w:delText>
        </w:r>
      </w:del>
    </w:p>
    <w:p w14:paraId="2A89DA7E" w14:textId="77777777" w:rsidR="00E64F19" w:rsidDel="009E52CE" w:rsidRDefault="00E64F19">
      <w:pPr>
        <w:pStyle w:val="BlockText"/>
        <w:rPr>
          <w:del w:id="437" w:author="Jipan Yang" w:date="2017-06-11T23:18:00Z"/>
          <w:sz w:val="20"/>
          <w:szCs w:val="20"/>
        </w:rPr>
      </w:pPr>
      <w:proofErr w:type="spellStart"/>
      <w:r w:rsidRPr="00B8433A">
        <w:rPr>
          <w:i w:val="0"/>
          <w:iCs w:val="0"/>
          <w:sz w:val="20"/>
          <w:szCs w:val="20"/>
          <w:rPrChange w:id="438" w:author="Jipan Yang" w:date="2017-06-11T23:05:00Z">
            <w:rPr>
              <w:i w:val="0"/>
              <w:iCs w:val="0"/>
            </w:rPr>
          </w:rPrChange>
        </w:rPr>
        <w:t>typedef</w:t>
      </w:r>
      <w:proofErr w:type="spellEnd"/>
      <w:r w:rsidRPr="00B8433A">
        <w:rPr>
          <w:i w:val="0"/>
          <w:iCs w:val="0"/>
          <w:sz w:val="20"/>
          <w:szCs w:val="20"/>
          <w:rPrChange w:id="439" w:author="Jipan Yang" w:date="2017-06-11T23:05:00Z">
            <w:rPr>
              <w:i w:val="0"/>
              <w:iCs w:val="0"/>
            </w:rPr>
          </w:rPrChange>
        </w:rPr>
        <w:t xml:space="preserve"> </w:t>
      </w:r>
      <w:proofErr w:type="spellStart"/>
      <w:r w:rsidRPr="00B8433A">
        <w:rPr>
          <w:i w:val="0"/>
          <w:iCs w:val="0"/>
          <w:sz w:val="20"/>
          <w:szCs w:val="20"/>
          <w:rPrChange w:id="440" w:author="Jipan Yang" w:date="2017-06-11T23:05:00Z">
            <w:rPr>
              <w:i w:val="0"/>
              <w:iCs w:val="0"/>
            </w:rPr>
          </w:rPrChange>
        </w:rPr>
        <w:t>sai_status_t</w:t>
      </w:r>
      <w:proofErr w:type="spellEnd"/>
      <w:r w:rsidRPr="00B8433A">
        <w:rPr>
          <w:i w:val="0"/>
          <w:iCs w:val="0"/>
          <w:sz w:val="20"/>
          <w:szCs w:val="20"/>
          <w:rPrChange w:id="441" w:author="Jipan Yang" w:date="2017-06-11T23:05:00Z">
            <w:rPr>
              <w:i w:val="0"/>
              <w:iCs w:val="0"/>
            </w:rPr>
          </w:rPrChange>
        </w:rPr>
        <w:t xml:space="preserve"> (*</w:t>
      </w:r>
      <w:proofErr w:type="spellStart"/>
      <w:r w:rsidRPr="00B8433A">
        <w:rPr>
          <w:i w:val="0"/>
          <w:iCs w:val="0"/>
          <w:sz w:val="20"/>
          <w:szCs w:val="20"/>
          <w:rPrChange w:id="442" w:author="Jipan Yang" w:date="2017-06-11T23:05:00Z">
            <w:rPr>
              <w:i w:val="0"/>
              <w:iCs w:val="0"/>
            </w:rPr>
          </w:rPrChange>
        </w:rPr>
        <w:t>sai_remove_vlan_fn</w:t>
      </w:r>
      <w:proofErr w:type="spellEnd"/>
      <w:r w:rsidRPr="00B8433A">
        <w:rPr>
          <w:i w:val="0"/>
          <w:iCs w:val="0"/>
          <w:sz w:val="20"/>
          <w:szCs w:val="20"/>
          <w:rPrChange w:id="443" w:author="Jipan Yang" w:date="2017-06-11T23:05:00Z">
            <w:rPr>
              <w:i w:val="0"/>
              <w:iCs w:val="0"/>
            </w:rPr>
          </w:rPrChange>
        </w:rPr>
        <w:t>)(</w:t>
      </w:r>
    </w:p>
    <w:p w14:paraId="34BA87E1" w14:textId="77777777" w:rsidR="009E52CE" w:rsidRPr="00B8433A" w:rsidRDefault="009E52CE">
      <w:pPr>
        <w:pStyle w:val="BlockText"/>
        <w:rPr>
          <w:ins w:id="444" w:author="Jipan Yang" w:date="2017-06-11T23:18:00Z"/>
          <w:sz w:val="20"/>
          <w:szCs w:val="20"/>
          <w:rPrChange w:id="445" w:author="Jipan Yang" w:date="2017-06-11T23:05:00Z">
            <w:rPr>
              <w:ins w:id="446" w:author="Jipan Yang" w:date="2017-06-11T23:18:00Z"/>
            </w:rPr>
          </w:rPrChange>
        </w:rPr>
      </w:pPr>
    </w:p>
    <w:p w14:paraId="058FCBC0" w14:textId="6326923E" w:rsidR="00E64F19" w:rsidRPr="00B8433A" w:rsidRDefault="00E64F19">
      <w:pPr>
        <w:pStyle w:val="BlockText"/>
        <w:rPr>
          <w:sz w:val="20"/>
          <w:szCs w:val="20"/>
          <w:rPrChange w:id="447" w:author="Jipan Yang" w:date="2017-06-11T23:05:00Z">
            <w:rPr/>
          </w:rPrChange>
        </w:rPr>
      </w:pPr>
      <w:del w:id="448" w:author="Jipan Yang" w:date="2017-06-11T23:18:00Z">
        <w:r w:rsidRPr="00B8433A" w:rsidDel="009E52CE">
          <w:rPr>
            <w:sz w:val="20"/>
            <w:szCs w:val="20"/>
            <w:rPrChange w:id="449" w:author="Jipan Yang" w:date="2017-06-11T23:05:00Z">
              <w:rPr/>
            </w:rPrChange>
          </w:rPr>
          <w:delText xml:space="preserve">      </w:delText>
        </w:r>
      </w:del>
      <w:r w:rsidRPr="00B8433A">
        <w:rPr>
          <w:sz w:val="20"/>
          <w:szCs w:val="20"/>
          <w:rPrChange w:id="450" w:author="Jipan Yang" w:date="2017-06-11T23:05:00Z">
            <w:rPr/>
          </w:rPrChange>
        </w:rPr>
        <w:t xml:space="preserve"> </w:t>
      </w:r>
      <w:ins w:id="451" w:author="Jipan Yang" w:date="2017-06-11T23:18:00Z">
        <w:r w:rsidR="009E52CE">
          <w:rPr>
            <w:sz w:val="20"/>
            <w:szCs w:val="20"/>
          </w:rPr>
          <w:t xml:space="preserve">  </w:t>
        </w:r>
      </w:ins>
      <w:r w:rsidRPr="00B8433A">
        <w:rPr>
          <w:sz w:val="20"/>
          <w:szCs w:val="20"/>
          <w:rPrChange w:id="452" w:author="Jipan Yang" w:date="2017-06-11T23:05:00Z">
            <w:rPr/>
          </w:rPrChange>
        </w:rPr>
        <w:t xml:space="preserve"> _In_ </w:t>
      </w:r>
      <w:proofErr w:type="spellStart"/>
      <w:r w:rsidRPr="00B8433A">
        <w:rPr>
          <w:sz w:val="20"/>
          <w:szCs w:val="20"/>
          <w:rPrChange w:id="453" w:author="Jipan Yang" w:date="2017-06-11T23:05:00Z">
            <w:rPr/>
          </w:rPrChange>
        </w:rPr>
        <w:t>sai_object_id_t</w:t>
      </w:r>
      <w:proofErr w:type="spellEnd"/>
      <w:r w:rsidRPr="00B8433A">
        <w:rPr>
          <w:sz w:val="20"/>
          <w:szCs w:val="20"/>
          <w:rPrChange w:id="454" w:author="Jipan Yang" w:date="2017-06-11T23:05:00Z">
            <w:rPr/>
          </w:rPrChange>
        </w:rPr>
        <w:t xml:space="preserve"> </w:t>
      </w:r>
      <w:proofErr w:type="spellStart"/>
      <w:r w:rsidRPr="00B8433A">
        <w:rPr>
          <w:sz w:val="20"/>
          <w:szCs w:val="20"/>
          <w:rPrChange w:id="455" w:author="Jipan Yang" w:date="2017-06-11T23:05:00Z">
            <w:rPr/>
          </w:rPrChange>
        </w:rPr>
        <w:t>vlan_id</w:t>
      </w:r>
      <w:proofErr w:type="spellEnd"/>
      <w:r w:rsidRPr="00B8433A">
        <w:rPr>
          <w:sz w:val="20"/>
          <w:szCs w:val="20"/>
          <w:rPrChange w:id="456" w:author="Jipan Yang" w:date="2017-06-11T23:05:00Z">
            <w:rPr/>
          </w:rPrChange>
        </w:rPr>
        <w:t>);</w:t>
      </w:r>
    </w:p>
    <w:p w14:paraId="78882C29" w14:textId="77777777" w:rsidR="00E64F19" w:rsidRPr="00B8433A" w:rsidRDefault="00E64F19">
      <w:pPr>
        <w:pStyle w:val="BlockText"/>
        <w:rPr>
          <w:sz w:val="20"/>
          <w:szCs w:val="20"/>
          <w:rPrChange w:id="457" w:author="Jipan Yang" w:date="2017-06-11T23:05:00Z">
            <w:rPr/>
          </w:rPrChange>
        </w:rPr>
      </w:pPr>
      <w:r w:rsidRPr="00B8433A">
        <w:rPr>
          <w:sz w:val="20"/>
          <w:szCs w:val="20"/>
          <w:rPrChange w:id="458" w:author="Jipan Yang" w:date="2017-06-11T23:05:00Z">
            <w:rPr/>
          </w:rPrChange>
        </w:rPr>
        <w:t xml:space="preserve">        </w:t>
      </w:r>
    </w:p>
    <w:p w14:paraId="1B130F91" w14:textId="77777777" w:rsidR="00E64F19" w:rsidRPr="00B8433A" w:rsidRDefault="00E64F19">
      <w:pPr>
        <w:pStyle w:val="BlockText"/>
        <w:rPr>
          <w:sz w:val="20"/>
          <w:szCs w:val="20"/>
          <w:rPrChange w:id="459" w:author="Jipan Yang" w:date="2017-06-11T23:05:00Z">
            <w:rPr/>
          </w:rPrChange>
        </w:rPr>
      </w:pPr>
      <w:r w:rsidRPr="00B8433A">
        <w:rPr>
          <w:sz w:val="20"/>
          <w:szCs w:val="20"/>
          <w:rPrChange w:id="460" w:author="Jipan Yang" w:date="2017-06-11T23:05:00Z">
            <w:rPr/>
          </w:rPrChange>
        </w:rPr>
        <w:t xml:space="preserve">        </w:t>
      </w:r>
    </w:p>
    <w:p w14:paraId="702CC1F1" w14:textId="77777777" w:rsidR="00C644CB" w:rsidRDefault="00E64F19">
      <w:pPr>
        <w:pStyle w:val="BlockText"/>
        <w:rPr>
          <w:ins w:id="461" w:author="Jipan Yang" w:date="2017-06-11T23:07:00Z"/>
          <w:sz w:val="20"/>
          <w:szCs w:val="20"/>
        </w:rPr>
      </w:pPr>
      <w:r w:rsidRPr="00B8433A">
        <w:rPr>
          <w:sz w:val="20"/>
          <w:szCs w:val="20"/>
          <w:rPrChange w:id="462" w:author="Jipan Yang" w:date="2017-06-11T23:05:00Z">
            <w:rPr/>
          </w:rPrChange>
        </w:rPr>
        <w:t>// For VLAN member create and remove</w:t>
      </w:r>
    </w:p>
    <w:p w14:paraId="4548EC17" w14:textId="29252F33" w:rsidR="00E64F19" w:rsidRPr="00B8433A" w:rsidRDefault="00C644CB">
      <w:pPr>
        <w:pStyle w:val="BlockText"/>
        <w:rPr>
          <w:sz w:val="20"/>
          <w:szCs w:val="20"/>
          <w:rPrChange w:id="463" w:author="Jipan Yang" w:date="2017-06-11T23:05:00Z">
            <w:rPr/>
          </w:rPrChange>
        </w:rPr>
      </w:pPr>
      <w:ins w:id="464" w:author="Jipan Yang" w:date="2017-06-11T23:07:00Z">
        <w:r>
          <w:rPr>
            <w:sz w:val="20"/>
            <w:szCs w:val="20"/>
          </w:rPr>
          <w:t xml:space="preserve">// All attributes in </w:t>
        </w:r>
        <w:proofErr w:type="spellStart"/>
        <w:r>
          <w:rPr>
            <w:sz w:val="20"/>
            <w:szCs w:val="20"/>
          </w:rPr>
          <w:t>sai_vlan_member_attr_t</w:t>
        </w:r>
        <w:proofErr w:type="spellEnd"/>
        <w:r>
          <w:rPr>
            <w:sz w:val="20"/>
            <w:szCs w:val="20"/>
          </w:rPr>
          <w:t xml:space="preserve"> shall be supported</w:t>
        </w:r>
      </w:ins>
      <w:r w:rsidR="00E64F19" w:rsidRPr="00B8433A">
        <w:rPr>
          <w:sz w:val="20"/>
          <w:szCs w:val="20"/>
          <w:rPrChange w:id="465" w:author="Jipan Yang" w:date="2017-06-11T23:05:00Z">
            <w:rPr/>
          </w:rPrChange>
        </w:rPr>
        <w:tab/>
      </w:r>
      <w:r w:rsidR="00E64F19" w:rsidRPr="00B8433A">
        <w:rPr>
          <w:sz w:val="20"/>
          <w:szCs w:val="20"/>
          <w:rPrChange w:id="466" w:author="Jipan Yang" w:date="2017-06-11T23:05:00Z">
            <w:rPr/>
          </w:rPrChange>
        </w:rPr>
        <w:tab/>
      </w:r>
    </w:p>
    <w:p w14:paraId="199613F6" w14:textId="77777777" w:rsidR="00E64F19" w:rsidRPr="00B8433A" w:rsidRDefault="00E64F19">
      <w:pPr>
        <w:pStyle w:val="BlockText"/>
        <w:rPr>
          <w:sz w:val="20"/>
          <w:szCs w:val="20"/>
          <w:rPrChange w:id="467" w:author="Jipan Yang" w:date="2017-06-11T23:05:00Z">
            <w:rPr/>
          </w:rPrChange>
        </w:rPr>
      </w:pPr>
      <w:proofErr w:type="spellStart"/>
      <w:r w:rsidRPr="00B8433A">
        <w:rPr>
          <w:sz w:val="20"/>
          <w:szCs w:val="20"/>
          <w:rPrChange w:id="468" w:author="Jipan Yang" w:date="2017-06-11T23:05:00Z">
            <w:rPr/>
          </w:rPrChange>
        </w:rPr>
        <w:t>typedef</w:t>
      </w:r>
      <w:proofErr w:type="spellEnd"/>
      <w:r w:rsidRPr="00B8433A">
        <w:rPr>
          <w:sz w:val="20"/>
          <w:szCs w:val="20"/>
          <w:rPrChange w:id="469" w:author="Jipan Yang" w:date="2017-06-11T23:05:00Z">
            <w:rPr/>
          </w:rPrChange>
        </w:rPr>
        <w:t xml:space="preserve"> </w:t>
      </w:r>
      <w:proofErr w:type="spellStart"/>
      <w:r w:rsidRPr="00B8433A">
        <w:rPr>
          <w:sz w:val="20"/>
          <w:szCs w:val="20"/>
          <w:rPrChange w:id="470" w:author="Jipan Yang" w:date="2017-06-11T23:05:00Z">
            <w:rPr/>
          </w:rPrChange>
        </w:rPr>
        <w:t>sai_status_t</w:t>
      </w:r>
      <w:proofErr w:type="spellEnd"/>
      <w:r w:rsidRPr="00B8433A">
        <w:rPr>
          <w:sz w:val="20"/>
          <w:szCs w:val="20"/>
          <w:rPrChange w:id="471" w:author="Jipan Yang" w:date="2017-06-11T23:05:00Z">
            <w:rPr/>
          </w:rPrChange>
        </w:rPr>
        <w:t xml:space="preserve"> (*</w:t>
      </w:r>
      <w:proofErr w:type="spellStart"/>
      <w:r w:rsidRPr="00B8433A">
        <w:rPr>
          <w:sz w:val="20"/>
          <w:szCs w:val="20"/>
          <w:rPrChange w:id="472" w:author="Jipan Yang" w:date="2017-06-11T23:05:00Z">
            <w:rPr/>
          </w:rPrChange>
        </w:rPr>
        <w:t>sai_create_vlan_member_</w:t>
      </w:r>
      <w:proofErr w:type="gramStart"/>
      <w:r w:rsidRPr="00B8433A">
        <w:rPr>
          <w:sz w:val="20"/>
          <w:szCs w:val="20"/>
          <w:rPrChange w:id="473" w:author="Jipan Yang" w:date="2017-06-11T23:05:00Z">
            <w:rPr/>
          </w:rPrChange>
        </w:rPr>
        <w:t>fn</w:t>
      </w:r>
      <w:proofErr w:type="spellEnd"/>
      <w:r w:rsidRPr="00B8433A">
        <w:rPr>
          <w:sz w:val="20"/>
          <w:szCs w:val="20"/>
          <w:rPrChange w:id="474" w:author="Jipan Yang" w:date="2017-06-11T23:05:00Z">
            <w:rPr/>
          </w:rPrChange>
        </w:rPr>
        <w:t>)(</w:t>
      </w:r>
      <w:proofErr w:type="gramEnd"/>
    </w:p>
    <w:p w14:paraId="2D888388" w14:textId="77777777" w:rsidR="00E64F19" w:rsidRPr="00B8433A" w:rsidRDefault="00E64F19">
      <w:pPr>
        <w:pStyle w:val="BlockText"/>
        <w:rPr>
          <w:sz w:val="20"/>
          <w:szCs w:val="20"/>
          <w:rPrChange w:id="475" w:author="Jipan Yang" w:date="2017-06-11T23:05:00Z">
            <w:rPr/>
          </w:rPrChange>
        </w:rPr>
      </w:pPr>
      <w:r w:rsidRPr="00B8433A">
        <w:rPr>
          <w:sz w:val="20"/>
          <w:szCs w:val="20"/>
          <w:rPrChange w:id="476" w:author="Jipan Yang" w:date="2017-06-11T23:05:00Z">
            <w:rPr/>
          </w:rPrChange>
        </w:rPr>
        <w:t xml:space="preserve">        _Out_ </w:t>
      </w:r>
      <w:proofErr w:type="spellStart"/>
      <w:r w:rsidRPr="00B8433A">
        <w:rPr>
          <w:sz w:val="20"/>
          <w:szCs w:val="20"/>
          <w:rPrChange w:id="477" w:author="Jipan Yang" w:date="2017-06-11T23:05:00Z">
            <w:rPr/>
          </w:rPrChange>
        </w:rPr>
        <w:t>sai_object_id_t</w:t>
      </w:r>
      <w:proofErr w:type="spellEnd"/>
      <w:r w:rsidRPr="00B8433A">
        <w:rPr>
          <w:sz w:val="20"/>
          <w:szCs w:val="20"/>
          <w:rPrChange w:id="478" w:author="Jipan Yang" w:date="2017-06-11T23:05:00Z">
            <w:rPr/>
          </w:rPrChange>
        </w:rPr>
        <w:t xml:space="preserve"> *</w:t>
      </w:r>
      <w:proofErr w:type="spellStart"/>
      <w:r w:rsidRPr="00B8433A">
        <w:rPr>
          <w:sz w:val="20"/>
          <w:szCs w:val="20"/>
          <w:rPrChange w:id="479" w:author="Jipan Yang" w:date="2017-06-11T23:05:00Z">
            <w:rPr/>
          </w:rPrChange>
        </w:rPr>
        <w:t>vlan_member_id</w:t>
      </w:r>
      <w:proofErr w:type="spellEnd"/>
      <w:r w:rsidRPr="00B8433A">
        <w:rPr>
          <w:sz w:val="20"/>
          <w:szCs w:val="20"/>
          <w:rPrChange w:id="480" w:author="Jipan Yang" w:date="2017-06-11T23:05:00Z">
            <w:rPr/>
          </w:rPrChange>
        </w:rPr>
        <w:t>,</w:t>
      </w:r>
    </w:p>
    <w:p w14:paraId="692AD6F7" w14:textId="77777777" w:rsidR="00E64F19" w:rsidRPr="00B8433A" w:rsidRDefault="00E64F19">
      <w:pPr>
        <w:pStyle w:val="BlockText"/>
        <w:rPr>
          <w:sz w:val="20"/>
          <w:szCs w:val="20"/>
          <w:rPrChange w:id="481" w:author="Jipan Yang" w:date="2017-06-11T23:05:00Z">
            <w:rPr/>
          </w:rPrChange>
        </w:rPr>
      </w:pPr>
      <w:r w:rsidRPr="00B8433A">
        <w:rPr>
          <w:sz w:val="20"/>
          <w:szCs w:val="20"/>
          <w:rPrChange w:id="482" w:author="Jipan Yang" w:date="2017-06-11T23:05:00Z">
            <w:rPr/>
          </w:rPrChange>
        </w:rPr>
        <w:t xml:space="preserve">        _In_ </w:t>
      </w:r>
      <w:proofErr w:type="spellStart"/>
      <w:r w:rsidRPr="00B8433A">
        <w:rPr>
          <w:sz w:val="20"/>
          <w:szCs w:val="20"/>
          <w:rPrChange w:id="483" w:author="Jipan Yang" w:date="2017-06-11T23:05:00Z">
            <w:rPr/>
          </w:rPrChange>
        </w:rPr>
        <w:t>sai_object_id_t</w:t>
      </w:r>
      <w:proofErr w:type="spellEnd"/>
      <w:r w:rsidRPr="00B8433A">
        <w:rPr>
          <w:sz w:val="20"/>
          <w:szCs w:val="20"/>
          <w:rPrChange w:id="484" w:author="Jipan Yang" w:date="2017-06-11T23:05:00Z">
            <w:rPr/>
          </w:rPrChange>
        </w:rPr>
        <w:t xml:space="preserve"> </w:t>
      </w:r>
      <w:proofErr w:type="spellStart"/>
      <w:r w:rsidRPr="00B8433A">
        <w:rPr>
          <w:sz w:val="20"/>
          <w:szCs w:val="20"/>
          <w:rPrChange w:id="485" w:author="Jipan Yang" w:date="2017-06-11T23:05:00Z">
            <w:rPr/>
          </w:rPrChange>
        </w:rPr>
        <w:t>switch_id</w:t>
      </w:r>
      <w:proofErr w:type="spellEnd"/>
      <w:r w:rsidRPr="00B8433A">
        <w:rPr>
          <w:sz w:val="20"/>
          <w:szCs w:val="20"/>
          <w:rPrChange w:id="486" w:author="Jipan Yang" w:date="2017-06-11T23:05:00Z">
            <w:rPr/>
          </w:rPrChange>
        </w:rPr>
        <w:t>,</w:t>
      </w:r>
    </w:p>
    <w:p w14:paraId="2B85A46A" w14:textId="77777777" w:rsidR="00E64F19" w:rsidRPr="00B8433A" w:rsidRDefault="00E64F19">
      <w:pPr>
        <w:pStyle w:val="BlockText"/>
        <w:rPr>
          <w:sz w:val="20"/>
          <w:szCs w:val="20"/>
          <w:rPrChange w:id="487" w:author="Jipan Yang" w:date="2017-06-11T23:05:00Z">
            <w:rPr/>
          </w:rPrChange>
        </w:rPr>
      </w:pPr>
      <w:r w:rsidRPr="00B8433A">
        <w:rPr>
          <w:sz w:val="20"/>
          <w:szCs w:val="20"/>
          <w:rPrChange w:id="488" w:author="Jipan Yang" w:date="2017-06-11T23:05:00Z">
            <w:rPr/>
          </w:rPrChange>
        </w:rPr>
        <w:t xml:space="preserve">        _In_ uint32_t </w:t>
      </w:r>
      <w:proofErr w:type="spellStart"/>
      <w:r w:rsidRPr="00B8433A">
        <w:rPr>
          <w:sz w:val="20"/>
          <w:szCs w:val="20"/>
          <w:rPrChange w:id="489" w:author="Jipan Yang" w:date="2017-06-11T23:05:00Z">
            <w:rPr/>
          </w:rPrChange>
        </w:rPr>
        <w:t>attr_count</w:t>
      </w:r>
      <w:proofErr w:type="spellEnd"/>
      <w:r w:rsidRPr="00B8433A">
        <w:rPr>
          <w:sz w:val="20"/>
          <w:szCs w:val="20"/>
          <w:rPrChange w:id="490" w:author="Jipan Yang" w:date="2017-06-11T23:05:00Z">
            <w:rPr/>
          </w:rPrChange>
        </w:rPr>
        <w:t>,</w:t>
      </w:r>
    </w:p>
    <w:p w14:paraId="41013273" w14:textId="77777777" w:rsidR="00E64F19" w:rsidRPr="00B8433A" w:rsidRDefault="00E64F19">
      <w:pPr>
        <w:pStyle w:val="BlockText"/>
        <w:rPr>
          <w:sz w:val="20"/>
          <w:szCs w:val="20"/>
          <w:rPrChange w:id="491" w:author="Jipan Yang" w:date="2017-06-11T23:05:00Z">
            <w:rPr/>
          </w:rPrChange>
        </w:rPr>
      </w:pPr>
      <w:r w:rsidRPr="00B8433A">
        <w:rPr>
          <w:sz w:val="20"/>
          <w:szCs w:val="20"/>
          <w:rPrChange w:id="492" w:author="Jipan Yang" w:date="2017-06-11T23:05:00Z">
            <w:rPr/>
          </w:rPrChange>
        </w:rPr>
        <w:t xml:space="preserve">        _In_ </w:t>
      </w:r>
      <w:proofErr w:type="spellStart"/>
      <w:r w:rsidRPr="00B8433A">
        <w:rPr>
          <w:sz w:val="20"/>
          <w:szCs w:val="20"/>
          <w:rPrChange w:id="493" w:author="Jipan Yang" w:date="2017-06-11T23:05:00Z">
            <w:rPr/>
          </w:rPrChange>
        </w:rPr>
        <w:t>const</w:t>
      </w:r>
      <w:proofErr w:type="spellEnd"/>
      <w:r w:rsidRPr="00B8433A">
        <w:rPr>
          <w:sz w:val="20"/>
          <w:szCs w:val="20"/>
          <w:rPrChange w:id="494" w:author="Jipan Yang" w:date="2017-06-11T23:05:00Z">
            <w:rPr/>
          </w:rPrChange>
        </w:rPr>
        <w:t xml:space="preserve"> </w:t>
      </w:r>
      <w:proofErr w:type="spellStart"/>
      <w:r w:rsidRPr="00B8433A">
        <w:rPr>
          <w:sz w:val="20"/>
          <w:szCs w:val="20"/>
          <w:rPrChange w:id="495" w:author="Jipan Yang" w:date="2017-06-11T23:05:00Z">
            <w:rPr/>
          </w:rPrChange>
        </w:rPr>
        <w:t>sai_attribute_t</w:t>
      </w:r>
      <w:proofErr w:type="spellEnd"/>
      <w:r w:rsidRPr="00B8433A">
        <w:rPr>
          <w:sz w:val="20"/>
          <w:szCs w:val="20"/>
          <w:rPrChange w:id="496" w:author="Jipan Yang" w:date="2017-06-11T23:05:00Z">
            <w:rPr/>
          </w:rPrChange>
        </w:rPr>
        <w:t xml:space="preserve"> *</w:t>
      </w:r>
      <w:proofErr w:type="spellStart"/>
      <w:r w:rsidRPr="00B8433A">
        <w:rPr>
          <w:sz w:val="20"/>
          <w:szCs w:val="20"/>
          <w:rPrChange w:id="497" w:author="Jipan Yang" w:date="2017-06-11T23:05:00Z">
            <w:rPr/>
          </w:rPrChange>
        </w:rPr>
        <w:t>attr_list</w:t>
      </w:r>
      <w:proofErr w:type="spellEnd"/>
      <w:r w:rsidRPr="00B8433A">
        <w:rPr>
          <w:sz w:val="20"/>
          <w:szCs w:val="20"/>
          <w:rPrChange w:id="498" w:author="Jipan Yang" w:date="2017-06-11T23:05:00Z">
            <w:rPr/>
          </w:rPrChange>
        </w:rPr>
        <w:t>);</w:t>
      </w:r>
    </w:p>
    <w:p w14:paraId="65F94B9A" w14:textId="77777777" w:rsidR="00E64F19" w:rsidRPr="00B8433A" w:rsidRDefault="00E64F19">
      <w:pPr>
        <w:pStyle w:val="BlockText"/>
        <w:rPr>
          <w:sz w:val="20"/>
          <w:szCs w:val="20"/>
          <w:rPrChange w:id="499" w:author="Jipan Yang" w:date="2017-06-11T23:05:00Z">
            <w:rPr/>
          </w:rPrChange>
        </w:rPr>
      </w:pPr>
      <w:r w:rsidRPr="00B8433A">
        <w:rPr>
          <w:sz w:val="20"/>
          <w:szCs w:val="20"/>
          <w:rPrChange w:id="500" w:author="Jipan Yang" w:date="2017-06-11T23:05:00Z">
            <w:rPr/>
          </w:rPrChange>
        </w:rPr>
        <w:t xml:space="preserve">        </w:t>
      </w:r>
    </w:p>
    <w:p w14:paraId="27D64D61" w14:textId="77777777" w:rsidR="00E64F19" w:rsidRPr="00B8433A" w:rsidRDefault="00E64F19">
      <w:pPr>
        <w:pStyle w:val="BlockText"/>
        <w:rPr>
          <w:sz w:val="20"/>
          <w:szCs w:val="20"/>
          <w:rPrChange w:id="501" w:author="Jipan Yang" w:date="2017-06-11T23:05:00Z">
            <w:rPr/>
          </w:rPrChange>
        </w:rPr>
      </w:pPr>
      <w:proofErr w:type="spellStart"/>
      <w:r w:rsidRPr="00B8433A">
        <w:rPr>
          <w:sz w:val="20"/>
          <w:szCs w:val="20"/>
          <w:rPrChange w:id="502" w:author="Jipan Yang" w:date="2017-06-11T23:05:00Z">
            <w:rPr/>
          </w:rPrChange>
        </w:rPr>
        <w:t>typedef</w:t>
      </w:r>
      <w:proofErr w:type="spellEnd"/>
      <w:r w:rsidRPr="00B8433A">
        <w:rPr>
          <w:sz w:val="20"/>
          <w:szCs w:val="20"/>
          <w:rPrChange w:id="503" w:author="Jipan Yang" w:date="2017-06-11T23:05:00Z">
            <w:rPr/>
          </w:rPrChange>
        </w:rPr>
        <w:t xml:space="preserve"> </w:t>
      </w:r>
      <w:proofErr w:type="spellStart"/>
      <w:r w:rsidRPr="00B8433A">
        <w:rPr>
          <w:sz w:val="20"/>
          <w:szCs w:val="20"/>
          <w:rPrChange w:id="504" w:author="Jipan Yang" w:date="2017-06-11T23:05:00Z">
            <w:rPr/>
          </w:rPrChange>
        </w:rPr>
        <w:t>sai_status_t</w:t>
      </w:r>
      <w:proofErr w:type="spellEnd"/>
      <w:r w:rsidRPr="00B8433A">
        <w:rPr>
          <w:sz w:val="20"/>
          <w:szCs w:val="20"/>
          <w:rPrChange w:id="505" w:author="Jipan Yang" w:date="2017-06-11T23:05:00Z">
            <w:rPr/>
          </w:rPrChange>
        </w:rPr>
        <w:t xml:space="preserve"> (*</w:t>
      </w:r>
      <w:proofErr w:type="spellStart"/>
      <w:r w:rsidRPr="00B8433A">
        <w:rPr>
          <w:sz w:val="20"/>
          <w:szCs w:val="20"/>
          <w:rPrChange w:id="506" w:author="Jipan Yang" w:date="2017-06-11T23:05:00Z">
            <w:rPr/>
          </w:rPrChange>
        </w:rPr>
        <w:t>sai_remove_vlan_member_</w:t>
      </w:r>
      <w:proofErr w:type="gramStart"/>
      <w:r w:rsidRPr="00B8433A">
        <w:rPr>
          <w:sz w:val="20"/>
          <w:szCs w:val="20"/>
          <w:rPrChange w:id="507" w:author="Jipan Yang" w:date="2017-06-11T23:05:00Z">
            <w:rPr/>
          </w:rPrChange>
        </w:rPr>
        <w:t>fn</w:t>
      </w:r>
      <w:proofErr w:type="spellEnd"/>
      <w:r w:rsidRPr="00B8433A">
        <w:rPr>
          <w:sz w:val="20"/>
          <w:szCs w:val="20"/>
          <w:rPrChange w:id="508" w:author="Jipan Yang" w:date="2017-06-11T23:05:00Z">
            <w:rPr/>
          </w:rPrChange>
        </w:rPr>
        <w:t>)(</w:t>
      </w:r>
      <w:proofErr w:type="gramEnd"/>
    </w:p>
    <w:p w14:paraId="6363546F" w14:textId="77777777" w:rsidR="00E64F19" w:rsidRPr="00B8433A" w:rsidRDefault="00E64F19">
      <w:pPr>
        <w:pStyle w:val="BlockText"/>
        <w:rPr>
          <w:ins w:id="509" w:author="Jipan Yang" w:date="2017-06-11T23:04:00Z"/>
          <w:sz w:val="20"/>
          <w:szCs w:val="20"/>
          <w:rPrChange w:id="510" w:author="Jipan Yang" w:date="2017-06-11T23:05:00Z">
            <w:rPr>
              <w:ins w:id="511" w:author="Jipan Yang" w:date="2017-06-11T23:04:00Z"/>
            </w:rPr>
          </w:rPrChange>
        </w:rPr>
      </w:pPr>
      <w:r w:rsidRPr="00B8433A">
        <w:rPr>
          <w:sz w:val="20"/>
          <w:szCs w:val="20"/>
          <w:rPrChange w:id="512" w:author="Jipan Yang" w:date="2017-06-11T23:05:00Z">
            <w:rPr/>
          </w:rPrChange>
        </w:rPr>
        <w:t xml:space="preserve">        _In_ </w:t>
      </w:r>
      <w:proofErr w:type="spellStart"/>
      <w:r w:rsidRPr="00B8433A">
        <w:rPr>
          <w:sz w:val="20"/>
          <w:szCs w:val="20"/>
          <w:rPrChange w:id="513" w:author="Jipan Yang" w:date="2017-06-11T23:05:00Z">
            <w:rPr/>
          </w:rPrChange>
        </w:rPr>
        <w:t>sai_object_id_t</w:t>
      </w:r>
      <w:proofErr w:type="spellEnd"/>
      <w:r w:rsidRPr="00B8433A">
        <w:rPr>
          <w:sz w:val="20"/>
          <w:szCs w:val="20"/>
          <w:rPrChange w:id="514" w:author="Jipan Yang" w:date="2017-06-11T23:05:00Z">
            <w:rPr/>
          </w:rPrChange>
        </w:rPr>
        <w:t xml:space="preserve"> </w:t>
      </w:r>
      <w:proofErr w:type="spellStart"/>
      <w:r w:rsidRPr="00B8433A">
        <w:rPr>
          <w:sz w:val="20"/>
          <w:szCs w:val="20"/>
          <w:rPrChange w:id="515" w:author="Jipan Yang" w:date="2017-06-11T23:05:00Z">
            <w:rPr/>
          </w:rPrChange>
        </w:rPr>
        <w:t>vlan_member_id</w:t>
      </w:r>
      <w:proofErr w:type="spellEnd"/>
      <w:r w:rsidRPr="00B8433A">
        <w:rPr>
          <w:sz w:val="20"/>
          <w:szCs w:val="20"/>
          <w:rPrChange w:id="516" w:author="Jipan Yang" w:date="2017-06-11T23:05:00Z">
            <w:rPr/>
          </w:rPrChange>
        </w:rPr>
        <w:t>);</w:t>
      </w:r>
    </w:p>
    <w:p w14:paraId="5F7513BA" w14:textId="77777777" w:rsidR="00BB324E" w:rsidRPr="00B8433A" w:rsidRDefault="00BB324E">
      <w:pPr>
        <w:pStyle w:val="BlockText"/>
        <w:rPr>
          <w:ins w:id="517" w:author="Jipan Yang" w:date="2017-06-11T23:04:00Z"/>
          <w:sz w:val="20"/>
          <w:szCs w:val="20"/>
          <w:rPrChange w:id="518" w:author="Jipan Yang" w:date="2017-06-11T23:05:00Z">
            <w:rPr>
              <w:ins w:id="519" w:author="Jipan Yang" w:date="2017-06-11T23:04:00Z"/>
            </w:rPr>
          </w:rPrChange>
        </w:rPr>
      </w:pPr>
    </w:p>
    <w:p w14:paraId="7FD74060" w14:textId="77777777" w:rsidR="00BB324E" w:rsidRDefault="00BB324E">
      <w:pPr>
        <w:pStyle w:val="BlockText"/>
        <w:rPr>
          <w:ins w:id="520" w:author="Jipan Yang" w:date="2017-06-11T23:08:00Z"/>
          <w:sz w:val="20"/>
          <w:szCs w:val="20"/>
        </w:rPr>
        <w:pPrChange w:id="521" w:author="Jipan Yang" w:date="2017-06-11T23:05:00Z">
          <w:pPr/>
        </w:pPrChange>
      </w:pPr>
      <w:moveToRangeStart w:id="522" w:author="Jipan Yang" w:date="2017-06-11T23:04:00Z" w:name="move484985604"/>
      <w:moveTo w:id="523" w:author="Jipan Yang" w:date="2017-06-11T23:04:00Z">
        <w:r w:rsidRPr="00B8433A">
          <w:rPr>
            <w:sz w:val="20"/>
            <w:szCs w:val="20"/>
            <w:rPrChange w:id="524" w:author="Jipan Yang" w:date="2017-06-11T23:05:00Z">
              <w:rPr>
                <w:i/>
                <w:iCs/>
              </w:rPr>
            </w:rPrChange>
          </w:rPr>
          <w:t>// VLAN level stats</w:t>
        </w:r>
      </w:moveTo>
    </w:p>
    <w:p w14:paraId="0DACEE71" w14:textId="341FEE3F" w:rsidR="00AC6D86" w:rsidRPr="00B8433A" w:rsidRDefault="00AC6D86">
      <w:pPr>
        <w:pStyle w:val="BlockText"/>
        <w:rPr>
          <w:sz w:val="20"/>
          <w:szCs w:val="20"/>
          <w:rPrChange w:id="525" w:author="Jipan Yang" w:date="2017-06-11T23:05:00Z">
            <w:rPr/>
          </w:rPrChange>
        </w:rPr>
        <w:pPrChange w:id="526" w:author="Jipan Yang" w:date="2017-06-11T23:05:00Z">
          <w:pPr/>
        </w:pPrChange>
      </w:pPr>
      <w:ins w:id="527" w:author="Jipan Yang" w:date="2017-06-11T23:08:00Z">
        <w:r>
          <w:rPr>
            <w:sz w:val="20"/>
            <w:szCs w:val="20"/>
          </w:rPr>
          <w:t xml:space="preserve">// All counters in </w:t>
        </w:r>
        <w:proofErr w:type="spellStart"/>
        <w:r>
          <w:rPr>
            <w:sz w:val="20"/>
            <w:szCs w:val="20"/>
          </w:rPr>
          <w:t>sai_vlan_stat_t</w:t>
        </w:r>
        <w:proofErr w:type="spellEnd"/>
        <w:r>
          <w:rPr>
            <w:sz w:val="20"/>
            <w:szCs w:val="20"/>
          </w:rPr>
          <w:t xml:space="preserve"> shall be supported</w:t>
        </w:r>
      </w:ins>
    </w:p>
    <w:p w14:paraId="7FCDA3D3" w14:textId="77777777" w:rsidR="00BB324E" w:rsidRPr="00B8433A" w:rsidRDefault="00BB324E">
      <w:pPr>
        <w:pStyle w:val="BlockText"/>
        <w:rPr>
          <w:sz w:val="20"/>
          <w:szCs w:val="20"/>
          <w:rPrChange w:id="528" w:author="Jipan Yang" w:date="2017-06-11T23:05:00Z">
            <w:rPr/>
          </w:rPrChange>
        </w:rPr>
        <w:pPrChange w:id="529" w:author="Jipan Yang" w:date="2017-06-11T23:05:00Z">
          <w:pPr/>
        </w:pPrChange>
      </w:pPr>
      <w:proofErr w:type="spellStart"/>
      <w:moveTo w:id="530" w:author="Jipan Yang" w:date="2017-06-11T23:04:00Z">
        <w:r w:rsidRPr="00B8433A">
          <w:rPr>
            <w:sz w:val="20"/>
            <w:szCs w:val="20"/>
            <w:rPrChange w:id="531" w:author="Jipan Yang" w:date="2017-06-11T23:05:00Z">
              <w:rPr>
                <w:i/>
                <w:iCs/>
              </w:rPr>
            </w:rPrChange>
          </w:rPr>
          <w:t>typedef</w:t>
        </w:r>
        <w:proofErr w:type="spellEnd"/>
        <w:r w:rsidRPr="00B8433A">
          <w:rPr>
            <w:sz w:val="20"/>
            <w:szCs w:val="20"/>
            <w:rPrChange w:id="532" w:author="Jipan Yang" w:date="2017-06-11T23:05:00Z">
              <w:rPr>
                <w:i/>
                <w:iCs/>
              </w:rPr>
            </w:rPrChange>
          </w:rPr>
          <w:t xml:space="preserve"> </w:t>
        </w:r>
        <w:proofErr w:type="spellStart"/>
        <w:r w:rsidRPr="00B8433A">
          <w:rPr>
            <w:sz w:val="20"/>
            <w:szCs w:val="20"/>
            <w:rPrChange w:id="533" w:author="Jipan Yang" w:date="2017-06-11T23:05:00Z">
              <w:rPr>
                <w:i/>
                <w:iCs/>
              </w:rPr>
            </w:rPrChange>
          </w:rPr>
          <w:t>sai_status_t</w:t>
        </w:r>
        <w:proofErr w:type="spellEnd"/>
        <w:r w:rsidRPr="00B8433A">
          <w:rPr>
            <w:sz w:val="20"/>
            <w:szCs w:val="20"/>
            <w:rPrChange w:id="534" w:author="Jipan Yang" w:date="2017-06-11T23:05:00Z">
              <w:rPr>
                <w:i/>
                <w:iCs/>
              </w:rPr>
            </w:rPrChange>
          </w:rPr>
          <w:t xml:space="preserve"> (*</w:t>
        </w:r>
        <w:proofErr w:type="spellStart"/>
        <w:r w:rsidRPr="00B8433A">
          <w:rPr>
            <w:sz w:val="20"/>
            <w:szCs w:val="20"/>
            <w:rPrChange w:id="535" w:author="Jipan Yang" w:date="2017-06-11T23:05:00Z">
              <w:rPr>
                <w:i/>
                <w:iCs/>
              </w:rPr>
            </w:rPrChange>
          </w:rPr>
          <w:t>sai_get_vlan_stats_</w:t>
        </w:r>
        <w:proofErr w:type="gramStart"/>
        <w:r w:rsidRPr="00B8433A">
          <w:rPr>
            <w:sz w:val="20"/>
            <w:szCs w:val="20"/>
            <w:rPrChange w:id="536" w:author="Jipan Yang" w:date="2017-06-11T23:05:00Z">
              <w:rPr>
                <w:i/>
                <w:iCs/>
              </w:rPr>
            </w:rPrChange>
          </w:rPr>
          <w:t>fn</w:t>
        </w:r>
        <w:proofErr w:type="spellEnd"/>
        <w:r w:rsidRPr="00B8433A">
          <w:rPr>
            <w:sz w:val="20"/>
            <w:szCs w:val="20"/>
            <w:rPrChange w:id="537" w:author="Jipan Yang" w:date="2017-06-11T23:05:00Z">
              <w:rPr>
                <w:i/>
                <w:iCs/>
              </w:rPr>
            </w:rPrChange>
          </w:rPr>
          <w:t>)(</w:t>
        </w:r>
      </w:moveTo>
      <w:proofErr w:type="gramEnd"/>
    </w:p>
    <w:p w14:paraId="0F12C6B9" w14:textId="77777777" w:rsidR="00BB324E" w:rsidRPr="00B8433A" w:rsidRDefault="00BB324E">
      <w:pPr>
        <w:pStyle w:val="BlockText"/>
        <w:rPr>
          <w:sz w:val="20"/>
          <w:szCs w:val="20"/>
          <w:rPrChange w:id="538" w:author="Jipan Yang" w:date="2017-06-11T23:05:00Z">
            <w:rPr/>
          </w:rPrChange>
        </w:rPr>
        <w:pPrChange w:id="539" w:author="Jipan Yang" w:date="2017-06-11T23:05:00Z">
          <w:pPr/>
        </w:pPrChange>
      </w:pPr>
      <w:moveTo w:id="540" w:author="Jipan Yang" w:date="2017-06-11T23:04:00Z">
        <w:r w:rsidRPr="00B8433A">
          <w:rPr>
            <w:sz w:val="20"/>
            <w:szCs w:val="20"/>
            <w:rPrChange w:id="541" w:author="Jipan Yang" w:date="2017-06-11T23:05:00Z">
              <w:rPr>
                <w:i/>
                <w:iCs/>
              </w:rPr>
            </w:rPrChange>
          </w:rPr>
          <w:t xml:space="preserve">        _In_ </w:t>
        </w:r>
        <w:proofErr w:type="spellStart"/>
        <w:r w:rsidRPr="00B8433A">
          <w:rPr>
            <w:sz w:val="20"/>
            <w:szCs w:val="20"/>
            <w:rPrChange w:id="542" w:author="Jipan Yang" w:date="2017-06-11T23:05:00Z">
              <w:rPr>
                <w:i/>
                <w:iCs/>
              </w:rPr>
            </w:rPrChange>
          </w:rPr>
          <w:t>sai_object_id_t</w:t>
        </w:r>
        <w:proofErr w:type="spellEnd"/>
        <w:r w:rsidRPr="00B8433A">
          <w:rPr>
            <w:sz w:val="20"/>
            <w:szCs w:val="20"/>
            <w:rPrChange w:id="543" w:author="Jipan Yang" w:date="2017-06-11T23:05:00Z">
              <w:rPr>
                <w:i/>
                <w:iCs/>
              </w:rPr>
            </w:rPrChange>
          </w:rPr>
          <w:t xml:space="preserve"> </w:t>
        </w:r>
        <w:proofErr w:type="spellStart"/>
        <w:r w:rsidRPr="00B8433A">
          <w:rPr>
            <w:sz w:val="20"/>
            <w:szCs w:val="20"/>
            <w:rPrChange w:id="544" w:author="Jipan Yang" w:date="2017-06-11T23:05:00Z">
              <w:rPr>
                <w:i/>
                <w:iCs/>
              </w:rPr>
            </w:rPrChange>
          </w:rPr>
          <w:t>vlan_id</w:t>
        </w:r>
        <w:proofErr w:type="spellEnd"/>
        <w:r w:rsidRPr="00B8433A">
          <w:rPr>
            <w:sz w:val="20"/>
            <w:szCs w:val="20"/>
            <w:rPrChange w:id="545" w:author="Jipan Yang" w:date="2017-06-11T23:05:00Z">
              <w:rPr>
                <w:i/>
                <w:iCs/>
              </w:rPr>
            </w:rPrChange>
          </w:rPr>
          <w:t>,</w:t>
        </w:r>
      </w:moveTo>
    </w:p>
    <w:p w14:paraId="5E5E5E6D" w14:textId="77777777" w:rsidR="00BB324E" w:rsidRPr="00B8433A" w:rsidRDefault="00BB324E">
      <w:pPr>
        <w:pStyle w:val="BlockText"/>
        <w:rPr>
          <w:sz w:val="20"/>
          <w:szCs w:val="20"/>
          <w:rPrChange w:id="546" w:author="Jipan Yang" w:date="2017-06-11T23:05:00Z">
            <w:rPr/>
          </w:rPrChange>
        </w:rPr>
        <w:pPrChange w:id="547" w:author="Jipan Yang" w:date="2017-06-11T23:05:00Z">
          <w:pPr/>
        </w:pPrChange>
      </w:pPr>
      <w:moveTo w:id="548" w:author="Jipan Yang" w:date="2017-06-11T23:04:00Z">
        <w:r w:rsidRPr="00B8433A">
          <w:rPr>
            <w:sz w:val="20"/>
            <w:szCs w:val="20"/>
            <w:rPrChange w:id="549" w:author="Jipan Yang" w:date="2017-06-11T23:05:00Z">
              <w:rPr>
                <w:i/>
                <w:iCs/>
              </w:rPr>
            </w:rPrChange>
          </w:rPr>
          <w:t xml:space="preserve">        _In_ uint32_t </w:t>
        </w:r>
        <w:proofErr w:type="spellStart"/>
        <w:r w:rsidRPr="00B8433A">
          <w:rPr>
            <w:sz w:val="20"/>
            <w:szCs w:val="20"/>
            <w:rPrChange w:id="550" w:author="Jipan Yang" w:date="2017-06-11T23:05:00Z">
              <w:rPr>
                <w:i/>
                <w:iCs/>
              </w:rPr>
            </w:rPrChange>
          </w:rPr>
          <w:t>number_of_counters</w:t>
        </w:r>
        <w:proofErr w:type="spellEnd"/>
        <w:r w:rsidRPr="00B8433A">
          <w:rPr>
            <w:sz w:val="20"/>
            <w:szCs w:val="20"/>
            <w:rPrChange w:id="551" w:author="Jipan Yang" w:date="2017-06-11T23:05:00Z">
              <w:rPr>
                <w:i/>
                <w:iCs/>
              </w:rPr>
            </w:rPrChange>
          </w:rPr>
          <w:t>,</w:t>
        </w:r>
      </w:moveTo>
    </w:p>
    <w:p w14:paraId="655976C7" w14:textId="77777777" w:rsidR="00BB324E" w:rsidRPr="00B8433A" w:rsidRDefault="00BB324E">
      <w:pPr>
        <w:pStyle w:val="BlockText"/>
        <w:rPr>
          <w:sz w:val="20"/>
          <w:szCs w:val="20"/>
          <w:rPrChange w:id="552" w:author="Jipan Yang" w:date="2017-06-11T23:05:00Z">
            <w:rPr/>
          </w:rPrChange>
        </w:rPr>
        <w:pPrChange w:id="553" w:author="Jipan Yang" w:date="2017-06-11T23:05:00Z">
          <w:pPr/>
        </w:pPrChange>
      </w:pPr>
      <w:moveTo w:id="554" w:author="Jipan Yang" w:date="2017-06-11T23:04:00Z">
        <w:r w:rsidRPr="00B8433A">
          <w:rPr>
            <w:sz w:val="20"/>
            <w:szCs w:val="20"/>
            <w:rPrChange w:id="555" w:author="Jipan Yang" w:date="2017-06-11T23:05:00Z">
              <w:rPr>
                <w:i/>
                <w:iCs/>
              </w:rPr>
            </w:rPrChange>
          </w:rPr>
          <w:t xml:space="preserve">        _In_ </w:t>
        </w:r>
        <w:proofErr w:type="spellStart"/>
        <w:r w:rsidRPr="00B8433A">
          <w:rPr>
            <w:sz w:val="20"/>
            <w:szCs w:val="20"/>
            <w:rPrChange w:id="556" w:author="Jipan Yang" w:date="2017-06-11T23:05:00Z">
              <w:rPr>
                <w:i/>
                <w:iCs/>
              </w:rPr>
            </w:rPrChange>
          </w:rPr>
          <w:t>const</w:t>
        </w:r>
        <w:proofErr w:type="spellEnd"/>
        <w:r w:rsidRPr="00B8433A">
          <w:rPr>
            <w:sz w:val="20"/>
            <w:szCs w:val="20"/>
            <w:rPrChange w:id="557" w:author="Jipan Yang" w:date="2017-06-11T23:05:00Z">
              <w:rPr>
                <w:i/>
                <w:iCs/>
              </w:rPr>
            </w:rPrChange>
          </w:rPr>
          <w:t xml:space="preserve"> </w:t>
        </w:r>
        <w:proofErr w:type="spellStart"/>
        <w:r w:rsidRPr="00B8433A">
          <w:rPr>
            <w:sz w:val="20"/>
            <w:szCs w:val="20"/>
            <w:rPrChange w:id="558" w:author="Jipan Yang" w:date="2017-06-11T23:05:00Z">
              <w:rPr>
                <w:i/>
                <w:iCs/>
              </w:rPr>
            </w:rPrChange>
          </w:rPr>
          <w:t>sai_vlan_stat_t</w:t>
        </w:r>
        <w:proofErr w:type="spellEnd"/>
        <w:r w:rsidRPr="00B8433A">
          <w:rPr>
            <w:sz w:val="20"/>
            <w:szCs w:val="20"/>
            <w:rPrChange w:id="559" w:author="Jipan Yang" w:date="2017-06-11T23:05:00Z">
              <w:rPr>
                <w:i/>
                <w:iCs/>
              </w:rPr>
            </w:rPrChange>
          </w:rPr>
          <w:t xml:space="preserve"> *</w:t>
        </w:r>
        <w:proofErr w:type="spellStart"/>
        <w:r w:rsidRPr="00B8433A">
          <w:rPr>
            <w:sz w:val="20"/>
            <w:szCs w:val="20"/>
            <w:rPrChange w:id="560" w:author="Jipan Yang" w:date="2017-06-11T23:05:00Z">
              <w:rPr>
                <w:i/>
                <w:iCs/>
              </w:rPr>
            </w:rPrChange>
          </w:rPr>
          <w:t>counter_ids</w:t>
        </w:r>
        <w:proofErr w:type="spellEnd"/>
        <w:r w:rsidRPr="00B8433A">
          <w:rPr>
            <w:sz w:val="20"/>
            <w:szCs w:val="20"/>
            <w:rPrChange w:id="561" w:author="Jipan Yang" w:date="2017-06-11T23:05:00Z">
              <w:rPr>
                <w:i/>
                <w:iCs/>
              </w:rPr>
            </w:rPrChange>
          </w:rPr>
          <w:t>,</w:t>
        </w:r>
      </w:moveTo>
    </w:p>
    <w:p w14:paraId="342EA1CF" w14:textId="77777777" w:rsidR="00BB324E" w:rsidRPr="00B8433A" w:rsidRDefault="00BB324E">
      <w:pPr>
        <w:pStyle w:val="BlockText"/>
        <w:rPr>
          <w:sz w:val="20"/>
          <w:szCs w:val="20"/>
          <w:rPrChange w:id="562" w:author="Jipan Yang" w:date="2017-06-11T23:05:00Z">
            <w:rPr/>
          </w:rPrChange>
        </w:rPr>
        <w:pPrChange w:id="563" w:author="Jipan Yang" w:date="2017-06-11T23:05:00Z">
          <w:pPr/>
        </w:pPrChange>
      </w:pPr>
      <w:moveTo w:id="564" w:author="Jipan Yang" w:date="2017-06-11T23:04:00Z">
        <w:r w:rsidRPr="00B8433A">
          <w:rPr>
            <w:sz w:val="20"/>
            <w:szCs w:val="20"/>
            <w:rPrChange w:id="565" w:author="Jipan Yang" w:date="2017-06-11T23:05:00Z">
              <w:rPr>
                <w:i/>
                <w:iCs/>
              </w:rPr>
            </w:rPrChange>
          </w:rPr>
          <w:t xml:space="preserve">        _Out_ uint64_t *counters);</w:t>
        </w:r>
      </w:moveTo>
    </w:p>
    <w:p w14:paraId="7C026327" w14:textId="77777777" w:rsidR="00BB324E" w:rsidRPr="00B8433A" w:rsidRDefault="00BB324E">
      <w:pPr>
        <w:pStyle w:val="BlockText"/>
        <w:rPr>
          <w:sz w:val="20"/>
          <w:szCs w:val="20"/>
          <w:rPrChange w:id="566" w:author="Jipan Yang" w:date="2017-06-11T23:05:00Z">
            <w:rPr/>
          </w:rPrChange>
        </w:rPr>
        <w:pPrChange w:id="567" w:author="Jipan Yang" w:date="2017-06-11T23:05:00Z">
          <w:pPr/>
        </w:pPrChange>
      </w:pPr>
      <w:moveTo w:id="568" w:author="Jipan Yang" w:date="2017-06-11T23:04:00Z">
        <w:r w:rsidRPr="00B8433A">
          <w:rPr>
            <w:sz w:val="20"/>
            <w:szCs w:val="20"/>
            <w:rPrChange w:id="569" w:author="Jipan Yang" w:date="2017-06-11T23:05:00Z">
              <w:rPr>
                <w:i/>
                <w:iCs/>
              </w:rPr>
            </w:rPrChange>
          </w:rPr>
          <w:t xml:space="preserve">        </w:t>
        </w:r>
      </w:moveTo>
    </w:p>
    <w:p w14:paraId="02A2D106" w14:textId="77777777" w:rsidR="00BB324E" w:rsidRPr="00B8433A" w:rsidRDefault="00BB324E">
      <w:pPr>
        <w:pStyle w:val="BlockText"/>
        <w:rPr>
          <w:sz w:val="20"/>
          <w:szCs w:val="20"/>
          <w:rPrChange w:id="570" w:author="Jipan Yang" w:date="2017-06-11T23:05:00Z">
            <w:rPr/>
          </w:rPrChange>
        </w:rPr>
        <w:pPrChange w:id="571" w:author="Jipan Yang" w:date="2017-06-11T23:05:00Z">
          <w:pPr/>
        </w:pPrChange>
      </w:pPr>
      <w:proofErr w:type="spellStart"/>
      <w:moveTo w:id="572" w:author="Jipan Yang" w:date="2017-06-11T23:04:00Z">
        <w:r w:rsidRPr="00B8433A">
          <w:rPr>
            <w:sz w:val="20"/>
            <w:szCs w:val="20"/>
            <w:rPrChange w:id="573" w:author="Jipan Yang" w:date="2017-06-11T23:05:00Z">
              <w:rPr>
                <w:i/>
                <w:iCs/>
              </w:rPr>
            </w:rPrChange>
          </w:rPr>
          <w:lastRenderedPageBreak/>
          <w:t>typedef</w:t>
        </w:r>
        <w:proofErr w:type="spellEnd"/>
        <w:r w:rsidRPr="00B8433A">
          <w:rPr>
            <w:sz w:val="20"/>
            <w:szCs w:val="20"/>
            <w:rPrChange w:id="574" w:author="Jipan Yang" w:date="2017-06-11T23:05:00Z">
              <w:rPr>
                <w:i/>
                <w:iCs/>
              </w:rPr>
            </w:rPrChange>
          </w:rPr>
          <w:t xml:space="preserve"> </w:t>
        </w:r>
        <w:proofErr w:type="spellStart"/>
        <w:r w:rsidRPr="00B8433A">
          <w:rPr>
            <w:sz w:val="20"/>
            <w:szCs w:val="20"/>
            <w:rPrChange w:id="575" w:author="Jipan Yang" w:date="2017-06-11T23:05:00Z">
              <w:rPr>
                <w:i/>
                <w:iCs/>
              </w:rPr>
            </w:rPrChange>
          </w:rPr>
          <w:t>sai_status_t</w:t>
        </w:r>
        <w:proofErr w:type="spellEnd"/>
        <w:r w:rsidRPr="00B8433A">
          <w:rPr>
            <w:sz w:val="20"/>
            <w:szCs w:val="20"/>
            <w:rPrChange w:id="576" w:author="Jipan Yang" w:date="2017-06-11T23:05:00Z">
              <w:rPr>
                <w:i/>
                <w:iCs/>
              </w:rPr>
            </w:rPrChange>
          </w:rPr>
          <w:t xml:space="preserve"> (*</w:t>
        </w:r>
        <w:proofErr w:type="spellStart"/>
        <w:r w:rsidRPr="00B8433A">
          <w:rPr>
            <w:sz w:val="20"/>
            <w:szCs w:val="20"/>
            <w:rPrChange w:id="577" w:author="Jipan Yang" w:date="2017-06-11T23:05:00Z">
              <w:rPr>
                <w:i/>
                <w:iCs/>
              </w:rPr>
            </w:rPrChange>
          </w:rPr>
          <w:t>sai_clear_vlan_stats_</w:t>
        </w:r>
        <w:proofErr w:type="gramStart"/>
        <w:r w:rsidRPr="00B8433A">
          <w:rPr>
            <w:sz w:val="20"/>
            <w:szCs w:val="20"/>
            <w:rPrChange w:id="578" w:author="Jipan Yang" w:date="2017-06-11T23:05:00Z">
              <w:rPr>
                <w:i/>
                <w:iCs/>
              </w:rPr>
            </w:rPrChange>
          </w:rPr>
          <w:t>fn</w:t>
        </w:r>
        <w:proofErr w:type="spellEnd"/>
        <w:r w:rsidRPr="00B8433A">
          <w:rPr>
            <w:sz w:val="20"/>
            <w:szCs w:val="20"/>
            <w:rPrChange w:id="579" w:author="Jipan Yang" w:date="2017-06-11T23:05:00Z">
              <w:rPr>
                <w:i/>
                <w:iCs/>
              </w:rPr>
            </w:rPrChange>
          </w:rPr>
          <w:t>)(</w:t>
        </w:r>
      </w:moveTo>
      <w:proofErr w:type="gramEnd"/>
    </w:p>
    <w:p w14:paraId="3B397E6A" w14:textId="77777777" w:rsidR="00BB324E" w:rsidRPr="00B8433A" w:rsidRDefault="00BB324E">
      <w:pPr>
        <w:pStyle w:val="BlockText"/>
        <w:rPr>
          <w:sz w:val="20"/>
          <w:szCs w:val="20"/>
          <w:rPrChange w:id="580" w:author="Jipan Yang" w:date="2017-06-11T23:05:00Z">
            <w:rPr/>
          </w:rPrChange>
        </w:rPr>
        <w:pPrChange w:id="581" w:author="Jipan Yang" w:date="2017-06-11T23:05:00Z">
          <w:pPr/>
        </w:pPrChange>
      </w:pPr>
      <w:moveTo w:id="582" w:author="Jipan Yang" w:date="2017-06-11T23:04:00Z">
        <w:r w:rsidRPr="00B8433A">
          <w:rPr>
            <w:sz w:val="20"/>
            <w:szCs w:val="20"/>
            <w:rPrChange w:id="583" w:author="Jipan Yang" w:date="2017-06-11T23:05:00Z">
              <w:rPr>
                <w:i/>
                <w:iCs/>
              </w:rPr>
            </w:rPrChange>
          </w:rPr>
          <w:t xml:space="preserve">        _In_ </w:t>
        </w:r>
        <w:proofErr w:type="spellStart"/>
        <w:r w:rsidRPr="00B8433A">
          <w:rPr>
            <w:sz w:val="20"/>
            <w:szCs w:val="20"/>
            <w:rPrChange w:id="584" w:author="Jipan Yang" w:date="2017-06-11T23:05:00Z">
              <w:rPr>
                <w:i/>
                <w:iCs/>
              </w:rPr>
            </w:rPrChange>
          </w:rPr>
          <w:t>sai_object_id_t</w:t>
        </w:r>
        <w:proofErr w:type="spellEnd"/>
        <w:r w:rsidRPr="00B8433A">
          <w:rPr>
            <w:sz w:val="20"/>
            <w:szCs w:val="20"/>
            <w:rPrChange w:id="585" w:author="Jipan Yang" w:date="2017-06-11T23:05:00Z">
              <w:rPr>
                <w:i/>
                <w:iCs/>
              </w:rPr>
            </w:rPrChange>
          </w:rPr>
          <w:t xml:space="preserve"> </w:t>
        </w:r>
        <w:proofErr w:type="spellStart"/>
        <w:r w:rsidRPr="00B8433A">
          <w:rPr>
            <w:sz w:val="20"/>
            <w:szCs w:val="20"/>
            <w:rPrChange w:id="586" w:author="Jipan Yang" w:date="2017-06-11T23:05:00Z">
              <w:rPr>
                <w:i/>
                <w:iCs/>
              </w:rPr>
            </w:rPrChange>
          </w:rPr>
          <w:t>vlan_id</w:t>
        </w:r>
        <w:proofErr w:type="spellEnd"/>
        <w:r w:rsidRPr="00B8433A">
          <w:rPr>
            <w:sz w:val="20"/>
            <w:szCs w:val="20"/>
            <w:rPrChange w:id="587" w:author="Jipan Yang" w:date="2017-06-11T23:05:00Z">
              <w:rPr>
                <w:i/>
                <w:iCs/>
              </w:rPr>
            </w:rPrChange>
          </w:rPr>
          <w:t>,</w:t>
        </w:r>
      </w:moveTo>
    </w:p>
    <w:p w14:paraId="27B37AEF" w14:textId="77777777" w:rsidR="00BB324E" w:rsidRPr="00B8433A" w:rsidRDefault="00BB324E">
      <w:pPr>
        <w:pStyle w:val="BlockText"/>
        <w:rPr>
          <w:sz w:val="20"/>
          <w:szCs w:val="20"/>
          <w:rPrChange w:id="588" w:author="Jipan Yang" w:date="2017-06-11T23:05:00Z">
            <w:rPr/>
          </w:rPrChange>
        </w:rPr>
        <w:pPrChange w:id="589" w:author="Jipan Yang" w:date="2017-06-11T23:05:00Z">
          <w:pPr/>
        </w:pPrChange>
      </w:pPr>
      <w:moveTo w:id="590" w:author="Jipan Yang" w:date="2017-06-11T23:04:00Z">
        <w:r w:rsidRPr="00B8433A">
          <w:rPr>
            <w:sz w:val="20"/>
            <w:szCs w:val="20"/>
            <w:rPrChange w:id="591" w:author="Jipan Yang" w:date="2017-06-11T23:05:00Z">
              <w:rPr>
                <w:i/>
                <w:iCs/>
              </w:rPr>
            </w:rPrChange>
          </w:rPr>
          <w:t xml:space="preserve">        _In_ uint32_t </w:t>
        </w:r>
        <w:proofErr w:type="spellStart"/>
        <w:r w:rsidRPr="00B8433A">
          <w:rPr>
            <w:sz w:val="20"/>
            <w:szCs w:val="20"/>
            <w:rPrChange w:id="592" w:author="Jipan Yang" w:date="2017-06-11T23:05:00Z">
              <w:rPr>
                <w:i/>
                <w:iCs/>
              </w:rPr>
            </w:rPrChange>
          </w:rPr>
          <w:t>number_of_counters</w:t>
        </w:r>
        <w:proofErr w:type="spellEnd"/>
        <w:r w:rsidRPr="00B8433A">
          <w:rPr>
            <w:sz w:val="20"/>
            <w:szCs w:val="20"/>
            <w:rPrChange w:id="593" w:author="Jipan Yang" w:date="2017-06-11T23:05:00Z">
              <w:rPr>
                <w:i/>
                <w:iCs/>
              </w:rPr>
            </w:rPrChange>
          </w:rPr>
          <w:t>,</w:t>
        </w:r>
      </w:moveTo>
    </w:p>
    <w:p w14:paraId="2B7FE5D0" w14:textId="77777777" w:rsidR="00BB324E" w:rsidRPr="00B8433A" w:rsidRDefault="00BB324E">
      <w:pPr>
        <w:pStyle w:val="BlockText"/>
        <w:rPr>
          <w:sz w:val="20"/>
          <w:szCs w:val="20"/>
          <w:rPrChange w:id="594" w:author="Jipan Yang" w:date="2017-06-11T23:05:00Z">
            <w:rPr/>
          </w:rPrChange>
        </w:rPr>
        <w:pPrChange w:id="595" w:author="Jipan Yang" w:date="2017-06-11T23:05:00Z">
          <w:pPr/>
        </w:pPrChange>
      </w:pPr>
      <w:moveTo w:id="596" w:author="Jipan Yang" w:date="2017-06-11T23:04:00Z">
        <w:r w:rsidRPr="00B8433A">
          <w:rPr>
            <w:sz w:val="20"/>
            <w:szCs w:val="20"/>
            <w:rPrChange w:id="597" w:author="Jipan Yang" w:date="2017-06-11T23:05:00Z">
              <w:rPr>
                <w:i/>
                <w:iCs/>
              </w:rPr>
            </w:rPrChange>
          </w:rPr>
          <w:t xml:space="preserve">        _In_ </w:t>
        </w:r>
        <w:proofErr w:type="spellStart"/>
        <w:r w:rsidRPr="00B8433A">
          <w:rPr>
            <w:sz w:val="20"/>
            <w:szCs w:val="20"/>
            <w:rPrChange w:id="598" w:author="Jipan Yang" w:date="2017-06-11T23:05:00Z">
              <w:rPr>
                <w:i/>
                <w:iCs/>
              </w:rPr>
            </w:rPrChange>
          </w:rPr>
          <w:t>const</w:t>
        </w:r>
        <w:proofErr w:type="spellEnd"/>
        <w:r w:rsidRPr="00B8433A">
          <w:rPr>
            <w:sz w:val="20"/>
            <w:szCs w:val="20"/>
            <w:rPrChange w:id="599" w:author="Jipan Yang" w:date="2017-06-11T23:05:00Z">
              <w:rPr>
                <w:i/>
                <w:iCs/>
              </w:rPr>
            </w:rPrChange>
          </w:rPr>
          <w:t xml:space="preserve"> </w:t>
        </w:r>
        <w:proofErr w:type="spellStart"/>
        <w:r w:rsidRPr="00B8433A">
          <w:rPr>
            <w:sz w:val="20"/>
            <w:szCs w:val="20"/>
            <w:rPrChange w:id="600" w:author="Jipan Yang" w:date="2017-06-11T23:05:00Z">
              <w:rPr>
                <w:i/>
                <w:iCs/>
              </w:rPr>
            </w:rPrChange>
          </w:rPr>
          <w:t>sai_vlan_stat_t</w:t>
        </w:r>
        <w:proofErr w:type="spellEnd"/>
        <w:r w:rsidRPr="00B8433A">
          <w:rPr>
            <w:sz w:val="20"/>
            <w:szCs w:val="20"/>
            <w:rPrChange w:id="601" w:author="Jipan Yang" w:date="2017-06-11T23:05:00Z">
              <w:rPr>
                <w:i/>
                <w:iCs/>
              </w:rPr>
            </w:rPrChange>
          </w:rPr>
          <w:t xml:space="preserve"> *</w:t>
        </w:r>
        <w:proofErr w:type="spellStart"/>
        <w:r w:rsidRPr="00B8433A">
          <w:rPr>
            <w:sz w:val="20"/>
            <w:szCs w:val="20"/>
            <w:rPrChange w:id="602" w:author="Jipan Yang" w:date="2017-06-11T23:05:00Z">
              <w:rPr>
                <w:i/>
                <w:iCs/>
              </w:rPr>
            </w:rPrChange>
          </w:rPr>
          <w:t>counter_ids</w:t>
        </w:r>
        <w:proofErr w:type="spellEnd"/>
        <w:r w:rsidRPr="00B8433A">
          <w:rPr>
            <w:sz w:val="20"/>
            <w:szCs w:val="20"/>
            <w:rPrChange w:id="603" w:author="Jipan Yang" w:date="2017-06-11T23:05:00Z">
              <w:rPr>
                <w:i/>
                <w:iCs/>
              </w:rPr>
            </w:rPrChange>
          </w:rPr>
          <w:t>);</w:t>
        </w:r>
      </w:moveTo>
    </w:p>
    <w:moveToRangeEnd w:id="522"/>
    <w:p w14:paraId="66024328" w14:textId="77777777" w:rsidR="00BB324E" w:rsidRPr="00E64F19" w:rsidRDefault="00BB324E">
      <w:pPr>
        <w:pPrChange w:id="604" w:author="Jipan Yang" w:date="2017-06-11T22:55:00Z">
          <w:pPr>
            <w:pStyle w:val="BlockText"/>
          </w:pPr>
        </w:pPrChange>
      </w:pPr>
    </w:p>
    <w:p w14:paraId="67EA0C12" w14:textId="77777777" w:rsidR="00980A81" w:rsidRPr="00980A81" w:rsidRDefault="00980A81">
      <w:pPr>
        <w:pStyle w:val="BlockText"/>
        <w:rPr>
          <w:ins w:id="605" w:author="Jipan Yang" w:date="2017-06-11T23:27:00Z"/>
          <w:sz w:val="20"/>
          <w:szCs w:val="20"/>
          <w:rPrChange w:id="606" w:author="Jipan Yang" w:date="2017-06-11T23:29:00Z">
            <w:rPr>
              <w:ins w:id="607" w:author="Jipan Yang" w:date="2017-06-11T23:27:00Z"/>
            </w:rPr>
          </w:rPrChange>
        </w:rPr>
      </w:pPr>
      <w:ins w:id="608" w:author="Jipan Yang" w:date="2017-06-11T23:27:00Z">
        <w:r w:rsidRPr="00980A81">
          <w:rPr>
            <w:sz w:val="20"/>
            <w:szCs w:val="20"/>
            <w:rPrChange w:id="609" w:author="Jipan Yang" w:date="2017-06-11T23:29:00Z">
              <w:rPr/>
            </w:rPrChange>
          </w:rPr>
          <w:t>What are missing but expected to be available in SAI VLAN interface</w:t>
        </w:r>
      </w:ins>
    </w:p>
    <w:p w14:paraId="74AB0A20" w14:textId="18DDF6B2" w:rsidR="00E64F19" w:rsidRPr="00980A81" w:rsidRDefault="00E64F19">
      <w:pPr>
        <w:pStyle w:val="BlockText"/>
        <w:rPr>
          <w:ins w:id="610" w:author="Jipan Yang" w:date="2017-06-11T23:27:00Z"/>
          <w:sz w:val="20"/>
          <w:szCs w:val="20"/>
          <w:rPrChange w:id="611" w:author="Jipan Yang" w:date="2017-06-11T23:29:00Z">
            <w:rPr>
              <w:ins w:id="612" w:author="Jipan Yang" w:date="2017-06-11T23:27:00Z"/>
            </w:rPr>
          </w:rPrChange>
        </w:rPr>
      </w:pPr>
      <w:r w:rsidRPr="00980A81">
        <w:rPr>
          <w:sz w:val="20"/>
          <w:szCs w:val="20"/>
          <w:rPrChange w:id="613" w:author="Jipan Yang" w:date="2017-06-11T23:29:00Z">
            <w:rPr/>
          </w:rPrChange>
        </w:rPr>
        <w:t xml:space="preserve">        </w:t>
      </w:r>
    </w:p>
    <w:p w14:paraId="4823D366" w14:textId="77777777" w:rsidR="005A27E3" w:rsidRPr="005A27E3" w:rsidRDefault="005A27E3" w:rsidP="005A27E3">
      <w:pPr>
        <w:pStyle w:val="BlockText"/>
        <w:rPr>
          <w:ins w:id="614" w:author="Jipan Yang" w:date="2017-07-24T20:30:00Z"/>
          <w:b/>
          <w:sz w:val="20"/>
          <w:szCs w:val="20"/>
        </w:rPr>
      </w:pPr>
      <w:ins w:id="615" w:author="Jipan Yang" w:date="2017-07-24T20:30:00Z">
        <w:r w:rsidRPr="005A27E3">
          <w:rPr>
            <w:b/>
            <w:sz w:val="20"/>
            <w:szCs w:val="20"/>
          </w:rPr>
          <w:t>SAI_VLAN_ATTR_UNKNOWN_UNICAST_FLOOD_GROUP,</w:t>
        </w:r>
      </w:ins>
    </w:p>
    <w:p w14:paraId="2171DD87" w14:textId="77777777" w:rsidR="005A27E3" w:rsidRPr="005A27E3" w:rsidRDefault="005A27E3" w:rsidP="005A27E3">
      <w:pPr>
        <w:pStyle w:val="BlockText"/>
        <w:rPr>
          <w:ins w:id="616" w:author="Jipan Yang" w:date="2017-07-24T20:30:00Z"/>
          <w:b/>
          <w:sz w:val="20"/>
          <w:szCs w:val="20"/>
        </w:rPr>
      </w:pPr>
      <w:ins w:id="617" w:author="Jipan Yang" w:date="2017-07-24T20:30:00Z">
        <w:r w:rsidRPr="005A27E3">
          <w:rPr>
            <w:b/>
            <w:sz w:val="20"/>
            <w:szCs w:val="20"/>
          </w:rPr>
          <w:t>SAI_VLAN_ATTR_UNKNOWN_MULTICAST_FLOOD_GROUP,</w:t>
        </w:r>
      </w:ins>
    </w:p>
    <w:p w14:paraId="11258208" w14:textId="77777777" w:rsidR="005A27E3" w:rsidRDefault="005A27E3" w:rsidP="005A27E3">
      <w:pPr>
        <w:pStyle w:val="BlockText"/>
        <w:rPr>
          <w:ins w:id="618" w:author="Jipan Yang" w:date="2017-07-24T20:30:00Z"/>
          <w:b/>
          <w:sz w:val="20"/>
          <w:szCs w:val="20"/>
        </w:rPr>
        <w:pPrChange w:id="619" w:author="Jipan Yang" w:date="2017-06-11T23:28:00Z">
          <w:pPr/>
        </w:pPrChange>
      </w:pPr>
      <w:ins w:id="620" w:author="Jipan Yang" w:date="2017-07-24T20:30:00Z">
        <w:r w:rsidRPr="005A27E3">
          <w:rPr>
            <w:b/>
            <w:sz w:val="20"/>
            <w:szCs w:val="20"/>
          </w:rPr>
          <w:t>SAI_VLAN_ATTR_BROADCAST_FLOOD_GROUP</w:t>
        </w:r>
      </w:ins>
    </w:p>
    <w:p w14:paraId="296DF1D0" w14:textId="77777777" w:rsidR="00980A81" w:rsidRPr="00E64F19" w:rsidRDefault="00980A81">
      <w:pPr>
        <w:pPrChange w:id="621" w:author="Jipan Yang" w:date="2017-06-11T22:55:00Z">
          <w:pPr>
            <w:pStyle w:val="BlockText"/>
          </w:pPr>
        </w:pPrChange>
      </w:pPr>
    </w:p>
    <w:p w14:paraId="60B06BBA" w14:textId="35D4C91D" w:rsidR="00E64F19" w:rsidRPr="00E64F19" w:rsidRDefault="005771C0">
      <w:pPr>
        <w:pStyle w:val="Heading3"/>
        <w:pPrChange w:id="622" w:author="Jipan Yang" w:date="2017-06-11T23:29:00Z">
          <w:pPr>
            <w:pStyle w:val="BlockText"/>
          </w:pPr>
        </w:pPrChange>
      </w:pPr>
      <w:bookmarkStart w:id="623" w:name="_Toc484988199"/>
      <w:proofErr w:type="spellStart"/>
      <w:ins w:id="624" w:author="Jipan Yang" w:date="2017-06-11T23:29:00Z">
        <w:r>
          <w:t>saiport.h</w:t>
        </w:r>
      </w:ins>
      <w:bookmarkEnd w:id="623"/>
      <w:proofErr w:type="spellEnd"/>
    </w:p>
    <w:p w14:paraId="5B6D3685" w14:textId="08742D3B" w:rsidR="005771C0" w:rsidRDefault="00E64F19">
      <w:pPr>
        <w:pStyle w:val="BlockText"/>
        <w:rPr>
          <w:ins w:id="625" w:author="Jipan Yang" w:date="2017-06-11T23:31:00Z"/>
          <w:sz w:val="20"/>
          <w:szCs w:val="20"/>
        </w:rPr>
      </w:pPr>
      <w:r w:rsidRPr="005771C0">
        <w:rPr>
          <w:sz w:val="20"/>
          <w:szCs w:val="20"/>
          <w:rPrChange w:id="626" w:author="Jipan Yang" w:date="2017-06-11T23:30:00Z">
            <w:rPr/>
          </w:rPrChange>
        </w:rPr>
        <w:t xml:space="preserve">// </w:t>
      </w:r>
      <w:del w:id="627" w:author="Jipan Yang" w:date="2017-06-11T23:31:00Z">
        <w:r w:rsidRPr="005771C0" w:rsidDel="005771C0">
          <w:rPr>
            <w:sz w:val="20"/>
            <w:szCs w:val="20"/>
            <w:rPrChange w:id="628" w:author="Jipan Yang" w:date="2017-06-11T23:30:00Z">
              <w:rPr/>
            </w:rPrChange>
          </w:rPr>
          <w:delText>For setting</w:delText>
        </w:r>
      </w:del>
      <w:ins w:id="629" w:author="Jipan Yang" w:date="2017-06-11T23:31:00Z">
        <w:r w:rsidR="005771C0">
          <w:rPr>
            <w:sz w:val="20"/>
            <w:szCs w:val="20"/>
          </w:rPr>
          <w:t>Following attributes shall be supported</w:t>
        </w:r>
      </w:ins>
      <w:ins w:id="630" w:author="Jipan Yang" w:date="2017-06-11T23:34:00Z">
        <w:r w:rsidR="005771C0">
          <w:rPr>
            <w:sz w:val="20"/>
            <w:szCs w:val="20"/>
          </w:rPr>
          <w:t xml:space="preserve"> for VLAN</w:t>
        </w:r>
      </w:ins>
    </w:p>
    <w:p w14:paraId="40F1A093" w14:textId="77777777" w:rsidR="005771C0" w:rsidRDefault="00E64F19">
      <w:pPr>
        <w:pStyle w:val="BlockText"/>
        <w:rPr>
          <w:ins w:id="631" w:author="Jipan Yang" w:date="2017-06-11T23:34:00Z"/>
          <w:sz w:val="20"/>
          <w:szCs w:val="20"/>
        </w:rPr>
      </w:pPr>
      <w:r w:rsidRPr="005771C0">
        <w:rPr>
          <w:sz w:val="20"/>
          <w:szCs w:val="20"/>
          <w:rPrChange w:id="632" w:author="Jipan Yang" w:date="2017-06-11T23:30:00Z">
            <w:rPr/>
          </w:rPrChange>
        </w:rPr>
        <w:t xml:space="preserve"> SAI_PORT_ATTR_PORT_VLAN_ID</w:t>
      </w:r>
    </w:p>
    <w:p w14:paraId="67B9EBC5" w14:textId="77777777" w:rsidR="005771C0" w:rsidRPr="005771C0" w:rsidRDefault="005771C0" w:rsidP="005771C0">
      <w:pPr>
        <w:pStyle w:val="BlockText"/>
        <w:rPr>
          <w:ins w:id="633" w:author="Jipan Yang" w:date="2017-06-11T23:34:00Z"/>
          <w:sz w:val="20"/>
          <w:szCs w:val="20"/>
        </w:rPr>
      </w:pPr>
      <w:ins w:id="634" w:author="Jipan Yang" w:date="2017-06-11T23:34:00Z">
        <w:r w:rsidRPr="005771C0">
          <w:rPr>
            <w:sz w:val="20"/>
            <w:szCs w:val="20"/>
          </w:rPr>
          <w:t>SAI_PORT_ATTR_DEFAULT_VLAN_PRIORITY,</w:t>
        </w:r>
      </w:ins>
    </w:p>
    <w:p w14:paraId="6296DC26" w14:textId="77777777" w:rsidR="005771C0" w:rsidRPr="005771C0" w:rsidRDefault="005771C0" w:rsidP="005771C0">
      <w:pPr>
        <w:pStyle w:val="BlockText"/>
        <w:rPr>
          <w:ins w:id="635" w:author="Jipan Yang" w:date="2017-06-11T23:34:00Z"/>
          <w:sz w:val="20"/>
          <w:szCs w:val="20"/>
        </w:rPr>
      </w:pPr>
      <w:ins w:id="636" w:author="Jipan Yang" w:date="2017-06-11T23:34:00Z">
        <w:r w:rsidRPr="005771C0">
          <w:rPr>
            <w:sz w:val="20"/>
            <w:szCs w:val="20"/>
          </w:rPr>
          <w:t>SAI_PORT_ATTR_DROP_UNTAGGED,</w:t>
        </w:r>
      </w:ins>
    </w:p>
    <w:p w14:paraId="6B21B362" w14:textId="50889A1C" w:rsidR="00E64F19" w:rsidRDefault="005771C0" w:rsidP="006D5821">
      <w:pPr>
        <w:pStyle w:val="BlockText"/>
        <w:rPr>
          <w:ins w:id="637" w:author="Jipan Yang" w:date="2017-06-11T23:31:00Z"/>
          <w:sz w:val="20"/>
          <w:szCs w:val="20"/>
        </w:rPr>
      </w:pPr>
      <w:ins w:id="638" w:author="Jipan Yang" w:date="2017-06-11T23:34:00Z">
        <w:r w:rsidRPr="005771C0">
          <w:rPr>
            <w:sz w:val="20"/>
            <w:szCs w:val="20"/>
          </w:rPr>
          <w:t>SAI_PORT_ATTR_DROP_TAGGED,</w:t>
        </w:r>
      </w:ins>
      <w:del w:id="639" w:author="Jipan Yang" w:date="2017-06-11T23:31:00Z">
        <w:r w:rsidR="00E64F19" w:rsidRPr="005771C0" w:rsidDel="005771C0">
          <w:rPr>
            <w:sz w:val="20"/>
            <w:szCs w:val="20"/>
            <w:rPrChange w:id="640" w:author="Jipan Yang" w:date="2017-06-11T23:30:00Z">
              <w:rPr/>
            </w:rPrChange>
          </w:rPr>
          <w:delText xml:space="preserve"> on port</w:delText>
        </w:r>
      </w:del>
      <w:del w:id="641" w:author="Jipan Yang" w:date="2017-06-11T23:30:00Z">
        <w:r w:rsidR="00E64F19" w:rsidRPr="005771C0" w:rsidDel="005771C0">
          <w:rPr>
            <w:sz w:val="20"/>
            <w:szCs w:val="20"/>
            <w:rPrChange w:id="642" w:author="Jipan Yang" w:date="2017-06-11T23:30:00Z">
              <w:rPr/>
            </w:rPrChange>
          </w:rPr>
          <w:delText xml:space="preserve">/LAG       </w:delText>
        </w:r>
      </w:del>
      <w:del w:id="643" w:author="Jipan Yang" w:date="2017-06-11T23:31:00Z">
        <w:r w:rsidR="00E64F19" w:rsidRPr="005771C0" w:rsidDel="005771C0">
          <w:rPr>
            <w:sz w:val="20"/>
            <w:szCs w:val="20"/>
            <w:rPrChange w:id="644" w:author="Jipan Yang" w:date="2017-06-11T23:30:00Z">
              <w:rPr/>
            </w:rPrChange>
          </w:rPr>
          <w:delText xml:space="preserve"> </w:delText>
        </w:r>
      </w:del>
    </w:p>
    <w:p w14:paraId="097C44DC" w14:textId="77777777" w:rsidR="005771C0" w:rsidRPr="005771C0" w:rsidRDefault="005771C0" w:rsidP="006D5821">
      <w:pPr>
        <w:pStyle w:val="BlockText"/>
        <w:rPr>
          <w:sz w:val="20"/>
          <w:szCs w:val="20"/>
          <w:rPrChange w:id="645" w:author="Jipan Yang" w:date="2017-06-11T23:30:00Z">
            <w:rPr/>
          </w:rPrChange>
        </w:rPr>
      </w:pPr>
    </w:p>
    <w:p w14:paraId="06EB9743" w14:textId="77777777" w:rsidR="00E64F19" w:rsidRPr="005771C0" w:rsidRDefault="00E64F19">
      <w:pPr>
        <w:pStyle w:val="BlockText"/>
        <w:rPr>
          <w:sz w:val="20"/>
          <w:szCs w:val="20"/>
          <w:rPrChange w:id="646" w:author="Jipan Yang" w:date="2017-06-11T23:30:00Z">
            <w:rPr/>
          </w:rPrChange>
        </w:rPr>
      </w:pPr>
      <w:proofErr w:type="spellStart"/>
      <w:r w:rsidRPr="005771C0">
        <w:rPr>
          <w:sz w:val="20"/>
          <w:szCs w:val="20"/>
          <w:rPrChange w:id="647" w:author="Jipan Yang" w:date="2017-06-11T23:30:00Z">
            <w:rPr/>
          </w:rPrChange>
        </w:rPr>
        <w:t>typedef</w:t>
      </w:r>
      <w:proofErr w:type="spellEnd"/>
      <w:r w:rsidRPr="005771C0">
        <w:rPr>
          <w:sz w:val="20"/>
          <w:szCs w:val="20"/>
          <w:rPrChange w:id="648" w:author="Jipan Yang" w:date="2017-06-11T23:30:00Z">
            <w:rPr/>
          </w:rPrChange>
        </w:rPr>
        <w:t xml:space="preserve"> </w:t>
      </w:r>
      <w:proofErr w:type="spellStart"/>
      <w:r w:rsidRPr="005771C0">
        <w:rPr>
          <w:sz w:val="20"/>
          <w:szCs w:val="20"/>
          <w:rPrChange w:id="649" w:author="Jipan Yang" w:date="2017-06-11T23:30:00Z">
            <w:rPr/>
          </w:rPrChange>
        </w:rPr>
        <w:t>sai_status_t</w:t>
      </w:r>
      <w:proofErr w:type="spellEnd"/>
      <w:r w:rsidRPr="005771C0">
        <w:rPr>
          <w:sz w:val="20"/>
          <w:szCs w:val="20"/>
          <w:rPrChange w:id="650" w:author="Jipan Yang" w:date="2017-06-11T23:30:00Z">
            <w:rPr/>
          </w:rPrChange>
        </w:rPr>
        <w:t xml:space="preserve"> (*</w:t>
      </w:r>
      <w:proofErr w:type="spellStart"/>
      <w:r w:rsidRPr="005771C0">
        <w:rPr>
          <w:sz w:val="20"/>
          <w:szCs w:val="20"/>
          <w:rPrChange w:id="651" w:author="Jipan Yang" w:date="2017-06-11T23:30:00Z">
            <w:rPr/>
          </w:rPrChange>
        </w:rPr>
        <w:t>sai_set_port_attribute_</w:t>
      </w:r>
      <w:proofErr w:type="gramStart"/>
      <w:r w:rsidRPr="005771C0">
        <w:rPr>
          <w:sz w:val="20"/>
          <w:szCs w:val="20"/>
          <w:rPrChange w:id="652" w:author="Jipan Yang" w:date="2017-06-11T23:30:00Z">
            <w:rPr/>
          </w:rPrChange>
        </w:rPr>
        <w:t>fn</w:t>
      </w:r>
      <w:proofErr w:type="spellEnd"/>
      <w:r w:rsidRPr="005771C0">
        <w:rPr>
          <w:sz w:val="20"/>
          <w:szCs w:val="20"/>
          <w:rPrChange w:id="653" w:author="Jipan Yang" w:date="2017-06-11T23:30:00Z">
            <w:rPr/>
          </w:rPrChange>
        </w:rPr>
        <w:t>)(</w:t>
      </w:r>
      <w:proofErr w:type="gramEnd"/>
    </w:p>
    <w:p w14:paraId="1716A51B" w14:textId="77777777" w:rsidR="00E64F19" w:rsidRPr="005771C0" w:rsidRDefault="00E64F19">
      <w:pPr>
        <w:pStyle w:val="BlockText"/>
        <w:rPr>
          <w:sz w:val="20"/>
          <w:szCs w:val="20"/>
          <w:rPrChange w:id="654" w:author="Jipan Yang" w:date="2017-06-11T23:30:00Z">
            <w:rPr/>
          </w:rPrChange>
        </w:rPr>
      </w:pPr>
      <w:r w:rsidRPr="005771C0">
        <w:rPr>
          <w:sz w:val="20"/>
          <w:szCs w:val="20"/>
          <w:rPrChange w:id="655" w:author="Jipan Yang" w:date="2017-06-11T23:30:00Z">
            <w:rPr/>
          </w:rPrChange>
        </w:rPr>
        <w:t xml:space="preserve">        _In_ </w:t>
      </w:r>
      <w:proofErr w:type="spellStart"/>
      <w:r w:rsidRPr="005771C0">
        <w:rPr>
          <w:sz w:val="20"/>
          <w:szCs w:val="20"/>
          <w:rPrChange w:id="656" w:author="Jipan Yang" w:date="2017-06-11T23:30:00Z">
            <w:rPr/>
          </w:rPrChange>
        </w:rPr>
        <w:t>sai_object_id_t</w:t>
      </w:r>
      <w:proofErr w:type="spellEnd"/>
      <w:r w:rsidRPr="005771C0">
        <w:rPr>
          <w:sz w:val="20"/>
          <w:szCs w:val="20"/>
          <w:rPrChange w:id="657" w:author="Jipan Yang" w:date="2017-06-11T23:30:00Z">
            <w:rPr/>
          </w:rPrChange>
        </w:rPr>
        <w:t xml:space="preserve"> </w:t>
      </w:r>
      <w:proofErr w:type="spellStart"/>
      <w:r w:rsidRPr="005771C0">
        <w:rPr>
          <w:sz w:val="20"/>
          <w:szCs w:val="20"/>
          <w:rPrChange w:id="658" w:author="Jipan Yang" w:date="2017-06-11T23:30:00Z">
            <w:rPr/>
          </w:rPrChange>
        </w:rPr>
        <w:t>port_id</w:t>
      </w:r>
      <w:proofErr w:type="spellEnd"/>
      <w:r w:rsidRPr="005771C0">
        <w:rPr>
          <w:sz w:val="20"/>
          <w:szCs w:val="20"/>
          <w:rPrChange w:id="659" w:author="Jipan Yang" w:date="2017-06-11T23:30:00Z">
            <w:rPr/>
          </w:rPrChange>
        </w:rPr>
        <w:t>,</w:t>
      </w:r>
    </w:p>
    <w:p w14:paraId="5AC8C663" w14:textId="77777777" w:rsidR="00E64F19" w:rsidRPr="005771C0" w:rsidRDefault="00E64F19">
      <w:pPr>
        <w:pStyle w:val="BlockText"/>
        <w:rPr>
          <w:sz w:val="20"/>
          <w:szCs w:val="20"/>
          <w:rPrChange w:id="660" w:author="Jipan Yang" w:date="2017-06-11T23:30:00Z">
            <w:rPr/>
          </w:rPrChange>
        </w:rPr>
      </w:pPr>
      <w:r w:rsidRPr="005771C0">
        <w:rPr>
          <w:sz w:val="20"/>
          <w:szCs w:val="20"/>
          <w:rPrChange w:id="661" w:author="Jipan Yang" w:date="2017-06-11T23:30:00Z">
            <w:rPr/>
          </w:rPrChange>
        </w:rPr>
        <w:t xml:space="preserve">        _In_ </w:t>
      </w:r>
      <w:proofErr w:type="spellStart"/>
      <w:r w:rsidRPr="005771C0">
        <w:rPr>
          <w:sz w:val="20"/>
          <w:szCs w:val="20"/>
          <w:rPrChange w:id="662" w:author="Jipan Yang" w:date="2017-06-11T23:30:00Z">
            <w:rPr/>
          </w:rPrChange>
        </w:rPr>
        <w:t>const</w:t>
      </w:r>
      <w:proofErr w:type="spellEnd"/>
      <w:r w:rsidRPr="005771C0">
        <w:rPr>
          <w:sz w:val="20"/>
          <w:szCs w:val="20"/>
          <w:rPrChange w:id="663" w:author="Jipan Yang" w:date="2017-06-11T23:30:00Z">
            <w:rPr/>
          </w:rPrChange>
        </w:rPr>
        <w:t xml:space="preserve"> </w:t>
      </w:r>
      <w:proofErr w:type="spellStart"/>
      <w:r w:rsidRPr="005771C0">
        <w:rPr>
          <w:sz w:val="20"/>
          <w:szCs w:val="20"/>
          <w:rPrChange w:id="664" w:author="Jipan Yang" w:date="2017-06-11T23:30:00Z">
            <w:rPr/>
          </w:rPrChange>
        </w:rPr>
        <w:t>sai_attribute_t</w:t>
      </w:r>
      <w:proofErr w:type="spellEnd"/>
      <w:r w:rsidRPr="005771C0">
        <w:rPr>
          <w:sz w:val="20"/>
          <w:szCs w:val="20"/>
          <w:rPrChange w:id="665" w:author="Jipan Yang" w:date="2017-06-11T23:30:00Z">
            <w:rPr/>
          </w:rPrChange>
        </w:rPr>
        <w:t xml:space="preserve"> *</w:t>
      </w:r>
      <w:proofErr w:type="spellStart"/>
      <w:r w:rsidRPr="005771C0">
        <w:rPr>
          <w:sz w:val="20"/>
          <w:szCs w:val="20"/>
          <w:rPrChange w:id="666" w:author="Jipan Yang" w:date="2017-06-11T23:30:00Z">
            <w:rPr/>
          </w:rPrChange>
        </w:rPr>
        <w:t>attr</w:t>
      </w:r>
      <w:proofErr w:type="spellEnd"/>
      <w:r w:rsidRPr="005771C0">
        <w:rPr>
          <w:sz w:val="20"/>
          <w:szCs w:val="20"/>
          <w:rPrChange w:id="667" w:author="Jipan Yang" w:date="2017-06-11T23:30:00Z">
            <w:rPr/>
          </w:rPrChange>
        </w:rPr>
        <w:t>);</w:t>
      </w:r>
    </w:p>
    <w:p w14:paraId="636FAC0A" w14:textId="77777777" w:rsidR="00E64F19" w:rsidRPr="005771C0" w:rsidRDefault="00E64F19">
      <w:pPr>
        <w:pStyle w:val="BlockText"/>
        <w:rPr>
          <w:sz w:val="20"/>
          <w:szCs w:val="20"/>
          <w:rPrChange w:id="668" w:author="Jipan Yang" w:date="2017-06-11T23:30:00Z">
            <w:rPr/>
          </w:rPrChange>
        </w:rPr>
      </w:pPr>
      <w:r w:rsidRPr="005771C0">
        <w:rPr>
          <w:sz w:val="20"/>
          <w:szCs w:val="20"/>
          <w:rPrChange w:id="669" w:author="Jipan Yang" w:date="2017-06-11T23:30:00Z">
            <w:rPr/>
          </w:rPrChange>
        </w:rPr>
        <w:t xml:space="preserve">        </w:t>
      </w:r>
    </w:p>
    <w:p w14:paraId="4E27E0EF" w14:textId="77777777" w:rsidR="00E64F19" w:rsidRPr="005771C0" w:rsidRDefault="00E64F19">
      <w:pPr>
        <w:pStyle w:val="BlockText"/>
        <w:rPr>
          <w:sz w:val="20"/>
          <w:szCs w:val="20"/>
          <w:rPrChange w:id="670" w:author="Jipan Yang" w:date="2017-06-11T23:30:00Z">
            <w:rPr/>
          </w:rPrChange>
        </w:rPr>
      </w:pPr>
      <w:proofErr w:type="spellStart"/>
      <w:r w:rsidRPr="005771C0">
        <w:rPr>
          <w:sz w:val="20"/>
          <w:szCs w:val="20"/>
          <w:rPrChange w:id="671" w:author="Jipan Yang" w:date="2017-06-11T23:30:00Z">
            <w:rPr/>
          </w:rPrChange>
        </w:rPr>
        <w:t>typedef</w:t>
      </w:r>
      <w:proofErr w:type="spellEnd"/>
      <w:r w:rsidRPr="005771C0">
        <w:rPr>
          <w:sz w:val="20"/>
          <w:szCs w:val="20"/>
          <w:rPrChange w:id="672" w:author="Jipan Yang" w:date="2017-06-11T23:30:00Z">
            <w:rPr/>
          </w:rPrChange>
        </w:rPr>
        <w:t xml:space="preserve"> </w:t>
      </w:r>
      <w:proofErr w:type="spellStart"/>
      <w:r w:rsidRPr="005771C0">
        <w:rPr>
          <w:sz w:val="20"/>
          <w:szCs w:val="20"/>
          <w:rPrChange w:id="673" w:author="Jipan Yang" w:date="2017-06-11T23:30:00Z">
            <w:rPr/>
          </w:rPrChange>
        </w:rPr>
        <w:t>sai_status_t</w:t>
      </w:r>
      <w:proofErr w:type="spellEnd"/>
      <w:r w:rsidRPr="005771C0">
        <w:rPr>
          <w:sz w:val="20"/>
          <w:szCs w:val="20"/>
          <w:rPrChange w:id="674" w:author="Jipan Yang" w:date="2017-06-11T23:30:00Z">
            <w:rPr/>
          </w:rPrChange>
        </w:rPr>
        <w:t xml:space="preserve"> (*</w:t>
      </w:r>
      <w:proofErr w:type="spellStart"/>
      <w:r w:rsidRPr="005771C0">
        <w:rPr>
          <w:sz w:val="20"/>
          <w:szCs w:val="20"/>
          <w:rPrChange w:id="675" w:author="Jipan Yang" w:date="2017-06-11T23:30:00Z">
            <w:rPr/>
          </w:rPrChange>
        </w:rPr>
        <w:t>sai_set_lag_attribute_</w:t>
      </w:r>
      <w:proofErr w:type="gramStart"/>
      <w:r w:rsidRPr="005771C0">
        <w:rPr>
          <w:sz w:val="20"/>
          <w:szCs w:val="20"/>
          <w:rPrChange w:id="676" w:author="Jipan Yang" w:date="2017-06-11T23:30:00Z">
            <w:rPr/>
          </w:rPrChange>
        </w:rPr>
        <w:t>fn</w:t>
      </w:r>
      <w:proofErr w:type="spellEnd"/>
      <w:r w:rsidRPr="005771C0">
        <w:rPr>
          <w:sz w:val="20"/>
          <w:szCs w:val="20"/>
          <w:rPrChange w:id="677" w:author="Jipan Yang" w:date="2017-06-11T23:30:00Z">
            <w:rPr/>
          </w:rPrChange>
        </w:rPr>
        <w:t>)(</w:t>
      </w:r>
      <w:proofErr w:type="gramEnd"/>
    </w:p>
    <w:p w14:paraId="6AED20D7" w14:textId="77777777" w:rsidR="00E64F19" w:rsidRPr="005771C0" w:rsidRDefault="00E64F19">
      <w:pPr>
        <w:pStyle w:val="BlockText"/>
        <w:rPr>
          <w:sz w:val="20"/>
          <w:szCs w:val="20"/>
          <w:rPrChange w:id="678" w:author="Jipan Yang" w:date="2017-06-11T23:30:00Z">
            <w:rPr/>
          </w:rPrChange>
        </w:rPr>
      </w:pPr>
      <w:r w:rsidRPr="005771C0">
        <w:rPr>
          <w:sz w:val="20"/>
          <w:szCs w:val="20"/>
          <w:rPrChange w:id="679" w:author="Jipan Yang" w:date="2017-06-11T23:30:00Z">
            <w:rPr/>
          </w:rPrChange>
        </w:rPr>
        <w:t xml:space="preserve">        _In_ </w:t>
      </w:r>
      <w:proofErr w:type="spellStart"/>
      <w:r w:rsidRPr="005771C0">
        <w:rPr>
          <w:sz w:val="20"/>
          <w:szCs w:val="20"/>
          <w:rPrChange w:id="680" w:author="Jipan Yang" w:date="2017-06-11T23:30:00Z">
            <w:rPr/>
          </w:rPrChange>
        </w:rPr>
        <w:t>sai_object_id_t</w:t>
      </w:r>
      <w:proofErr w:type="spellEnd"/>
      <w:r w:rsidRPr="005771C0">
        <w:rPr>
          <w:sz w:val="20"/>
          <w:szCs w:val="20"/>
          <w:rPrChange w:id="681" w:author="Jipan Yang" w:date="2017-06-11T23:30:00Z">
            <w:rPr/>
          </w:rPrChange>
        </w:rPr>
        <w:t xml:space="preserve"> </w:t>
      </w:r>
      <w:proofErr w:type="spellStart"/>
      <w:r w:rsidRPr="005771C0">
        <w:rPr>
          <w:sz w:val="20"/>
          <w:szCs w:val="20"/>
          <w:rPrChange w:id="682" w:author="Jipan Yang" w:date="2017-06-11T23:30:00Z">
            <w:rPr/>
          </w:rPrChange>
        </w:rPr>
        <w:t>lag_id</w:t>
      </w:r>
      <w:proofErr w:type="spellEnd"/>
      <w:r w:rsidRPr="005771C0">
        <w:rPr>
          <w:sz w:val="20"/>
          <w:szCs w:val="20"/>
          <w:rPrChange w:id="683" w:author="Jipan Yang" w:date="2017-06-11T23:30:00Z">
            <w:rPr/>
          </w:rPrChange>
        </w:rPr>
        <w:t>,</w:t>
      </w:r>
    </w:p>
    <w:p w14:paraId="5BF8C246" w14:textId="2611C727" w:rsidR="00E64F19" w:rsidRDefault="00E64F19">
      <w:pPr>
        <w:pStyle w:val="BlockText"/>
        <w:rPr>
          <w:ins w:id="684" w:author="Jipan Yang" w:date="2017-06-11T23:34:00Z"/>
          <w:sz w:val="20"/>
          <w:szCs w:val="20"/>
        </w:rPr>
      </w:pPr>
      <w:r w:rsidRPr="005771C0">
        <w:rPr>
          <w:sz w:val="20"/>
          <w:szCs w:val="20"/>
          <w:rPrChange w:id="685" w:author="Jipan Yang" w:date="2017-06-11T23:30:00Z">
            <w:rPr/>
          </w:rPrChange>
        </w:rPr>
        <w:t xml:space="preserve">        _In_ </w:t>
      </w:r>
      <w:proofErr w:type="spellStart"/>
      <w:r w:rsidRPr="005771C0">
        <w:rPr>
          <w:sz w:val="20"/>
          <w:szCs w:val="20"/>
          <w:rPrChange w:id="686" w:author="Jipan Yang" w:date="2017-06-11T23:30:00Z">
            <w:rPr/>
          </w:rPrChange>
        </w:rPr>
        <w:t>const</w:t>
      </w:r>
      <w:proofErr w:type="spellEnd"/>
      <w:r w:rsidRPr="005771C0">
        <w:rPr>
          <w:sz w:val="20"/>
          <w:szCs w:val="20"/>
          <w:rPrChange w:id="687" w:author="Jipan Yang" w:date="2017-06-11T23:30:00Z">
            <w:rPr/>
          </w:rPrChange>
        </w:rPr>
        <w:t xml:space="preserve"> </w:t>
      </w:r>
      <w:proofErr w:type="spellStart"/>
      <w:r w:rsidRPr="005771C0">
        <w:rPr>
          <w:sz w:val="20"/>
          <w:szCs w:val="20"/>
          <w:rPrChange w:id="688" w:author="Jipan Yang" w:date="2017-06-11T23:30:00Z">
            <w:rPr/>
          </w:rPrChange>
        </w:rPr>
        <w:t>sai_attribute_t</w:t>
      </w:r>
      <w:proofErr w:type="spellEnd"/>
      <w:r w:rsidRPr="005771C0">
        <w:rPr>
          <w:sz w:val="20"/>
          <w:szCs w:val="20"/>
          <w:rPrChange w:id="689" w:author="Jipan Yang" w:date="2017-06-11T23:30:00Z">
            <w:rPr/>
          </w:rPrChange>
        </w:rPr>
        <w:t xml:space="preserve"> *</w:t>
      </w:r>
      <w:proofErr w:type="spellStart"/>
      <w:r w:rsidRPr="005771C0">
        <w:rPr>
          <w:sz w:val="20"/>
          <w:szCs w:val="20"/>
          <w:rPrChange w:id="690" w:author="Jipan Yang" w:date="2017-06-11T23:30:00Z">
            <w:rPr/>
          </w:rPrChange>
        </w:rPr>
        <w:t>attr</w:t>
      </w:r>
      <w:proofErr w:type="spellEnd"/>
      <w:r w:rsidRPr="005771C0">
        <w:rPr>
          <w:sz w:val="20"/>
          <w:szCs w:val="20"/>
          <w:rPrChange w:id="691" w:author="Jipan Yang" w:date="2017-06-11T23:30:00Z">
            <w:rPr/>
          </w:rPrChange>
        </w:rPr>
        <w:t>);</w:t>
      </w:r>
    </w:p>
    <w:p w14:paraId="70045D24" w14:textId="77777777" w:rsidR="005771C0" w:rsidRDefault="005771C0">
      <w:pPr>
        <w:pStyle w:val="BlockText"/>
        <w:rPr>
          <w:ins w:id="692" w:author="Jipan Yang" w:date="2017-06-11T23:34:00Z"/>
          <w:sz w:val="20"/>
          <w:szCs w:val="20"/>
        </w:rPr>
      </w:pPr>
    </w:p>
    <w:p w14:paraId="31BE6163" w14:textId="40F189BE" w:rsidR="005771C0" w:rsidRDefault="005771C0">
      <w:pPr>
        <w:pStyle w:val="BlockText"/>
        <w:rPr>
          <w:ins w:id="693" w:author="Jipan Yang" w:date="2017-06-11T23:35:00Z"/>
          <w:sz w:val="20"/>
          <w:szCs w:val="20"/>
        </w:rPr>
      </w:pPr>
      <w:ins w:id="694" w:author="Jipan Yang" w:date="2017-06-11T23:34:00Z">
        <w:r>
          <w:rPr>
            <w:sz w:val="20"/>
            <w:szCs w:val="20"/>
          </w:rPr>
          <w:t xml:space="preserve">// For port stats, </w:t>
        </w:r>
      </w:ins>
      <w:ins w:id="695" w:author="Jipan Yang" w:date="2017-06-11T23:35:00Z">
        <w:r>
          <w:rPr>
            <w:sz w:val="20"/>
            <w:szCs w:val="20"/>
          </w:rPr>
          <w:t>following attributes shall be supported for VLAN</w:t>
        </w:r>
      </w:ins>
    </w:p>
    <w:p w14:paraId="0D3E0728" w14:textId="42B57DB3" w:rsidR="005771C0" w:rsidRPr="005771C0" w:rsidRDefault="005771C0">
      <w:pPr>
        <w:pStyle w:val="BlockText"/>
        <w:rPr>
          <w:sz w:val="20"/>
          <w:szCs w:val="20"/>
          <w:rPrChange w:id="696" w:author="Jipan Yang" w:date="2017-06-11T23:30:00Z">
            <w:rPr/>
          </w:rPrChange>
        </w:rPr>
      </w:pPr>
      <w:ins w:id="697" w:author="Jipan Yang" w:date="2017-06-11T23:35:00Z">
        <w:r w:rsidRPr="005771C0">
          <w:rPr>
            <w:sz w:val="20"/>
            <w:szCs w:val="20"/>
          </w:rPr>
          <w:t>SAI_PORT_STAT_IF_IN_VLAN_DISCARDS,</w:t>
        </w:r>
      </w:ins>
    </w:p>
    <w:p w14:paraId="24D9F45B" w14:textId="6A79EA83" w:rsidR="00681913" w:rsidRDefault="0036764B">
      <w:pPr>
        <w:pStyle w:val="Heading3"/>
        <w:rPr>
          <w:ins w:id="698" w:author="Jipan Yang" w:date="2017-06-11T23:35:00Z"/>
        </w:rPr>
        <w:pPrChange w:id="699" w:author="Jipan Yang" w:date="2017-06-11T23:47:00Z">
          <w:pPr>
            <w:pStyle w:val="BlockText"/>
          </w:pPr>
        </w:pPrChange>
      </w:pPr>
      <w:bookmarkStart w:id="700" w:name="_Toc484988200"/>
      <w:proofErr w:type="spellStart"/>
      <w:ins w:id="701" w:author="Jipan Yang" w:date="2017-06-11T23:35:00Z">
        <w:r>
          <w:t>sailag.h</w:t>
        </w:r>
        <w:bookmarkEnd w:id="700"/>
        <w:proofErr w:type="spellEnd"/>
      </w:ins>
    </w:p>
    <w:p w14:paraId="69CF9EC3" w14:textId="5AEA6D58" w:rsidR="0036764B" w:rsidRDefault="0036764B" w:rsidP="0036764B">
      <w:pPr>
        <w:pStyle w:val="BlockText"/>
        <w:rPr>
          <w:ins w:id="702" w:author="Jipan Yang" w:date="2017-06-11T23:36:00Z"/>
          <w:sz w:val="20"/>
          <w:szCs w:val="20"/>
        </w:rPr>
      </w:pPr>
      <w:ins w:id="703" w:author="Jipan Yang" w:date="2017-06-11T23:36:00Z">
        <w:r>
          <w:rPr>
            <w:sz w:val="20"/>
            <w:szCs w:val="20"/>
          </w:rPr>
          <w:t>//</w:t>
        </w:r>
        <w:r w:rsidRPr="00F61E20">
          <w:rPr>
            <w:sz w:val="20"/>
            <w:szCs w:val="20"/>
          </w:rPr>
          <w:t xml:space="preserve">What are missing but expected to be available in SAI </w:t>
        </w:r>
        <w:r>
          <w:rPr>
            <w:sz w:val="20"/>
            <w:szCs w:val="20"/>
          </w:rPr>
          <w:t>LAG</w:t>
        </w:r>
        <w:r w:rsidRPr="00F61E20">
          <w:rPr>
            <w:sz w:val="20"/>
            <w:szCs w:val="20"/>
          </w:rPr>
          <w:t xml:space="preserve"> interface</w:t>
        </w:r>
      </w:ins>
    </w:p>
    <w:p w14:paraId="19295443" w14:textId="24A5E644" w:rsidR="0036764B" w:rsidRDefault="00FE3966" w:rsidP="0036764B">
      <w:pPr>
        <w:pStyle w:val="BlockText"/>
        <w:rPr>
          <w:ins w:id="704" w:author="Jipan Yang" w:date="2017-06-11T23:36:00Z"/>
          <w:sz w:val="20"/>
          <w:szCs w:val="20"/>
        </w:rPr>
      </w:pPr>
      <w:ins w:id="705" w:author="Jipan Yang" w:date="2017-06-11T23:36:00Z">
        <w:r>
          <w:rPr>
            <w:sz w:val="20"/>
            <w:szCs w:val="20"/>
          </w:rPr>
          <w:t>SAI_LAG</w:t>
        </w:r>
        <w:r w:rsidR="0036764B" w:rsidRPr="00F61E20">
          <w:rPr>
            <w:sz w:val="20"/>
            <w:szCs w:val="20"/>
          </w:rPr>
          <w:t>_ATTR_PORT_VLAN_ID</w:t>
        </w:r>
      </w:ins>
    </w:p>
    <w:p w14:paraId="619254FF" w14:textId="36349EE3" w:rsidR="0036764B" w:rsidRPr="005771C0" w:rsidRDefault="00FE3966" w:rsidP="0036764B">
      <w:pPr>
        <w:pStyle w:val="BlockText"/>
        <w:rPr>
          <w:ins w:id="706" w:author="Jipan Yang" w:date="2017-06-11T23:36:00Z"/>
          <w:sz w:val="20"/>
          <w:szCs w:val="20"/>
        </w:rPr>
      </w:pPr>
      <w:ins w:id="707" w:author="Jipan Yang" w:date="2017-06-11T23:36:00Z">
        <w:r>
          <w:rPr>
            <w:sz w:val="20"/>
            <w:szCs w:val="20"/>
          </w:rPr>
          <w:t>SAI_LAG</w:t>
        </w:r>
        <w:r w:rsidR="0036764B" w:rsidRPr="005771C0">
          <w:rPr>
            <w:sz w:val="20"/>
            <w:szCs w:val="20"/>
          </w:rPr>
          <w:t>_ATTR_DEFAULT_VLAN_PRIORITY,</w:t>
        </w:r>
      </w:ins>
    </w:p>
    <w:p w14:paraId="45D39F7D" w14:textId="3AFD8B04" w:rsidR="0036764B" w:rsidRPr="005771C0" w:rsidRDefault="00FE3966" w:rsidP="0036764B">
      <w:pPr>
        <w:pStyle w:val="BlockText"/>
        <w:rPr>
          <w:ins w:id="708" w:author="Jipan Yang" w:date="2017-06-11T23:36:00Z"/>
          <w:sz w:val="20"/>
          <w:szCs w:val="20"/>
        </w:rPr>
      </w:pPr>
      <w:ins w:id="709" w:author="Jipan Yang" w:date="2017-06-11T23:36:00Z">
        <w:r>
          <w:rPr>
            <w:sz w:val="20"/>
            <w:szCs w:val="20"/>
          </w:rPr>
          <w:t>SAI_LAG</w:t>
        </w:r>
        <w:r w:rsidR="0036764B" w:rsidRPr="005771C0">
          <w:rPr>
            <w:sz w:val="20"/>
            <w:szCs w:val="20"/>
          </w:rPr>
          <w:t>_ATTR_DROP_UNTAGGED,</w:t>
        </w:r>
      </w:ins>
    </w:p>
    <w:p w14:paraId="59070097" w14:textId="0C6208F0" w:rsidR="0036764B" w:rsidRPr="00F61E20" w:rsidRDefault="00FE3966" w:rsidP="006D5821">
      <w:pPr>
        <w:pStyle w:val="BlockText"/>
        <w:rPr>
          <w:ins w:id="710" w:author="Jipan Yang" w:date="2017-06-11T23:36:00Z"/>
          <w:sz w:val="20"/>
          <w:szCs w:val="20"/>
        </w:rPr>
      </w:pPr>
      <w:ins w:id="711" w:author="Jipan Yang" w:date="2017-06-11T23:36:00Z">
        <w:r>
          <w:rPr>
            <w:sz w:val="20"/>
            <w:szCs w:val="20"/>
          </w:rPr>
          <w:t>SAI_LAG</w:t>
        </w:r>
        <w:r w:rsidR="0036764B" w:rsidRPr="005771C0">
          <w:rPr>
            <w:sz w:val="20"/>
            <w:szCs w:val="20"/>
          </w:rPr>
          <w:t>_ATTR_DROP_TAGGED,</w:t>
        </w:r>
      </w:ins>
    </w:p>
    <w:p w14:paraId="3AFBB108" w14:textId="77777777" w:rsidR="0036764B" w:rsidRDefault="0036764B">
      <w:pPr>
        <w:pPrChange w:id="712" w:author="Jipan Yang" w:date="2017-06-11T22:55:00Z">
          <w:pPr>
            <w:pStyle w:val="BlockText"/>
          </w:pPr>
        </w:pPrChange>
      </w:pPr>
    </w:p>
    <w:p w14:paraId="5880034D" w14:textId="7B0CEA86" w:rsidR="00681913" w:rsidRDefault="00942272">
      <w:pPr>
        <w:pStyle w:val="Heading3"/>
        <w:pPrChange w:id="713" w:author="Jipan Yang" w:date="2017-06-11T23:47:00Z">
          <w:pPr>
            <w:pStyle w:val="BlockText"/>
          </w:pPr>
        </w:pPrChange>
      </w:pPr>
      <w:bookmarkStart w:id="714" w:name="_Toc484988201"/>
      <w:proofErr w:type="spellStart"/>
      <w:ins w:id="715" w:author="Jipan Yang" w:date="2017-06-11T23:40:00Z">
        <w:r>
          <w:t>sai</w:t>
        </w:r>
      </w:ins>
      <w:ins w:id="716" w:author="Jipan Yang" w:date="2017-06-11T23:39:00Z">
        <w:r w:rsidR="00BB6EB8">
          <w:t>switch</w:t>
        </w:r>
      </w:ins>
      <w:ins w:id="717" w:author="Jipan Yang" w:date="2017-06-11T23:40:00Z">
        <w:r>
          <w:t>.h</w:t>
        </w:r>
      </w:ins>
      <w:bookmarkEnd w:id="714"/>
      <w:proofErr w:type="spellEnd"/>
    </w:p>
    <w:p w14:paraId="4D0148F9" w14:textId="11B0BD03" w:rsidR="00681913" w:rsidRPr="00942272" w:rsidRDefault="00681913">
      <w:pPr>
        <w:pStyle w:val="BlockText"/>
        <w:rPr>
          <w:sz w:val="20"/>
          <w:szCs w:val="20"/>
          <w:rPrChange w:id="718" w:author="Jipan Yang" w:date="2017-06-11T23:40:00Z">
            <w:rPr/>
          </w:rPrChange>
        </w:rPr>
      </w:pPr>
      <w:r w:rsidRPr="00942272">
        <w:rPr>
          <w:sz w:val="20"/>
          <w:szCs w:val="20"/>
          <w:rPrChange w:id="719" w:author="Jipan Yang" w:date="2017-06-11T23:40:00Z">
            <w:rPr/>
          </w:rPrChange>
        </w:rPr>
        <w:t>// Switch level attributes for broadcast packet control</w:t>
      </w:r>
    </w:p>
    <w:p w14:paraId="618AA1B2" w14:textId="77777777" w:rsidR="00681913" w:rsidRPr="00942272" w:rsidRDefault="00681913">
      <w:pPr>
        <w:pStyle w:val="BlockText"/>
        <w:rPr>
          <w:sz w:val="20"/>
          <w:szCs w:val="20"/>
          <w:rPrChange w:id="720" w:author="Jipan Yang" w:date="2017-06-11T23:40:00Z">
            <w:rPr/>
          </w:rPrChange>
        </w:rPr>
      </w:pPr>
      <w:r w:rsidRPr="00942272">
        <w:rPr>
          <w:sz w:val="20"/>
          <w:szCs w:val="20"/>
          <w:rPrChange w:id="721" w:author="Jipan Yang" w:date="2017-06-11T23:40:00Z">
            <w:rPr/>
          </w:rPrChange>
        </w:rPr>
        <w:t>SAI_SWITCH_ATTR_FDB_UNICAST_MISS_PACKET_ACTION,</w:t>
      </w:r>
    </w:p>
    <w:p w14:paraId="1E6A09CD" w14:textId="77777777" w:rsidR="00681913" w:rsidRPr="00942272" w:rsidRDefault="00681913">
      <w:pPr>
        <w:pStyle w:val="BlockText"/>
        <w:rPr>
          <w:sz w:val="20"/>
          <w:szCs w:val="20"/>
          <w:rPrChange w:id="722" w:author="Jipan Yang" w:date="2017-06-11T23:40:00Z">
            <w:rPr/>
          </w:rPrChange>
        </w:rPr>
      </w:pPr>
      <w:r w:rsidRPr="00942272">
        <w:rPr>
          <w:sz w:val="20"/>
          <w:szCs w:val="20"/>
          <w:rPrChange w:id="723" w:author="Jipan Yang" w:date="2017-06-11T23:40:00Z">
            <w:rPr/>
          </w:rPrChange>
        </w:rPr>
        <w:t>SAI_SWITCH_ATTR_FDB_BROADCAST_MISS_PACKET_ACTION</w:t>
      </w:r>
    </w:p>
    <w:p w14:paraId="420B7C4F" w14:textId="6506B2AB" w:rsidR="00681913" w:rsidRPr="00942272" w:rsidRDefault="00681913">
      <w:pPr>
        <w:pStyle w:val="BlockText"/>
        <w:rPr>
          <w:sz w:val="20"/>
          <w:szCs w:val="20"/>
          <w:rPrChange w:id="724" w:author="Jipan Yang" w:date="2017-06-11T23:40:00Z">
            <w:rPr/>
          </w:rPrChange>
        </w:rPr>
      </w:pPr>
      <w:r w:rsidRPr="00942272">
        <w:rPr>
          <w:sz w:val="20"/>
          <w:szCs w:val="20"/>
          <w:rPrChange w:id="725" w:author="Jipan Yang" w:date="2017-06-11T23:40:00Z">
            <w:rPr/>
          </w:rPrChange>
        </w:rPr>
        <w:t>SAI_SWITCH_ATTR_FDB_MULTICAST_MISS_PACKET_ACTION</w:t>
      </w:r>
    </w:p>
    <w:p w14:paraId="4AC275F7" w14:textId="77777777" w:rsidR="009A3CAF" w:rsidRDefault="009A3CAF">
      <w:pPr>
        <w:pPrChange w:id="726" w:author="Jipan Yang" w:date="2017-06-11T22:55:00Z">
          <w:pPr>
            <w:pStyle w:val="BlockText"/>
          </w:pPr>
        </w:pPrChange>
      </w:pPr>
    </w:p>
    <w:p w14:paraId="63253819" w14:textId="6CECE7C7" w:rsidR="009A3CAF" w:rsidDel="00BB324E" w:rsidRDefault="009A3CAF">
      <w:pPr>
        <w:pPrChange w:id="727" w:author="Jipan Yang" w:date="2017-06-11T22:55:00Z">
          <w:pPr>
            <w:pStyle w:val="BlockText"/>
          </w:pPr>
        </w:pPrChange>
      </w:pPr>
      <w:moveFromRangeStart w:id="728" w:author="Jipan Yang" w:date="2017-06-11T23:04:00Z" w:name="move484985604"/>
      <w:moveFrom w:id="729" w:author="Jipan Yang" w:date="2017-06-11T23:04:00Z">
        <w:r w:rsidDel="00BB324E">
          <w:t>// VLAN level stats</w:t>
        </w:r>
      </w:moveFrom>
    </w:p>
    <w:p w14:paraId="1F4582DD" w14:textId="5784BE52" w:rsidR="009A3CAF" w:rsidRPr="009A3CAF" w:rsidDel="00BB324E" w:rsidRDefault="009A3CAF">
      <w:pPr>
        <w:pPrChange w:id="730" w:author="Jipan Yang" w:date="2017-06-11T22:55:00Z">
          <w:pPr>
            <w:pStyle w:val="BlockText"/>
          </w:pPr>
        </w:pPrChange>
      </w:pPr>
      <w:moveFrom w:id="731" w:author="Jipan Yang" w:date="2017-06-11T23:04:00Z">
        <w:r w:rsidRPr="009A3CAF" w:rsidDel="00BB324E">
          <w:lastRenderedPageBreak/>
          <w:t>typedef sai_status_t (*sai_get_vlan_stats_fn)(</w:t>
        </w:r>
      </w:moveFrom>
    </w:p>
    <w:p w14:paraId="48BA2576" w14:textId="1A86218A" w:rsidR="009A3CAF" w:rsidRPr="009A3CAF" w:rsidDel="00BB324E" w:rsidRDefault="009A3CAF">
      <w:pPr>
        <w:pPrChange w:id="732" w:author="Jipan Yang" w:date="2017-06-11T22:55:00Z">
          <w:pPr>
            <w:pStyle w:val="BlockText"/>
          </w:pPr>
        </w:pPrChange>
      </w:pPr>
      <w:moveFrom w:id="733" w:author="Jipan Yang" w:date="2017-06-11T23:04:00Z">
        <w:r w:rsidRPr="009A3CAF" w:rsidDel="00BB324E">
          <w:t xml:space="preserve">        _In_ sai_object_id_t vlan_id,</w:t>
        </w:r>
      </w:moveFrom>
    </w:p>
    <w:p w14:paraId="283BFD28" w14:textId="64516D17" w:rsidR="009A3CAF" w:rsidRPr="009A3CAF" w:rsidDel="00BB324E" w:rsidRDefault="009A3CAF">
      <w:pPr>
        <w:pPrChange w:id="734" w:author="Jipan Yang" w:date="2017-06-11T22:55:00Z">
          <w:pPr>
            <w:pStyle w:val="BlockText"/>
          </w:pPr>
        </w:pPrChange>
      </w:pPr>
      <w:moveFrom w:id="735" w:author="Jipan Yang" w:date="2017-06-11T23:04:00Z">
        <w:r w:rsidRPr="009A3CAF" w:rsidDel="00BB324E">
          <w:t xml:space="preserve">        _In_ uint32_t number_of_counters,</w:t>
        </w:r>
      </w:moveFrom>
    </w:p>
    <w:p w14:paraId="206BA07B" w14:textId="22D2FDD9" w:rsidR="009A3CAF" w:rsidRPr="009A3CAF" w:rsidDel="00BB324E" w:rsidRDefault="009A3CAF">
      <w:pPr>
        <w:pPrChange w:id="736" w:author="Jipan Yang" w:date="2017-06-11T22:55:00Z">
          <w:pPr>
            <w:pStyle w:val="BlockText"/>
          </w:pPr>
        </w:pPrChange>
      </w:pPr>
      <w:moveFrom w:id="737" w:author="Jipan Yang" w:date="2017-06-11T23:04:00Z">
        <w:r w:rsidRPr="009A3CAF" w:rsidDel="00BB324E">
          <w:t xml:space="preserve">        _In_ const sai_vlan_stat_t *counter_ids,</w:t>
        </w:r>
      </w:moveFrom>
    </w:p>
    <w:p w14:paraId="5BF843F5" w14:textId="1361364A" w:rsidR="009A3CAF" w:rsidRPr="009A3CAF" w:rsidDel="00BB324E" w:rsidRDefault="009A3CAF">
      <w:pPr>
        <w:pPrChange w:id="738" w:author="Jipan Yang" w:date="2017-06-11T22:55:00Z">
          <w:pPr>
            <w:pStyle w:val="BlockText"/>
          </w:pPr>
        </w:pPrChange>
      </w:pPr>
      <w:moveFrom w:id="739" w:author="Jipan Yang" w:date="2017-06-11T23:04:00Z">
        <w:r w:rsidRPr="009A3CAF" w:rsidDel="00BB324E">
          <w:t xml:space="preserve">        _Out_ uint64_t *counters);</w:t>
        </w:r>
      </w:moveFrom>
    </w:p>
    <w:p w14:paraId="5E53ED76" w14:textId="136C812A" w:rsidR="009A3CAF" w:rsidRPr="009A3CAF" w:rsidDel="00BB324E" w:rsidRDefault="009A3CAF">
      <w:pPr>
        <w:pPrChange w:id="740" w:author="Jipan Yang" w:date="2017-06-11T22:55:00Z">
          <w:pPr>
            <w:pStyle w:val="BlockText"/>
          </w:pPr>
        </w:pPrChange>
      </w:pPr>
      <w:moveFrom w:id="741" w:author="Jipan Yang" w:date="2017-06-11T23:04:00Z">
        <w:r w:rsidRPr="009A3CAF" w:rsidDel="00BB324E">
          <w:t xml:space="preserve">        </w:t>
        </w:r>
      </w:moveFrom>
    </w:p>
    <w:p w14:paraId="54C9B171" w14:textId="44A3D849" w:rsidR="009A3CAF" w:rsidRPr="009A3CAF" w:rsidDel="00BB324E" w:rsidRDefault="009A3CAF">
      <w:pPr>
        <w:pPrChange w:id="742" w:author="Jipan Yang" w:date="2017-06-11T22:55:00Z">
          <w:pPr>
            <w:pStyle w:val="BlockText"/>
          </w:pPr>
        </w:pPrChange>
      </w:pPr>
      <w:moveFrom w:id="743" w:author="Jipan Yang" w:date="2017-06-11T23:04:00Z">
        <w:r w:rsidRPr="009A3CAF" w:rsidDel="00BB324E">
          <w:t>typedef sai_status_t (*sai_clear_vlan_stats_fn)(</w:t>
        </w:r>
      </w:moveFrom>
    </w:p>
    <w:p w14:paraId="58A91344" w14:textId="5CAD52EB" w:rsidR="009A3CAF" w:rsidRPr="009A3CAF" w:rsidDel="00BB324E" w:rsidRDefault="009A3CAF">
      <w:pPr>
        <w:pPrChange w:id="744" w:author="Jipan Yang" w:date="2017-06-11T22:55:00Z">
          <w:pPr>
            <w:pStyle w:val="BlockText"/>
          </w:pPr>
        </w:pPrChange>
      </w:pPr>
      <w:moveFrom w:id="745" w:author="Jipan Yang" w:date="2017-06-11T23:04:00Z">
        <w:r w:rsidRPr="009A3CAF" w:rsidDel="00BB324E">
          <w:t xml:space="preserve">        _In_ sai_object_id_t vlan_id,</w:t>
        </w:r>
      </w:moveFrom>
    </w:p>
    <w:p w14:paraId="69550206" w14:textId="0052D884" w:rsidR="009A3CAF" w:rsidRPr="009A3CAF" w:rsidDel="00BB324E" w:rsidRDefault="009A3CAF">
      <w:pPr>
        <w:pPrChange w:id="746" w:author="Jipan Yang" w:date="2017-06-11T22:55:00Z">
          <w:pPr>
            <w:pStyle w:val="BlockText"/>
          </w:pPr>
        </w:pPrChange>
      </w:pPr>
      <w:moveFrom w:id="747" w:author="Jipan Yang" w:date="2017-06-11T23:04:00Z">
        <w:r w:rsidRPr="009A3CAF" w:rsidDel="00BB324E">
          <w:t xml:space="preserve">        _In_ uint32_t number_of_counters,</w:t>
        </w:r>
      </w:moveFrom>
    </w:p>
    <w:p w14:paraId="25E5FC03" w14:textId="51D47ABA" w:rsidR="009A3CAF" w:rsidRPr="00E64F19" w:rsidDel="00BB324E" w:rsidRDefault="009A3CAF">
      <w:pPr>
        <w:pPrChange w:id="748" w:author="Jipan Yang" w:date="2017-06-11T22:55:00Z">
          <w:pPr>
            <w:pStyle w:val="BlockText"/>
          </w:pPr>
        </w:pPrChange>
      </w:pPr>
      <w:moveFrom w:id="749" w:author="Jipan Yang" w:date="2017-06-11T23:04:00Z">
        <w:r w:rsidRPr="009A3CAF" w:rsidDel="00BB324E">
          <w:t xml:space="preserve">        _In_ const sai_vlan_stat_t *counter_ids);</w:t>
        </w:r>
      </w:moveFrom>
    </w:p>
    <w:moveFromRangeEnd w:id="728"/>
    <w:p w14:paraId="5F9C3090" w14:textId="77777777" w:rsidR="00DA6B62" w:rsidRDefault="00DA6B62" w:rsidP="0021673B"/>
    <w:p w14:paraId="2FAE27B2" w14:textId="53997D23" w:rsidR="0092147A" w:rsidDel="00DE38C7" w:rsidRDefault="0092147A">
      <w:pPr>
        <w:pStyle w:val="BodyTextIndent"/>
        <w:rPr>
          <w:del w:id="750" w:author="Jipan Yang" w:date="2017-06-11T23:40:00Z"/>
        </w:rPr>
        <w:pPrChange w:id="751" w:author="Jipan Yang" w:date="2017-06-11T23:41:00Z">
          <w:pPr/>
        </w:pPrChange>
      </w:pPr>
      <w:r>
        <w:t>PVID setting on LAG is not supported by SAI 1.0, as a workaround, PVID should be configured for each member of LAG.</w:t>
      </w:r>
    </w:p>
    <w:p w14:paraId="372020DC" w14:textId="77777777" w:rsidR="00D91C84" w:rsidRDefault="00D91C84">
      <w:pPr>
        <w:pStyle w:val="BodyTextIndent"/>
        <w:pPrChange w:id="752" w:author="Jipan Yang" w:date="2017-06-11T23:41:00Z">
          <w:pPr/>
        </w:pPrChange>
      </w:pPr>
    </w:p>
    <w:p w14:paraId="75CC8BDD" w14:textId="414CAF34" w:rsidR="004D70BE" w:rsidRDefault="004D70BE">
      <w:pPr>
        <w:pStyle w:val="BodyTextIndent"/>
        <w:pPrChange w:id="753" w:author="Jipan Yang" w:date="2017-06-11T23:41:00Z">
          <w:pPr/>
        </w:pPrChange>
      </w:pPr>
      <w:proofErr w:type="spellStart"/>
      <w:r>
        <w:t>syncd</w:t>
      </w:r>
      <w:proofErr w:type="spellEnd"/>
      <w:r>
        <w:t xml:space="preserve"> need</w:t>
      </w:r>
      <w:r w:rsidR="0094017F">
        <w:t>s</w:t>
      </w:r>
      <w:r>
        <w:t xml:space="preserve"> new support for VLAN </w:t>
      </w:r>
      <w:r w:rsidR="00876804">
        <w:t>stats collection.  The counter</w:t>
      </w:r>
      <w:r>
        <w:t xml:space="preserve"> </w:t>
      </w:r>
      <w:r w:rsidR="00876804">
        <w:t xml:space="preserve">data </w:t>
      </w:r>
      <w:r>
        <w:t xml:space="preserve">for VLAN </w:t>
      </w:r>
      <w:r w:rsidR="00876804">
        <w:t xml:space="preserve">should be injected to </w:t>
      </w:r>
      <w:proofErr w:type="spellStart"/>
      <w:r w:rsidR="00876804">
        <w:t>couter</w:t>
      </w:r>
      <w:proofErr w:type="spellEnd"/>
      <w:r w:rsidR="00876804">
        <w:t xml:space="preserve"> DB too.</w:t>
      </w:r>
      <w:r w:rsidR="0094017F">
        <w:t xml:space="preserve">  All these </w:t>
      </w:r>
      <w:r w:rsidR="00CF1CA0">
        <w:t>may</w:t>
      </w:r>
      <w:r w:rsidR="0094017F">
        <w:t xml:space="preserve"> be done in </w:t>
      </w:r>
      <w:proofErr w:type="spellStart"/>
      <w:r w:rsidR="0094017F" w:rsidRPr="0094017F">
        <w:t>collectCountersThread</w:t>
      </w:r>
      <w:proofErr w:type="spellEnd"/>
      <w:r w:rsidR="0094017F">
        <w:t xml:space="preserve"> </w:t>
      </w:r>
      <w:proofErr w:type="spellStart"/>
      <w:r w:rsidR="0094017F">
        <w:t>syncd</w:t>
      </w:r>
      <w:proofErr w:type="spellEnd"/>
      <w:r w:rsidR="0094017F">
        <w:t xml:space="preserve"> thread</w:t>
      </w:r>
      <w:r w:rsidR="00CF1CA0">
        <w:t>.</w:t>
      </w:r>
    </w:p>
    <w:p w14:paraId="431EA714" w14:textId="77777777" w:rsidR="004D70BE" w:rsidRDefault="004D70BE" w:rsidP="0021673B"/>
    <w:p w14:paraId="7B84C90E" w14:textId="7819C69A" w:rsidR="00EC1414" w:rsidRDefault="00015236" w:rsidP="00EC1414">
      <w:pPr>
        <w:pStyle w:val="Heading2"/>
      </w:pPr>
      <w:bookmarkStart w:id="754" w:name="_Toc484988202"/>
      <w:proofErr w:type="spellStart"/>
      <w:r>
        <w:t>Config</w:t>
      </w:r>
      <w:proofErr w:type="spellEnd"/>
      <w:r>
        <w:t xml:space="preserve"> </w:t>
      </w:r>
      <w:proofErr w:type="spellStart"/>
      <w:r>
        <w:t>Mgr</w:t>
      </w:r>
      <w:proofErr w:type="spellEnd"/>
      <w:r>
        <w:t xml:space="preserve">, </w:t>
      </w:r>
      <w:proofErr w:type="spellStart"/>
      <w:r w:rsidR="00EC1414">
        <w:t>config</w:t>
      </w:r>
      <w:proofErr w:type="spellEnd"/>
      <w:r w:rsidR="00EC1414">
        <w:t xml:space="preserve"> DB</w:t>
      </w:r>
      <w:r>
        <w:t xml:space="preserve"> and </w:t>
      </w:r>
      <w:proofErr w:type="spellStart"/>
      <w:r>
        <w:t>Minigraph</w:t>
      </w:r>
      <w:bookmarkEnd w:id="754"/>
      <w:proofErr w:type="spellEnd"/>
    </w:p>
    <w:p w14:paraId="7182D67D" w14:textId="68DF6022" w:rsidR="00015236" w:rsidDel="009D7FE7" w:rsidRDefault="00015236">
      <w:pPr>
        <w:pStyle w:val="BodyTextIndent"/>
        <w:rPr>
          <w:del w:id="755" w:author="Jipan Yang" w:date="2017-06-11T23:41:00Z"/>
        </w:rPr>
        <w:pPrChange w:id="756" w:author="Jipan Yang" w:date="2017-06-11T23:41:00Z">
          <w:pPr/>
        </w:pPrChange>
      </w:pPr>
      <w:r>
        <w:t xml:space="preserve">Upon </w:t>
      </w:r>
      <w:proofErr w:type="spellStart"/>
      <w:r>
        <w:t>docker</w:t>
      </w:r>
      <w:proofErr w:type="spellEnd"/>
      <w:r>
        <w:t xml:space="preserve"> start, </w:t>
      </w:r>
      <w:proofErr w:type="spellStart"/>
      <w:r>
        <w:t>config</w:t>
      </w:r>
      <w:proofErr w:type="spellEnd"/>
      <w:r>
        <w:t xml:space="preserve"> manager retrieves VLAN and IP over VLAN data from </w:t>
      </w:r>
      <w:proofErr w:type="spellStart"/>
      <w:r>
        <w:t>Minigraph</w:t>
      </w:r>
      <w:proofErr w:type="spellEnd"/>
      <w:r>
        <w:t xml:space="preserve">, creates objects in </w:t>
      </w:r>
      <w:proofErr w:type="spellStart"/>
      <w:r>
        <w:t>config</w:t>
      </w:r>
      <w:proofErr w:type="spellEnd"/>
      <w:r>
        <w:t xml:space="preserve"> DB accordingly following VLAN_TABLE</w:t>
      </w:r>
      <w:r w:rsidR="001256CC">
        <w:t xml:space="preserve"> and </w:t>
      </w:r>
      <w:r>
        <w:t>INTF_TABLE schema.</w:t>
      </w:r>
    </w:p>
    <w:p w14:paraId="6D81D4B9" w14:textId="436B7B09" w:rsidR="00000860" w:rsidRDefault="00015236">
      <w:pPr>
        <w:pStyle w:val="BodyTextIndent"/>
        <w:pPrChange w:id="757" w:author="Jipan Yang" w:date="2017-06-11T23:41:00Z">
          <w:pPr/>
        </w:pPrChange>
      </w:pPr>
      <w:del w:id="758" w:author="Jipan Yang" w:date="2017-06-11T23:41:00Z">
        <w:r w:rsidDel="009D7FE7">
          <w:delText xml:space="preserve">  </w:delText>
        </w:r>
      </w:del>
    </w:p>
    <w:p w14:paraId="66C64EE6" w14:textId="00CA4374" w:rsidR="00695B0A" w:rsidDel="009D7FE7" w:rsidRDefault="008364E3">
      <w:pPr>
        <w:pStyle w:val="BodyTextIndent"/>
        <w:rPr>
          <w:del w:id="759" w:author="Jipan Yang" w:date="2017-06-11T23:41:00Z"/>
        </w:rPr>
        <w:pPrChange w:id="760" w:author="Jipan Yang" w:date="2017-06-11T23:41:00Z">
          <w:pPr/>
        </w:pPrChange>
      </w:pPr>
      <w:r>
        <w:t xml:space="preserve">Before the transition </w:t>
      </w:r>
      <w:r w:rsidR="00A0116B">
        <w:t xml:space="preserve">from existing APP DB to </w:t>
      </w:r>
      <w:proofErr w:type="spellStart"/>
      <w:r w:rsidR="00A0116B">
        <w:t>config</w:t>
      </w:r>
      <w:proofErr w:type="spellEnd"/>
      <w:r w:rsidR="00A0116B">
        <w:t xml:space="preserve"> DB</w:t>
      </w:r>
      <w:r w:rsidR="00CC58C0">
        <w:t xml:space="preserve"> is complete</w:t>
      </w:r>
      <w:r w:rsidR="00E2240A">
        <w:t>,</w:t>
      </w:r>
      <w:r w:rsidR="00A0116B">
        <w:t xml:space="preserve"> </w:t>
      </w:r>
      <w:proofErr w:type="spellStart"/>
      <w:r w:rsidR="00A0116B">
        <w:t>config</w:t>
      </w:r>
      <w:proofErr w:type="spellEnd"/>
      <w:r w:rsidR="00A0116B">
        <w:t xml:space="preserve"> manager may need to access APP DB for VLAN member </w:t>
      </w:r>
      <w:r w:rsidR="00695B0A">
        <w:t>validity check like existence of LAG.</w:t>
      </w:r>
    </w:p>
    <w:p w14:paraId="301D696B" w14:textId="77777777" w:rsidR="000734C3" w:rsidRDefault="000734C3">
      <w:pPr>
        <w:pStyle w:val="BodyTextIndent"/>
        <w:pPrChange w:id="761" w:author="Jipan Yang" w:date="2017-06-11T23:41:00Z">
          <w:pPr/>
        </w:pPrChange>
      </w:pPr>
    </w:p>
    <w:p w14:paraId="7361EF35" w14:textId="3FDBAA54" w:rsidR="000734C3" w:rsidRDefault="000734C3">
      <w:pPr>
        <w:pStyle w:val="BodyTextIndent"/>
        <w:pPrChange w:id="762" w:author="Jipan Yang" w:date="2017-06-11T23:41:00Z">
          <w:pPr/>
        </w:pPrChange>
      </w:pPr>
      <w:proofErr w:type="spellStart"/>
      <w:r>
        <w:t>Minigraph</w:t>
      </w:r>
      <w:proofErr w:type="spellEnd"/>
      <w:r>
        <w:t xml:space="preserve"> and the sonic-</w:t>
      </w:r>
      <w:proofErr w:type="spellStart"/>
      <w:r>
        <w:t>config</w:t>
      </w:r>
      <w:proofErr w:type="spellEnd"/>
      <w:r>
        <w:t xml:space="preserve">-engine should support </w:t>
      </w:r>
      <w:r w:rsidR="004D0335">
        <w:t xml:space="preserve">the setting of </w:t>
      </w:r>
      <w:r>
        <w:t xml:space="preserve">tagging mode </w:t>
      </w:r>
      <w:r w:rsidR="004D0335">
        <w:t>for</w:t>
      </w:r>
      <w:r>
        <w:t xml:space="preserve"> VLAN members.</w:t>
      </w:r>
    </w:p>
    <w:p w14:paraId="0028810A" w14:textId="77777777" w:rsidR="001256CC" w:rsidRDefault="001256CC" w:rsidP="0021673B"/>
    <w:p w14:paraId="491080A1" w14:textId="77777777" w:rsidR="00BB69E8" w:rsidRPr="000734C3" w:rsidRDefault="00BB69E8" w:rsidP="000734C3">
      <w:pPr>
        <w:pStyle w:val="BlockText"/>
        <w:rPr>
          <w:rFonts w:cs="Times New Roman"/>
          <w:sz w:val="20"/>
          <w:szCs w:val="20"/>
        </w:rPr>
      </w:pPr>
      <w:r w:rsidRPr="000734C3">
        <w:rPr>
          <w:sz w:val="20"/>
          <w:szCs w:val="20"/>
        </w:rPr>
        <w:t>&lt;</w:t>
      </w:r>
      <w:proofErr w:type="spellStart"/>
      <w:r w:rsidRPr="000734C3">
        <w:rPr>
          <w:sz w:val="20"/>
          <w:szCs w:val="20"/>
        </w:rPr>
        <w:t>VlanInterfaces</w:t>
      </w:r>
      <w:proofErr w:type="spellEnd"/>
      <w:r w:rsidRPr="000734C3">
        <w:rPr>
          <w:sz w:val="20"/>
          <w:szCs w:val="20"/>
        </w:rPr>
        <w:t>&gt;</w:t>
      </w:r>
    </w:p>
    <w:p w14:paraId="19238B0A" w14:textId="77777777" w:rsidR="00BB69E8" w:rsidRPr="000734C3" w:rsidRDefault="00BB69E8" w:rsidP="000734C3">
      <w:pPr>
        <w:pStyle w:val="BlockText"/>
        <w:rPr>
          <w:rFonts w:ascii="Helvetica Neue" w:hAnsi="Helvetica Neue"/>
          <w:sz w:val="20"/>
          <w:szCs w:val="20"/>
        </w:rPr>
      </w:pPr>
      <w:r w:rsidRPr="000734C3">
        <w:rPr>
          <w:rFonts w:ascii="Helvetica Neue" w:hAnsi="Helvetica Neue"/>
          <w:sz w:val="20"/>
          <w:szCs w:val="20"/>
        </w:rPr>
        <w:t>&lt;</w:t>
      </w:r>
      <w:proofErr w:type="spellStart"/>
      <w:r w:rsidRPr="000734C3">
        <w:rPr>
          <w:rFonts w:ascii="Helvetica Neue" w:hAnsi="Helvetica Neue"/>
          <w:sz w:val="20"/>
          <w:szCs w:val="20"/>
        </w:rPr>
        <w:t>VlanInterface</w:t>
      </w:r>
      <w:proofErr w:type="spellEnd"/>
      <w:r w:rsidRPr="000734C3">
        <w:rPr>
          <w:rFonts w:ascii="Helvetica Neue" w:hAnsi="Helvetica Neue"/>
          <w:sz w:val="20"/>
          <w:szCs w:val="20"/>
        </w:rPr>
        <w:t>&gt;</w:t>
      </w:r>
    </w:p>
    <w:p w14:paraId="0399BD5A" w14:textId="77777777" w:rsidR="00BB69E8" w:rsidRPr="000734C3" w:rsidRDefault="00BB69E8" w:rsidP="000734C3">
      <w:pPr>
        <w:pStyle w:val="BlockText"/>
        <w:rPr>
          <w:rFonts w:ascii="Helvetica Neue" w:hAnsi="Helvetica Neue"/>
          <w:sz w:val="20"/>
          <w:szCs w:val="20"/>
        </w:rPr>
      </w:pPr>
      <w:r w:rsidRPr="000734C3">
        <w:rPr>
          <w:rFonts w:ascii="Helvetica Neue" w:hAnsi="Helvetica Neue"/>
          <w:sz w:val="20"/>
          <w:szCs w:val="20"/>
        </w:rPr>
        <w:t>&lt;Name&gt;Vlan1000&lt;/Name&gt;</w:t>
      </w:r>
    </w:p>
    <w:p w14:paraId="3C01DA72" w14:textId="77777777" w:rsidR="00BB69E8" w:rsidRPr="000734C3" w:rsidRDefault="00BB69E8" w:rsidP="000734C3">
      <w:pPr>
        <w:pStyle w:val="BlockText"/>
        <w:rPr>
          <w:rFonts w:ascii="Helvetica Neue" w:hAnsi="Helvetica Neue"/>
          <w:sz w:val="20"/>
          <w:szCs w:val="20"/>
        </w:rPr>
      </w:pPr>
      <w:r w:rsidRPr="000734C3">
        <w:rPr>
          <w:rFonts w:ascii="Helvetica Neue" w:hAnsi="Helvetica Neue"/>
          <w:sz w:val="20"/>
          <w:szCs w:val="20"/>
        </w:rPr>
        <w:t>&lt;</w:t>
      </w:r>
      <w:proofErr w:type="spellStart"/>
      <w:r w:rsidRPr="000734C3">
        <w:rPr>
          <w:rFonts w:ascii="Helvetica Neue" w:hAnsi="Helvetica Neue"/>
          <w:sz w:val="20"/>
          <w:szCs w:val="20"/>
        </w:rPr>
        <w:t>VlanID</w:t>
      </w:r>
      <w:proofErr w:type="spellEnd"/>
      <w:r w:rsidRPr="000734C3">
        <w:rPr>
          <w:rFonts w:ascii="Helvetica Neue" w:hAnsi="Helvetica Neue"/>
          <w:sz w:val="20"/>
          <w:szCs w:val="20"/>
        </w:rPr>
        <w:t>&gt;1000&lt;/</w:t>
      </w:r>
      <w:proofErr w:type="spellStart"/>
      <w:r w:rsidRPr="000734C3">
        <w:rPr>
          <w:rFonts w:ascii="Helvetica Neue" w:hAnsi="Helvetica Neue"/>
          <w:sz w:val="20"/>
          <w:szCs w:val="20"/>
        </w:rPr>
        <w:t>VlanID</w:t>
      </w:r>
      <w:proofErr w:type="spellEnd"/>
      <w:r w:rsidRPr="000734C3">
        <w:rPr>
          <w:rFonts w:ascii="Helvetica Neue" w:hAnsi="Helvetica Neue"/>
          <w:sz w:val="20"/>
          <w:szCs w:val="20"/>
        </w:rPr>
        <w:t>&gt;</w:t>
      </w:r>
    </w:p>
    <w:p w14:paraId="2E261C76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VlanMembers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</w:t>
      </w:r>
    </w:p>
    <w:p w14:paraId="071E9491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VlanMember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</w:t>
      </w:r>
    </w:p>
    <w:p w14:paraId="3B362CE8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AttachTo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&gt;Ethernet</w:t>
      </w:r>
      <w:proofErr w:type="gramStart"/>
      <w:r w:rsidRPr="000734C3">
        <w:rPr>
          <w:rFonts w:ascii="Helvetica Neue" w:hAnsi="Helvetica Neue"/>
          <w:color w:val="FF0000"/>
          <w:sz w:val="20"/>
          <w:szCs w:val="20"/>
        </w:rPr>
        <w:t>96;Ethernet</w:t>
      </w:r>
      <w:proofErr w:type="gramEnd"/>
      <w:r w:rsidRPr="000734C3">
        <w:rPr>
          <w:rFonts w:ascii="Helvetica Neue" w:hAnsi="Helvetica Neue"/>
          <w:color w:val="FF0000"/>
          <w:sz w:val="20"/>
          <w:szCs w:val="20"/>
        </w:rPr>
        <w:t>104&lt;/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AttachTo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</w:t>
      </w:r>
    </w:p>
    <w:p w14:paraId="28659CE5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TaggingMode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&gt;untagged&lt;/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TaggingMode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 </w:t>
      </w:r>
    </w:p>
    <w:p w14:paraId="5D40C426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&lt;/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VlanMember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</w:t>
      </w:r>
    </w:p>
    <w:p w14:paraId="18B1C02C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VlanMember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</w:t>
      </w:r>
    </w:p>
    <w:p w14:paraId="76260DB4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AttachTo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&gt;PortChannel01&lt;/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AttachTo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</w:t>
      </w:r>
    </w:p>
    <w:p w14:paraId="2CE8BBA9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TaggingMode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&gt;tagged&lt;/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TaggingMode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 </w:t>
      </w:r>
    </w:p>
    <w:p w14:paraId="7774133D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&lt;/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VlanMember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</w:t>
      </w:r>
    </w:p>
    <w:p w14:paraId="3B130AFD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&lt;/</w:t>
      </w:r>
      <w:proofErr w:type="spellStart"/>
      <w:r w:rsidRPr="000734C3">
        <w:rPr>
          <w:rFonts w:ascii="Helvetica Neue" w:hAnsi="Helvetica Neue"/>
          <w:color w:val="FF0000"/>
          <w:sz w:val="20"/>
          <w:szCs w:val="20"/>
        </w:rPr>
        <w:t>VlanMembers</w:t>
      </w:r>
      <w:proofErr w:type="spellEnd"/>
      <w:r w:rsidRPr="000734C3">
        <w:rPr>
          <w:rFonts w:ascii="Helvetica Neue" w:hAnsi="Helvetica Neue"/>
          <w:color w:val="FF0000"/>
          <w:sz w:val="20"/>
          <w:szCs w:val="20"/>
        </w:rPr>
        <w:t>&gt;</w:t>
      </w:r>
    </w:p>
    <w:p w14:paraId="64996140" w14:textId="77777777" w:rsidR="00BB69E8" w:rsidRPr="000734C3" w:rsidRDefault="00BB69E8" w:rsidP="000734C3">
      <w:pPr>
        <w:pStyle w:val="BlockText"/>
        <w:rPr>
          <w:rFonts w:ascii="Helvetica Neue" w:hAnsi="Helvetica Neue"/>
          <w:sz w:val="20"/>
          <w:szCs w:val="20"/>
        </w:rPr>
      </w:pPr>
      <w:r w:rsidRPr="000734C3">
        <w:rPr>
          <w:rFonts w:ascii="Helvetica Neue" w:hAnsi="Helvetica Neue"/>
          <w:sz w:val="20"/>
          <w:szCs w:val="20"/>
        </w:rPr>
        <w:t>&lt;/</w:t>
      </w:r>
      <w:proofErr w:type="spellStart"/>
      <w:r w:rsidRPr="000734C3">
        <w:rPr>
          <w:rFonts w:ascii="Helvetica Neue" w:hAnsi="Helvetica Neue"/>
          <w:sz w:val="20"/>
          <w:szCs w:val="20"/>
        </w:rPr>
        <w:t>VlanInterface</w:t>
      </w:r>
      <w:proofErr w:type="spellEnd"/>
      <w:r w:rsidRPr="000734C3">
        <w:rPr>
          <w:rFonts w:ascii="Helvetica Neue" w:hAnsi="Helvetica Neue"/>
          <w:sz w:val="20"/>
          <w:szCs w:val="20"/>
        </w:rPr>
        <w:t>&gt;</w:t>
      </w:r>
    </w:p>
    <w:p w14:paraId="6B34D02E" w14:textId="77777777" w:rsidR="00BB69E8" w:rsidRPr="000734C3" w:rsidRDefault="00BB69E8" w:rsidP="000734C3">
      <w:pPr>
        <w:pStyle w:val="BlockText"/>
        <w:rPr>
          <w:sz w:val="20"/>
          <w:szCs w:val="20"/>
        </w:rPr>
      </w:pPr>
      <w:r w:rsidRPr="000734C3">
        <w:rPr>
          <w:sz w:val="20"/>
          <w:szCs w:val="20"/>
        </w:rPr>
        <w:t>&lt;/</w:t>
      </w:r>
      <w:proofErr w:type="spellStart"/>
      <w:r w:rsidRPr="000734C3">
        <w:rPr>
          <w:sz w:val="20"/>
          <w:szCs w:val="20"/>
        </w:rPr>
        <w:t>VlanInterfaces</w:t>
      </w:r>
      <w:proofErr w:type="spellEnd"/>
      <w:r w:rsidRPr="000734C3">
        <w:rPr>
          <w:sz w:val="20"/>
          <w:szCs w:val="20"/>
        </w:rPr>
        <w:t>&gt;</w:t>
      </w:r>
    </w:p>
    <w:p w14:paraId="3C57F34A" w14:textId="77777777" w:rsidR="00BB69E8" w:rsidDel="009D7FE7" w:rsidRDefault="00BB69E8" w:rsidP="0021673B">
      <w:pPr>
        <w:rPr>
          <w:del w:id="763" w:author="Jipan Yang" w:date="2017-06-11T23:42:00Z"/>
        </w:rPr>
      </w:pPr>
    </w:p>
    <w:p w14:paraId="4E3602D6" w14:textId="77777777" w:rsidR="00F447EA" w:rsidRDefault="00F447EA" w:rsidP="0021673B"/>
    <w:p w14:paraId="4A0CF83A" w14:textId="20380395" w:rsidR="00A831FF" w:rsidDel="009D7FE7" w:rsidRDefault="00B15C1A">
      <w:pPr>
        <w:pStyle w:val="BodyTextIndent"/>
        <w:rPr>
          <w:del w:id="764" w:author="Jipan Yang" w:date="2017-06-11T23:42:00Z"/>
        </w:rPr>
        <w:pPrChange w:id="765" w:author="Jipan Yang" w:date="2017-06-11T23:42:00Z">
          <w:pPr/>
        </w:pPrChange>
      </w:pPr>
      <w:r>
        <w:t xml:space="preserve">VLAN related </w:t>
      </w:r>
      <w:proofErr w:type="spellStart"/>
      <w:r>
        <w:t>config</w:t>
      </w:r>
      <w:proofErr w:type="spellEnd"/>
      <w:r>
        <w:t xml:space="preserve"> in interface.j2 shall be removed to avoid conflict.</w:t>
      </w:r>
    </w:p>
    <w:p w14:paraId="36788C4C" w14:textId="60CDC1C4" w:rsidR="00015236" w:rsidRDefault="00695B0A">
      <w:pPr>
        <w:pStyle w:val="BodyTextIndent"/>
        <w:pPrChange w:id="766" w:author="Jipan Yang" w:date="2017-06-11T23:42:00Z">
          <w:pPr/>
        </w:pPrChange>
      </w:pPr>
      <w:del w:id="767" w:author="Jipan Yang" w:date="2017-06-11T23:42:00Z">
        <w:r w:rsidDel="009D7FE7">
          <w:delText xml:space="preserve"> </w:delText>
        </w:r>
        <w:r w:rsidR="00A0116B" w:rsidDel="009D7FE7">
          <w:delText xml:space="preserve"> </w:delText>
        </w:r>
      </w:del>
    </w:p>
    <w:p w14:paraId="309B95A0" w14:textId="2495D27D" w:rsidR="0078718B" w:rsidRDefault="006F401A">
      <w:pPr>
        <w:pStyle w:val="BodyTextIndent"/>
        <w:pPrChange w:id="768" w:author="Jipan Yang" w:date="2017-06-11T23:42:00Z">
          <w:pPr/>
        </w:pPrChange>
      </w:pPr>
      <w:proofErr w:type="gramStart"/>
      <w:r>
        <w:t>PVID  for</w:t>
      </w:r>
      <w:proofErr w:type="gramEnd"/>
      <w:r>
        <w:t xml:space="preserve"> </w:t>
      </w:r>
      <w:r w:rsidR="0078718B">
        <w:t xml:space="preserve">Port </w:t>
      </w:r>
      <w:r>
        <w:t>or</w:t>
      </w:r>
      <w:r w:rsidR="0078718B">
        <w:t xml:space="preserve"> lag PVID </w:t>
      </w:r>
      <w:r>
        <w:t xml:space="preserve">is a new item in </w:t>
      </w:r>
      <w:proofErr w:type="spellStart"/>
      <w:r>
        <w:t>minigraph</w:t>
      </w:r>
      <w:proofErr w:type="spellEnd"/>
    </w:p>
    <w:p w14:paraId="0DD6E3F7" w14:textId="77777777" w:rsidR="00F44EF8" w:rsidRPr="0073611B" w:rsidRDefault="00F44EF8" w:rsidP="0073611B">
      <w:pPr>
        <w:pStyle w:val="BlockText"/>
        <w:rPr>
          <w:color w:val="auto"/>
        </w:rPr>
      </w:pPr>
      <w:r w:rsidRPr="0073611B">
        <w:rPr>
          <w:color w:val="auto"/>
        </w:rPr>
        <w:lastRenderedPageBreak/>
        <w:t xml:space="preserve">      &lt;</w:t>
      </w:r>
      <w:proofErr w:type="spellStart"/>
      <w:r w:rsidRPr="0073611B">
        <w:rPr>
          <w:color w:val="auto"/>
        </w:rPr>
        <w:t>PortChannelInterfaces</w:t>
      </w:r>
      <w:proofErr w:type="spellEnd"/>
      <w:r w:rsidRPr="0073611B">
        <w:rPr>
          <w:color w:val="auto"/>
        </w:rPr>
        <w:t>&gt;</w:t>
      </w:r>
    </w:p>
    <w:p w14:paraId="07F421D9" w14:textId="77777777" w:rsidR="00F44EF8" w:rsidRPr="0073611B" w:rsidRDefault="00F44EF8" w:rsidP="0073611B">
      <w:pPr>
        <w:pStyle w:val="BlockText"/>
        <w:rPr>
          <w:color w:val="auto"/>
        </w:rPr>
      </w:pPr>
      <w:r w:rsidRPr="0073611B">
        <w:rPr>
          <w:color w:val="auto"/>
        </w:rPr>
        <w:t xml:space="preserve">        &lt;</w:t>
      </w:r>
      <w:proofErr w:type="spellStart"/>
      <w:r w:rsidRPr="0073611B">
        <w:rPr>
          <w:color w:val="auto"/>
        </w:rPr>
        <w:t>PortChannel</w:t>
      </w:r>
      <w:proofErr w:type="spellEnd"/>
      <w:r w:rsidRPr="0073611B">
        <w:rPr>
          <w:color w:val="auto"/>
        </w:rPr>
        <w:t>&gt;</w:t>
      </w:r>
    </w:p>
    <w:p w14:paraId="3BC32E44" w14:textId="77777777" w:rsidR="00F44EF8" w:rsidRPr="0073611B" w:rsidRDefault="00F44EF8" w:rsidP="0073611B">
      <w:pPr>
        <w:pStyle w:val="BlockText"/>
        <w:rPr>
          <w:color w:val="auto"/>
        </w:rPr>
      </w:pPr>
      <w:r w:rsidRPr="0073611B">
        <w:rPr>
          <w:color w:val="auto"/>
        </w:rPr>
        <w:t xml:space="preserve">          &lt;Name&gt;PortChannel97&lt;/Name&gt;</w:t>
      </w:r>
    </w:p>
    <w:p w14:paraId="49D2B587" w14:textId="77777777" w:rsidR="00F44EF8" w:rsidRPr="0073611B" w:rsidRDefault="00F44EF8" w:rsidP="0073611B">
      <w:pPr>
        <w:pStyle w:val="BlockText"/>
        <w:rPr>
          <w:color w:val="auto"/>
        </w:rPr>
      </w:pPr>
      <w:r w:rsidRPr="0073611B">
        <w:rPr>
          <w:color w:val="auto"/>
        </w:rPr>
        <w:t xml:space="preserve">          &lt;</w:t>
      </w:r>
      <w:proofErr w:type="spellStart"/>
      <w:r w:rsidRPr="0073611B">
        <w:rPr>
          <w:color w:val="auto"/>
        </w:rPr>
        <w:t>AttachTo</w:t>
      </w:r>
      <w:proofErr w:type="spellEnd"/>
      <w:r w:rsidRPr="0073611B">
        <w:rPr>
          <w:color w:val="auto"/>
        </w:rPr>
        <w:t>&gt;Ethernet96&lt;/</w:t>
      </w:r>
      <w:proofErr w:type="spellStart"/>
      <w:r w:rsidRPr="0073611B">
        <w:rPr>
          <w:color w:val="auto"/>
        </w:rPr>
        <w:t>AttachTo</w:t>
      </w:r>
      <w:proofErr w:type="spellEnd"/>
      <w:r w:rsidRPr="0073611B">
        <w:rPr>
          <w:color w:val="auto"/>
        </w:rPr>
        <w:t>&gt;</w:t>
      </w:r>
    </w:p>
    <w:p w14:paraId="15409968" w14:textId="5072A683" w:rsidR="00F465D2" w:rsidRPr="0073611B" w:rsidRDefault="00F465D2" w:rsidP="0073611B">
      <w:pPr>
        <w:pStyle w:val="BlockText"/>
        <w:rPr>
          <w:b/>
          <w:color w:val="auto"/>
        </w:rPr>
      </w:pPr>
      <w:r w:rsidRPr="0073611B">
        <w:rPr>
          <w:color w:val="auto"/>
        </w:rPr>
        <w:tab/>
        <w:t xml:space="preserve">     </w:t>
      </w:r>
      <w:r w:rsidRPr="0073611B">
        <w:rPr>
          <w:b/>
          <w:color w:val="C00000"/>
        </w:rPr>
        <w:t>&lt;</w:t>
      </w:r>
      <w:proofErr w:type="spellStart"/>
      <w:r w:rsidRPr="0073611B">
        <w:rPr>
          <w:b/>
          <w:color w:val="C00000"/>
        </w:rPr>
        <w:t>Pvid</w:t>
      </w:r>
      <w:proofErr w:type="spellEnd"/>
      <w:r w:rsidRPr="0073611B">
        <w:rPr>
          <w:b/>
          <w:color w:val="C00000"/>
        </w:rPr>
        <w:t>&gt;1000&lt;/</w:t>
      </w:r>
      <w:proofErr w:type="spellStart"/>
      <w:r w:rsidRPr="0073611B">
        <w:rPr>
          <w:b/>
          <w:color w:val="C00000"/>
        </w:rPr>
        <w:t>Pvid</w:t>
      </w:r>
      <w:proofErr w:type="spellEnd"/>
      <w:r w:rsidRPr="0073611B">
        <w:rPr>
          <w:b/>
          <w:color w:val="C00000"/>
        </w:rPr>
        <w:t>&gt;</w:t>
      </w:r>
    </w:p>
    <w:p w14:paraId="338AD92E" w14:textId="77777777" w:rsidR="00F44EF8" w:rsidRPr="0073611B" w:rsidRDefault="00F44EF8" w:rsidP="0073611B">
      <w:pPr>
        <w:pStyle w:val="BlockText"/>
        <w:rPr>
          <w:color w:val="auto"/>
        </w:rPr>
      </w:pPr>
      <w:r w:rsidRPr="0073611B">
        <w:rPr>
          <w:color w:val="auto"/>
        </w:rPr>
        <w:t xml:space="preserve">          &lt;</w:t>
      </w:r>
      <w:proofErr w:type="spellStart"/>
      <w:r w:rsidRPr="0073611B">
        <w:rPr>
          <w:color w:val="auto"/>
        </w:rPr>
        <w:t>SubInterface</w:t>
      </w:r>
      <w:proofErr w:type="spellEnd"/>
      <w:r w:rsidRPr="0073611B">
        <w:rPr>
          <w:color w:val="auto"/>
        </w:rPr>
        <w:t>/&gt;</w:t>
      </w:r>
    </w:p>
    <w:p w14:paraId="70BA8B15" w14:textId="77777777" w:rsidR="00F44EF8" w:rsidRPr="0073611B" w:rsidRDefault="00F44EF8" w:rsidP="0073611B">
      <w:pPr>
        <w:pStyle w:val="BlockText"/>
        <w:rPr>
          <w:color w:val="auto"/>
        </w:rPr>
      </w:pPr>
      <w:r w:rsidRPr="0073611B">
        <w:rPr>
          <w:color w:val="auto"/>
        </w:rPr>
        <w:t xml:space="preserve">        &lt;/</w:t>
      </w:r>
      <w:proofErr w:type="spellStart"/>
      <w:r w:rsidRPr="0073611B">
        <w:rPr>
          <w:color w:val="auto"/>
        </w:rPr>
        <w:t>PortChannel</w:t>
      </w:r>
      <w:proofErr w:type="spellEnd"/>
      <w:r w:rsidRPr="0073611B">
        <w:rPr>
          <w:color w:val="auto"/>
        </w:rPr>
        <w:t>&gt;</w:t>
      </w:r>
    </w:p>
    <w:p w14:paraId="738D7F22" w14:textId="0147FCFE" w:rsidR="008042F2" w:rsidRPr="00AB0CE3" w:rsidRDefault="00EA25BA" w:rsidP="0073611B">
      <w:pPr>
        <w:pStyle w:val="BlockText"/>
      </w:pPr>
      <w:r w:rsidRPr="0073611B">
        <w:rPr>
          <w:color w:val="auto"/>
        </w:rPr>
        <w:t xml:space="preserve">     </w:t>
      </w:r>
      <w:r w:rsidR="00F44EF8" w:rsidRPr="0073611B">
        <w:rPr>
          <w:color w:val="auto"/>
        </w:rPr>
        <w:t>&lt;/</w:t>
      </w:r>
      <w:proofErr w:type="spellStart"/>
      <w:r w:rsidR="00F44EF8" w:rsidRPr="0073611B">
        <w:rPr>
          <w:color w:val="auto"/>
        </w:rPr>
        <w:t>PortChannelInterfaces</w:t>
      </w:r>
      <w:proofErr w:type="spellEnd"/>
      <w:r w:rsidR="00F44EF8" w:rsidRPr="0073611B">
        <w:rPr>
          <w:color w:val="auto"/>
        </w:rPr>
        <w:t>&gt;</w:t>
      </w:r>
    </w:p>
    <w:p w14:paraId="40B54E4D" w14:textId="69C266DC" w:rsidR="00EC1414" w:rsidRDefault="00EC1414" w:rsidP="00EC1414">
      <w:pPr>
        <w:pStyle w:val="Heading2"/>
      </w:pPr>
      <w:bookmarkStart w:id="769" w:name="_Toc484988203"/>
      <w:r>
        <w:t>Command Line</w:t>
      </w:r>
      <w:r w:rsidR="008A7B53">
        <w:t>s</w:t>
      </w:r>
      <w:bookmarkEnd w:id="769"/>
    </w:p>
    <w:p w14:paraId="5CFA9228" w14:textId="5A34EF31" w:rsidR="00E769B6" w:rsidRDefault="00E769B6">
      <w:pPr>
        <w:pStyle w:val="BodyTextIndent"/>
        <w:pPrChange w:id="770" w:author="Jipan Yang" w:date="2017-06-11T23:42:00Z">
          <w:pPr/>
        </w:pPrChange>
      </w:pPr>
      <w:r>
        <w:t xml:space="preserve">Note: exact format of command line and output has dependency on the new </w:t>
      </w:r>
      <w:proofErr w:type="spellStart"/>
      <w:r>
        <w:t>config</w:t>
      </w:r>
      <w:proofErr w:type="spellEnd"/>
      <w:r>
        <w:t xml:space="preserve"> model framework.</w:t>
      </w:r>
      <w:r w:rsidR="00180408">
        <w:t xml:space="preserve"> User may implement more advanced CLI format at CLI wrapper over REST interface.</w:t>
      </w:r>
    </w:p>
    <w:p w14:paraId="13C5E452" w14:textId="77777777" w:rsidR="00E769B6" w:rsidRDefault="00E769B6" w:rsidP="00E769B6"/>
    <w:p w14:paraId="08D199EF" w14:textId="1F08B218" w:rsidR="00E769B6" w:rsidRDefault="00E769B6" w:rsidP="003D07E4">
      <w:pPr>
        <w:pStyle w:val="BlockText"/>
        <w:rPr>
          <w:lang w:eastAsia="zh-CN"/>
        </w:rPr>
      </w:pPr>
      <w:r>
        <w:t xml:space="preserve">[no] </w:t>
      </w:r>
      <w:proofErr w:type="spellStart"/>
      <w:r>
        <w:t>vlan</w:t>
      </w:r>
      <w:proofErr w:type="spellEnd"/>
      <w:r>
        <w:t xml:space="preserve"> &lt;</w:t>
      </w:r>
      <w:proofErr w:type="spellStart"/>
      <w:r>
        <w:t>vlanid</w:t>
      </w:r>
      <w:proofErr w:type="spellEnd"/>
      <w:r>
        <w:t>&gt;</w:t>
      </w:r>
      <w:r w:rsidR="00681913">
        <w:t xml:space="preserve"> [</w:t>
      </w:r>
      <w:proofErr w:type="spellStart"/>
      <w:r w:rsidR="00681913">
        <w:t>up|down</w:t>
      </w:r>
      <w:proofErr w:type="spellEnd"/>
      <w:r w:rsidR="00681913">
        <w:t>]</w:t>
      </w:r>
    </w:p>
    <w:p w14:paraId="087E7E8C" w14:textId="2BA50422" w:rsidR="00EC1414" w:rsidRDefault="00E769B6" w:rsidP="003D07E4">
      <w:pPr>
        <w:pStyle w:val="BlockText"/>
      </w:pPr>
      <w:r>
        <w:t xml:space="preserve">[no] </w:t>
      </w:r>
      <w:proofErr w:type="spellStart"/>
      <w:r>
        <w:t>vlan</w:t>
      </w:r>
      <w:proofErr w:type="spellEnd"/>
      <w:r>
        <w:t xml:space="preserve"> &lt;</w:t>
      </w:r>
      <w:proofErr w:type="spellStart"/>
      <w:r>
        <w:t>vlanid</w:t>
      </w:r>
      <w:proofErr w:type="spellEnd"/>
      <w:r>
        <w:t>&gt; member &lt;port/lag</w:t>
      </w:r>
      <w:r w:rsidR="00681913">
        <w:t xml:space="preserve"> name</w:t>
      </w:r>
      <w:r>
        <w:t xml:space="preserve">&gt; </w:t>
      </w:r>
      <w:r w:rsidR="00681913">
        <w:t>[</w:t>
      </w:r>
      <w:proofErr w:type="spellStart"/>
      <w:r w:rsidR="00681913">
        <w:t>tagged|untagged</w:t>
      </w:r>
      <w:proofErr w:type="spellEnd"/>
      <w:r w:rsidR="00681913">
        <w:t>]</w:t>
      </w:r>
    </w:p>
    <w:p w14:paraId="0176541E" w14:textId="679F2FDB" w:rsidR="00681913" w:rsidRDefault="00681913" w:rsidP="003D07E4">
      <w:pPr>
        <w:pStyle w:val="BlockText"/>
      </w:pPr>
      <w:r>
        <w:t xml:space="preserve">[no]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&lt;IP&gt; &lt;netmask&gt; </w:t>
      </w:r>
    </w:p>
    <w:p w14:paraId="3F9B1560" w14:textId="36EA4818" w:rsidR="003E76F3" w:rsidRDefault="003E76F3" w:rsidP="003D07E4">
      <w:pPr>
        <w:pStyle w:val="BlockText"/>
      </w:pPr>
      <w:r>
        <w:t xml:space="preserve">[no] </w:t>
      </w:r>
      <w:proofErr w:type="spellStart"/>
      <w:r>
        <w:t>vlan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 &lt;</w:t>
      </w:r>
      <w:proofErr w:type="gramEnd"/>
      <w:r>
        <w:t xml:space="preserve"> description &gt;</w:t>
      </w:r>
    </w:p>
    <w:p w14:paraId="5C77EF69" w14:textId="3965605E" w:rsidR="001256CC" w:rsidRDefault="00681913" w:rsidP="003D07E4">
      <w:pPr>
        <w:pStyle w:val="BlockText"/>
      </w:pPr>
      <w:proofErr w:type="spellStart"/>
      <w:r>
        <w:t>vlan</w:t>
      </w:r>
      <w:proofErr w:type="spellEnd"/>
      <w:r>
        <w:t xml:space="preserve"> show</w:t>
      </w:r>
    </w:p>
    <w:p w14:paraId="31953046" w14:textId="77777777" w:rsidR="007D56BF" w:rsidRDefault="007D56BF" w:rsidP="003D07E4">
      <w:pPr>
        <w:pStyle w:val="BlockText"/>
      </w:pPr>
    </w:p>
    <w:p w14:paraId="20C777EB" w14:textId="6E905C0A" w:rsidR="00FB3963" w:rsidRDefault="00FB3963" w:rsidP="003D07E4">
      <w:pPr>
        <w:pStyle w:val="BlockText"/>
      </w:pPr>
      <w:r>
        <w:t>[no] port &lt;</w:t>
      </w:r>
      <w:proofErr w:type="spellStart"/>
      <w:r>
        <w:t>portname</w:t>
      </w:r>
      <w:proofErr w:type="spellEnd"/>
      <w:r>
        <w:t xml:space="preserve">&gt; </w:t>
      </w:r>
      <w:proofErr w:type="spellStart"/>
      <w:r>
        <w:t>pvid</w:t>
      </w:r>
      <w:proofErr w:type="spellEnd"/>
      <w:r>
        <w:t xml:space="preserve"> &lt;</w:t>
      </w:r>
      <w:proofErr w:type="spellStart"/>
      <w:r>
        <w:t>pvid</w:t>
      </w:r>
      <w:proofErr w:type="spellEnd"/>
      <w:r>
        <w:t>&gt;</w:t>
      </w:r>
    </w:p>
    <w:p w14:paraId="1A7B80B8" w14:textId="405DA38E" w:rsidR="00FB3963" w:rsidRDefault="00FB3963" w:rsidP="00203471">
      <w:pPr>
        <w:pStyle w:val="BlockText"/>
      </w:pPr>
      <w:r>
        <w:t>[no] lag &lt;</w:t>
      </w:r>
      <w:proofErr w:type="spellStart"/>
      <w:r>
        <w:t>lagname</w:t>
      </w:r>
      <w:proofErr w:type="spellEnd"/>
      <w:r>
        <w:t xml:space="preserve">&gt; </w:t>
      </w:r>
      <w:proofErr w:type="spellStart"/>
      <w:r>
        <w:t>pvid</w:t>
      </w:r>
      <w:proofErr w:type="spellEnd"/>
      <w:r>
        <w:t xml:space="preserve"> &lt;</w:t>
      </w:r>
      <w:proofErr w:type="spellStart"/>
      <w:r>
        <w:t>pvid</w:t>
      </w:r>
      <w:proofErr w:type="spellEnd"/>
      <w:r>
        <w:t>&gt;</w:t>
      </w:r>
    </w:p>
    <w:p w14:paraId="1457A792" w14:textId="77777777" w:rsidR="0080244F" w:rsidRDefault="0080244F" w:rsidP="0021673B"/>
    <w:p w14:paraId="325DA955" w14:textId="77777777" w:rsidR="00F447EA" w:rsidRDefault="00F447EA" w:rsidP="0021673B"/>
    <w:p w14:paraId="0AB0E8F7" w14:textId="09B6D2FF" w:rsidR="00F10C3F" w:rsidRDefault="00F15AA5" w:rsidP="00F15AA5">
      <w:pPr>
        <w:pStyle w:val="Heading2"/>
        <w:rPr>
          <w:ins w:id="771" w:author="Jipan Yang" w:date="2017-06-11T23:43:00Z"/>
        </w:rPr>
      </w:pPr>
      <w:bookmarkStart w:id="772" w:name="_Toc484988204"/>
      <w:r>
        <w:t>S</w:t>
      </w:r>
      <w:r w:rsidR="00F10C3F">
        <w:t>tartup order</w:t>
      </w:r>
      <w:bookmarkEnd w:id="772"/>
    </w:p>
    <w:p w14:paraId="58F33463" w14:textId="65D983F6" w:rsidR="004126E0" w:rsidRPr="006D5821" w:rsidRDefault="004126E0">
      <w:pPr>
        <w:pStyle w:val="BodyTextIndent"/>
        <w:pPrChange w:id="773" w:author="Jipan Yang" w:date="2017-06-11T23:43:00Z">
          <w:pPr>
            <w:pStyle w:val="Heading2"/>
          </w:pPr>
        </w:pPrChange>
      </w:pPr>
      <w:ins w:id="774" w:author="Jipan Yang" w:date="2017-06-11T23:43:00Z">
        <w:r>
          <w:t>Proper startup order</w:t>
        </w:r>
        <w:r w:rsidR="009F217A">
          <w:t xml:space="preserve"> for different modules shall </w:t>
        </w:r>
      </w:ins>
      <w:ins w:id="775" w:author="Jipan Yang" w:date="2017-06-11T23:45:00Z">
        <w:r w:rsidR="009F217A">
          <w:t xml:space="preserve">have </w:t>
        </w:r>
      </w:ins>
      <w:ins w:id="776" w:author="Jipan Yang" w:date="2017-06-11T23:43:00Z">
        <w:r w:rsidR="009F217A">
          <w:t xml:space="preserve">been </w:t>
        </w:r>
        <w:r>
          <w:t xml:space="preserve">ensured in the new </w:t>
        </w:r>
        <w:proofErr w:type="spellStart"/>
        <w:r>
          <w:t>config</w:t>
        </w:r>
        <w:proofErr w:type="spellEnd"/>
        <w:r>
          <w:t xml:space="preserve"> model design. </w:t>
        </w:r>
      </w:ins>
    </w:p>
    <w:p w14:paraId="7A99B0AC" w14:textId="3926CA4F" w:rsidR="00801280" w:rsidDel="004126E0" w:rsidRDefault="00801280">
      <w:pPr>
        <w:pStyle w:val="BodyTextIndent"/>
        <w:rPr>
          <w:del w:id="777" w:author="Jipan Yang" w:date="2017-06-11T23:43:00Z"/>
        </w:rPr>
        <w:pPrChange w:id="778" w:author="Jipan Yang" w:date="2017-06-11T23:43:00Z">
          <w:pPr/>
        </w:pPrChange>
      </w:pPr>
      <w:r>
        <w:t xml:space="preserve">If </w:t>
      </w:r>
      <w:r w:rsidR="00E619D8">
        <w:t xml:space="preserve">port and LAG </w:t>
      </w:r>
      <w:proofErr w:type="spellStart"/>
      <w:r w:rsidR="00E619D8">
        <w:t>config</w:t>
      </w:r>
      <w:proofErr w:type="spellEnd"/>
      <w:r w:rsidR="00E619D8">
        <w:t xml:space="preserve"> </w:t>
      </w:r>
      <w:r w:rsidR="00982A1F">
        <w:t>move</w:t>
      </w:r>
      <w:r w:rsidR="009D1E78">
        <w:t xml:space="preserve"> </w:t>
      </w:r>
      <w:r w:rsidR="00E619D8">
        <w:t xml:space="preserve">to new </w:t>
      </w:r>
      <w:proofErr w:type="spellStart"/>
      <w:r w:rsidR="00E619D8">
        <w:t>config</w:t>
      </w:r>
      <w:proofErr w:type="spellEnd"/>
      <w:r w:rsidR="00E619D8">
        <w:t xml:space="preserve"> model after VLAN implementation,</w:t>
      </w:r>
      <w:ins w:id="779" w:author="Jipan Yang" w:date="2017-06-11T23:43:00Z">
        <w:r w:rsidR="004126E0">
          <w:t xml:space="preserve"> </w:t>
        </w:r>
      </w:ins>
    </w:p>
    <w:p w14:paraId="3FE60679" w14:textId="695C2AA8" w:rsidR="00F10C3F" w:rsidRDefault="00E619D8">
      <w:pPr>
        <w:pStyle w:val="BodyTextIndent"/>
        <w:pPrChange w:id="780" w:author="Jipan Yang" w:date="2017-06-11T23:43:00Z">
          <w:pPr/>
        </w:pPrChange>
      </w:pPr>
      <w:r>
        <w:t>d</w:t>
      </w:r>
      <w:r w:rsidR="00F15AA5">
        <w:t>ue to the dependency o</w:t>
      </w:r>
      <w:r w:rsidR="00A47BAC">
        <w:t xml:space="preserve">f VLAN </w:t>
      </w:r>
      <w:proofErr w:type="spellStart"/>
      <w:r w:rsidR="00A47BAC">
        <w:t>config</w:t>
      </w:r>
      <w:proofErr w:type="spellEnd"/>
      <w:r w:rsidR="00A47BAC">
        <w:t xml:space="preserve"> on LAG and port, </w:t>
      </w:r>
      <w:r w:rsidR="00CE1A4A">
        <w:t xml:space="preserve">and LAG and port </w:t>
      </w:r>
      <w:proofErr w:type="spellStart"/>
      <w:r w:rsidR="00F10EE1">
        <w:t>configs</w:t>
      </w:r>
      <w:proofErr w:type="spellEnd"/>
      <w:r w:rsidR="00F10EE1">
        <w:t xml:space="preserve"> </w:t>
      </w:r>
      <w:r w:rsidR="006A2BEE">
        <w:t xml:space="preserve">are still going through the Linux </w:t>
      </w:r>
      <w:proofErr w:type="spellStart"/>
      <w:r w:rsidR="00F10EE1">
        <w:t>netlink</w:t>
      </w:r>
      <w:proofErr w:type="spellEnd"/>
      <w:r w:rsidR="00F10EE1">
        <w:t xml:space="preserve"> </w:t>
      </w:r>
      <w:proofErr w:type="gramStart"/>
      <w:r w:rsidR="00F10EE1">
        <w:t>path,  it</w:t>
      </w:r>
      <w:proofErr w:type="gramEnd"/>
      <w:r w:rsidR="00F10EE1">
        <w:t xml:space="preserve"> is better for CONFIG manager</w:t>
      </w:r>
      <w:r w:rsidR="00F15AA5">
        <w:t xml:space="preserve"> to start after </w:t>
      </w:r>
      <w:proofErr w:type="spellStart"/>
      <w:r w:rsidR="00CE1A4A">
        <w:t>swss</w:t>
      </w:r>
      <w:proofErr w:type="spellEnd"/>
      <w:r w:rsidR="00CE1A4A">
        <w:t xml:space="preserve"> service to alleviate the race condition of VLAN </w:t>
      </w:r>
      <w:proofErr w:type="spellStart"/>
      <w:r w:rsidR="00CE1A4A">
        <w:t>config</w:t>
      </w:r>
      <w:proofErr w:type="spellEnd"/>
      <w:r w:rsidR="00CE1A4A">
        <w:t xml:space="preserve"> reaching </w:t>
      </w:r>
      <w:proofErr w:type="spellStart"/>
      <w:r w:rsidR="00CE1A4A">
        <w:t>orchagent</w:t>
      </w:r>
      <w:proofErr w:type="spellEnd"/>
      <w:r w:rsidR="00CE1A4A">
        <w:t xml:space="preserve"> before port and LAG.</w:t>
      </w:r>
    </w:p>
    <w:p w14:paraId="13A307E2" w14:textId="77777777" w:rsidR="00F15AA5" w:rsidRDefault="00F15AA5" w:rsidP="0021673B"/>
    <w:p w14:paraId="03F2E092" w14:textId="67896228" w:rsidR="004972D9" w:rsidRDefault="004972D9" w:rsidP="004972D9">
      <w:pPr>
        <w:pStyle w:val="Heading2"/>
      </w:pPr>
      <w:bookmarkStart w:id="781" w:name="_Toc484988205"/>
      <w:r>
        <w:t>Linux platform update</w:t>
      </w:r>
      <w:bookmarkEnd w:id="781"/>
    </w:p>
    <w:p w14:paraId="79204F26" w14:textId="69F3C273" w:rsidR="004972D9" w:rsidDel="007456F2" w:rsidRDefault="004972D9">
      <w:pPr>
        <w:pStyle w:val="BodyTextIndent"/>
        <w:rPr>
          <w:del w:id="782" w:author="Jipan Yang" w:date="2017-06-11T23:45:00Z"/>
        </w:rPr>
        <w:pPrChange w:id="783" w:author="Jipan Yang" w:date="2017-06-11T23:45:00Z">
          <w:pPr/>
        </w:pPrChange>
      </w:pPr>
      <w:r>
        <w:t>Linux kernel module 8021q should be loaded by default at system startup.</w:t>
      </w:r>
    </w:p>
    <w:p w14:paraId="4247EDBD" w14:textId="77777777" w:rsidR="004972D9" w:rsidRDefault="004972D9">
      <w:pPr>
        <w:pStyle w:val="BodyTextIndent"/>
        <w:pPrChange w:id="784" w:author="Jipan Yang" w:date="2017-06-11T23:45:00Z">
          <w:pPr/>
        </w:pPrChange>
      </w:pPr>
    </w:p>
    <w:p w14:paraId="1635A760" w14:textId="49259813" w:rsidR="004972D9" w:rsidRDefault="004972D9">
      <w:pPr>
        <w:pStyle w:val="BodyTextIndent"/>
        <w:rPr>
          <w:rFonts w:eastAsia="Times New Roman"/>
        </w:rPr>
        <w:pPrChange w:id="785" w:author="Jipan Yang" w:date="2017-06-11T23:45:00Z">
          <w:pPr/>
        </w:pPrChange>
      </w:pPr>
      <w:r>
        <w:t xml:space="preserve">To get around the partial result problem of Linux “bridge </w:t>
      </w:r>
      <w:proofErr w:type="spellStart"/>
      <w:r>
        <w:t>vlan</w:t>
      </w:r>
      <w:proofErr w:type="spellEnd"/>
      <w:r>
        <w:t>” command, which is caused by the return value of “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–EOPNOTSUPP” from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igb_ndo_bridge_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getlink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) function in IGB driver, one line patch is needed for Linux 3.16.36 kernel : </w:t>
      </w:r>
      <w:r w:rsidRPr="004972D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http://elixir.free-electrons.com/linux/v4.5/source/net/core/rtnetlink.c#L3134</w:t>
      </w:r>
      <w:r>
        <w:rPr>
          <w:rStyle w:val="apple-converted-space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14:paraId="1C879464" w14:textId="77777777" w:rsidR="004972D9" w:rsidRDefault="004972D9" w:rsidP="0021673B">
      <w:pPr>
        <w:rPr>
          <w:ins w:id="786" w:author="Jipan Yang" w:date="2017-07-24T20:32:00Z"/>
        </w:rPr>
      </w:pPr>
      <w:bookmarkStart w:id="787" w:name="_GoBack"/>
      <w:bookmarkEnd w:id="787"/>
    </w:p>
    <w:p w14:paraId="5F143D92" w14:textId="77777777" w:rsidR="00E33819" w:rsidRDefault="00E33819" w:rsidP="00E33819">
      <w:pPr>
        <w:pStyle w:val="BodyTextIndent"/>
        <w:rPr>
          <w:ins w:id="788" w:author="Jipan Yang" w:date="2017-07-24T20:39:00Z"/>
        </w:rPr>
        <w:pPrChange w:id="789" w:author="Jipan Yang" w:date="2017-07-24T20:39:00Z">
          <w:pPr>
            <w:pStyle w:val="HTMLPreformatted"/>
          </w:pPr>
        </w:pPrChange>
      </w:pPr>
      <w:ins w:id="790" w:author="Jipan Yang" w:date="2017-07-24T20:32:00Z">
        <w:r>
          <w:t xml:space="preserve">Linux bridge </w:t>
        </w:r>
      </w:ins>
      <w:ins w:id="791" w:author="Jipan Yang" w:date="2017-07-24T20:33:00Z">
        <w:r>
          <w:t xml:space="preserve">floods unknown unicast, unknown multicast and broadcast in a bridge. New </w:t>
        </w:r>
      </w:ins>
      <w:ins w:id="792" w:author="Jipan Yang" w:date="2017-07-24T20:34:00Z">
        <w:r>
          <w:t>implementation</w:t>
        </w:r>
      </w:ins>
      <w:ins w:id="793" w:author="Jipan Yang" w:date="2017-07-24T20:33:00Z">
        <w:r>
          <w:t xml:space="preserve"> </w:t>
        </w:r>
      </w:ins>
      <w:ins w:id="794" w:author="Jipan Yang" w:date="2017-07-24T20:34:00Z">
        <w:r>
          <w:t xml:space="preserve">is needed to provide options </w:t>
        </w:r>
      </w:ins>
      <w:ins w:id="795" w:author="Jipan Yang" w:date="2017-07-24T20:35:00Z">
        <w:r>
          <w:t xml:space="preserve">for </w:t>
        </w:r>
      </w:ins>
      <w:ins w:id="796" w:author="Jipan Yang" w:date="2017-07-24T20:34:00Z">
        <w:r>
          <w:t>disabling the flooding.</w:t>
        </w:r>
      </w:ins>
      <w:ins w:id="797" w:author="Jipan Yang" w:date="2017-07-24T20:33:00Z">
        <w:r>
          <w:t xml:space="preserve"> </w:t>
        </w:r>
      </w:ins>
    </w:p>
    <w:p w14:paraId="62A4EB76" w14:textId="268AE647" w:rsidR="00E33819" w:rsidRPr="00E33819" w:rsidRDefault="00E33819" w:rsidP="00E33819">
      <w:pPr>
        <w:pStyle w:val="BodyTextIndent"/>
        <w:rPr>
          <w:ins w:id="798" w:author="Jipan Yang" w:date="2017-07-24T20:38:00Z"/>
          <w:rPrChange w:id="799" w:author="Jipan Yang" w:date="2017-07-24T20:39:00Z">
            <w:rPr>
              <w:ins w:id="800" w:author="Jipan Yang" w:date="2017-07-24T20:38:00Z"/>
              <w:rFonts w:ascii="Courier" w:hAnsi="Courier"/>
              <w:color w:val="000000"/>
              <w:sz w:val="22"/>
              <w:szCs w:val="22"/>
            </w:rPr>
          </w:rPrChange>
        </w:rPr>
        <w:pPrChange w:id="801" w:author="Jipan Yang" w:date="2017-07-24T20:39:00Z">
          <w:pPr>
            <w:pStyle w:val="HTMLPreformatted"/>
          </w:pPr>
        </w:pPrChange>
      </w:pPr>
      <w:proofErr w:type="spellStart"/>
      <w:ins w:id="802" w:author="Jipan Yang" w:date="2017-07-24T20:38:00Z">
        <w:r w:rsidRPr="00E33819">
          <w:rPr>
            <w:rPrChange w:id="803" w:author="Jipan Yang" w:date="2017-07-24T20:39:00Z">
              <w:rPr>
                <w:rStyle w:val="kt"/>
                <w:rFonts w:ascii="Courier" w:hAnsi="Courier"/>
                <w:color w:val="333399"/>
                <w:sz w:val="22"/>
                <w:szCs w:val="22"/>
              </w:rPr>
            </w:rPrChange>
          </w:rPr>
          <w:lastRenderedPageBreak/>
          <w:t>int</w:t>
        </w:r>
        <w:proofErr w:type="spellEnd"/>
        <w:r w:rsidRPr="00E33819">
          <w:rPr>
            <w:rPrChange w:id="804" w:author="Jipan Yang" w:date="2017-07-24T20:39:00Z">
              <w:rPr>
                <w:rFonts w:ascii="Courier" w:hAnsi="Courier"/>
                <w:color w:val="000000"/>
                <w:sz w:val="22"/>
                <w:szCs w:val="22"/>
              </w:rPr>
            </w:rPrChange>
          </w:rPr>
          <w:t xml:space="preserve"> </w:t>
        </w:r>
        <w:r w:rsidRPr="00E33819">
          <w:rPr>
            <w:rPrChange w:id="805" w:author="Jipan Yang" w:date="2017-07-24T20:39:00Z">
              <w:rPr>
                <w:rStyle w:val="nf"/>
                <w:rFonts w:ascii="Courier" w:hAnsi="Courier"/>
                <w:color w:val="0066BB"/>
                <w:sz w:val="22"/>
                <w:szCs w:val="22"/>
              </w:rPr>
            </w:rPrChange>
          </w:rPr>
          <w:fldChar w:fldCharType="begin"/>
        </w:r>
        <w:r w:rsidRPr="00E33819">
          <w:rPr>
            <w:rPrChange w:id="806" w:author="Jipan Yang" w:date="2017-07-24T20:39:00Z">
              <w:rPr>
                <w:rStyle w:val="nf"/>
                <w:rFonts w:ascii="Courier" w:hAnsi="Courier"/>
                <w:color w:val="0066BB"/>
                <w:sz w:val="22"/>
                <w:szCs w:val="22"/>
              </w:rPr>
            </w:rPrChange>
          </w:rPr>
          <w:instrText xml:space="preserve"> HYPERLINK "http://elixir.free-electrons.com/linux/v3.16.36/ident/br_handle_frame_finish" </w:instrText>
        </w:r>
      </w:ins>
      <w:r w:rsidRPr="00E33819">
        <w:rPr>
          <w:rPrChange w:id="807" w:author="Jipan Yang" w:date="2017-07-24T20:39:00Z">
            <w:rPr>
              <w:rStyle w:val="nf"/>
              <w:rFonts w:ascii="Courier" w:hAnsi="Courier"/>
              <w:color w:val="0066BB"/>
              <w:sz w:val="22"/>
              <w:szCs w:val="22"/>
            </w:rPr>
          </w:rPrChange>
        </w:rPr>
      </w:r>
      <w:ins w:id="808" w:author="Jipan Yang" w:date="2017-07-24T20:38:00Z">
        <w:r w:rsidRPr="00E33819">
          <w:rPr>
            <w:rPrChange w:id="809" w:author="Jipan Yang" w:date="2017-07-24T20:39:00Z">
              <w:rPr>
                <w:rStyle w:val="nf"/>
                <w:rFonts w:ascii="Courier" w:hAnsi="Courier"/>
                <w:color w:val="0066BB"/>
                <w:sz w:val="22"/>
                <w:szCs w:val="22"/>
              </w:rPr>
            </w:rPrChange>
          </w:rPr>
          <w:fldChar w:fldCharType="separate"/>
        </w:r>
        <w:proofErr w:type="spellStart"/>
        <w:r w:rsidRPr="00E33819">
          <w:rPr>
            <w:rPrChange w:id="810" w:author="Jipan Yang" w:date="2017-07-24T20:39:00Z">
              <w:rPr>
                <w:rStyle w:val="Hyperlink"/>
                <w:rFonts w:ascii="Courier" w:hAnsi="Courier"/>
                <w:b/>
                <w:bCs/>
                <w:sz w:val="22"/>
                <w:szCs w:val="22"/>
                <w:shd w:val="clear" w:color="auto" w:fill="F4F6FF"/>
              </w:rPr>
            </w:rPrChange>
          </w:rPr>
          <w:t>br_handle_frame_finish</w:t>
        </w:r>
        <w:proofErr w:type="spellEnd"/>
        <w:r w:rsidRPr="00E33819">
          <w:rPr>
            <w:rPrChange w:id="811" w:author="Jipan Yang" w:date="2017-07-24T20:39:00Z">
              <w:rPr>
                <w:rStyle w:val="nf"/>
                <w:rFonts w:ascii="Courier" w:hAnsi="Courier"/>
                <w:color w:val="0066BB"/>
                <w:sz w:val="22"/>
                <w:szCs w:val="22"/>
              </w:rPr>
            </w:rPrChange>
          </w:rPr>
          <w:fldChar w:fldCharType="end"/>
        </w:r>
        <w:r w:rsidRPr="00E33819">
          <w:rPr>
            <w:rPrChange w:id="812" w:author="Jipan Yang" w:date="2017-07-24T20:39:00Z">
              <w:rPr>
                <w:rStyle w:val="p"/>
                <w:rFonts w:ascii="Courier" w:hAnsi="Courier"/>
                <w:color w:val="666666"/>
                <w:sz w:val="22"/>
                <w:szCs w:val="22"/>
              </w:rPr>
            </w:rPrChange>
          </w:rPr>
          <w:t>(</w:t>
        </w:r>
        <w:proofErr w:type="spellStart"/>
        <w:r w:rsidRPr="00E33819">
          <w:rPr>
            <w:rPrChange w:id="813" w:author="Jipan Yang" w:date="2017-07-24T20:39:00Z">
              <w:rPr>
                <w:rStyle w:val="k"/>
                <w:rFonts w:ascii="Courier" w:hAnsi="Courier"/>
                <w:color w:val="008800"/>
                <w:sz w:val="22"/>
                <w:szCs w:val="22"/>
              </w:rPr>
            </w:rPrChange>
          </w:rPr>
          <w:t>struct</w:t>
        </w:r>
        <w:proofErr w:type="spellEnd"/>
        <w:r w:rsidRPr="00E33819">
          <w:rPr>
            <w:rPrChange w:id="814" w:author="Jipan Yang" w:date="2017-07-24T20:39:00Z">
              <w:rPr>
                <w:rFonts w:ascii="Courier" w:hAnsi="Courier"/>
                <w:color w:val="000000"/>
                <w:sz w:val="22"/>
                <w:szCs w:val="22"/>
              </w:rPr>
            </w:rPrChange>
          </w:rPr>
          <w:t xml:space="preserve"> </w:t>
        </w:r>
        <w:r w:rsidRPr="00E33819">
          <w:rPr>
            <w:rPrChange w:id="815" w:author="Jipan Yang" w:date="2017-07-24T20:39:00Z">
              <w:rPr>
                <w:rStyle w:val="n"/>
                <w:rFonts w:ascii="Courier" w:hAnsi="Courier"/>
                <w:color w:val="000000"/>
                <w:sz w:val="22"/>
                <w:szCs w:val="22"/>
              </w:rPr>
            </w:rPrChange>
          </w:rPr>
          <w:fldChar w:fldCharType="begin"/>
        </w:r>
        <w:r w:rsidRPr="00E33819">
          <w:rPr>
            <w:rPrChange w:id="816" w:author="Jipan Yang" w:date="2017-07-24T20:39:00Z">
              <w:rPr>
                <w:rStyle w:val="n"/>
                <w:rFonts w:ascii="Courier" w:hAnsi="Courier"/>
                <w:color w:val="000000"/>
                <w:sz w:val="22"/>
                <w:szCs w:val="22"/>
              </w:rPr>
            </w:rPrChange>
          </w:rPr>
          <w:instrText xml:space="preserve"> HYPERLINK "http://elixir.free-electrons.com/linux/v3.16.36/ident/sk_buff" </w:instrText>
        </w:r>
      </w:ins>
      <w:r w:rsidRPr="00E33819">
        <w:rPr>
          <w:rPrChange w:id="817" w:author="Jipan Yang" w:date="2017-07-24T20:39:00Z">
            <w:rPr>
              <w:rStyle w:val="n"/>
              <w:rFonts w:ascii="Courier" w:hAnsi="Courier"/>
              <w:color w:val="000000"/>
              <w:sz w:val="22"/>
              <w:szCs w:val="22"/>
            </w:rPr>
          </w:rPrChange>
        </w:rPr>
      </w:r>
      <w:ins w:id="818" w:author="Jipan Yang" w:date="2017-07-24T20:38:00Z">
        <w:r w:rsidRPr="00E33819">
          <w:rPr>
            <w:rPrChange w:id="819" w:author="Jipan Yang" w:date="2017-07-24T20:39:00Z">
              <w:rPr>
                <w:rStyle w:val="n"/>
                <w:rFonts w:ascii="Courier" w:hAnsi="Courier"/>
                <w:color w:val="000000"/>
                <w:sz w:val="22"/>
                <w:szCs w:val="22"/>
              </w:rPr>
            </w:rPrChange>
          </w:rPr>
          <w:fldChar w:fldCharType="separate"/>
        </w:r>
        <w:proofErr w:type="spellStart"/>
        <w:r w:rsidRPr="00E33819">
          <w:rPr>
            <w:rPrChange w:id="820" w:author="Jipan Yang" w:date="2017-07-24T20:39:00Z">
              <w:rPr>
                <w:rStyle w:val="Hyperlink"/>
                <w:rFonts w:ascii="Courier" w:hAnsi="Courier"/>
                <w:b/>
                <w:bCs/>
                <w:sz w:val="22"/>
                <w:szCs w:val="22"/>
                <w:shd w:val="clear" w:color="auto" w:fill="F4F6FF"/>
              </w:rPr>
            </w:rPrChange>
          </w:rPr>
          <w:t>sk_buff</w:t>
        </w:r>
        <w:proofErr w:type="spellEnd"/>
        <w:r w:rsidRPr="00E33819">
          <w:rPr>
            <w:rPrChange w:id="821" w:author="Jipan Yang" w:date="2017-07-24T20:39:00Z">
              <w:rPr>
                <w:rStyle w:val="n"/>
                <w:rFonts w:ascii="Courier" w:hAnsi="Courier"/>
                <w:color w:val="000000"/>
                <w:sz w:val="22"/>
                <w:szCs w:val="22"/>
              </w:rPr>
            </w:rPrChange>
          </w:rPr>
          <w:fldChar w:fldCharType="end"/>
        </w:r>
        <w:r w:rsidRPr="00E33819">
          <w:rPr>
            <w:rPrChange w:id="822" w:author="Jipan Yang" w:date="2017-07-24T20:39:00Z">
              <w:rPr>
                <w:rFonts w:ascii="Courier" w:hAnsi="Courier"/>
                <w:color w:val="000000"/>
                <w:sz w:val="22"/>
                <w:szCs w:val="22"/>
              </w:rPr>
            </w:rPrChange>
          </w:rPr>
          <w:t xml:space="preserve"> </w:t>
        </w:r>
        <w:r w:rsidRPr="00E33819">
          <w:rPr>
            <w:rPrChange w:id="823" w:author="Jipan Yang" w:date="2017-07-24T20:39:00Z">
              <w:rPr>
                <w:rStyle w:val="o"/>
                <w:rFonts w:ascii="Courier" w:hAnsi="Courier"/>
                <w:color w:val="666666"/>
                <w:sz w:val="22"/>
                <w:szCs w:val="22"/>
              </w:rPr>
            </w:rPrChange>
          </w:rPr>
          <w:t>*</w:t>
        </w:r>
        <w:proofErr w:type="spellStart"/>
        <w:r w:rsidRPr="00E33819">
          <w:rPr>
            <w:rPrChange w:id="824" w:author="Jipan Yang" w:date="2017-07-24T20:39:00Z">
              <w:rPr>
                <w:rStyle w:val="n"/>
                <w:rFonts w:ascii="Courier" w:hAnsi="Courier"/>
                <w:color w:val="000000"/>
                <w:sz w:val="22"/>
                <w:szCs w:val="22"/>
              </w:rPr>
            </w:rPrChange>
          </w:rPr>
          <w:t>skb</w:t>
        </w:r>
        <w:proofErr w:type="spellEnd"/>
        <w:r w:rsidRPr="00E33819">
          <w:rPr>
            <w:rPrChange w:id="825" w:author="Jipan Yang" w:date="2017-07-24T20:39:00Z">
              <w:rPr>
                <w:rStyle w:val="p"/>
                <w:rFonts w:ascii="Courier" w:hAnsi="Courier"/>
                <w:color w:val="666666"/>
                <w:sz w:val="22"/>
                <w:szCs w:val="22"/>
              </w:rPr>
            </w:rPrChange>
          </w:rPr>
          <w:t>)</w:t>
        </w:r>
      </w:ins>
    </w:p>
    <w:p w14:paraId="65BD3563" w14:textId="5B60EC5A" w:rsidR="00E33819" w:rsidRDefault="00E33819" w:rsidP="00E33819">
      <w:pPr>
        <w:pStyle w:val="BodyTextIndent"/>
        <w:rPr>
          <w:ins w:id="826" w:author="Jipan Yang" w:date="2017-07-24T20:36:00Z"/>
        </w:rPr>
        <w:pPrChange w:id="827" w:author="Jipan Yang" w:date="2017-07-24T20:38:00Z">
          <w:pPr/>
        </w:pPrChange>
      </w:pPr>
      <w:ins w:id="828" w:author="Jipan Yang" w:date="2017-07-24T20:36:00Z">
        <w:r>
          <w:fldChar w:fldCharType="begin"/>
        </w:r>
        <w:r>
          <w:instrText xml:space="preserve"> HYPERLINK "</w:instrText>
        </w:r>
        <w:r w:rsidRPr="00E33819">
          <w:instrText>http://elixir.free-electrons.com/linux/v3.16.36/source/net/bridge/br_input.c#L61</w:instrText>
        </w:r>
        <w:r>
          <w:instrText xml:space="preserve">" </w:instrText>
        </w:r>
        <w:r>
          <w:fldChar w:fldCharType="separate"/>
        </w:r>
        <w:r w:rsidRPr="00E33819">
          <w:rPr>
            <w:rPrChange w:id="829" w:author="Jipan Yang" w:date="2017-07-24T20:38:00Z">
              <w:rPr>
                <w:rStyle w:val="Hyperlink"/>
              </w:rPr>
            </w:rPrChange>
          </w:rPr>
          <w:t>http://elixir.free-electrons.com/linux/v3.16.36/source/net/bridge/br_input.c#L61</w:t>
        </w:r>
        <w:r>
          <w:fldChar w:fldCharType="end"/>
        </w:r>
      </w:ins>
      <w:ins w:id="830" w:author="Jipan Yang" w:date="2017-07-24T20:39:00Z">
        <w:r>
          <w:t xml:space="preserve"> is the major</w:t>
        </w:r>
      </w:ins>
      <w:ins w:id="831" w:author="Jipan Yang" w:date="2017-07-24T20:40:00Z">
        <w:r>
          <w:t xml:space="preserve"> </w:t>
        </w:r>
      </w:ins>
      <w:ins w:id="832" w:author="Jipan Yang" w:date="2017-07-24T20:39:00Z">
        <w:r>
          <w:t>f function to be touched.</w:t>
        </w:r>
      </w:ins>
    </w:p>
    <w:p w14:paraId="3897FBA0" w14:textId="77777777" w:rsidR="00E33819" w:rsidRDefault="00E33819" w:rsidP="0021673B"/>
    <w:p w14:paraId="66CE21A5" w14:textId="6DC120F3" w:rsidR="0021673B" w:rsidRDefault="00EC1414" w:rsidP="00EC1414">
      <w:pPr>
        <w:pStyle w:val="Heading2"/>
      </w:pPr>
      <w:bookmarkStart w:id="833" w:name="_Toc484988206"/>
      <w:r>
        <w:t>Debugging and testing support</w:t>
      </w:r>
      <w:bookmarkEnd w:id="833"/>
    </w:p>
    <w:p w14:paraId="1195D1CC" w14:textId="5DCD27CC" w:rsidR="0021673B" w:rsidRDefault="002C59C4">
      <w:pPr>
        <w:pStyle w:val="BodyTextIndent"/>
        <w:pPrChange w:id="834" w:author="Jipan Yang" w:date="2017-06-11T23:45:00Z">
          <w:pPr/>
        </w:pPrChange>
      </w:pPr>
      <w:r>
        <w:t xml:space="preserve">For Linux </w:t>
      </w:r>
      <w:proofErr w:type="spellStart"/>
      <w:r w:rsidR="004972D9">
        <w:t>vlan</w:t>
      </w:r>
      <w:proofErr w:type="spellEnd"/>
      <w:r w:rsidR="004972D9">
        <w:t xml:space="preserve"> setup and </w:t>
      </w:r>
      <w:proofErr w:type="gramStart"/>
      <w:r w:rsidR="004972D9">
        <w:t>status,  iproute</w:t>
      </w:r>
      <w:proofErr w:type="gramEnd"/>
      <w:r w:rsidR="004972D9">
        <w:t>2 suite commands should be good enough after the “</w:t>
      </w:r>
      <w:r w:rsidR="004972D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–EOPNOTSUPP”  </w:t>
      </w:r>
      <w:r w:rsidR="004972D9">
        <w:t>fix.</w:t>
      </w:r>
    </w:p>
    <w:p w14:paraId="227CAEDA" w14:textId="0B4BB982" w:rsidR="004972D9" w:rsidRDefault="00283399">
      <w:pPr>
        <w:pStyle w:val="BodyTextIndent"/>
        <w:pPrChange w:id="835" w:author="Jipan Yang" w:date="2017-06-11T23:45:00Z">
          <w:pPr/>
        </w:pPrChange>
      </w:pPr>
      <w:proofErr w:type="spellStart"/>
      <w:r>
        <w:t>Redis</w:t>
      </w:r>
      <w:proofErr w:type="spellEnd"/>
      <w:r>
        <w:t xml:space="preserve"> commands are nice approach for checking </w:t>
      </w:r>
      <w:proofErr w:type="spellStart"/>
      <w:r>
        <w:t>vlan</w:t>
      </w:r>
      <w:proofErr w:type="spellEnd"/>
      <w:r>
        <w:t xml:space="preserve"> data in CONFIG DB and SAI DB.</w:t>
      </w:r>
    </w:p>
    <w:p w14:paraId="001045A0" w14:textId="27AD7180" w:rsidR="00283399" w:rsidDel="00D5383C" w:rsidRDefault="00283399">
      <w:pPr>
        <w:pStyle w:val="BodyTextIndent"/>
        <w:rPr>
          <w:del w:id="836" w:author="Jipan Yang" w:date="2017-06-11T23:45:00Z"/>
        </w:rPr>
        <w:pPrChange w:id="837" w:author="Jipan Yang" w:date="2017-06-11T23:45:00Z">
          <w:pPr/>
        </w:pPrChange>
      </w:pPr>
      <w:r>
        <w:t xml:space="preserve">ASIC debugging command like </w:t>
      </w:r>
      <w:proofErr w:type="spellStart"/>
      <w:r>
        <w:t>bcmcmd</w:t>
      </w:r>
      <w:proofErr w:type="spellEnd"/>
      <w:r w:rsidR="006D2D40">
        <w:t xml:space="preserve"> is good for checking ASIC</w:t>
      </w:r>
      <w:r>
        <w:t xml:space="preserve"> </w:t>
      </w:r>
      <w:proofErr w:type="spellStart"/>
      <w:r w:rsidR="00CF1CA0">
        <w:t>config</w:t>
      </w:r>
      <w:proofErr w:type="spellEnd"/>
      <w:r w:rsidR="00CF1CA0">
        <w:t xml:space="preserve"> and stats.</w:t>
      </w:r>
    </w:p>
    <w:p w14:paraId="3B9E2EB0" w14:textId="77777777" w:rsidR="0021673B" w:rsidRDefault="0021673B">
      <w:pPr>
        <w:pStyle w:val="BodyTextIndent"/>
        <w:pPrChange w:id="838" w:author="Jipan Yang" w:date="2017-06-11T23:45:00Z">
          <w:pPr/>
        </w:pPrChange>
      </w:pPr>
    </w:p>
    <w:p w14:paraId="40B7EBDD" w14:textId="0FDD6259" w:rsidR="00283399" w:rsidDel="00D5383C" w:rsidRDefault="00FB3963">
      <w:pPr>
        <w:pStyle w:val="BodyTextIndent"/>
        <w:rPr>
          <w:del w:id="839" w:author="Jipan Yang" w:date="2017-06-11T23:45:00Z"/>
        </w:rPr>
        <w:pPrChange w:id="840" w:author="Jipan Yang" w:date="2017-06-11T23:45:00Z">
          <w:pPr/>
        </w:pPrChange>
      </w:pPr>
      <w:r>
        <w:t xml:space="preserve">A similar utility like </w:t>
      </w:r>
      <w:proofErr w:type="spellStart"/>
      <w:r w:rsidR="00283399">
        <w:t>portstat</w:t>
      </w:r>
      <w:proofErr w:type="spellEnd"/>
      <w:r w:rsidR="00283399">
        <w:t xml:space="preserve"> </w:t>
      </w:r>
      <w:r>
        <w:t>could be implemented</w:t>
      </w:r>
      <w:r w:rsidR="00283399">
        <w:t xml:space="preserve"> for VLAN interface support.</w:t>
      </w:r>
    </w:p>
    <w:p w14:paraId="3DEAFC3C" w14:textId="77777777" w:rsidR="00283399" w:rsidRDefault="00283399">
      <w:pPr>
        <w:pStyle w:val="BodyTextIndent"/>
        <w:pPrChange w:id="841" w:author="Jipan Yang" w:date="2017-06-11T23:45:00Z">
          <w:pPr/>
        </w:pPrChange>
      </w:pPr>
    </w:p>
    <w:p w14:paraId="2E44D762" w14:textId="10D15A38" w:rsidR="00283399" w:rsidRPr="0021673B" w:rsidRDefault="00283399">
      <w:pPr>
        <w:pStyle w:val="BodyTextIndent"/>
        <w:pPrChange w:id="842" w:author="Jipan Yang" w:date="2017-06-11T23:45:00Z">
          <w:pPr/>
        </w:pPrChange>
      </w:pPr>
      <w:del w:id="843" w:author="Jipan Yang" w:date="2017-07-24T20:40:00Z">
        <w:r w:rsidDel="00765966">
          <w:delText>A set of JSON files</w:delText>
        </w:r>
      </w:del>
      <w:proofErr w:type="spellStart"/>
      <w:ins w:id="844" w:author="Jipan Yang" w:date="2017-07-24T20:40:00Z">
        <w:r w:rsidR="00765966">
          <w:t>cfgmgrtest</w:t>
        </w:r>
        <w:proofErr w:type="spellEnd"/>
        <w:r w:rsidR="0029219E">
          <w:t xml:space="preserve"> module</w:t>
        </w:r>
      </w:ins>
      <w:r>
        <w:t xml:space="preserve"> for practicing VLAN unit test against CONFIG DB </w:t>
      </w:r>
      <w:r w:rsidR="00FB3963">
        <w:t xml:space="preserve">could </w:t>
      </w:r>
      <w:r>
        <w:t xml:space="preserve">be prepared.  </w:t>
      </w:r>
    </w:p>
    <w:p w14:paraId="3E71FCE4" w14:textId="00D9A6DE" w:rsidR="0021673B" w:rsidRDefault="00510B31" w:rsidP="00510B31">
      <w:pPr>
        <w:pStyle w:val="Heading1"/>
      </w:pPr>
      <w:bookmarkStart w:id="845" w:name="_Toc484988207"/>
      <w:r>
        <w:t>Appendi</w:t>
      </w:r>
      <w:r w:rsidR="00E3733B">
        <w:t>ces</w:t>
      </w:r>
      <w:bookmarkEnd w:id="845"/>
    </w:p>
    <w:p w14:paraId="7F253F4A" w14:textId="77777777" w:rsidR="00510B31" w:rsidRDefault="00510B31" w:rsidP="0021673B"/>
    <w:p w14:paraId="150A3E9C" w14:textId="77FEAEC6" w:rsidR="00E3733B" w:rsidRDefault="00E3733B" w:rsidP="00510B31">
      <w:pPr>
        <w:pStyle w:val="Heading2"/>
        <w:numPr>
          <w:ilvl w:val="0"/>
          <w:numId w:val="12"/>
        </w:numPr>
        <w:rPr>
          <w:ins w:id="846" w:author="Jipan Yang" w:date="2017-06-10T23:20:00Z"/>
        </w:rPr>
      </w:pPr>
      <w:bookmarkStart w:id="847" w:name="_Toc484988208"/>
      <w:r>
        <w:t xml:space="preserve">Linux </w:t>
      </w:r>
      <w:proofErr w:type="spellStart"/>
      <w:r>
        <w:t>vlan</w:t>
      </w:r>
      <w:proofErr w:type="spellEnd"/>
      <w:r>
        <w:t xml:space="preserve"> aware bridge</w:t>
      </w:r>
      <w:r w:rsidR="003C4557">
        <w:t xml:space="preserve"> and </w:t>
      </w:r>
      <w:proofErr w:type="spellStart"/>
      <w:r w:rsidR="003C4557">
        <w:t>ip</w:t>
      </w:r>
      <w:proofErr w:type="spellEnd"/>
      <w:r w:rsidR="003C4557">
        <w:t xml:space="preserve"> over </w:t>
      </w:r>
      <w:proofErr w:type="spellStart"/>
      <w:r w:rsidR="003C4557">
        <w:t>vlan</w:t>
      </w:r>
      <w:proofErr w:type="spellEnd"/>
      <w:r>
        <w:t xml:space="preserve"> configuration example</w:t>
      </w:r>
      <w:bookmarkEnd w:id="847"/>
    </w:p>
    <w:p w14:paraId="7295C34F" w14:textId="0B4052AD" w:rsidR="007354D9" w:rsidRPr="006D5821" w:rsidRDefault="00083D90">
      <w:pPr>
        <w:pStyle w:val="BodyTextIndent"/>
        <w:pPrChange w:id="848" w:author="Jipan Yang" w:date="2017-06-11T23:46:00Z">
          <w:pPr>
            <w:pStyle w:val="Heading2"/>
            <w:numPr>
              <w:numId w:val="12"/>
            </w:numPr>
            <w:ind w:left="720" w:hanging="360"/>
          </w:pPr>
        </w:pPrChange>
      </w:pPr>
      <w:ins w:id="849" w:author="Jipan Yang" w:date="2017-06-10T23:20:00Z">
        <w:r>
          <w:t xml:space="preserve">brt1 is the name of bridge which has </w:t>
        </w:r>
        <w:proofErr w:type="spellStart"/>
        <w:r>
          <w:t>vlan_filtering</w:t>
        </w:r>
        <w:proofErr w:type="spellEnd"/>
        <w:r>
          <w:t xml:space="preserve"> feature enable</w:t>
        </w:r>
        <w:r w:rsidR="00D5383C">
          <w:t>d in the example below:</w:t>
        </w:r>
      </w:ins>
    </w:p>
    <w:p w14:paraId="2ADBF31E" w14:textId="77777777" w:rsidR="003C4557" w:rsidRDefault="003C4557" w:rsidP="003C4557">
      <w:pPr>
        <w:pStyle w:val="BlockText"/>
      </w:pPr>
      <w:proofErr w:type="spellStart"/>
      <w:r>
        <w:t>ip</w:t>
      </w:r>
      <w:proofErr w:type="spellEnd"/>
      <w:r>
        <w:t xml:space="preserve"> link del brt1</w:t>
      </w:r>
    </w:p>
    <w:p w14:paraId="530A7E2B" w14:textId="77777777" w:rsidR="003C4557" w:rsidRDefault="003C4557" w:rsidP="003C4557">
      <w:pPr>
        <w:pStyle w:val="BlockText"/>
      </w:pPr>
      <w:proofErr w:type="spellStart"/>
      <w:r>
        <w:t>ip</w:t>
      </w:r>
      <w:proofErr w:type="spellEnd"/>
      <w:r>
        <w:t xml:space="preserve"> link add brt1 up type bridge</w:t>
      </w:r>
    </w:p>
    <w:p w14:paraId="54972145" w14:textId="77777777" w:rsidR="003C4557" w:rsidRDefault="003C4557" w:rsidP="003C4557">
      <w:pPr>
        <w:pStyle w:val="BlockText"/>
      </w:pPr>
      <w:r>
        <w:t>echo 1 &gt; /sys/class/net/brt1/bridge/</w:t>
      </w:r>
      <w:proofErr w:type="spellStart"/>
      <w:r>
        <w:t>vlan_filtering</w:t>
      </w:r>
      <w:proofErr w:type="spellEnd"/>
    </w:p>
    <w:p w14:paraId="44E43240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del vid 1 dev brt1 self</w:t>
      </w:r>
    </w:p>
    <w:p w14:paraId="0168A775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1001 dev brt1 self </w:t>
      </w:r>
      <w:proofErr w:type="spellStart"/>
      <w:r>
        <w:t>pvid</w:t>
      </w:r>
      <w:proofErr w:type="spellEnd"/>
      <w:r>
        <w:t xml:space="preserve"> untagged</w:t>
      </w:r>
    </w:p>
    <w:p w14:paraId="26ECDDB1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1002 dev brt1 self</w:t>
      </w:r>
    </w:p>
    <w:p w14:paraId="68018CE4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1003 dev brt1 self</w:t>
      </w:r>
    </w:p>
    <w:p w14:paraId="1E86F802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1004 dev brt1 self</w:t>
      </w:r>
    </w:p>
    <w:p w14:paraId="3AE5398C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1005 dev brt1 self</w:t>
      </w:r>
    </w:p>
    <w:p w14:paraId="06DD7B04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1006 dev brt1 self</w:t>
      </w:r>
    </w:p>
    <w:p w14:paraId="79C5030B" w14:textId="77777777" w:rsidR="003C4557" w:rsidRDefault="003C4557" w:rsidP="003C4557">
      <w:pPr>
        <w:pStyle w:val="BlockText"/>
      </w:pPr>
    </w:p>
    <w:p w14:paraId="1612BEDA" w14:textId="77777777" w:rsidR="003C4557" w:rsidRDefault="003C4557" w:rsidP="003C4557">
      <w:pPr>
        <w:pStyle w:val="BlockText"/>
      </w:pPr>
      <w:proofErr w:type="spellStart"/>
      <w:r>
        <w:t>ip</w:t>
      </w:r>
      <w:proofErr w:type="spellEnd"/>
      <w:r>
        <w:t xml:space="preserve"> link set eth2 master brt1</w:t>
      </w:r>
    </w:p>
    <w:p w14:paraId="68305C6D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del vid 1 dev eth2</w:t>
      </w:r>
    </w:p>
    <w:p w14:paraId="2256BA62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1004 dev eth2</w:t>
      </w:r>
    </w:p>
    <w:p w14:paraId="743913F2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1005 dev eth2</w:t>
      </w:r>
    </w:p>
    <w:p w14:paraId="4CBF1CA8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1006 dev eth2</w:t>
      </w:r>
    </w:p>
    <w:p w14:paraId="5ABB28AE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1001 dev eth2 </w:t>
      </w:r>
      <w:proofErr w:type="spellStart"/>
      <w:r>
        <w:t>pvid</w:t>
      </w:r>
      <w:proofErr w:type="spellEnd"/>
      <w:r>
        <w:t xml:space="preserve"> untagged</w:t>
      </w:r>
    </w:p>
    <w:p w14:paraId="59147845" w14:textId="77777777" w:rsidR="003C4557" w:rsidRDefault="003C4557" w:rsidP="003C4557">
      <w:pPr>
        <w:pStyle w:val="BlockText"/>
      </w:pPr>
    </w:p>
    <w:p w14:paraId="0156DFD6" w14:textId="77777777" w:rsidR="003C4557" w:rsidRDefault="003C4557" w:rsidP="003C4557">
      <w:pPr>
        <w:pStyle w:val="BlockText"/>
      </w:pPr>
      <w:proofErr w:type="spellStart"/>
      <w:r>
        <w:t>ip</w:t>
      </w:r>
      <w:proofErr w:type="spellEnd"/>
      <w:r>
        <w:t xml:space="preserve"> link set eth1 master brt1</w:t>
      </w:r>
    </w:p>
    <w:p w14:paraId="7CD5D660" w14:textId="77777777" w:rsidR="003C4557" w:rsidRDefault="003C4557" w:rsidP="003C4557">
      <w:pPr>
        <w:pStyle w:val="BlockText"/>
      </w:pPr>
    </w:p>
    <w:p w14:paraId="328E2593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del vid 1 dev eth1</w:t>
      </w:r>
    </w:p>
    <w:p w14:paraId="124451CB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1004 dev eth1</w:t>
      </w:r>
    </w:p>
    <w:p w14:paraId="6202A6F8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1005 dev eth1</w:t>
      </w:r>
    </w:p>
    <w:p w14:paraId="1ACC6A36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1006 dev eth1</w:t>
      </w:r>
    </w:p>
    <w:p w14:paraId="2F136599" w14:textId="77777777" w:rsidR="003C4557" w:rsidRDefault="003C4557" w:rsidP="003C4557">
      <w:pPr>
        <w:pStyle w:val="BlockText"/>
      </w:pPr>
      <w:r>
        <w:lastRenderedPageBreak/>
        <w:t xml:space="preserve">bridge </w:t>
      </w:r>
      <w:proofErr w:type="spellStart"/>
      <w:r>
        <w:t>vlan</w:t>
      </w:r>
      <w:proofErr w:type="spellEnd"/>
      <w:r>
        <w:t xml:space="preserve"> add vid 1002 dev eth1</w:t>
      </w:r>
    </w:p>
    <w:p w14:paraId="162D591B" w14:textId="77777777" w:rsidR="003C4557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1003 dev eth1</w:t>
      </w:r>
    </w:p>
    <w:p w14:paraId="2D229008" w14:textId="64C00EF6" w:rsidR="00E3733B" w:rsidRDefault="003C4557" w:rsidP="003C4557">
      <w:pPr>
        <w:pStyle w:val="BlockText"/>
      </w:pPr>
      <w:r>
        <w:t xml:space="preserve">bridge </w:t>
      </w:r>
      <w:proofErr w:type="spellStart"/>
      <w:r>
        <w:t>vlan</w:t>
      </w:r>
      <w:proofErr w:type="spellEnd"/>
      <w:r>
        <w:t xml:space="preserve"> add vid 1001 dev eth1 </w:t>
      </w:r>
      <w:proofErr w:type="spellStart"/>
      <w:r>
        <w:t>pvid</w:t>
      </w:r>
      <w:proofErr w:type="spellEnd"/>
      <w:r>
        <w:t xml:space="preserve"> untagged</w:t>
      </w:r>
    </w:p>
    <w:p w14:paraId="370AEF60" w14:textId="77777777" w:rsidR="003C4557" w:rsidRDefault="003C4557" w:rsidP="003C4557">
      <w:pPr>
        <w:pStyle w:val="BlockText"/>
      </w:pPr>
    </w:p>
    <w:p w14:paraId="398E00F4" w14:textId="77777777" w:rsidR="003C4557" w:rsidRDefault="003C4557" w:rsidP="003C4557">
      <w:pPr>
        <w:pStyle w:val="BlockText"/>
      </w:pPr>
    </w:p>
    <w:p w14:paraId="74B1A1C6" w14:textId="77777777" w:rsidR="003C4557" w:rsidRDefault="003C4557" w:rsidP="003C4557">
      <w:pPr>
        <w:pStyle w:val="BlockText"/>
      </w:pPr>
      <w:proofErr w:type="spellStart"/>
      <w:r>
        <w:t>ip</w:t>
      </w:r>
      <w:proofErr w:type="spellEnd"/>
      <w:r>
        <w:t xml:space="preserve"> link add link brt1 name Vlan1003 type </w:t>
      </w:r>
      <w:proofErr w:type="spellStart"/>
      <w:r>
        <w:t>vlan</w:t>
      </w:r>
      <w:proofErr w:type="spellEnd"/>
      <w:r>
        <w:t xml:space="preserve"> id 1003</w:t>
      </w:r>
    </w:p>
    <w:p w14:paraId="5D9824A3" w14:textId="77777777" w:rsidR="003C4557" w:rsidRDefault="003C4557" w:rsidP="003C4557">
      <w:pPr>
        <w:pStyle w:val="BlockText"/>
      </w:pPr>
    </w:p>
    <w:p w14:paraId="30C256DC" w14:textId="77777777" w:rsidR="003C4557" w:rsidRDefault="003C4557" w:rsidP="003C4557">
      <w:pPr>
        <w:pStyle w:val="BlockText"/>
      </w:pPr>
      <w:proofErr w:type="spellStart"/>
      <w:r>
        <w:t>ip</w:t>
      </w:r>
      <w:proofErr w:type="spellEnd"/>
      <w:r>
        <w:t xml:space="preserve"> address add 192.168.103.3/24 dev Vlan1003</w:t>
      </w:r>
    </w:p>
    <w:p w14:paraId="7243FBD8" w14:textId="2A8B0100" w:rsidR="003C4557" w:rsidRDefault="003C4557" w:rsidP="003C4557">
      <w:pPr>
        <w:pStyle w:val="BlockText"/>
      </w:pPr>
      <w:proofErr w:type="spellStart"/>
      <w:r>
        <w:t>ip</w:t>
      </w:r>
      <w:proofErr w:type="spellEnd"/>
      <w:r>
        <w:t xml:space="preserve"> address add 192.168.104.3/24 dev Vlan1003</w:t>
      </w:r>
    </w:p>
    <w:p w14:paraId="7BAAAC8D" w14:textId="77777777" w:rsidR="003C4557" w:rsidRDefault="003C4557" w:rsidP="003C4557">
      <w:pPr>
        <w:pStyle w:val="BlockText"/>
      </w:pPr>
    </w:p>
    <w:p w14:paraId="05762826" w14:textId="77777777" w:rsidR="003C4557" w:rsidRDefault="003C4557" w:rsidP="003C4557">
      <w:pPr>
        <w:pStyle w:val="BlockText"/>
      </w:pPr>
      <w:r>
        <w:t>root@debianhost2:/home/</w:t>
      </w:r>
      <w:proofErr w:type="spellStart"/>
      <w:r>
        <w:t>jipan</w:t>
      </w:r>
      <w:proofErr w:type="spellEnd"/>
      <w:r>
        <w:t xml:space="preserve"># bridge </w:t>
      </w:r>
      <w:proofErr w:type="spellStart"/>
      <w:r>
        <w:t>vlan</w:t>
      </w:r>
      <w:proofErr w:type="spellEnd"/>
    </w:p>
    <w:p w14:paraId="20EEF90C" w14:textId="77777777" w:rsidR="003C4557" w:rsidRDefault="003C4557" w:rsidP="003C4557">
      <w:pPr>
        <w:pStyle w:val="BlockText"/>
      </w:pPr>
      <w:r>
        <w:t>port</w:t>
      </w:r>
      <w:r>
        <w:tab/>
      </w:r>
      <w:proofErr w:type="spellStart"/>
      <w:r>
        <w:t>vlan</w:t>
      </w:r>
      <w:proofErr w:type="spellEnd"/>
      <w:r>
        <w:t xml:space="preserve"> ids</w:t>
      </w:r>
    </w:p>
    <w:p w14:paraId="0AD50087" w14:textId="77777777" w:rsidR="003C4557" w:rsidRDefault="003C4557" w:rsidP="003C4557">
      <w:pPr>
        <w:pStyle w:val="BlockText"/>
      </w:pPr>
      <w:r>
        <w:t>eth1</w:t>
      </w:r>
      <w:r>
        <w:tab/>
        <w:t xml:space="preserve"> 1001 PVID Egress Untagged</w:t>
      </w:r>
    </w:p>
    <w:p w14:paraId="2881F33E" w14:textId="77777777" w:rsidR="003C4557" w:rsidRDefault="003C4557" w:rsidP="003C4557">
      <w:pPr>
        <w:pStyle w:val="BlockText"/>
      </w:pPr>
      <w:r>
        <w:tab/>
        <w:t xml:space="preserve"> 1002</w:t>
      </w:r>
    </w:p>
    <w:p w14:paraId="1C5D4DD8" w14:textId="77777777" w:rsidR="003C4557" w:rsidRDefault="003C4557" w:rsidP="003C4557">
      <w:pPr>
        <w:pStyle w:val="BlockText"/>
      </w:pPr>
      <w:r>
        <w:tab/>
        <w:t xml:space="preserve"> 1003</w:t>
      </w:r>
    </w:p>
    <w:p w14:paraId="42801369" w14:textId="77777777" w:rsidR="003C4557" w:rsidRDefault="003C4557" w:rsidP="003C4557">
      <w:pPr>
        <w:pStyle w:val="BlockText"/>
      </w:pPr>
      <w:r>
        <w:tab/>
        <w:t xml:space="preserve"> 1004</w:t>
      </w:r>
    </w:p>
    <w:p w14:paraId="467588F9" w14:textId="77777777" w:rsidR="003C4557" w:rsidRDefault="003C4557" w:rsidP="003C4557">
      <w:pPr>
        <w:pStyle w:val="BlockText"/>
      </w:pPr>
      <w:r>
        <w:tab/>
        <w:t xml:space="preserve"> 1005</w:t>
      </w:r>
    </w:p>
    <w:p w14:paraId="26148C87" w14:textId="77777777" w:rsidR="003C4557" w:rsidRDefault="003C4557" w:rsidP="003C4557">
      <w:pPr>
        <w:pStyle w:val="BlockText"/>
      </w:pPr>
      <w:r>
        <w:tab/>
        <w:t xml:space="preserve"> 1006</w:t>
      </w:r>
    </w:p>
    <w:p w14:paraId="7D5FE93C" w14:textId="77777777" w:rsidR="003C4557" w:rsidRDefault="003C4557" w:rsidP="003C4557">
      <w:pPr>
        <w:pStyle w:val="BlockText"/>
      </w:pPr>
    </w:p>
    <w:p w14:paraId="6383ACF6" w14:textId="77777777" w:rsidR="003C4557" w:rsidRDefault="003C4557" w:rsidP="003C4557">
      <w:pPr>
        <w:pStyle w:val="BlockText"/>
      </w:pPr>
      <w:r>
        <w:t>eth2</w:t>
      </w:r>
      <w:r>
        <w:tab/>
        <w:t xml:space="preserve"> 1001 PVID Egress Untagged</w:t>
      </w:r>
    </w:p>
    <w:p w14:paraId="4D8F5779" w14:textId="77777777" w:rsidR="003C4557" w:rsidRDefault="003C4557" w:rsidP="003C4557">
      <w:pPr>
        <w:pStyle w:val="BlockText"/>
      </w:pPr>
      <w:r>
        <w:tab/>
        <w:t xml:space="preserve"> 1004</w:t>
      </w:r>
    </w:p>
    <w:p w14:paraId="0F1B8B56" w14:textId="77777777" w:rsidR="003C4557" w:rsidRDefault="003C4557" w:rsidP="003C4557">
      <w:pPr>
        <w:pStyle w:val="BlockText"/>
      </w:pPr>
      <w:r>
        <w:tab/>
        <w:t xml:space="preserve"> 1005</w:t>
      </w:r>
    </w:p>
    <w:p w14:paraId="2EBD1592" w14:textId="77777777" w:rsidR="003C4557" w:rsidRDefault="003C4557" w:rsidP="003C4557">
      <w:pPr>
        <w:pStyle w:val="BlockText"/>
      </w:pPr>
      <w:r>
        <w:tab/>
        <w:t xml:space="preserve"> 1006</w:t>
      </w:r>
    </w:p>
    <w:p w14:paraId="26F145C7" w14:textId="77777777" w:rsidR="003C4557" w:rsidRDefault="003C4557" w:rsidP="003C4557">
      <w:pPr>
        <w:pStyle w:val="BlockText"/>
      </w:pPr>
    </w:p>
    <w:p w14:paraId="110E9E90" w14:textId="77777777" w:rsidR="003C4557" w:rsidRDefault="003C4557" w:rsidP="003C4557">
      <w:pPr>
        <w:pStyle w:val="BlockText"/>
      </w:pPr>
      <w:r>
        <w:t>brt1</w:t>
      </w:r>
      <w:r>
        <w:tab/>
        <w:t xml:space="preserve"> 1001 PVID Egress Untagged</w:t>
      </w:r>
    </w:p>
    <w:p w14:paraId="78E5C7C9" w14:textId="77777777" w:rsidR="003C4557" w:rsidRDefault="003C4557" w:rsidP="003C4557">
      <w:pPr>
        <w:pStyle w:val="BlockText"/>
      </w:pPr>
      <w:r>
        <w:tab/>
        <w:t xml:space="preserve"> 1002</w:t>
      </w:r>
    </w:p>
    <w:p w14:paraId="222E632E" w14:textId="77777777" w:rsidR="003C4557" w:rsidRDefault="003C4557" w:rsidP="003C4557">
      <w:pPr>
        <w:pStyle w:val="BlockText"/>
      </w:pPr>
      <w:r>
        <w:tab/>
        <w:t xml:space="preserve"> 1003</w:t>
      </w:r>
    </w:p>
    <w:p w14:paraId="689FAA9C" w14:textId="77777777" w:rsidR="003C4557" w:rsidRDefault="003C4557" w:rsidP="003C4557">
      <w:pPr>
        <w:pStyle w:val="BlockText"/>
      </w:pPr>
      <w:r>
        <w:tab/>
        <w:t xml:space="preserve"> 1004</w:t>
      </w:r>
    </w:p>
    <w:p w14:paraId="506106C7" w14:textId="77777777" w:rsidR="003C4557" w:rsidRDefault="003C4557" w:rsidP="003C4557">
      <w:pPr>
        <w:pStyle w:val="BlockText"/>
        <w:rPr>
          <w:lang w:eastAsia="zh-CN"/>
        </w:rPr>
      </w:pPr>
      <w:r>
        <w:tab/>
        <w:t xml:space="preserve"> 1005</w:t>
      </w:r>
    </w:p>
    <w:p w14:paraId="354DCD8C" w14:textId="77777777" w:rsidR="003C4557" w:rsidRDefault="003C4557" w:rsidP="003C4557">
      <w:pPr>
        <w:pStyle w:val="BlockText"/>
      </w:pPr>
      <w:r>
        <w:tab/>
        <w:t xml:space="preserve"> 1006</w:t>
      </w:r>
    </w:p>
    <w:p w14:paraId="04D331C1" w14:textId="77777777" w:rsidR="003C4557" w:rsidRDefault="003C4557" w:rsidP="003C4557">
      <w:pPr>
        <w:pStyle w:val="BlockText"/>
      </w:pPr>
    </w:p>
    <w:p w14:paraId="35286DF0" w14:textId="77777777" w:rsidR="003C4557" w:rsidRDefault="003C4557" w:rsidP="003C4557">
      <w:pPr>
        <w:pStyle w:val="BlockText"/>
      </w:pPr>
      <w:r>
        <w:t>root@debianhost2:/home/</w:t>
      </w:r>
      <w:proofErr w:type="spellStart"/>
      <w:r>
        <w:t>jipan</w:t>
      </w:r>
      <w:proofErr w:type="spellEnd"/>
      <w:r>
        <w:t xml:space="preserve"># </w:t>
      </w:r>
      <w:proofErr w:type="spellStart"/>
      <w:r>
        <w:t>ip</w:t>
      </w:r>
      <w:proofErr w:type="spellEnd"/>
      <w:r>
        <w:t xml:space="preserve"> add show Vlan1003</w:t>
      </w:r>
    </w:p>
    <w:p w14:paraId="6B0E6C32" w14:textId="77777777" w:rsidR="003C4557" w:rsidRDefault="003C4557" w:rsidP="003C4557">
      <w:pPr>
        <w:pStyle w:val="BlockText"/>
      </w:pPr>
      <w:r>
        <w:t>36: Vlan1003@brt1: &lt;</w:t>
      </w:r>
      <w:proofErr w:type="gramStart"/>
      <w:r>
        <w:t>BROADCAST,MULTICAST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noop</w:t>
      </w:r>
      <w:proofErr w:type="spellEnd"/>
      <w:r>
        <w:t xml:space="preserve"> state DOWN group default </w:t>
      </w:r>
    </w:p>
    <w:p w14:paraId="2359BC77" w14:textId="77777777" w:rsidR="003C4557" w:rsidRDefault="003C4557" w:rsidP="003C4557">
      <w:pPr>
        <w:pStyle w:val="BlockText"/>
      </w:pPr>
      <w:r>
        <w:t xml:space="preserve">    link/ether 52:54:00:00:bd:3f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</w:p>
    <w:p w14:paraId="449FF646" w14:textId="77777777" w:rsidR="003C4557" w:rsidRDefault="003C4557" w:rsidP="003C4557">
      <w:pPr>
        <w:pStyle w:val="BlockText"/>
      </w:pPr>
      <w:r>
        <w:t xml:space="preserve">    </w:t>
      </w:r>
      <w:proofErr w:type="spellStart"/>
      <w:r>
        <w:t>inet</w:t>
      </w:r>
      <w:proofErr w:type="spellEnd"/>
      <w:r>
        <w:t xml:space="preserve"> 192.168.103.3/24 scope global Vlan1003</w:t>
      </w:r>
    </w:p>
    <w:p w14:paraId="47B7BB7D" w14:textId="77777777" w:rsidR="003C4557" w:rsidRDefault="003C4557" w:rsidP="003C4557">
      <w:pPr>
        <w:pStyle w:val="BlockText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EA07F00" w14:textId="77777777" w:rsidR="003C4557" w:rsidRDefault="003C4557" w:rsidP="003C4557">
      <w:pPr>
        <w:pStyle w:val="BlockText"/>
      </w:pPr>
      <w:r>
        <w:t xml:space="preserve">    </w:t>
      </w:r>
      <w:proofErr w:type="spellStart"/>
      <w:r>
        <w:t>inet</w:t>
      </w:r>
      <w:proofErr w:type="spellEnd"/>
      <w:r>
        <w:t xml:space="preserve"> 192.168.104.3/24 scope global Vlan1003</w:t>
      </w:r>
    </w:p>
    <w:p w14:paraId="472E0991" w14:textId="1E3525FA" w:rsidR="003C4557" w:rsidRDefault="003C4557" w:rsidP="003C4557">
      <w:pPr>
        <w:pStyle w:val="BlockText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D044545" w14:textId="77777777" w:rsidR="003C4557" w:rsidRDefault="003C4557" w:rsidP="00E3733B"/>
    <w:p w14:paraId="38E34813" w14:textId="4510AC6E" w:rsidR="00E3733B" w:rsidRDefault="00E3733B" w:rsidP="00E3733B">
      <w:pPr>
        <w:pStyle w:val="Heading2"/>
      </w:pPr>
      <w:r>
        <w:lastRenderedPageBreak/>
        <w:t xml:space="preserve"> </w:t>
      </w:r>
    </w:p>
    <w:p w14:paraId="7D59A81E" w14:textId="389D75EA" w:rsidR="00510B31" w:rsidRPr="00510B31" w:rsidRDefault="00510B31" w:rsidP="00510B31">
      <w:pPr>
        <w:pStyle w:val="Heading2"/>
        <w:numPr>
          <w:ilvl w:val="0"/>
          <w:numId w:val="12"/>
        </w:numPr>
      </w:pPr>
      <w:bookmarkStart w:id="850" w:name="_Toc484988209"/>
      <w:r>
        <w:t>VLAN trunk support</w:t>
      </w:r>
      <w:r w:rsidR="00B92DC0">
        <w:t xml:space="preserve"> if done</w:t>
      </w:r>
      <w:r>
        <w:t xml:space="preserve"> under current </w:t>
      </w:r>
      <w:proofErr w:type="spellStart"/>
      <w:r>
        <w:t>config</w:t>
      </w:r>
      <w:proofErr w:type="spellEnd"/>
      <w:r>
        <w:t xml:space="preserve"> model</w:t>
      </w:r>
      <w:bookmarkEnd w:id="850"/>
    </w:p>
    <w:p w14:paraId="25EB1DFD" w14:textId="414B25EB" w:rsidR="0021673B" w:rsidRPr="0021673B" w:rsidRDefault="00987AF6" w:rsidP="0021673B">
      <w:r>
        <w:rPr>
          <w:noProof/>
        </w:rPr>
        <w:drawing>
          <wp:inline distT="0" distB="0" distL="0" distR="0" wp14:anchorId="7AFA8774" wp14:editId="12FA1A7D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lan_trunk_current_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35F9" w14:textId="77777777" w:rsidR="00872D94" w:rsidRDefault="00872D94"/>
    <w:sectPr w:rsidR="00872D94" w:rsidSect="00D36330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C580B" w14:textId="77777777" w:rsidR="007C2406" w:rsidRDefault="007C2406" w:rsidP="00EF323D">
      <w:r>
        <w:separator/>
      </w:r>
    </w:p>
  </w:endnote>
  <w:endnote w:type="continuationSeparator" w:id="0">
    <w:p w14:paraId="432CCE94" w14:textId="77777777" w:rsidR="007C2406" w:rsidRDefault="007C2406" w:rsidP="00EF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8C397" w14:textId="77777777" w:rsidR="007C2406" w:rsidRDefault="007C2406" w:rsidP="00EF323D">
      <w:r>
        <w:separator/>
      </w:r>
    </w:p>
  </w:footnote>
  <w:footnote w:type="continuationSeparator" w:id="0">
    <w:p w14:paraId="75FF5D4F" w14:textId="77777777" w:rsidR="007C2406" w:rsidRDefault="007C2406" w:rsidP="00EF3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E60D0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B9686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D04D2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E8B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8C4304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D1873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7A03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95C70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242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506A7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0BE4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78B176B"/>
    <w:multiLevelType w:val="hybridMultilevel"/>
    <w:tmpl w:val="29888F72"/>
    <w:lvl w:ilvl="0" w:tplc="71FE7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44A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26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C5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09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A2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4D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68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A3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860296B"/>
    <w:multiLevelType w:val="hybridMultilevel"/>
    <w:tmpl w:val="237257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pan Yang">
    <w15:presenceInfo w15:providerId="Windows Live" w15:userId="febcdc20454b22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60"/>
    <w:rsid w:val="00000860"/>
    <w:rsid w:val="000042D5"/>
    <w:rsid w:val="0001172B"/>
    <w:rsid w:val="0001434C"/>
    <w:rsid w:val="00015236"/>
    <w:rsid w:val="00017E9A"/>
    <w:rsid w:val="00023878"/>
    <w:rsid w:val="00030640"/>
    <w:rsid w:val="00032407"/>
    <w:rsid w:val="000343C1"/>
    <w:rsid w:val="000343E4"/>
    <w:rsid w:val="0004070D"/>
    <w:rsid w:val="00045BA3"/>
    <w:rsid w:val="000734C3"/>
    <w:rsid w:val="000736B5"/>
    <w:rsid w:val="0007651E"/>
    <w:rsid w:val="00082EDB"/>
    <w:rsid w:val="00083D90"/>
    <w:rsid w:val="00083F96"/>
    <w:rsid w:val="000A4993"/>
    <w:rsid w:val="000C60E5"/>
    <w:rsid w:val="000D7C74"/>
    <w:rsid w:val="00110448"/>
    <w:rsid w:val="00115003"/>
    <w:rsid w:val="00117527"/>
    <w:rsid w:val="001256CC"/>
    <w:rsid w:val="00145A48"/>
    <w:rsid w:val="0017497C"/>
    <w:rsid w:val="00176869"/>
    <w:rsid w:val="00180408"/>
    <w:rsid w:val="0018281A"/>
    <w:rsid w:val="00191B82"/>
    <w:rsid w:val="00194AD5"/>
    <w:rsid w:val="001B4D2F"/>
    <w:rsid w:val="001D0611"/>
    <w:rsid w:val="001D61B4"/>
    <w:rsid w:val="001E1F79"/>
    <w:rsid w:val="001E5829"/>
    <w:rsid w:val="001F006E"/>
    <w:rsid w:val="001F28FF"/>
    <w:rsid w:val="001F4CC4"/>
    <w:rsid w:val="00203471"/>
    <w:rsid w:val="0020510A"/>
    <w:rsid w:val="002053AA"/>
    <w:rsid w:val="0021673B"/>
    <w:rsid w:val="002218C6"/>
    <w:rsid w:val="00231E43"/>
    <w:rsid w:val="00240374"/>
    <w:rsid w:val="002533E5"/>
    <w:rsid w:val="00254C1E"/>
    <w:rsid w:val="00262275"/>
    <w:rsid w:val="00272396"/>
    <w:rsid w:val="0027395B"/>
    <w:rsid w:val="00281988"/>
    <w:rsid w:val="00283399"/>
    <w:rsid w:val="0029219E"/>
    <w:rsid w:val="00296732"/>
    <w:rsid w:val="002B183F"/>
    <w:rsid w:val="002B2B9E"/>
    <w:rsid w:val="002B6D4F"/>
    <w:rsid w:val="002C59C4"/>
    <w:rsid w:val="002D4596"/>
    <w:rsid w:val="002D4AC1"/>
    <w:rsid w:val="002D5765"/>
    <w:rsid w:val="002E1D97"/>
    <w:rsid w:val="00304595"/>
    <w:rsid w:val="00306629"/>
    <w:rsid w:val="0030716F"/>
    <w:rsid w:val="00312F51"/>
    <w:rsid w:val="00316176"/>
    <w:rsid w:val="0032048E"/>
    <w:rsid w:val="00326E09"/>
    <w:rsid w:val="00355544"/>
    <w:rsid w:val="003648CC"/>
    <w:rsid w:val="0036764B"/>
    <w:rsid w:val="00380C54"/>
    <w:rsid w:val="00386511"/>
    <w:rsid w:val="00391A60"/>
    <w:rsid w:val="00392D03"/>
    <w:rsid w:val="00392D74"/>
    <w:rsid w:val="00396404"/>
    <w:rsid w:val="003A3F92"/>
    <w:rsid w:val="003C3441"/>
    <w:rsid w:val="003C4557"/>
    <w:rsid w:val="003D07E4"/>
    <w:rsid w:val="003D27FD"/>
    <w:rsid w:val="003E17E9"/>
    <w:rsid w:val="003E2BF3"/>
    <w:rsid w:val="003E569B"/>
    <w:rsid w:val="003E76F3"/>
    <w:rsid w:val="003F6B5E"/>
    <w:rsid w:val="0041186B"/>
    <w:rsid w:val="004126E0"/>
    <w:rsid w:val="0041453A"/>
    <w:rsid w:val="004158D5"/>
    <w:rsid w:val="00415E4C"/>
    <w:rsid w:val="00474FAD"/>
    <w:rsid w:val="004922DC"/>
    <w:rsid w:val="00493D01"/>
    <w:rsid w:val="004972D9"/>
    <w:rsid w:val="004A5B3F"/>
    <w:rsid w:val="004A662E"/>
    <w:rsid w:val="004C7CB9"/>
    <w:rsid w:val="004C7EC7"/>
    <w:rsid w:val="004D0335"/>
    <w:rsid w:val="004D3DFA"/>
    <w:rsid w:val="004D63E4"/>
    <w:rsid w:val="004D70BE"/>
    <w:rsid w:val="00500204"/>
    <w:rsid w:val="0050314D"/>
    <w:rsid w:val="0050471C"/>
    <w:rsid w:val="00510B31"/>
    <w:rsid w:val="005173EE"/>
    <w:rsid w:val="00520A17"/>
    <w:rsid w:val="00521ECD"/>
    <w:rsid w:val="005239E7"/>
    <w:rsid w:val="00547AF7"/>
    <w:rsid w:val="00561D8A"/>
    <w:rsid w:val="005657A4"/>
    <w:rsid w:val="00574069"/>
    <w:rsid w:val="0057678E"/>
    <w:rsid w:val="005771C0"/>
    <w:rsid w:val="00580802"/>
    <w:rsid w:val="00582174"/>
    <w:rsid w:val="00582270"/>
    <w:rsid w:val="00596F8F"/>
    <w:rsid w:val="005A27E3"/>
    <w:rsid w:val="005A5AFF"/>
    <w:rsid w:val="005A5C87"/>
    <w:rsid w:val="005C29CF"/>
    <w:rsid w:val="005C40C2"/>
    <w:rsid w:val="005D298D"/>
    <w:rsid w:val="005D7FFB"/>
    <w:rsid w:val="005E7AA2"/>
    <w:rsid w:val="00603A1A"/>
    <w:rsid w:val="00615FE1"/>
    <w:rsid w:val="0061614A"/>
    <w:rsid w:val="00635EA3"/>
    <w:rsid w:val="0065509F"/>
    <w:rsid w:val="00655AEA"/>
    <w:rsid w:val="00657B11"/>
    <w:rsid w:val="00681913"/>
    <w:rsid w:val="00693D47"/>
    <w:rsid w:val="00695B0A"/>
    <w:rsid w:val="006A2BEE"/>
    <w:rsid w:val="006A6592"/>
    <w:rsid w:val="006B6759"/>
    <w:rsid w:val="006B7B5B"/>
    <w:rsid w:val="006C337E"/>
    <w:rsid w:val="006C650D"/>
    <w:rsid w:val="006D0701"/>
    <w:rsid w:val="006D0EDA"/>
    <w:rsid w:val="006D2D40"/>
    <w:rsid w:val="006D5821"/>
    <w:rsid w:val="006F23B9"/>
    <w:rsid w:val="006F401A"/>
    <w:rsid w:val="006F494B"/>
    <w:rsid w:val="006F6496"/>
    <w:rsid w:val="007155C8"/>
    <w:rsid w:val="007354D9"/>
    <w:rsid w:val="0073611B"/>
    <w:rsid w:val="0074476F"/>
    <w:rsid w:val="007456F2"/>
    <w:rsid w:val="007459D7"/>
    <w:rsid w:val="00765966"/>
    <w:rsid w:val="00772644"/>
    <w:rsid w:val="0078718B"/>
    <w:rsid w:val="007A19FD"/>
    <w:rsid w:val="007A2993"/>
    <w:rsid w:val="007C2406"/>
    <w:rsid w:val="007C40CF"/>
    <w:rsid w:val="007D0157"/>
    <w:rsid w:val="007D56BF"/>
    <w:rsid w:val="007D6FE4"/>
    <w:rsid w:val="007E23F3"/>
    <w:rsid w:val="007F3DBF"/>
    <w:rsid w:val="00801280"/>
    <w:rsid w:val="00801F8F"/>
    <w:rsid w:val="0080244F"/>
    <w:rsid w:val="008042F2"/>
    <w:rsid w:val="00820307"/>
    <w:rsid w:val="00824F3A"/>
    <w:rsid w:val="008303C8"/>
    <w:rsid w:val="0083418D"/>
    <w:rsid w:val="008364E3"/>
    <w:rsid w:val="0084049B"/>
    <w:rsid w:val="008555E3"/>
    <w:rsid w:val="00866C9B"/>
    <w:rsid w:val="00872D94"/>
    <w:rsid w:val="00876804"/>
    <w:rsid w:val="00893361"/>
    <w:rsid w:val="00897F27"/>
    <w:rsid w:val="008A7B53"/>
    <w:rsid w:val="008D3F91"/>
    <w:rsid w:val="008E0AB2"/>
    <w:rsid w:val="008E700A"/>
    <w:rsid w:val="008F0088"/>
    <w:rsid w:val="008F6A1E"/>
    <w:rsid w:val="0091171C"/>
    <w:rsid w:val="00912E51"/>
    <w:rsid w:val="00915AF9"/>
    <w:rsid w:val="0092147A"/>
    <w:rsid w:val="009233DF"/>
    <w:rsid w:val="0094017F"/>
    <w:rsid w:val="00942272"/>
    <w:rsid w:val="0095669B"/>
    <w:rsid w:val="009646F0"/>
    <w:rsid w:val="00977FC3"/>
    <w:rsid w:val="00980A81"/>
    <w:rsid w:val="00981038"/>
    <w:rsid w:val="00982A1F"/>
    <w:rsid w:val="00987AF6"/>
    <w:rsid w:val="009A3CAF"/>
    <w:rsid w:val="009B2DEA"/>
    <w:rsid w:val="009B303A"/>
    <w:rsid w:val="009D1E78"/>
    <w:rsid w:val="009D7FE7"/>
    <w:rsid w:val="009E52CE"/>
    <w:rsid w:val="009F217A"/>
    <w:rsid w:val="00A0116B"/>
    <w:rsid w:val="00A14C9B"/>
    <w:rsid w:val="00A15173"/>
    <w:rsid w:val="00A27972"/>
    <w:rsid w:val="00A306E3"/>
    <w:rsid w:val="00A35B17"/>
    <w:rsid w:val="00A47BAC"/>
    <w:rsid w:val="00A52241"/>
    <w:rsid w:val="00A648DB"/>
    <w:rsid w:val="00A775BC"/>
    <w:rsid w:val="00A82BB6"/>
    <w:rsid w:val="00A831FF"/>
    <w:rsid w:val="00A93CB8"/>
    <w:rsid w:val="00AA26FC"/>
    <w:rsid w:val="00AA2FBB"/>
    <w:rsid w:val="00AB0CE3"/>
    <w:rsid w:val="00AB2655"/>
    <w:rsid w:val="00AC3CEC"/>
    <w:rsid w:val="00AC6D86"/>
    <w:rsid w:val="00AD039A"/>
    <w:rsid w:val="00AD6815"/>
    <w:rsid w:val="00AE245F"/>
    <w:rsid w:val="00AF0C9B"/>
    <w:rsid w:val="00B036C6"/>
    <w:rsid w:val="00B10D88"/>
    <w:rsid w:val="00B15C1A"/>
    <w:rsid w:val="00B26A47"/>
    <w:rsid w:val="00B344A9"/>
    <w:rsid w:val="00B34C0D"/>
    <w:rsid w:val="00B377DF"/>
    <w:rsid w:val="00B47994"/>
    <w:rsid w:val="00B542F6"/>
    <w:rsid w:val="00B73037"/>
    <w:rsid w:val="00B81C1A"/>
    <w:rsid w:val="00B824AE"/>
    <w:rsid w:val="00B8433A"/>
    <w:rsid w:val="00B92DC0"/>
    <w:rsid w:val="00BA58F7"/>
    <w:rsid w:val="00BB324E"/>
    <w:rsid w:val="00BB69E8"/>
    <w:rsid w:val="00BB6EB8"/>
    <w:rsid w:val="00BC05A8"/>
    <w:rsid w:val="00BC3B6A"/>
    <w:rsid w:val="00BF50AA"/>
    <w:rsid w:val="00C02CEF"/>
    <w:rsid w:val="00C05505"/>
    <w:rsid w:val="00C30FEF"/>
    <w:rsid w:val="00C33DE7"/>
    <w:rsid w:val="00C33E0D"/>
    <w:rsid w:val="00C45069"/>
    <w:rsid w:val="00C644CB"/>
    <w:rsid w:val="00C66967"/>
    <w:rsid w:val="00C66E48"/>
    <w:rsid w:val="00C747AB"/>
    <w:rsid w:val="00C77F1F"/>
    <w:rsid w:val="00C8379F"/>
    <w:rsid w:val="00C91DAD"/>
    <w:rsid w:val="00C94780"/>
    <w:rsid w:val="00CA68A6"/>
    <w:rsid w:val="00CC58C0"/>
    <w:rsid w:val="00CD46D0"/>
    <w:rsid w:val="00CD5084"/>
    <w:rsid w:val="00CE1A4A"/>
    <w:rsid w:val="00CF1304"/>
    <w:rsid w:val="00CF1CA0"/>
    <w:rsid w:val="00D10463"/>
    <w:rsid w:val="00D1277B"/>
    <w:rsid w:val="00D36330"/>
    <w:rsid w:val="00D465DC"/>
    <w:rsid w:val="00D52F3B"/>
    <w:rsid w:val="00D5383C"/>
    <w:rsid w:val="00D53ADB"/>
    <w:rsid w:val="00D6631D"/>
    <w:rsid w:val="00D73CB8"/>
    <w:rsid w:val="00D91C84"/>
    <w:rsid w:val="00DA318B"/>
    <w:rsid w:val="00DA6B62"/>
    <w:rsid w:val="00DB2287"/>
    <w:rsid w:val="00DB4FFE"/>
    <w:rsid w:val="00DB6240"/>
    <w:rsid w:val="00DC46DC"/>
    <w:rsid w:val="00DD7E2C"/>
    <w:rsid w:val="00DE38C7"/>
    <w:rsid w:val="00DF29AD"/>
    <w:rsid w:val="00E01A20"/>
    <w:rsid w:val="00E033E3"/>
    <w:rsid w:val="00E06F3C"/>
    <w:rsid w:val="00E2240A"/>
    <w:rsid w:val="00E33819"/>
    <w:rsid w:val="00E3733B"/>
    <w:rsid w:val="00E442B4"/>
    <w:rsid w:val="00E50451"/>
    <w:rsid w:val="00E6067D"/>
    <w:rsid w:val="00E619D8"/>
    <w:rsid w:val="00E64F19"/>
    <w:rsid w:val="00E66021"/>
    <w:rsid w:val="00E704C5"/>
    <w:rsid w:val="00E769B6"/>
    <w:rsid w:val="00E978EA"/>
    <w:rsid w:val="00EA25BA"/>
    <w:rsid w:val="00EA5014"/>
    <w:rsid w:val="00EB6A5D"/>
    <w:rsid w:val="00EC1414"/>
    <w:rsid w:val="00EC1C64"/>
    <w:rsid w:val="00EC2036"/>
    <w:rsid w:val="00EC3DF2"/>
    <w:rsid w:val="00ED0D38"/>
    <w:rsid w:val="00ED3209"/>
    <w:rsid w:val="00ED7B1E"/>
    <w:rsid w:val="00EE4114"/>
    <w:rsid w:val="00EE7706"/>
    <w:rsid w:val="00EF323D"/>
    <w:rsid w:val="00EF5C90"/>
    <w:rsid w:val="00F10C3F"/>
    <w:rsid w:val="00F10EE1"/>
    <w:rsid w:val="00F13BC3"/>
    <w:rsid w:val="00F15AA5"/>
    <w:rsid w:val="00F230D7"/>
    <w:rsid w:val="00F26469"/>
    <w:rsid w:val="00F27D4E"/>
    <w:rsid w:val="00F34283"/>
    <w:rsid w:val="00F36B7A"/>
    <w:rsid w:val="00F37936"/>
    <w:rsid w:val="00F4076F"/>
    <w:rsid w:val="00F447EA"/>
    <w:rsid w:val="00F44EF8"/>
    <w:rsid w:val="00F465D2"/>
    <w:rsid w:val="00F55287"/>
    <w:rsid w:val="00F55A42"/>
    <w:rsid w:val="00F55EDC"/>
    <w:rsid w:val="00F60043"/>
    <w:rsid w:val="00F64BB1"/>
    <w:rsid w:val="00F65E61"/>
    <w:rsid w:val="00F70587"/>
    <w:rsid w:val="00F76919"/>
    <w:rsid w:val="00F84C43"/>
    <w:rsid w:val="00F93707"/>
    <w:rsid w:val="00FB3963"/>
    <w:rsid w:val="00FB689D"/>
    <w:rsid w:val="00FC0199"/>
    <w:rsid w:val="00FC465C"/>
    <w:rsid w:val="00FD103B"/>
    <w:rsid w:val="00FD3D1A"/>
    <w:rsid w:val="00FD6F15"/>
    <w:rsid w:val="00FD7790"/>
    <w:rsid w:val="00FE1227"/>
    <w:rsid w:val="00FE3966"/>
    <w:rsid w:val="00FE502E"/>
    <w:rsid w:val="00FF1D1C"/>
    <w:rsid w:val="00FF3012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58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69B6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8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9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6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33E0D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C1414"/>
    <w:pPr>
      <w:ind w:left="24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ListNumber2">
    <w:name w:val="List Number 2"/>
    <w:basedOn w:val="Normal"/>
    <w:uiPriority w:val="99"/>
    <w:unhideWhenUsed/>
    <w:rsid w:val="00EC1414"/>
    <w:pPr>
      <w:numPr>
        <w:numId w:val="5"/>
      </w:numPr>
      <w:contextualSpacing/>
    </w:pPr>
    <w:rPr>
      <w:rFonts w:ascii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C1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323D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F323D"/>
  </w:style>
  <w:style w:type="paragraph" w:styleId="Footer">
    <w:name w:val="footer"/>
    <w:basedOn w:val="Normal"/>
    <w:link w:val="FooterChar"/>
    <w:uiPriority w:val="99"/>
    <w:unhideWhenUsed/>
    <w:rsid w:val="00EF323D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F323D"/>
  </w:style>
  <w:style w:type="paragraph" w:styleId="TOCHeading">
    <w:name w:val="TOC Heading"/>
    <w:basedOn w:val="Heading1"/>
    <w:next w:val="Normal"/>
    <w:uiPriority w:val="39"/>
    <w:unhideWhenUsed/>
    <w:qFormat/>
    <w:rsid w:val="00EF32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323D"/>
    <w:pPr>
      <w:spacing w:before="120"/>
    </w:pPr>
    <w:rPr>
      <w:rFonts w:asciiTheme="minorHAnsi" w:hAnsiTheme="minorHAnsi" w:cstheme="minorBidi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EF32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323D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323D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323D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323D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323D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323D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0086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lockText">
    <w:name w:val="Block Text"/>
    <w:basedOn w:val="Normal"/>
    <w:uiPriority w:val="99"/>
    <w:unhideWhenUsed/>
    <w:rsid w:val="00C8379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  <w:lang w:eastAsia="en-US"/>
    </w:rPr>
  </w:style>
  <w:style w:type="character" w:customStyle="1" w:styleId="apple-converted-space">
    <w:name w:val="apple-converted-space"/>
    <w:basedOn w:val="DefaultParagraphFont"/>
    <w:rsid w:val="004972D9"/>
  </w:style>
  <w:style w:type="paragraph" w:styleId="NormalWeb">
    <w:name w:val="Normal (Web)"/>
    <w:basedOn w:val="Normal"/>
    <w:uiPriority w:val="99"/>
    <w:semiHidden/>
    <w:unhideWhenUsed/>
    <w:rsid w:val="00BB69E8"/>
    <w:pPr>
      <w:spacing w:before="100" w:beforeAutospacing="1" w:after="100" w:afterAutospacing="1"/>
    </w:pPr>
  </w:style>
  <w:style w:type="paragraph" w:styleId="ListNumber">
    <w:name w:val="List Number"/>
    <w:basedOn w:val="Normal"/>
    <w:uiPriority w:val="99"/>
    <w:unhideWhenUsed/>
    <w:rsid w:val="00030640"/>
    <w:pPr>
      <w:numPr>
        <w:numId w:val="6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3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74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B68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8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89D"/>
    <w:rPr>
      <w:rFonts w:ascii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8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89D"/>
    <w:rPr>
      <w:rFonts w:ascii="Times New Roman" w:hAnsi="Times New Roman" w:cs="Times New Roman"/>
      <w:b/>
      <w:bCs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9E52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E52CE"/>
    <w:rPr>
      <w:rFonts w:ascii="Times New Roman" w:hAnsi="Times New Roman" w:cs="Times New Roman"/>
      <w:lang w:eastAsia="zh-CN"/>
    </w:rPr>
  </w:style>
  <w:style w:type="paragraph" w:styleId="BodyText2">
    <w:name w:val="Body Text 2"/>
    <w:basedOn w:val="Normal"/>
    <w:link w:val="BodyText2Char"/>
    <w:uiPriority w:val="99"/>
    <w:unhideWhenUsed/>
    <w:rsid w:val="009E52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E52CE"/>
    <w:rPr>
      <w:rFonts w:ascii="Times New Roma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E52C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E52CE"/>
    <w:rPr>
      <w:rFonts w:ascii="Times New Roman" w:hAnsi="Times New Roman" w:cs="Times New Roman"/>
      <w:lang w:eastAsia="zh-CN"/>
    </w:rPr>
  </w:style>
  <w:style w:type="paragraph" w:styleId="BodyTextIndent">
    <w:name w:val="Body Text Indent"/>
    <w:basedOn w:val="Normal"/>
    <w:link w:val="BodyTextIndentChar"/>
    <w:uiPriority w:val="99"/>
    <w:unhideWhenUsed/>
    <w:rsid w:val="009E52C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E52CE"/>
    <w:rPr>
      <w:rFonts w:ascii="Times New Roman" w:hAnsi="Times New Roman" w:cs="Times New Roman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3381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33819"/>
    <w:rPr>
      <w:rFonts w:ascii="Times New Roman" w:hAnsi="Times New Roman" w:cs="Times New Roman"/>
      <w:lang w:eastAsia="zh-C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3381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3819"/>
    <w:rPr>
      <w:rFonts w:ascii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819"/>
    <w:rPr>
      <w:rFonts w:ascii="Courier New" w:hAnsi="Courier New" w:cs="Courier New"/>
      <w:sz w:val="20"/>
      <w:szCs w:val="20"/>
      <w:lang w:eastAsia="zh-CN"/>
    </w:rPr>
  </w:style>
  <w:style w:type="character" w:customStyle="1" w:styleId="kt">
    <w:name w:val="kt"/>
    <w:basedOn w:val="DefaultParagraphFont"/>
    <w:rsid w:val="00E33819"/>
  </w:style>
  <w:style w:type="character" w:customStyle="1" w:styleId="nf">
    <w:name w:val="nf"/>
    <w:basedOn w:val="DefaultParagraphFont"/>
    <w:rsid w:val="00E33819"/>
  </w:style>
  <w:style w:type="character" w:customStyle="1" w:styleId="p">
    <w:name w:val="p"/>
    <w:basedOn w:val="DefaultParagraphFont"/>
    <w:rsid w:val="00E33819"/>
  </w:style>
  <w:style w:type="character" w:customStyle="1" w:styleId="k">
    <w:name w:val="k"/>
    <w:basedOn w:val="DefaultParagraphFont"/>
    <w:rsid w:val="00E33819"/>
  </w:style>
  <w:style w:type="character" w:customStyle="1" w:styleId="n">
    <w:name w:val="n"/>
    <w:basedOn w:val="DefaultParagraphFont"/>
    <w:rsid w:val="00E33819"/>
  </w:style>
  <w:style w:type="character" w:customStyle="1" w:styleId="o">
    <w:name w:val="o"/>
    <w:basedOn w:val="DefaultParagraphFont"/>
    <w:rsid w:val="00E33819"/>
  </w:style>
  <w:style w:type="character" w:styleId="FollowedHyperlink">
    <w:name w:val="FollowedHyperlink"/>
    <w:basedOn w:val="DefaultParagraphFont"/>
    <w:uiPriority w:val="99"/>
    <w:semiHidden/>
    <w:unhideWhenUsed/>
    <w:rsid w:val="00E338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3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8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2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4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3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2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2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9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6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88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7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2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30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2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2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1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5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13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42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2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94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2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5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7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7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2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8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9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6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9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5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1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3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7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9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3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1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4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8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8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3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4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19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68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7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4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4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3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9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8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8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4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1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5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0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7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5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7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4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0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3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9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3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5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3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19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4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59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2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95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1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5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0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8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8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24DDEF-6045-CB4F-B19B-86010044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3545</Words>
  <Characters>20207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Jipan Yang</dc:creator>
  <cp:keywords/>
  <dc:description/>
  <cp:lastModifiedBy>Jipan Yang</cp:lastModifiedBy>
  <cp:revision>2</cp:revision>
  <dcterms:created xsi:type="dcterms:W3CDTF">2017-07-25T03:41:00Z</dcterms:created>
  <dcterms:modified xsi:type="dcterms:W3CDTF">2017-07-25T03:41:00Z</dcterms:modified>
</cp:coreProperties>
</file>