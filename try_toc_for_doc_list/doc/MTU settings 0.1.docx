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562B9" w14:textId="04BF21E0" w:rsidR="00F569D4" w:rsidRDefault="00047BAD" w:rsidP="00AD2E47">
      <w:pPr>
        <w:pStyle w:val="Title"/>
        <w:jc w:val="center"/>
      </w:pPr>
      <w:r>
        <w:t xml:space="preserve">MTU Settings </w:t>
      </w:r>
      <w:r w:rsidR="009C4545">
        <w:t>in</w:t>
      </w:r>
      <w:r>
        <w:t xml:space="preserve"> </w:t>
      </w:r>
      <w:proofErr w:type="spellStart"/>
      <w:r w:rsidR="00F569D4">
        <w:t>SONiC</w:t>
      </w:r>
      <w:proofErr w:type="spellEnd"/>
    </w:p>
    <w:p w14:paraId="2B0E0974" w14:textId="77777777" w:rsidR="00F215A8" w:rsidRDefault="00DE3D36">
      <w:pPr>
        <w:pStyle w:val="TOC1"/>
        <w:tabs>
          <w:tab w:val="right" w:leader="dot" w:pos="8630"/>
        </w:tabs>
        <w:rPr>
          <w:noProof/>
          <w:sz w:val="22"/>
          <w:szCs w:val="22"/>
          <w:lang w:eastAsia="zh-CN"/>
        </w:rPr>
      </w:pPr>
      <w:r>
        <w:fldChar w:fldCharType="begin"/>
      </w:r>
      <w:r>
        <w:instrText xml:space="preserve"> TOC \o "1-3" </w:instrText>
      </w:r>
      <w:r>
        <w:fldChar w:fldCharType="separate"/>
      </w:r>
      <w:r w:rsidR="00F215A8">
        <w:rPr>
          <w:noProof/>
        </w:rPr>
        <w:t>Introduction</w:t>
      </w:r>
      <w:r w:rsidR="00F215A8">
        <w:rPr>
          <w:noProof/>
        </w:rPr>
        <w:tab/>
      </w:r>
      <w:r w:rsidR="00F215A8">
        <w:rPr>
          <w:noProof/>
        </w:rPr>
        <w:fldChar w:fldCharType="begin"/>
      </w:r>
      <w:r w:rsidR="00F215A8">
        <w:rPr>
          <w:noProof/>
        </w:rPr>
        <w:instrText xml:space="preserve"> PAGEREF _Toc499806142 \h </w:instrText>
      </w:r>
      <w:r w:rsidR="00F215A8">
        <w:rPr>
          <w:noProof/>
        </w:rPr>
      </w:r>
      <w:r w:rsidR="00F215A8">
        <w:rPr>
          <w:noProof/>
        </w:rPr>
        <w:fldChar w:fldCharType="separate"/>
      </w:r>
      <w:r w:rsidR="00F215A8">
        <w:rPr>
          <w:noProof/>
        </w:rPr>
        <w:t>2</w:t>
      </w:r>
      <w:r w:rsidR="00F215A8">
        <w:rPr>
          <w:noProof/>
        </w:rPr>
        <w:fldChar w:fldCharType="end"/>
      </w:r>
    </w:p>
    <w:p w14:paraId="548D71C5" w14:textId="77777777" w:rsidR="00F215A8" w:rsidRDefault="00F215A8">
      <w:pPr>
        <w:pStyle w:val="TOC2"/>
        <w:tabs>
          <w:tab w:val="right" w:leader="dot" w:pos="8630"/>
        </w:tabs>
        <w:rPr>
          <w:noProof/>
          <w:sz w:val="22"/>
          <w:szCs w:val="22"/>
          <w:lang w:eastAsia="zh-CN"/>
        </w:rPr>
      </w:pPr>
      <w:r>
        <w:rPr>
          <w:noProof/>
        </w:rPr>
        <w:t>Overview</w:t>
      </w:r>
      <w:r>
        <w:rPr>
          <w:noProof/>
        </w:rPr>
        <w:tab/>
      </w:r>
      <w:r>
        <w:rPr>
          <w:noProof/>
        </w:rPr>
        <w:fldChar w:fldCharType="begin"/>
      </w:r>
      <w:r>
        <w:rPr>
          <w:noProof/>
        </w:rPr>
        <w:instrText xml:space="preserve"> PAGEREF _Toc499806143 \h </w:instrText>
      </w:r>
      <w:r>
        <w:rPr>
          <w:noProof/>
        </w:rPr>
      </w:r>
      <w:r>
        <w:rPr>
          <w:noProof/>
        </w:rPr>
        <w:fldChar w:fldCharType="separate"/>
      </w:r>
      <w:r>
        <w:rPr>
          <w:noProof/>
        </w:rPr>
        <w:t>2</w:t>
      </w:r>
      <w:r>
        <w:rPr>
          <w:noProof/>
        </w:rPr>
        <w:fldChar w:fldCharType="end"/>
      </w:r>
    </w:p>
    <w:p w14:paraId="5152691C" w14:textId="77777777" w:rsidR="00F215A8" w:rsidRDefault="00F215A8">
      <w:pPr>
        <w:pStyle w:val="TOC2"/>
        <w:tabs>
          <w:tab w:val="right" w:leader="dot" w:pos="8630"/>
        </w:tabs>
        <w:rPr>
          <w:noProof/>
          <w:sz w:val="22"/>
          <w:szCs w:val="22"/>
          <w:lang w:eastAsia="zh-CN"/>
        </w:rPr>
      </w:pPr>
      <w:r>
        <w:rPr>
          <w:noProof/>
        </w:rPr>
        <w:t>Requirements</w:t>
      </w:r>
      <w:r>
        <w:rPr>
          <w:noProof/>
        </w:rPr>
        <w:tab/>
      </w:r>
      <w:r>
        <w:rPr>
          <w:noProof/>
        </w:rPr>
        <w:fldChar w:fldCharType="begin"/>
      </w:r>
      <w:r>
        <w:rPr>
          <w:noProof/>
        </w:rPr>
        <w:instrText xml:space="preserve"> PAGEREF _Toc499806144 \h </w:instrText>
      </w:r>
      <w:r>
        <w:rPr>
          <w:noProof/>
        </w:rPr>
      </w:r>
      <w:r>
        <w:rPr>
          <w:noProof/>
        </w:rPr>
        <w:fldChar w:fldCharType="separate"/>
      </w:r>
      <w:r>
        <w:rPr>
          <w:noProof/>
        </w:rPr>
        <w:t>2</w:t>
      </w:r>
      <w:r>
        <w:rPr>
          <w:noProof/>
        </w:rPr>
        <w:fldChar w:fldCharType="end"/>
      </w:r>
    </w:p>
    <w:p w14:paraId="61972924" w14:textId="77777777" w:rsidR="00F215A8" w:rsidRDefault="00F215A8">
      <w:pPr>
        <w:pStyle w:val="TOC2"/>
        <w:tabs>
          <w:tab w:val="right" w:leader="dot" w:pos="8630"/>
        </w:tabs>
        <w:rPr>
          <w:noProof/>
          <w:sz w:val="22"/>
          <w:szCs w:val="22"/>
          <w:lang w:eastAsia="zh-CN"/>
        </w:rPr>
      </w:pPr>
      <w:r>
        <w:rPr>
          <w:noProof/>
        </w:rPr>
        <w:t>Assumptions</w:t>
      </w:r>
      <w:r>
        <w:rPr>
          <w:noProof/>
        </w:rPr>
        <w:tab/>
      </w:r>
      <w:r>
        <w:rPr>
          <w:noProof/>
        </w:rPr>
        <w:fldChar w:fldCharType="begin"/>
      </w:r>
      <w:r>
        <w:rPr>
          <w:noProof/>
        </w:rPr>
        <w:instrText xml:space="preserve"> PAGEREF _Toc499806145 \h </w:instrText>
      </w:r>
      <w:r>
        <w:rPr>
          <w:noProof/>
        </w:rPr>
      </w:r>
      <w:r>
        <w:rPr>
          <w:noProof/>
        </w:rPr>
        <w:fldChar w:fldCharType="separate"/>
      </w:r>
      <w:r>
        <w:rPr>
          <w:noProof/>
        </w:rPr>
        <w:t>2</w:t>
      </w:r>
      <w:r>
        <w:rPr>
          <w:noProof/>
        </w:rPr>
        <w:fldChar w:fldCharType="end"/>
      </w:r>
    </w:p>
    <w:p w14:paraId="7F123F56" w14:textId="77777777" w:rsidR="00F215A8" w:rsidRDefault="00F215A8">
      <w:pPr>
        <w:pStyle w:val="TOC1"/>
        <w:tabs>
          <w:tab w:val="right" w:leader="dot" w:pos="8630"/>
        </w:tabs>
        <w:rPr>
          <w:noProof/>
          <w:sz w:val="22"/>
          <w:szCs w:val="22"/>
          <w:lang w:eastAsia="zh-CN"/>
        </w:rPr>
      </w:pPr>
      <w:r>
        <w:rPr>
          <w:noProof/>
        </w:rPr>
        <w:t>Port MTU</w:t>
      </w:r>
      <w:r>
        <w:rPr>
          <w:noProof/>
        </w:rPr>
        <w:tab/>
      </w:r>
      <w:r>
        <w:rPr>
          <w:noProof/>
        </w:rPr>
        <w:fldChar w:fldCharType="begin"/>
      </w:r>
      <w:r>
        <w:rPr>
          <w:noProof/>
        </w:rPr>
        <w:instrText xml:space="preserve"> PAGEREF _Toc499806146 \h </w:instrText>
      </w:r>
      <w:r>
        <w:rPr>
          <w:noProof/>
        </w:rPr>
      </w:r>
      <w:r>
        <w:rPr>
          <w:noProof/>
        </w:rPr>
        <w:fldChar w:fldCharType="separate"/>
      </w:r>
      <w:r>
        <w:rPr>
          <w:noProof/>
        </w:rPr>
        <w:t>3</w:t>
      </w:r>
      <w:r>
        <w:rPr>
          <w:noProof/>
        </w:rPr>
        <w:fldChar w:fldCharType="end"/>
      </w:r>
    </w:p>
    <w:p w14:paraId="7A14D0B5" w14:textId="77777777" w:rsidR="00F215A8" w:rsidRDefault="00F215A8">
      <w:pPr>
        <w:pStyle w:val="TOC2"/>
        <w:tabs>
          <w:tab w:val="right" w:leader="dot" w:pos="8630"/>
        </w:tabs>
        <w:rPr>
          <w:noProof/>
          <w:sz w:val="22"/>
          <w:szCs w:val="22"/>
          <w:lang w:eastAsia="zh-CN"/>
        </w:rPr>
      </w:pPr>
      <w:r>
        <w:rPr>
          <w:noProof/>
        </w:rPr>
        <w:t>Host Interface MTU</w:t>
      </w:r>
      <w:r>
        <w:rPr>
          <w:noProof/>
        </w:rPr>
        <w:tab/>
      </w:r>
      <w:r>
        <w:rPr>
          <w:noProof/>
        </w:rPr>
        <w:fldChar w:fldCharType="begin"/>
      </w:r>
      <w:r>
        <w:rPr>
          <w:noProof/>
        </w:rPr>
        <w:instrText xml:space="preserve"> PAGEREF _Toc499806147 \h </w:instrText>
      </w:r>
      <w:r>
        <w:rPr>
          <w:noProof/>
        </w:rPr>
      </w:r>
      <w:r>
        <w:rPr>
          <w:noProof/>
        </w:rPr>
        <w:fldChar w:fldCharType="separate"/>
      </w:r>
      <w:r>
        <w:rPr>
          <w:noProof/>
        </w:rPr>
        <w:t>3</w:t>
      </w:r>
      <w:r>
        <w:rPr>
          <w:noProof/>
        </w:rPr>
        <w:fldChar w:fldCharType="end"/>
      </w:r>
    </w:p>
    <w:p w14:paraId="0B97A35F" w14:textId="77777777" w:rsidR="00F215A8" w:rsidRDefault="00F215A8">
      <w:pPr>
        <w:pStyle w:val="TOC2"/>
        <w:tabs>
          <w:tab w:val="right" w:leader="dot" w:pos="8630"/>
        </w:tabs>
        <w:rPr>
          <w:noProof/>
          <w:sz w:val="22"/>
          <w:szCs w:val="22"/>
          <w:lang w:eastAsia="zh-CN"/>
        </w:rPr>
      </w:pPr>
      <w:r>
        <w:rPr>
          <w:noProof/>
        </w:rPr>
        <w:t>APP DB Schema</w:t>
      </w:r>
      <w:r>
        <w:rPr>
          <w:noProof/>
        </w:rPr>
        <w:tab/>
      </w:r>
      <w:r>
        <w:rPr>
          <w:noProof/>
        </w:rPr>
        <w:fldChar w:fldCharType="begin"/>
      </w:r>
      <w:r>
        <w:rPr>
          <w:noProof/>
        </w:rPr>
        <w:instrText xml:space="preserve"> PAGEREF _Toc499806148 \h </w:instrText>
      </w:r>
      <w:r>
        <w:rPr>
          <w:noProof/>
        </w:rPr>
      </w:r>
      <w:r>
        <w:rPr>
          <w:noProof/>
        </w:rPr>
        <w:fldChar w:fldCharType="separate"/>
      </w:r>
      <w:r>
        <w:rPr>
          <w:noProof/>
        </w:rPr>
        <w:t>3</w:t>
      </w:r>
      <w:r>
        <w:rPr>
          <w:noProof/>
        </w:rPr>
        <w:fldChar w:fldCharType="end"/>
      </w:r>
    </w:p>
    <w:p w14:paraId="5363317A" w14:textId="77777777" w:rsidR="00F215A8" w:rsidRDefault="00F215A8">
      <w:pPr>
        <w:pStyle w:val="TOC2"/>
        <w:tabs>
          <w:tab w:val="right" w:leader="dot" w:pos="8630"/>
        </w:tabs>
        <w:rPr>
          <w:noProof/>
          <w:sz w:val="22"/>
          <w:szCs w:val="22"/>
          <w:lang w:eastAsia="zh-CN"/>
        </w:rPr>
      </w:pPr>
      <w:r>
        <w:rPr>
          <w:noProof/>
        </w:rPr>
        <w:t>SAI Attribute</w:t>
      </w:r>
      <w:r>
        <w:rPr>
          <w:noProof/>
        </w:rPr>
        <w:tab/>
      </w:r>
      <w:r>
        <w:rPr>
          <w:noProof/>
        </w:rPr>
        <w:fldChar w:fldCharType="begin"/>
      </w:r>
      <w:r>
        <w:rPr>
          <w:noProof/>
        </w:rPr>
        <w:instrText xml:space="preserve"> PAGEREF _Toc499806149 \h </w:instrText>
      </w:r>
      <w:r>
        <w:rPr>
          <w:noProof/>
        </w:rPr>
      </w:r>
      <w:r>
        <w:rPr>
          <w:noProof/>
        </w:rPr>
        <w:fldChar w:fldCharType="separate"/>
      </w:r>
      <w:r>
        <w:rPr>
          <w:noProof/>
        </w:rPr>
        <w:t>5</w:t>
      </w:r>
      <w:r>
        <w:rPr>
          <w:noProof/>
        </w:rPr>
        <w:fldChar w:fldCharType="end"/>
      </w:r>
    </w:p>
    <w:p w14:paraId="1F6DF77B" w14:textId="77777777" w:rsidR="00F215A8" w:rsidRDefault="00F215A8">
      <w:pPr>
        <w:pStyle w:val="TOC2"/>
        <w:tabs>
          <w:tab w:val="right" w:leader="dot" w:pos="8630"/>
        </w:tabs>
        <w:rPr>
          <w:noProof/>
          <w:sz w:val="22"/>
          <w:szCs w:val="22"/>
          <w:lang w:eastAsia="zh-CN"/>
        </w:rPr>
      </w:pPr>
      <w:r>
        <w:rPr>
          <w:noProof/>
        </w:rPr>
        <w:t>SAI API</w:t>
      </w:r>
      <w:r>
        <w:rPr>
          <w:noProof/>
        </w:rPr>
        <w:tab/>
      </w:r>
      <w:r>
        <w:rPr>
          <w:noProof/>
        </w:rPr>
        <w:fldChar w:fldCharType="begin"/>
      </w:r>
      <w:r>
        <w:rPr>
          <w:noProof/>
        </w:rPr>
        <w:instrText xml:space="preserve"> PAGEREF _Toc499806150 \h </w:instrText>
      </w:r>
      <w:r>
        <w:rPr>
          <w:noProof/>
        </w:rPr>
      </w:r>
      <w:r>
        <w:rPr>
          <w:noProof/>
        </w:rPr>
        <w:fldChar w:fldCharType="separate"/>
      </w:r>
      <w:r>
        <w:rPr>
          <w:noProof/>
        </w:rPr>
        <w:t>5</w:t>
      </w:r>
      <w:r>
        <w:rPr>
          <w:noProof/>
        </w:rPr>
        <w:fldChar w:fldCharType="end"/>
      </w:r>
    </w:p>
    <w:p w14:paraId="58BBDB36" w14:textId="77777777" w:rsidR="00F215A8" w:rsidRDefault="00F215A8">
      <w:pPr>
        <w:pStyle w:val="TOC1"/>
        <w:tabs>
          <w:tab w:val="right" w:leader="dot" w:pos="8630"/>
        </w:tabs>
        <w:rPr>
          <w:noProof/>
          <w:sz w:val="22"/>
          <w:szCs w:val="22"/>
          <w:lang w:eastAsia="zh-CN"/>
        </w:rPr>
      </w:pPr>
      <w:r>
        <w:rPr>
          <w:noProof/>
        </w:rPr>
        <w:t>IP MTU</w:t>
      </w:r>
      <w:r>
        <w:rPr>
          <w:noProof/>
        </w:rPr>
        <w:tab/>
      </w:r>
      <w:r>
        <w:rPr>
          <w:noProof/>
        </w:rPr>
        <w:fldChar w:fldCharType="begin"/>
      </w:r>
      <w:r>
        <w:rPr>
          <w:noProof/>
        </w:rPr>
        <w:instrText xml:space="preserve"> PAGEREF _Toc499806151 \h </w:instrText>
      </w:r>
      <w:r>
        <w:rPr>
          <w:noProof/>
        </w:rPr>
      </w:r>
      <w:r>
        <w:rPr>
          <w:noProof/>
        </w:rPr>
        <w:fldChar w:fldCharType="separate"/>
      </w:r>
      <w:r>
        <w:rPr>
          <w:noProof/>
        </w:rPr>
        <w:t>6</w:t>
      </w:r>
      <w:r>
        <w:rPr>
          <w:noProof/>
        </w:rPr>
        <w:fldChar w:fldCharType="end"/>
      </w:r>
    </w:p>
    <w:p w14:paraId="39D582EE" w14:textId="77777777" w:rsidR="00F215A8" w:rsidRDefault="00F215A8">
      <w:pPr>
        <w:pStyle w:val="TOC2"/>
        <w:tabs>
          <w:tab w:val="right" w:leader="dot" w:pos="8630"/>
        </w:tabs>
        <w:rPr>
          <w:noProof/>
          <w:sz w:val="22"/>
          <w:szCs w:val="22"/>
          <w:lang w:eastAsia="zh-CN"/>
        </w:rPr>
      </w:pPr>
      <w:r>
        <w:rPr>
          <w:noProof/>
        </w:rPr>
        <w:t>APP DB Schema</w:t>
      </w:r>
      <w:r>
        <w:rPr>
          <w:noProof/>
        </w:rPr>
        <w:tab/>
      </w:r>
      <w:r>
        <w:rPr>
          <w:noProof/>
        </w:rPr>
        <w:fldChar w:fldCharType="begin"/>
      </w:r>
      <w:r>
        <w:rPr>
          <w:noProof/>
        </w:rPr>
        <w:instrText xml:space="preserve"> PAGEREF _Toc499806152 \h </w:instrText>
      </w:r>
      <w:r>
        <w:rPr>
          <w:noProof/>
        </w:rPr>
      </w:r>
      <w:r>
        <w:rPr>
          <w:noProof/>
        </w:rPr>
        <w:fldChar w:fldCharType="separate"/>
      </w:r>
      <w:r>
        <w:rPr>
          <w:noProof/>
        </w:rPr>
        <w:t>6</w:t>
      </w:r>
      <w:r>
        <w:rPr>
          <w:noProof/>
        </w:rPr>
        <w:fldChar w:fldCharType="end"/>
      </w:r>
    </w:p>
    <w:p w14:paraId="4F0CB5E8" w14:textId="77777777" w:rsidR="00F215A8" w:rsidRDefault="00F215A8">
      <w:pPr>
        <w:pStyle w:val="TOC2"/>
        <w:tabs>
          <w:tab w:val="right" w:leader="dot" w:pos="8630"/>
        </w:tabs>
        <w:rPr>
          <w:noProof/>
          <w:sz w:val="22"/>
          <w:szCs w:val="22"/>
          <w:lang w:eastAsia="zh-CN"/>
        </w:rPr>
      </w:pPr>
      <w:r>
        <w:rPr>
          <w:noProof/>
        </w:rPr>
        <w:t>SAI Attribute</w:t>
      </w:r>
      <w:r>
        <w:rPr>
          <w:noProof/>
        </w:rPr>
        <w:tab/>
      </w:r>
      <w:r>
        <w:rPr>
          <w:noProof/>
        </w:rPr>
        <w:fldChar w:fldCharType="begin"/>
      </w:r>
      <w:r>
        <w:rPr>
          <w:noProof/>
        </w:rPr>
        <w:instrText xml:space="preserve"> PAGEREF _Toc499806153 \h </w:instrText>
      </w:r>
      <w:r>
        <w:rPr>
          <w:noProof/>
        </w:rPr>
      </w:r>
      <w:r>
        <w:rPr>
          <w:noProof/>
        </w:rPr>
        <w:fldChar w:fldCharType="separate"/>
      </w:r>
      <w:r>
        <w:rPr>
          <w:noProof/>
        </w:rPr>
        <w:t>6</w:t>
      </w:r>
      <w:r>
        <w:rPr>
          <w:noProof/>
        </w:rPr>
        <w:fldChar w:fldCharType="end"/>
      </w:r>
    </w:p>
    <w:p w14:paraId="35AB7021" w14:textId="77777777" w:rsidR="00F215A8" w:rsidRDefault="00F215A8">
      <w:pPr>
        <w:pStyle w:val="TOC2"/>
        <w:tabs>
          <w:tab w:val="right" w:leader="dot" w:pos="8630"/>
        </w:tabs>
        <w:rPr>
          <w:noProof/>
          <w:sz w:val="22"/>
          <w:szCs w:val="22"/>
          <w:lang w:eastAsia="zh-CN"/>
        </w:rPr>
      </w:pPr>
      <w:r>
        <w:rPr>
          <w:noProof/>
        </w:rPr>
        <w:t>SAI API</w:t>
      </w:r>
      <w:r>
        <w:rPr>
          <w:noProof/>
        </w:rPr>
        <w:tab/>
      </w:r>
      <w:r>
        <w:rPr>
          <w:noProof/>
        </w:rPr>
        <w:fldChar w:fldCharType="begin"/>
      </w:r>
      <w:r>
        <w:rPr>
          <w:noProof/>
        </w:rPr>
        <w:instrText xml:space="preserve"> PAGEREF _Toc499806154 \h </w:instrText>
      </w:r>
      <w:r>
        <w:rPr>
          <w:noProof/>
        </w:rPr>
      </w:r>
      <w:r>
        <w:rPr>
          <w:noProof/>
        </w:rPr>
        <w:fldChar w:fldCharType="separate"/>
      </w:r>
      <w:r>
        <w:rPr>
          <w:noProof/>
        </w:rPr>
        <w:t>7</w:t>
      </w:r>
      <w:r>
        <w:rPr>
          <w:noProof/>
        </w:rPr>
        <w:fldChar w:fldCharType="end"/>
      </w:r>
    </w:p>
    <w:p w14:paraId="0CF97C94" w14:textId="77777777" w:rsidR="00F215A8" w:rsidRDefault="00F215A8">
      <w:pPr>
        <w:pStyle w:val="TOC2"/>
        <w:tabs>
          <w:tab w:val="right" w:leader="dot" w:pos="8630"/>
        </w:tabs>
        <w:rPr>
          <w:noProof/>
          <w:sz w:val="22"/>
          <w:szCs w:val="22"/>
          <w:lang w:eastAsia="zh-CN"/>
        </w:rPr>
      </w:pPr>
      <w:r>
        <w:rPr>
          <w:noProof/>
        </w:rPr>
        <w:t>Limitations</w:t>
      </w:r>
      <w:r>
        <w:rPr>
          <w:noProof/>
        </w:rPr>
        <w:tab/>
      </w:r>
      <w:r>
        <w:rPr>
          <w:noProof/>
        </w:rPr>
        <w:fldChar w:fldCharType="begin"/>
      </w:r>
      <w:r>
        <w:rPr>
          <w:noProof/>
        </w:rPr>
        <w:instrText xml:space="preserve"> PAGEREF _Toc499806155 \h </w:instrText>
      </w:r>
      <w:r>
        <w:rPr>
          <w:noProof/>
        </w:rPr>
      </w:r>
      <w:r>
        <w:rPr>
          <w:noProof/>
        </w:rPr>
        <w:fldChar w:fldCharType="separate"/>
      </w:r>
      <w:r>
        <w:rPr>
          <w:noProof/>
        </w:rPr>
        <w:t>7</w:t>
      </w:r>
      <w:r>
        <w:rPr>
          <w:noProof/>
        </w:rPr>
        <w:fldChar w:fldCharType="end"/>
      </w:r>
    </w:p>
    <w:p w14:paraId="5A2D0465" w14:textId="77777777" w:rsidR="00F215A8" w:rsidRDefault="00F215A8">
      <w:pPr>
        <w:pStyle w:val="TOC1"/>
        <w:tabs>
          <w:tab w:val="right" w:leader="dot" w:pos="8630"/>
        </w:tabs>
        <w:rPr>
          <w:noProof/>
          <w:sz w:val="22"/>
          <w:szCs w:val="22"/>
          <w:lang w:eastAsia="zh-CN"/>
        </w:rPr>
      </w:pPr>
      <w:r>
        <w:rPr>
          <w:noProof/>
        </w:rPr>
        <w:t>MTU Settings Design</w:t>
      </w:r>
      <w:r>
        <w:rPr>
          <w:noProof/>
        </w:rPr>
        <w:tab/>
      </w:r>
      <w:r>
        <w:rPr>
          <w:noProof/>
        </w:rPr>
        <w:fldChar w:fldCharType="begin"/>
      </w:r>
      <w:r>
        <w:rPr>
          <w:noProof/>
        </w:rPr>
        <w:instrText xml:space="preserve"> PAGEREF _Toc499806156 \h </w:instrText>
      </w:r>
      <w:r>
        <w:rPr>
          <w:noProof/>
        </w:rPr>
      </w:r>
      <w:r>
        <w:rPr>
          <w:noProof/>
        </w:rPr>
        <w:fldChar w:fldCharType="separate"/>
      </w:r>
      <w:r>
        <w:rPr>
          <w:noProof/>
        </w:rPr>
        <w:t>7</w:t>
      </w:r>
      <w:r>
        <w:rPr>
          <w:noProof/>
        </w:rPr>
        <w:fldChar w:fldCharType="end"/>
      </w:r>
    </w:p>
    <w:p w14:paraId="0C0E6D3D" w14:textId="77777777" w:rsidR="00F215A8" w:rsidRDefault="00F215A8">
      <w:pPr>
        <w:pStyle w:val="TOC1"/>
        <w:tabs>
          <w:tab w:val="right" w:leader="dot" w:pos="8630"/>
        </w:tabs>
        <w:rPr>
          <w:noProof/>
          <w:sz w:val="22"/>
          <w:szCs w:val="22"/>
          <w:lang w:eastAsia="zh-CN"/>
        </w:rPr>
      </w:pPr>
      <w:r>
        <w:rPr>
          <w:noProof/>
        </w:rPr>
        <w:t>References</w:t>
      </w:r>
      <w:r>
        <w:rPr>
          <w:noProof/>
        </w:rPr>
        <w:tab/>
      </w:r>
      <w:r>
        <w:rPr>
          <w:noProof/>
        </w:rPr>
        <w:fldChar w:fldCharType="begin"/>
      </w:r>
      <w:r>
        <w:rPr>
          <w:noProof/>
        </w:rPr>
        <w:instrText xml:space="preserve"> PAGEREF _Toc499806157 \h </w:instrText>
      </w:r>
      <w:r>
        <w:rPr>
          <w:noProof/>
        </w:rPr>
      </w:r>
      <w:r>
        <w:rPr>
          <w:noProof/>
        </w:rPr>
        <w:fldChar w:fldCharType="separate"/>
      </w:r>
      <w:r>
        <w:rPr>
          <w:noProof/>
        </w:rPr>
        <w:t>8</w:t>
      </w:r>
      <w:r>
        <w:rPr>
          <w:noProof/>
        </w:rPr>
        <w:fldChar w:fldCharType="end"/>
      </w:r>
    </w:p>
    <w:p w14:paraId="0C403943" w14:textId="714221FC" w:rsidR="00DE3D36" w:rsidRDefault="00DE3D36" w:rsidP="00DE3D36">
      <w:r>
        <w:fldChar w:fldCharType="end"/>
      </w:r>
    </w:p>
    <w:p w14:paraId="41BD3D08" w14:textId="77777777" w:rsidR="005265A2" w:rsidRDefault="005265A2" w:rsidP="00DE3D36"/>
    <w:p w14:paraId="13DB4482" w14:textId="77777777" w:rsidR="005265A2" w:rsidRDefault="005265A2" w:rsidP="00DE3D36"/>
    <w:p w14:paraId="5DDFF894" w14:textId="77777777" w:rsidR="005265A2" w:rsidRDefault="005265A2" w:rsidP="00DE3D36"/>
    <w:p w14:paraId="111EB4B0" w14:textId="77777777" w:rsidR="00DE3D36" w:rsidRDefault="00DE3D36">
      <w:r>
        <w:br w:type="page"/>
      </w:r>
    </w:p>
    <w:p w14:paraId="6AB4FC53" w14:textId="3C40DC36" w:rsidR="00A13BE1" w:rsidRDefault="00A13BE1" w:rsidP="00A13BE1">
      <w:pPr>
        <w:pStyle w:val="Heading1"/>
      </w:pPr>
      <w:bookmarkStart w:id="0" w:name="_Toc499806142"/>
      <w:r>
        <w:lastRenderedPageBreak/>
        <w:t>Introduction</w:t>
      </w:r>
      <w:bookmarkEnd w:id="0"/>
    </w:p>
    <w:p w14:paraId="1FA91DFD" w14:textId="77777777" w:rsidR="00F569D4" w:rsidRPr="00F569D4" w:rsidRDefault="00F569D4" w:rsidP="00A13BE1">
      <w:pPr>
        <w:pStyle w:val="Heading2"/>
      </w:pPr>
      <w:bookmarkStart w:id="1" w:name="_Toc499806143"/>
      <w:r>
        <w:t>Overview</w:t>
      </w:r>
      <w:bookmarkEnd w:id="1"/>
    </w:p>
    <w:p w14:paraId="5A95A345" w14:textId="77777777" w:rsidR="00F569D4" w:rsidRDefault="00F569D4" w:rsidP="00F569D4"/>
    <w:p w14:paraId="299452E5" w14:textId="77777777" w:rsidR="0049454D" w:rsidRDefault="00047BAD" w:rsidP="00644266">
      <w:r w:rsidRPr="00644266">
        <w:t>This document describes maximum transmission unit</w:t>
      </w:r>
      <w:r w:rsidR="009C4545">
        <w:t xml:space="preserve"> </w:t>
      </w:r>
      <w:r w:rsidRPr="00644266">
        <w:t xml:space="preserve">(MTU) </w:t>
      </w:r>
      <w:r w:rsidR="009C4545" w:rsidRPr="00644266">
        <w:t>configurations</w:t>
      </w:r>
      <w:r w:rsidRPr="00644266">
        <w:t xml:space="preserve"> and behaviors </w:t>
      </w:r>
      <w:r w:rsidR="009C4545">
        <w:t>in</w:t>
      </w:r>
      <w:r w:rsidRPr="00644266">
        <w:t xml:space="preserve"> </w:t>
      </w:r>
      <w:proofErr w:type="spellStart"/>
      <w:r w:rsidRPr="00644266">
        <w:t>SONiC</w:t>
      </w:r>
      <w:proofErr w:type="spellEnd"/>
      <w:r w:rsidRPr="00644266">
        <w:t xml:space="preserve">. </w:t>
      </w:r>
      <w:r w:rsidR="009C4545">
        <w:t xml:space="preserve">In computer networking, the MTU of a communication protocol of a layer defines the size, in bytes, of the largest protocol data unit that the layer is allowed to transmit over one interface. One MTU is associated with each interface, layer and protocol. </w:t>
      </w:r>
    </w:p>
    <w:p w14:paraId="4C01CE93" w14:textId="77777777" w:rsidR="0049454D" w:rsidRDefault="0049454D" w:rsidP="00644266"/>
    <w:p w14:paraId="70B3AF8A" w14:textId="6C25D531" w:rsidR="0049454D" w:rsidRDefault="00760D68" w:rsidP="00644266">
      <w:r>
        <w:t xml:space="preserve">In </w:t>
      </w:r>
      <w:proofErr w:type="spellStart"/>
      <w:r>
        <w:t>SONiC</w:t>
      </w:r>
      <w:proofErr w:type="spellEnd"/>
      <w:r w:rsidR="00C518BB">
        <w:t xml:space="preserve">, </w:t>
      </w:r>
      <w:r w:rsidR="00A13BE1">
        <w:t xml:space="preserve">there are </w:t>
      </w:r>
      <w:r>
        <w:t>two type of MTU for an interface</w:t>
      </w:r>
      <w:r w:rsidR="004006CB">
        <w:t xml:space="preserve"> based on </w:t>
      </w:r>
      <w:r>
        <w:t>layers.</w:t>
      </w:r>
    </w:p>
    <w:p w14:paraId="6FE3CC6C" w14:textId="62389BE5" w:rsidR="009C4545" w:rsidRDefault="00BB697F" w:rsidP="00644266">
      <w:pPr>
        <w:pStyle w:val="ListParagraph"/>
        <w:numPr>
          <w:ilvl w:val="0"/>
          <w:numId w:val="31"/>
        </w:numPr>
      </w:pPr>
      <w:r>
        <w:t>Port</w:t>
      </w:r>
      <w:r w:rsidR="00C854EB">
        <w:t xml:space="preserve"> </w:t>
      </w:r>
      <w:r w:rsidR="007713EE">
        <w:t>MTU</w:t>
      </w:r>
      <w:r w:rsidR="00F34F23">
        <w:t xml:space="preserve"> (Layer 2)</w:t>
      </w:r>
      <w:r w:rsidR="0049454D">
        <w:t>: the largest number of bytes that can be carried by an Ethernet frame</w:t>
      </w:r>
      <w:r w:rsidR="00A0618D">
        <w:t>.</w:t>
      </w:r>
    </w:p>
    <w:p w14:paraId="3DF8B7A1" w14:textId="2240FD79" w:rsidR="007713EE" w:rsidRPr="00644266" w:rsidRDefault="00A0618D" w:rsidP="00644266">
      <w:pPr>
        <w:pStyle w:val="ListParagraph"/>
        <w:numPr>
          <w:ilvl w:val="0"/>
          <w:numId w:val="31"/>
        </w:numPr>
      </w:pPr>
      <w:r>
        <w:t>IP</w:t>
      </w:r>
      <w:r w:rsidR="0049454D">
        <w:t xml:space="preserve"> MTU</w:t>
      </w:r>
      <w:r w:rsidR="00F34F23">
        <w:t xml:space="preserve"> (Layer 3)</w:t>
      </w:r>
      <w:r w:rsidR="007713EE">
        <w:t xml:space="preserve">: </w:t>
      </w:r>
      <w:r>
        <w:t>the maximum size of an IP payload allowed to be transmitted</w:t>
      </w:r>
      <w:r w:rsidR="008414DE">
        <w:t xml:space="preserve"> over an L3 interface</w:t>
      </w:r>
      <w:r>
        <w:t xml:space="preserve">, excluding the L2 header and trailer. </w:t>
      </w:r>
    </w:p>
    <w:p w14:paraId="5D056B3E" w14:textId="6312632A" w:rsidR="00661AE0" w:rsidRDefault="00B9333A" w:rsidP="00A13BE1">
      <w:pPr>
        <w:pStyle w:val="Heading2"/>
      </w:pPr>
      <w:bookmarkStart w:id="2" w:name="_Toc499806144"/>
      <w:r>
        <w:t>Requirements</w:t>
      </w:r>
      <w:bookmarkEnd w:id="2"/>
    </w:p>
    <w:p w14:paraId="483ACFBC" w14:textId="3499EABA" w:rsidR="00F34F23" w:rsidRDefault="00F34F23">
      <w:pPr>
        <w:pStyle w:val="ListParagraph"/>
        <w:numPr>
          <w:ilvl w:val="0"/>
          <w:numId w:val="3"/>
        </w:numPr>
      </w:pPr>
      <w:r>
        <w:t>The defaulted MTU is 1500</w:t>
      </w:r>
      <w:r w:rsidR="00EF3180">
        <w:t>, with a configurable range from 68 bytes to 9216 bytes</w:t>
      </w:r>
      <w:r w:rsidR="004006CB">
        <w:t xml:space="preserve">. </w:t>
      </w:r>
      <w:r w:rsidR="00E55E31">
        <w:t xml:space="preserve">The minimum Ethernet Frame is 64 bytes, but our </w:t>
      </w:r>
      <w:proofErr w:type="spellStart"/>
      <w:r w:rsidR="00E55E31">
        <w:t>linux</w:t>
      </w:r>
      <w:proofErr w:type="spellEnd"/>
      <w:r w:rsidR="00E55E31">
        <w:t xml:space="preserve"> host can only take 68 bytes as minimum MTU. So we choose 68 bytes as the lower bound.</w:t>
      </w:r>
    </w:p>
    <w:p w14:paraId="5E250578" w14:textId="5F182AEA" w:rsidR="00080234" w:rsidRDefault="00EF3180" w:rsidP="00644266">
      <w:pPr>
        <w:pStyle w:val="ListParagraph"/>
        <w:numPr>
          <w:ilvl w:val="0"/>
          <w:numId w:val="3"/>
        </w:numPr>
      </w:pPr>
      <w:r>
        <w:t xml:space="preserve">The </w:t>
      </w:r>
      <w:r w:rsidR="00DF1A59">
        <w:t xml:space="preserve">MTU </w:t>
      </w:r>
      <w:r w:rsidR="00F76EAA">
        <w:t xml:space="preserve">configured on ASIC is 22 Bytes more than </w:t>
      </w:r>
      <w:r w:rsidR="00FE3C39">
        <w:t xml:space="preserve">the MTU </w:t>
      </w:r>
      <w:r w:rsidR="00C57CB7">
        <w:t>configured on corresponding</w:t>
      </w:r>
      <w:r w:rsidR="00FE3C39">
        <w:t xml:space="preserve"> </w:t>
      </w:r>
      <w:r w:rsidR="00B020EB">
        <w:t>host</w:t>
      </w:r>
      <w:r w:rsidR="00FE3C39">
        <w:t xml:space="preserve"> interface, which includes the overhead of L2 header (14 Bytes), FCS header (4 Bytes) and</w:t>
      </w:r>
      <w:r w:rsidR="00080234">
        <w:t xml:space="preserve"> </w:t>
      </w:r>
      <w:proofErr w:type="spellStart"/>
      <w:r w:rsidR="00080234">
        <w:t>Vlan</w:t>
      </w:r>
      <w:proofErr w:type="spellEnd"/>
      <w:r w:rsidR="00FE3C39">
        <w:t xml:space="preserve"> tag (4 Bytes). </w:t>
      </w:r>
    </w:p>
    <w:p w14:paraId="70C7EFDB" w14:textId="25408F33" w:rsidR="00CA7A09" w:rsidRDefault="00C57CB7" w:rsidP="00CA7A09">
      <w:pPr>
        <w:pStyle w:val="ListParagraph"/>
        <w:numPr>
          <w:ilvl w:val="0"/>
          <w:numId w:val="3"/>
        </w:numPr>
      </w:pPr>
      <w:r>
        <w:t xml:space="preserve">Port MTU and IP MTU can be configured with different values on the same interface. However, </w:t>
      </w:r>
      <w:r w:rsidRPr="00792B11">
        <w:t xml:space="preserve">IP MTU </w:t>
      </w:r>
      <w:r>
        <w:t>should be</w:t>
      </w:r>
      <w:r w:rsidRPr="00792B11">
        <w:t xml:space="preserve"> capped </w:t>
      </w:r>
      <w:r>
        <w:t>by</w:t>
      </w:r>
      <w:r w:rsidRPr="00792B11">
        <w:t xml:space="preserve"> the Port MTU. Otherwise the </w:t>
      </w:r>
      <w:r>
        <w:t>IP</w:t>
      </w:r>
      <w:r w:rsidRPr="00792B11">
        <w:t xml:space="preserve"> packet larger the port </w:t>
      </w:r>
      <w:r>
        <w:t>MTU</w:t>
      </w:r>
      <w:r w:rsidRPr="00792B11">
        <w:t xml:space="preserve"> may still go out of the host interface, but </w:t>
      </w:r>
      <w:r>
        <w:t>get</w:t>
      </w:r>
      <w:r w:rsidRPr="00792B11">
        <w:t xml:space="preserve"> dropped by the ASIC.</w:t>
      </w:r>
    </w:p>
    <w:p w14:paraId="2641E817" w14:textId="249FBBBA" w:rsidR="00CA7A09" w:rsidRDefault="00CA7A09" w:rsidP="00CA7A09">
      <w:pPr>
        <w:pStyle w:val="Heading2"/>
      </w:pPr>
      <w:bookmarkStart w:id="3" w:name="_Toc499806145"/>
      <w:r>
        <w:t>Assumptions</w:t>
      </w:r>
      <w:bookmarkEnd w:id="3"/>
    </w:p>
    <w:p w14:paraId="38C26634" w14:textId="52CF8C9F" w:rsidR="00CA7A09" w:rsidRDefault="00CA7A09" w:rsidP="00CA7A09">
      <w:pPr>
        <w:pStyle w:val="ListParagraph"/>
        <w:numPr>
          <w:ilvl w:val="0"/>
          <w:numId w:val="33"/>
        </w:numPr>
      </w:pPr>
      <w:r>
        <w:t xml:space="preserve">The Port MTU and IP MTU settings are configured through the </w:t>
      </w:r>
      <w:r w:rsidR="00632F82">
        <w:t xml:space="preserve">new </w:t>
      </w:r>
      <w:proofErr w:type="spellStart"/>
      <w:r>
        <w:t>Config</w:t>
      </w:r>
      <w:proofErr w:type="spellEnd"/>
      <w:r>
        <w:t xml:space="preserve"> DB model.</w:t>
      </w:r>
    </w:p>
    <w:p w14:paraId="4149A0DD" w14:textId="77777777" w:rsidR="00CA7A09" w:rsidRDefault="00CA7A09" w:rsidP="00CA7A09"/>
    <w:p w14:paraId="76B2991F" w14:textId="6BAD75D0" w:rsidR="00820163" w:rsidRDefault="00820163" w:rsidP="00820163">
      <w:pPr>
        <w:rPr>
          <w:noProof/>
          <w:lang w:eastAsia="zh-CN"/>
        </w:rPr>
      </w:pPr>
    </w:p>
    <w:p w14:paraId="788DA38C" w14:textId="77777777" w:rsidR="00CA7A09" w:rsidRDefault="00CA7A09" w:rsidP="00820163">
      <w:pPr>
        <w:rPr>
          <w:noProof/>
          <w:lang w:eastAsia="zh-CN"/>
        </w:rPr>
      </w:pPr>
    </w:p>
    <w:p w14:paraId="5FCF126F" w14:textId="77777777" w:rsidR="00CA7A09" w:rsidRDefault="00CA7A09" w:rsidP="00820163">
      <w:pPr>
        <w:rPr>
          <w:noProof/>
          <w:lang w:eastAsia="zh-CN"/>
        </w:rPr>
      </w:pPr>
    </w:p>
    <w:p w14:paraId="26030617" w14:textId="77777777" w:rsidR="00CA7A09" w:rsidRDefault="00CA7A09" w:rsidP="00820163">
      <w:pPr>
        <w:rPr>
          <w:noProof/>
          <w:lang w:eastAsia="zh-CN"/>
        </w:rPr>
      </w:pPr>
    </w:p>
    <w:p w14:paraId="5D0D6B0F" w14:textId="77777777" w:rsidR="00CA7A09" w:rsidRDefault="00CA7A09" w:rsidP="00820163">
      <w:pPr>
        <w:rPr>
          <w:noProof/>
          <w:lang w:eastAsia="zh-CN"/>
        </w:rPr>
      </w:pPr>
    </w:p>
    <w:p w14:paraId="66D0FBF5" w14:textId="77777777" w:rsidR="00CA7A09" w:rsidRDefault="00CA7A09" w:rsidP="00820163">
      <w:pPr>
        <w:rPr>
          <w:noProof/>
          <w:lang w:eastAsia="zh-CN"/>
        </w:rPr>
      </w:pPr>
    </w:p>
    <w:p w14:paraId="7A5EDA37" w14:textId="77777777" w:rsidR="00CA7A09" w:rsidRDefault="00CA7A09" w:rsidP="00820163">
      <w:pPr>
        <w:rPr>
          <w:noProof/>
          <w:lang w:eastAsia="zh-CN"/>
        </w:rPr>
      </w:pPr>
    </w:p>
    <w:p w14:paraId="23E6659F" w14:textId="77777777" w:rsidR="00CA7A09" w:rsidRDefault="00CA7A09" w:rsidP="00820163">
      <w:pPr>
        <w:rPr>
          <w:noProof/>
          <w:lang w:eastAsia="zh-CN"/>
        </w:rPr>
      </w:pPr>
    </w:p>
    <w:p w14:paraId="58D53F21" w14:textId="77777777" w:rsidR="00CA7A09" w:rsidRDefault="00CA7A09" w:rsidP="00820163">
      <w:pPr>
        <w:rPr>
          <w:noProof/>
          <w:lang w:eastAsia="zh-CN"/>
        </w:rPr>
      </w:pPr>
    </w:p>
    <w:p w14:paraId="0BFACF73" w14:textId="77777777" w:rsidR="00CA7A09" w:rsidRDefault="00CA7A09" w:rsidP="00820163">
      <w:pPr>
        <w:rPr>
          <w:noProof/>
          <w:lang w:eastAsia="zh-CN"/>
        </w:rPr>
      </w:pPr>
    </w:p>
    <w:p w14:paraId="2FF52973" w14:textId="77777777" w:rsidR="00CA7A09" w:rsidRDefault="00CA7A09" w:rsidP="00820163">
      <w:pPr>
        <w:rPr>
          <w:noProof/>
          <w:lang w:eastAsia="zh-CN"/>
        </w:rPr>
      </w:pPr>
    </w:p>
    <w:p w14:paraId="6B43DCDE" w14:textId="77777777" w:rsidR="00CA7A09" w:rsidRDefault="00CA7A09" w:rsidP="00820163">
      <w:pPr>
        <w:rPr>
          <w:noProof/>
          <w:lang w:eastAsia="zh-CN"/>
        </w:rPr>
      </w:pPr>
    </w:p>
    <w:p w14:paraId="257D246A" w14:textId="77777777" w:rsidR="00CA7A09" w:rsidRPr="00B369E3" w:rsidRDefault="00CA7A09" w:rsidP="00820163"/>
    <w:p w14:paraId="427A094A" w14:textId="0977AE5D" w:rsidR="00E11813" w:rsidRDefault="00BB697F" w:rsidP="00571943">
      <w:pPr>
        <w:pStyle w:val="Heading1"/>
      </w:pPr>
      <w:bookmarkStart w:id="4" w:name="_Toc499806146"/>
      <w:r>
        <w:lastRenderedPageBreak/>
        <w:t xml:space="preserve">Port </w:t>
      </w:r>
      <w:r w:rsidR="00C854EB">
        <w:t>MTU</w:t>
      </w:r>
      <w:bookmarkEnd w:id="4"/>
      <w:r w:rsidR="00C854EB">
        <w:t xml:space="preserve"> </w:t>
      </w:r>
    </w:p>
    <w:p w14:paraId="3601916E" w14:textId="470D4046" w:rsidR="006427B7" w:rsidRDefault="006427B7" w:rsidP="006427B7">
      <w:r>
        <w:t xml:space="preserve">Port </w:t>
      </w:r>
      <w:r w:rsidR="004006CB">
        <w:t>MTU</w:t>
      </w:r>
      <w:r>
        <w:t xml:space="preserve"> is configured by either </w:t>
      </w:r>
      <w:r w:rsidR="00CA7A09">
        <w:t xml:space="preserve">CLI or Restful API talking to CFG manager, who </w:t>
      </w:r>
      <w:r w:rsidR="00D83D16">
        <w:t>updates the corresponding port objects inside</w:t>
      </w:r>
      <w:r w:rsidR="00CA7A09">
        <w:t xml:space="preserve"> CFG DB. </w:t>
      </w:r>
      <w:r>
        <w:t xml:space="preserve">Then </w:t>
      </w:r>
      <w:proofErr w:type="spellStart"/>
      <w:r>
        <w:t>portsyncd</w:t>
      </w:r>
      <w:proofErr w:type="spellEnd"/>
      <w:r>
        <w:t xml:space="preserve"> will </w:t>
      </w:r>
      <w:r w:rsidR="00CA7A09">
        <w:t>set the MTU of the host interface</w:t>
      </w:r>
      <w:r w:rsidR="00D83D16">
        <w:t xml:space="preserve"> via </w:t>
      </w:r>
      <w:proofErr w:type="spellStart"/>
      <w:r w:rsidR="00D83D16">
        <w:t>ip</w:t>
      </w:r>
      <w:proofErr w:type="spellEnd"/>
      <w:r w:rsidR="00D83D16">
        <w:t xml:space="preserve"> link set/</w:t>
      </w:r>
      <w:proofErr w:type="spellStart"/>
      <w:r w:rsidR="00D83D16">
        <w:t>ifconfig</w:t>
      </w:r>
      <w:proofErr w:type="spellEnd"/>
      <w:r w:rsidR="00D83D16">
        <w:t xml:space="preserve"> command under Linux environment</w:t>
      </w:r>
      <w:r w:rsidR="00CA7A09">
        <w:t xml:space="preserve">. </w:t>
      </w:r>
      <w:r w:rsidR="00D83D16">
        <w:t>Upon success</w:t>
      </w:r>
      <w:r w:rsidR="00CA7A09">
        <w:t xml:space="preserve">, </w:t>
      </w:r>
      <w:proofErr w:type="spellStart"/>
      <w:r w:rsidR="00D83D16">
        <w:t>portsyncd</w:t>
      </w:r>
      <w:proofErr w:type="spellEnd"/>
      <w:r w:rsidR="00D83D16">
        <w:t xml:space="preserve"> will push the </w:t>
      </w:r>
      <w:proofErr w:type="spellStart"/>
      <w:r w:rsidR="00D83D16">
        <w:t>config</w:t>
      </w:r>
      <w:proofErr w:type="spellEnd"/>
      <w:r w:rsidR="00D83D16">
        <w:t xml:space="preserve"> into</w:t>
      </w:r>
      <w:r w:rsidR="004006CB">
        <w:t xml:space="preserve"> PORT_</w:t>
      </w:r>
      <w:r w:rsidR="001C6CB0">
        <w:t>TABLE</w:t>
      </w:r>
      <w:r w:rsidR="004006CB">
        <w:t xml:space="preserve"> inside</w:t>
      </w:r>
      <w:r>
        <w:t xml:space="preserve"> APP</w:t>
      </w:r>
      <w:r w:rsidR="004006CB">
        <w:t xml:space="preserve"> DB.</w:t>
      </w:r>
      <w:r w:rsidR="000B36FF">
        <w:t xml:space="preserve"> </w:t>
      </w:r>
      <w:r w:rsidR="00D83D16">
        <w:t xml:space="preserve">If there is any change with PORT_TABLE, </w:t>
      </w:r>
      <w:r w:rsidR="00632F82">
        <w:t>its</w:t>
      </w:r>
      <w:r w:rsidR="00C62B78">
        <w:t xml:space="preserve"> subscriber, </w:t>
      </w:r>
      <w:proofErr w:type="spellStart"/>
      <w:r w:rsidR="000B36FF" w:rsidRPr="009459A6">
        <w:rPr>
          <w:color w:val="FF0000"/>
        </w:rPr>
        <w:t>PortsOrch</w:t>
      </w:r>
      <w:proofErr w:type="spellEnd"/>
      <w:r w:rsidR="00C62B78" w:rsidRPr="009459A6">
        <w:rPr>
          <w:color w:val="FF0000"/>
        </w:rPr>
        <w:t xml:space="preserve">, </w:t>
      </w:r>
      <w:r w:rsidR="000B36FF" w:rsidRPr="009459A6">
        <w:rPr>
          <w:color w:val="FF0000"/>
        </w:rPr>
        <w:t xml:space="preserve">will </w:t>
      </w:r>
      <w:r w:rsidR="009459A6" w:rsidRPr="009459A6">
        <w:rPr>
          <w:color w:val="FF0000"/>
        </w:rPr>
        <w:t>add an extra 22 Bytes to</w:t>
      </w:r>
      <w:r w:rsidR="000B36FF" w:rsidRPr="009459A6">
        <w:rPr>
          <w:color w:val="FF0000"/>
        </w:rPr>
        <w:t xml:space="preserve"> the</w:t>
      </w:r>
      <w:r w:rsidR="00526059" w:rsidRPr="009459A6">
        <w:rPr>
          <w:color w:val="FF0000"/>
        </w:rPr>
        <w:t xml:space="preserve"> corresponding</w:t>
      </w:r>
      <w:r w:rsidR="000B36FF" w:rsidRPr="009459A6">
        <w:rPr>
          <w:color w:val="FF0000"/>
        </w:rPr>
        <w:t xml:space="preserve"> </w:t>
      </w:r>
      <w:r w:rsidR="009459A6" w:rsidRPr="009459A6">
        <w:rPr>
          <w:color w:val="FF0000"/>
        </w:rPr>
        <w:t>MTU</w:t>
      </w:r>
      <w:r w:rsidR="009459A6">
        <w:t xml:space="preserve">, write </w:t>
      </w:r>
      <w:r w:rsidR="00D83D16">
        <w:t>in</w:t>
      </w:r>
      <w:r w:rsidR="000B36FF">
        <w:t xml:space="preserve">to SAI DB and </w:t>
      </w:r>
      <w:r w:rsidR="00D83D16">
        <w:t>program the</w:t>
      </w:r>
      <w:r w:rsidR="000B36FF">
        <w:t xml:space="preserve"> ASIC.</w:t>
      </w:r>
    </w:p>
    <w:p w14:paraId="4C9ED431" w14:textId="043F2E27" w:rsidR="00CA7A09" w:rsidRPr="006427B7" w:rsidRDefault="00CA7A09" w:rsidP="006427B7">
      <w:r>
        <w:rPr>
          <w:noProof/>
          <w:lang w:eastAsia="zh-CN"/>
        </w:rPr>
        <w:drawing>
          <wp:inline distT="0" distB="0" distL="0" distR="0" wp14:anchorId="06DA3330" wp14:editId="08CAEB31">
            <wp:extent cx="5486400" cy="3086100"/>
            <wp:effectExtent l="0" t="0" r="0" b="0"/>
            <wp:docPr id="2" name="Picture 2" descr="C:\Users\haiyang.z\Desktop\jipan_vlan_tru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yang.z\Desktop\jipan_vlan_trun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30B048B2" w14:textId="69E3EA86" w:rsidR="00AB0A99" w:rsidRDefault="00B020EB" w:rsidP="00AB0A99">
      <w:pPr>
        <w:pStyle w:val="Heading2"/>
      </w:pPr>
      <w:bookmarkStart w:id="5" w:name="_Toc499806147"/>
      <w:r>
        <w:t>Host Interface</w:t>
      </w:r>
      <w:r w:rsidR="00AB0A99">
        <w:t xml:space="preserve"> MTU</w:t>
      </w:r>
      <w:bookmarkEnd w:id="5"/>
    </w:p>
    <w:p w14:paraId="37720BE8" w14:textId="77777777" w:rsidR="00AB0A99" w:rsidRDefault="00AB0A99" w:rsidP="00AB0A99">
      <w:r>
        <w:tab/>
      </w:r>
      <w:proofErr w:type="spellStart"/>
      <w:r>
        <w:t>admin@sonic</w:t>
      </w:r>
      <w:proofErr w:type="spellEnd"/>
      <w:r>
        <w:t xml:space="preserve">:~$ </w:t>
      </w:r>
      <w:proofErr w:type="spellStart"/>
      <w:r>
        <w:t>sudo</w:t>
      </w:r>
      <w:proofErr w:type="spellEnd"/>
      <w:r>
        <w:t xml:space="preserve"> </w:t>
      </w:r>
      <w:proofErr w:type="spellStart"/>
      <w:r>
        <w:t>ifconfig</w:t>
      </w:r>
      <w:proofErr w:type="spellEnd"/>
      <w:r>
        <w:t xml:space="preserve"> Ethernet0</w:t>
      </w:r>
    </w:p>
    <w:p w14:paraId="2D3F81FF" w14:textId="77777777" w:rsidR="00AB0A99" w:rsidRDefault="00AB0A99" w:rsidP="00AB0A99">
      <w:pPr>
        <w:ind w:left="720"/>
      </w:pPr>
      <w:r>
        <w:t xml:space="preserve">Ethernet0 Link </w:t>
      </w:r>
      <w:proofErr w:type="spellStart"/>
      <w:r>
        <w:t>encap</w:t>
      </w:r>
      <w:proofErr w:type="gramStart"/>
      <w:r>
        <w:t>:Ethernet</w:t>
      </w:r>
      <w:proofErr w:type="spellEnd"/>
      <w:proofErr w:type="gramEnd"/>
      <w:r>
        <w:t xml:space="preserve">  </w:t>
      </w:r>
      <w:proofErr w:type="spellStart"/>
      <w:r>
        <w:t>HWaddr</w:t>
      </w:r>
      <w:proofErr w:type="spellEnd"/>
      <w:r>
        <w:t xml:space="preserve"> 00:05:64:30:17:ec  </w:t>
      </w:r>
    </w:p>
    <w:p w14:paraId="786AEEBF" w14:textId="77777777" w:rsidR="00AB0A99" w:rsidRDefault="00AB0A99" w:rsidP="00AB0A99">
      <w:pPr>
        <w:ind w:left="720"/>
      </w:pPr>
      <w:r>
        <w:t xml:space="preserve">          </w:t>
      </w:r>
      <w:proofErr w:type="spellStart"/>
      <w:proofErr w:type="gramStart"/>
      <w:r>
        <w:t>inet</w:t>
      </w:r>
      <w:proofErr w:type="spellEnd"/>
      <w:proofErr w:type="gramEnd"/>
      <w:r>
        <w:t xml:space="preserve"> addr:10.1.0.1  Bcast:10.1.0.255  Mask:255.255.255.0</w:t>
      </w:r>
    </w:p>
    <w:p w14:paraId="395610CB" w14:textId="77777777" w:rsidR="00AB0A99" w:rsidRDefault="00AB0A99" w:rsidP="00AB0A99">
      <w:pPr>
        <w:ind w:left="720"/>
      </w:pPr>
      <w:r>
        <w:t xml:space="preserve">          UP BROADCAST </w:t>
      </w:r>
      <w:proofErr w:type="gramStart"/>
      <w:r>
        <w:t xml:space="preserve">MULTICAST  </w:t>
      </w:r>
      <w:r w:rsidRPr="00AB0A99">
        <w:rPr>
          <w:color w:val="FF0000"/>
        </w:rPr>
        <w:t>MTU:1500</w:t>
      </w:r>
      <w:proofErr w:type="gramEnd"/>
      <w:r>
        <w:t xml:space="preserve">  Metric:1</w:t>
      </w:r>
    </w:p>
    <w:p w14:paraId="35CF1BE1" w14:textId="77777777" w:rsidR="00AB0A99" w:rsidRDefault="00AB0A99" w:rsidP="00AB0A99">
      <w:pPr>
        <w:ind w:left="720"/>
      </w:pPr>
      <w:r>
        <w:t xml:space="preserve">          RX packets:0 errors:0 dropped:0 overruns:0 frame:0</w:t>
      </w:r>
    </w:p>
    <w:p w14:paraId="656D624C" w14:textId="77777777" w:rsidR="00AB0A99" w:rsidRDefault="00AB0A99" w:rsidP="00AB0A99">
      <w:pPr>
        <w:ind w:left="720"/>
      </w:pPr>
      <w:r>
        <w:t xml:space="preserve">          TX packets</w:t>
      </w:r>
      <w:proofErr w:type="gramStart"/>
      <w:r>
        <w:t>:0</w:t>
      </w:r>
      <w:proofErr w:type="gramEnd"/>
      <w:r>
        <w:t xml:space="preserve"> errors:0 dropped:0 overruns:0 carrier:0</w:t>
      </w:r>
    </w:p>
    <w:p w14:paraId="3060FC77" w14:textId="77777777" w:rsidR="00AB0A99" w:rsidRDefault="00AB0A99" w:rsidP="00AB0A99">
      <w:pPr>
        <w:ind w:left="720"/>
      </w:pPr>
      <w:r>
        <w:t xml:space="preserve">          </w:t>
      </w:r>
      <w:proofErr w:type="gramStart"/>
      <w:r>
        <w:t>collisions:</w:t>
      </w:r>
      <w:proofErr w:type="gramEnd"/>
      <w:r>
        <w:t xml:space="preserve">0 txqueuelen:1000 </w:t>
      </w:r>
    </w:p>
    <w:p w14:paraId="1DF42BA8" w14:textId="13C22891" w:rsidR="00AB0A99" w:rsidRPr="00AB0A99" w:rsidRDefault="00AB0A99" w:rsidP="00AB0A99">
      <w:pPr>
        <w:ind w:left="720"/>
      </w:pPr>
      <w:r>
        <w:t xml:space="preserve">          RX bytes</w:t>
      </w:r>
      <w:proofErr w:type="gramStart"/>
      <w:r>
        <w:t>:0</w:t>
      </w:r>
      <w:proofErr w:type="gramEnd"/>
      <w:r>
        <w:t xml:space="preserve"> (0.0 B)  TX bytes</w:t>
      </w:r>
      <w:proofErr w:type="gramStart"/>
      <w:r>
        <w:t>:0</w:t>
      </w:r>
      <w:proofErr w:type="gramEnd"/>
      <w:r>
        <w:t xml:space="preserve"> (0.0 B)</w:t>
      </w:r>
    </w:p>
    <w:p w14:paraId="094C3798" w14:textId="0BC75F13" w:rsidR="00BB697F" w:rsidRDefault="00BB697F" w:rsidP="00BB697F">
      <w:pPr>
        <w:pStyle w:val="Heading2"/>
      </w:pPr>
      <w:bookmarkStart w:id="6" w:name="_Toc499806148"/>
      <w:r>
        <w:t>APP DB Schema</w:t>
      </w:r>
      <w:bookmarkEnd w:id="6"/>
      <w:r w:rsidR="00BB540B">
        <w:t xml:space="preserve"> </w:t>
      </w:r>
    </w:p>
    <w:p w14:paraId="42D1FF0B" w14:textId="77777777" w:rsidR="00BB697F" w:rsidRDefault="00BB697F" w:rsidP="00644266">
      <w:pPr>
        <w:ind w:left="720"/>
      </w:pPr>
      <w:r>
        <w:t>### PORT_TABLE</w:t>
      </w:r>
    </w:p>
    <w:p w14:paraId="0D321C3F" w14:textId="6B46AF93" w:rsidR="00BB697F" w:rsidRDefault="00BB697F" w:rsidP="00644266">
      <w:pPr>
        <w:ind w:left="720"/>
      </w:pPr>
      <w:r>
        <w:t xml:space="preserve">Stores information for physical switch ports managed by the switch chip. </w:t>
      </w:r>
    </w:p>
    <w:p w14:paraId="567248CB" w14:textId="77777777" w:rsidR="00BB697F" w:rsidRDefault="00BB697F" w:rsidP="00644266">
      <w:pPr>
        <w:ind w:left="720"/>
      </w:pPr>
    </w:p>
    <w:p w14:paraId="795F7E84" w14:textId="77777777" w:rsidR="00BB697F" w:rsidRDefault="00BB697F" w:rsidP="00644266">
      <w:pPr>
        <w:ind w:left="720"/>
      </w:pPr>
      <w:r>
        <w:t xml:space="preserve">    </w:t>
      </w:r>
      <w:proofErr w:type="gramStart"/>
      <w:r>
        <w:t>;Defines</w:t>
      </w:r>
      <w:proofErr w:type="gramEnd"/>
      <w:r>
        <w:t xml:space="preserve"> layer 2 ports</w:t>
      </w:r>
    </w:p>
    <w:p w14:paraId="5F8587EF" w14:textId="77777777" w:rsidR="00BB697F" w:rsidRDefault="00BB697F" w:rsidP="00644266">
      <w:pPr>
        <w:ind w:left="720"/>
      </w:pPr>
      <w:r>
        <w:t xml:space="preserve">    </w:t>
      </w:r>
      <w:proofErr w:type="gramStart"/>
      <w:r>
        <w:t>;In</w:t>
      </w:r>
      <w:proofErr w:type="gramEnd"/>
      <w:r>
        <w:t xml:space="preserve"> </w:t>
      </w:r>
      <w:proofErr w:type="spellStart"/>
      <w:r>
        <w:t>SONiC</w:t>
      </w:r>
      <w:proofErr w:type="spellEnd"/>
      <w:r>
        <w:t xml:space="preserve">, Data is loaded from configuration file by </w:t>
      </w:r>
      <w:proofErr w:type="spellStart"/>
      <w:r>
        <w:t>portsyncd</w:t>
      </w:r>
      <w:proofErr w:type="spellEnd"/>
    </w:p>
    <w:p w14:paraId="20BCD0F0" w14:textId="77777777" w:rsidR="00BB697F" w:rsidRDefault="00BB697F" w:rsidP="00644266">
      <w:pPr>
        <w:ind w:left="720"/>
      </w:pPr>
      <w:r>
        <w:t xml:space="preserve">    </w:t>
      </w:r>
      <w:proofErr w:type="gramStart"/>
      <w:r>
        <w:t>;Status</w:t>
      </w:r>
      <w:proofErr w:type="gramEnd"/>
      <w:r>
        <w:t>: Mandatory</w:t>
      </w:r>
    </w:p>
    <w:p w14:paraId="06A85D5C" w14:textId="77777777" w:rsidR="00BB697F" w:rsidRDefault="00BB697F" w:rsidP="00644266">
      <w:pPr>
        <w:ind w:left="720"/>
      </w:pPr>
      <w:r>
        <w:t xml:space="preserve">    </w:t>
      </w:r>
      <w:proofErr w:type="spellStart"/>
      <w:r>
        <w:t>port_table_key</w:t>
      </w:r>
      <w:proofErr w:type="spellEnd"/>
      <w:r>
        <w:t xml:space="preserve">      = </w:t>
      </w:r>
      <w:proofErr w:type="spellStart"/>
      <w:r>
        <w:t>PORT_TABLE</w:t>
      </w:r>
      <w:proofErr w:type="gramStart"/>
      <w:r>
        <w:t>:ifname</w:t>
      </w:r>
      <w:proofErr w:type="spellEnd"/>
      <w:proofErr w:type="gramEnd"/>
      <w:r>
        <w:t xml:space="preserve">    ; </w:t>
      </w:r>
      <w:proofErr w:type="spellStart"/>
      <w:r>
        <w:t>ifname</w:t>
      </w:r>
      <w:proofErr w:type="spellEnd"/>
      <w:r>
        <w:t xml:space="preserve"> must be unique across PORT,INTF,VLAN,LAG TABLES</w:t>
      </w:r>
    </w:p>
    <w:p w14:paraId="0412418E" w14:textId="77777777" w:rsidR="00BB697F" w:rsidRDefault="00BB697F" w:rsidP="00644266">
      <w:pPr>
        <w:ind w:left="720"/>
      </w:pPr>
      <w:r>
        <w:lastRenderedPageBreak/>
        <w:t xml:space="preserve">    </w:t>
      </w:r>
      <w:proofErr w:type="spellStart"/>
      <w:r>
        <w:t>device_name</w:t>
      </w:r>
      <w:proofErr w:type="spellEnd"/>
      <w:r>
        <w:t xml:space="preserve">         = 1*64VCHAR     ; must be unique across PORT</w:t>
      </w:r>
      <w:proofErr w:type="gramStart"/>
      <w:r>
        <w:t>,INTF,VLAN,LAG</w:t>
      </w:r>
      <w:proofErr w:type="gramEnd"/>
      <w:r>
        <w:t xml:space="preserve"> TABLES and must map to PORT_TABLE.name</w:t>
      </w:r>
    </w:p>
    <w:p w14:paraId="4B69A1BA" w14:textId="77777777" w:rsidR="00BB697F" w:rsidRDefault="00BB697F" w:rsidP="00644266">
      <w:pPr>
        <w:ind w:left="720"/>
      </w:pPr>
      <w:r>
        <w:t xml:space="preserve">    </w:t>
      </w:r>
      <w:proofErr w:type="spellStart"/>
      <w:r>
        <w:t>admin_status</w:t>
      </w:r>
      <w:proofErr w:type="spellEnd"/>
      <w:r>
        <w:t xml:space="preserve">        = BIT           ; is the port enabled (1) or disabled (0)</w:t>
      </w:r>
    </w:p>
    <w:p w14:paraId="2E6E3ECD" w14:textId="77777777" w:rsidR="00BB697F" w:rsidRDefault="00BB697F" w:rsidP="00644266">
      <w:pPr>
        <w:ind w:left="720"/>
      </w:pPr>
      <w:r>
        <w:t xml:space="preserve">    </w:t>
      </w:r>
      <w:proofErr w:type="spellStart"/>
      <w:r>
        <w:t>oper_status</w:t>
      </w:r>
      <w:proofErr w:type="spellEnd"/>
      <w:r>
        <w:t xml:space="preserve">         = BIT           ; physical status up (1) or down (0) of the link attached to this port</w:t>
      </w:r>
    </w:p>
    <w:p w14:paraId="566C1D55" w14:textId="77777777" w:rsidR="00BB697F" w:rsidRDefault="00BB697F" w:rsidP="00644266">
      <w:pPr>
        <w:ind w:left="720"/>
      </w:pPr>
      <w:r>
        <w:t xml:space="preserve">    </w:t>
      </w:r>
      <w:proofErr w:type="gramStart"/>
      <w:r>
        <w:t>lanes</w:t>
      </w:r>
      <w:proofErr w:type="gramEnd"/>
      <w:r>
        <w:t xml:space="preserve">               = list of lanes ; (need format spec???)</w:t>
      </w:r>
    </w:p>
    <w:p w14:paraId="0CAE1E13" w14:textId="0C9CFF11" w:rsidR="00BB697F" w:rsidRDefault="00BB697F" w:rsidP="00644266">
      <w:pPr>
        <w:ind w:left="720" w:firstLine="216"/>
      </w:pPr>
      <w:proofErr w:type="spellStart"/>
      <w:proofErr w:type="gramStart"/>
      <w:r>
        <w:t>ifname</w:t>
      </w:r>
      <w:proofErr w:type="spellEnd"/>
      <w:proofErr w:type="gramEnd"/>
      <w:r>
        <w:t xml:space="preserve">              = 1*64VCHAR     ; name of the port, must be unique</w:t>
      </w:r>
    </w:p>
    <w:p w14:paraId="7869C44F" w14:textId="4FA443D3" w:rsidR="00BB697F" w:rsidRPr="00644266" w:rsidRDefault="00BB697F" w:rsidP="00644266">
      <w:pPr>
        <w:ind w:left="720"/>
        <w:rPr>
          <w:color w:val="FF0000"/>
        </w:rPr>
      </w:pPr>
      <w:r>
        <w:rPr>
          <w:color w:val="FF0000"/>
        </w:rPr>
        <w:t xml:space="preserve">    </w:t>
      </w:r>
      <w:proofErr w:type="spellStart"/>
      <w:proofErr w:type="gramStart"/>
      <w:r w:rsidRPr="001A0061">
        <w:rPr>
          <w:color w:val="FF0000"/>
        </w:rPr>
        <w:t>mtu</w:t>
      </w:r>
      <w:proofErr w:type="spellEnd"/>
      <w:proofErr w:type="gramEnd"/>
      <w:r w:rsidRPr="001A0061">
        <w:rPr>
          <w:color w:val="FF0000"/>
        </w:rPr>
        <w:t xml:space="preserve">         = 1*4DIGIT                  ; MTU for the </w:t>
      </w:r>
      <w:r>
        <w:rPr>
          <w:color w:val="FF0000"/>
        </w:rPr>
        <w:t>interface</w:t>
      </w:r>
    </w:p>
    <w:p w14:paraId="0EC46A5D" w14:textId="77777777" w:rsidR="00BB697F" w:rsidRDefault="00BB697F" w:rsidP="00644266">
      <w:pPr>
        <w:ind w:left="720"/>
      </w:pPr>
      <w:r>
        <w:t xml:space="preserve">    </w:t>
      </w:r>
      <w:proofErr w:type="gramStart"/>
      <w:r>
        <w:t>mac</w:t>
      </w:r>
      <w:proofErr w:type="gramEnd"/>
      <w:r>
        <w:t xml:space="preserve">                 = 12HEXDIG      ;</w:t>
      </w:r>
    </w:p>
    <w:p w14:paraId="203132C0" w14:textId="77777777" w:rsidR="00BB697F" w:rsidRDefault="00BB697F" w:rsidP="00BB697F">
      <w:pPr>
        <w:rPr>
          <w:ins w:id="7" w:author="Haiyang Zheng" w:date="2017-07-23T22:25:00Z"/>
        </w:rPr>
      </w:pPr>
    </w:p>
    <w:p w14:paraId="7E3FC084" w14:textId="1954081A" w:rsidR="00C159C7" w:rsidRDefault="00C44169" w:rsidP="00BB697F">
      <w:proofErr w:type="gramStart"/>
      <w:r>
        <w:t>example</w:t>
      </w:r>
      <w:proofErr w:type="gramEnd"/>
      <w:r>
        <w:t>:</w:t>
      </w:r>
    </w:p>
    <w:p w14:paraId="3D972D10" w14:textId="77777777" w:rsidR="00BB697F" w:rsidRDefault="00BB697F" w:rsidP="00644266">
      <w:pPr>
        <w:ind w:left="720"/>
      </w:pPr>
      <w:r>
        <w:t xml:space="preserve">127.0.0.1:6379&gt; </w:t>
      </w:r>
      <w:proofErr w:type="spellStart"/>
      <w:r>
        <w:t>hgetall</w:t>
      </w:r>
      <w:proofErr w:type="spellEnd"/>
      <w:r>
        <w:t xml:space="preserve"> PORT_TABLE:Ethernet0</w:t>
      </w:r>
    </w:p>
    <w:p w14:paraId="6BA886E4" w14:textId="77777777" w:rsidR="00BB697F" w:rsidRDefault="00BB697F" w:rsidP="00644266">
      <w:pPr>
        <w:ind w:left="720"/>
      </w:pPr>
      <w:r>
        <w:t xml:space="preserve"> 1) "</w:t>
      </w:r>
      <w:proofErr w:type="gramStart"/>
      <w:r>
        <w:t>lanes</w:t>
      </w:r>
      <w:proofErr w:type="gramEnd"/>
      <w:r>
        <w:t>"</w:t>
      </w:r>
    </w:p>
    <w:p w14:paraId="3B4BCEFE" w14:textId="77777777" w:rsidR="00BB697F" w:rsidRDefault="00BB697F" w:rsidP="00644266">
      <w:pPr>
        <w:ind w:left="720"/>
      </w:pPr>
      <w:r>
        <w:t xml:space="preserve"> 2) "1"</w:t>
      </w:r>
    </w:p>
    <w:p w14:paraId="6650AAFB" w14:textId="77777777" w:rsidR="00BB697F" w:rsidRDefault="00BB697F" w:rsidP="00644266">
      <w:pPr>
        <w:ind w:left="720"/>
      </w:pPr>
      <w:r>
        <w:t xml:space="preserve"> 3) "</w:t>
      </w:r>
      <w:proofErr w:type="gramStart"/>
      <w:r>
        <w:t>alias</w:t>
      </w:r>
      <w:proofErr w:type="gramEnd"/>
      <w:r>
        <w:t>"</w:t>
      </w:r>
    </w:p>
    <w:p w14:paraId="3FBC4EAD" w14:textId="77777777" w:rsidR="00BB697F" w:rsidRDefault="00BB697F" w:rsidP="00644266">
      <w:pPr>
        <w:ind w:left="720"/>
      </w:pPr>
      <w:r>
        <w:t xml:space="preserve"> 4) "Ethernet0"</w:t>
      </w:r>
    </w:p>
    <w:p w14:paraId="3623277A" w14:textId="77777777" w:rsidR="00BB697F" w:rsidRDefault="00BB697F" w:rsidP="00644266">
      <w:pPr>
        <w:ind w:left="720"/>
      </w:pPr>
      <w:r>
        <w:t xml:space="preserve"> 5) "</w:t>
      </w:r>
      <w:proofErr w:type="spellStart"/>
      <w:r>
        <w:t>oper_status</w:t>
      </w:r>
      <w:proofErr w:type="spellEnd"/>
      <w:r>
        <w:t>"</w:t>
      </w:r>
    </w:p>
    <w:p w14:paraId="7DAE4AFC" w14:textId="77777777" w:rsidR="00BB697F" w:rsidRDefault="00BB697F" w:rsidP="00644266">
      <w:pPr>
        <w:ind w:left="720"/>
      </w:pPr>
      <w:r>
        <w:t xml:space="preserve"> 6) "</w:t>
      </w:r>
      <w:proofErr w:type="gramStart"/>
      <w:r>
        <w:t>down</w:t>
      </w:r>
      <w:proofErr w:type="gramEnd"/>
      <w:r>
        <w:t>"</w:t>
      </w:r>
    </w:p>
    <w:p w14:paraId="227F9352" w14:textId="77777777" w:rsidR="00BB697F" w:rsidRDefault="00BB697F" w:rsidP="00644266">
      <w:pPr>
        <w:ind w:left="720"/>
      </w:pPr>
      <w:r>
        <w:t xml:space="preserve"> 7) "</w:t>
      </w:r>
      <w:proofErr w:type="spellStart"/>
      <w:r>
        <w:t>admin_status</w:t>
      </w:r>
      <w:proofErr w:type="spellEnd"/>
      <w:r>
        <w:t>"</w:t>
      </w:r>
    </w:p>
    <w:p w14:paraId="13436850" w14:textId="77777777" w:rsidR="00BB697F" w:rsidRDefault="00BB697F" w:rsidP="00644266">
      <w:pPr>
        <w:ind w:left="720"/>
      </w:pPr>
      <w:r>
        <w:t xml:space="preserve"> 8) "</w:t>
      </w:r>
      <w:proofErr w:type="gramStart"/>
      <w:r>
        <w:t>down</w:t>
      </w:r>
      <w:proofErr w:type="gramEnd"/>
      <w:r>
        <w:t>"</w:t>
      </w:r>
    </w:p>
    <w:p w14:paraId="1C058F65" w14:textId="77777777" w:rsidR="00BB697F" w:rsidRPr="00644266" w:rsidRDefault="00BB697F" w:rsidP="00644266">
      <w:pPr>
        <w:ind w:left="720"/>
        <w:rPr>
          <w:color w:val="FF0000"/>
        </w:rPr>
      </w:pPr>
      <w:r w:rsidRPr="00644266">
        <w:rPr>
          <w:color w:val="FF0000"/>
        </w:rPr>
        <w:t xml:space="preserve"> 9) "</w:t>
      </w:r>
      <w:proofErr w:type="spellStart"/>
      <w:proofErr w:type="gramStart"/>
      <w:r w:rsidRPr="00644266">
        <w:rPr>
          <w:color w:val="FF0000"/>
        </w:rPr>
        <w:t>mtu</w:t>
      </w:r>
      <w:proofErr w:type="spellEnd"/>
      <w:proofErr w:type="gramEnd"/>
      <w:r w:rsidRPr="00644266">
        <w:rPr>
          <w:color w:val="FF0000"/>
        </w:rPr>
        <w:t>"</w:t>
      </w:r>
    </w:p>
    <w:p w14:paraId="26F03E5A" w14:textId="1C5AD05D" w:rsidR="00BB697F" w:rsidRDefault="00BB697F" w:rsidP="00644266">
      <w:pPr>
        <w:ind w:left="720"/>
        <w:rPr>
          <w:color w:val="FF0000"/>
        </w:rPr>
      </w:pPr>
      <w:r w:rsidRPr="00644266">
        <w:rPr>
          <w:color w:val="FF0000"/>
        </w:rPr>
        <w:t>10) "1500"</w:t>
      </w:r>
    </w:p>
    <w:p w14:paraId="0FED80E9" w14:textId="77777777" w:rsidR="00BB540B" w:rsidRDefault="00BB540B" w:rsidP="00BB540B"/>
    <w:p w14:paraId="77C9C562" w14:textId="293AA41D" w:rsidR="00BB540B" w:rsidRDefault="00BB540B" w:rsidP="00BB540B">
      <w:r>
        <w:t xml:space="preserve">Please note, </w:t>
      </w:r>
      <w:r w:rsidR="00763F9F">
        <w:t xml:space="preserve">the same schema is applicable </w:t>
      </w:r>
      <w:r>
        <w:t xml:space="preserve">for LAG. So the Port MTU can also be configured on LAG, and each LAG member ports will inherit the port MTU from LAG. </w:t>
      </w:r>
    </w:p>
    <w:p w14:paraId="79AAAA98" w14:textId="77777777" w:rsidR="00BB540B" w:rsidRDefault="00BB540B" w:rsidP="00BB540B"/>
    <w:p w14:paraId="49B6A75B" w14:textId="777DC77C" w:rsidR="00763F9F" w:rsidRDefault="00EA01B6" w:rsidP="00BB540B">
      <w:r>
        <w:t>For example, we configured a LAG team0 with 3 member ports Etherent10, Ethernet11 and Ethernet12 with default MTU 1500. After changing the MTU of team0, the member port MTU will also get updated correspondingly.</w:t>
      </w:r>
    </w:p>
    <w:p w14:paraId="1C43782F" w14:textId="30813E1D" w:rsidR="00763F9F" w:rsidRDefault="00763F9F" w:rsidP="00BB540B">
      <w:r>
        <w:tab/>
      </w:r>
      <w:proofErr w:type="spellStart"/>
      <w:r w:rsidR="00DC6BE7">
        <w:t>admin@sonic</w:t>
      </w:r>
      <w:proofErr w:type="spellEnd"/>
      <w:r w:rsidR="00DC6BE7">
        <w:t xml:space="preserve">:~$ </w:t>
      </w:r>
      <w:proofErr w:type="spellStart"/>
      <w:r w:rsidRPr="00763F9F">
        <w:t>sudo</w:t>
      </w:r>
      <w:proofErr w:type="spellEnd"/>
      <w:r w:rsidRPr="00763F9F">
        <w:t xml:space="preserve"> </w:t>
      </w:r>
      <w:proofErr w:type="spellStart"/>
      <w:r w:rsidRPr="00763F9F">
        <w:t>ifconfig</w:t>
      </w:r>
      <w:proofErr w:type="spellEnd"/>
      <w:r w:rsidRPr="00763F9F">
        <w:t xml:space="preserve"> team0 </w:t>
      </w:r>
      <w:proofErr w:type="spellStart"/>
      <w:r w:rsidRPr="00763F9F">
        <w:t>mtu</w:t>
      </w:r>
      <w:proofErr w:type="spellEnd"/>
      <w:r w:rsidRPr="00763F9F">
        <w:t xml:space="preserve"> 1600</w:t>
      </w:r>
    </w:p>
    <w:p w14:paraId="462C0CED" w14:textId="77777777" w:rsidR="00EA01B6" w:rsidRDefault="00EA01B6" w:rsidP="00EA01B6">
      <w:r>
        <w:tab/>
      </w:r>
      <w:proofErr w:type="spellStart"/>
      <w:r>
        <w:t>admin@sonic</w:t>
      </w:r>
      <w:proofErr w:type="spellEnd"/>
      <w:r>
        <w:t xml:space="preserve">:~$ </w:t>
      </w:r>
      <w:proofErr w:type="spellStart"/>
      <w:r>
        <w:t>redis</w:t>
      </w:r>
      <w:proofErr w:type="spellEnd"/>
      <w:r>
        <w:t>-cli -n 0 keys *LAG*</w:t>
      </w:r>
    </w:p>
    <w:p w14:paraId="22F8C63A" w14:textId="77777777" w:rsidR="00EA01B6" w:rsidRDefault="00EA01B6" w:rsidP="00EA01B6">
      <w:pPr>
        <w:ind w:left="720"/>
      </w:pPr>
      <w:r>
        <w:t>1) "LAG_MEMBER_TABLE:team0:Ethernet10"</w:t>
      </w:r>
    </w:p>
    <w:p w14:paraId="3CD968A7" w14:textId="77777777" w:rsidR="00EA01B6" w:rsidRDefault="00EA01B6" w:rsidP="00EA01B6">
      <w:pPr>
        <w:ind w:left="720"/>
      </w:pPr>
      <w:r>
        <w:t>2) "LAG_MEMBER_TABLE:team0:Ethernet12"</w:t>
      </w:r>
    </w:p>
    <w:p w14:paraId="7B909060" w14:textId="77777777" w:rsidR="00EA01B6" w:rsidRDefault="00EA01B6" w:rsidP="00EA01B6">
      <w:pPr>
        <w:ind w:left="720"/>
      </w:pPr>
      <w:r>
        <w:t>3) "LAG_MEMBER_TABLE:team0:Ethernet11"</w:t>
      </w:r>
    </w:p>
    <w:p w14:paraId="52F46A4E" w14:textId="73FFBE8A" w:rsidR="00DC6BE7" w:rsidRDefault="00EA01B6" w:rsidP="00EA01B6">
      <w:pPr>
        <w:ind w:left="720"/>
      </w:pPr>
      <w:r>
        <w:t>4) "LAG_TABLE:team0"</w:t>
      </w:r>
    </w:p>
    <w:p w14:paraId="78A78D23" w14:textId="77777777" w:rsidR="00BB540B" w:rsidRDefault="00BB540B" w:rsidP="00BB540B">
      <w:pPr>
        <w:ind w:left="720"/>
      </w:pPr>
      <w:proofErr w:type="spellStart"/>
      <w:r>
        <w:t>admin@sonic</w:t>
      </w:r>
      <w:proofErr w:type="spellEnd"/>
      <w:r>
        <w:t xml:space="preserve">:~$ </w:t>
      </w:r>
      <w:proofErr w:type="spellStart"/>
      <w:r>
        <w:t>redis</w:t>
      </w:r>
      <w:proofErr w:type="spellEnd"/>
      <w:r>
        <w:t xml:space="preserve">-cli -n 0 </w:t>
      </w:r>
      <w:proofErr w:type="spellStart"/>
      <w:r>
        <w:t>hgetall</w:t>
      </w:r>
      <w:proofErr w:type="spellEnd"/>
      <w:r>
        <w:t xml:space="preserve"> LAG_TABLE:team0</w:t>
      </w:r>
    </w:p>
    <w:p w14:paraId="4EDE7F09" w14:textId="77777777" w:rsidR="00BB540B" w:rsidRDefault="00BB540B" w:rsidP="00BB540B">
      <w:pPr>
        <w:ind w:left="720"/>
      </w:pPr>
      <w:r>
        <w:t>1) "</w:t>
      </w:r>
      <w:proofErr w:type="spellStart"/>
      <w:r>
        <w:t>admin_status</w:t>
      </w:r>
      <w:proofErr w:type="spellEnd"/>
      <w:r>
        <w:t>"</w:t>
      </w:r>
    </w:p>
    <w:p w14:paraId="48BC57E8" w14:textId="77777777" w:rsidR="00BB540B" w:rsidRDefault="00BB540B" w:rsidP="00BB540B">
      <w:pPr>
        <w:ind w:left="720"/>
      </w:pPr>
      <w:r>
        <w:t>2) "</w:t>
      </w:r>
      <w:proofErr w:type="gramStart"/>
      <w:r>
        <w:t>down</w:t>
      </w:r>
      <w:proofErr w:type="gramEnd"/>
      <w:r>
        <w:t>"</w:t>
      </w:r>
    </w:p>
    <w:p w14:paraId="7C853EBD" w14:textId="77777777" w:rsidR="00BB540B" w:rsidRDefault="00BB540B" w:rsidP="00BB540B">
      <w:pPr>
        <w:ind w:left="720"/>
      </w:pPr>
      <w:r>
        <w:t>3) "</w:t>
      </w:r>
      <w:proofErr w:type="spellStart"/>
      <w:r>
        <w:t>oper_status</w:t>
      </w:r>
      <w:proofErr w:type="spellEnd"/>
      <w:r>
        <w:t>"</w:t>
      </w:r>
    </w:p>
    <w:p w14:paraId="1EC4C23D" w14:textId="77777777" w:rsidR="00BB540B" w:rsidRDefault="00BB540B" w:rsidP="00BB540B">
      <w:pPr>
        <w:ind w:left="720"/>
      </w:pPr>
      <w:r>
        <w:t>4) "</w:t>
      </w:r>
      <w:proofErr w:type="gramStart"/>
      <w:r>
        <w:t>down</w:t>
      </w:r>
      <w:proofErr w:type="gramEnd"/>
      <w:r>
        <w:t>"</w:t>
      </w:r>
    </w:p>
    <w:p w14:paraId="7D5C4F16" w14:textId="77777777" w:rsidR="00BB540B" w:rsidRPr="00EA01B6" w:rsidRDefault="00BB540B" w:rsidP="00BB540B">
      <w:pPr>
        <w:ind w:left="720"/>
        <w:rPr>
          <w:color w:val="FF0000"/>
        </w:rPr>
      </w:pPr>
      <w:r w:rsidRPr="00EA01B6">
        <w:rPr>
          <w:color w:val="FF0000"/>
        </w:rPr>
        <w:t>5) "</w:t>
      </w:r>
      <w:proofErr w:type="spellStart"/>
      <w:proofErr w:type="gramStart"/>
      <w:r w:rsidRPr="00EA01B6">
        <w:rPr>
          <w:color w:val="FF0000"/>
        </w:rPr>
        <w:t>mtu</w:t>
      </w:r>
      <w:proofErr w:type="spellEnd"/>
      <w:proofErr w:type="gramEnd"/>
      <w:r w:rsidRPr="00EA01B6">
        <w:rPr>
          <w:color w:val="FF0000"/>
        </w:rPr>
        <w:t>"</w:t>
      </w:r>
    </w:p>
    <w:p w14:paraId="2F171600" w14:textId="5952F048" w:rsidR="00BB540B" w:rsidRPr="00EA01B6" w:rsidRDefault="00BB540B" w:rsidP="00BB540B">
      <w:pPr>
        <w:ind w:left="720"/>
        <w:rPr>
          <w:color w:val="FF0000"/>
        </w:rPr>
      </w:pPr>
      <w:r w:rsidRPr="00EA01B6">
        <w:rPr>
          <w:color w:val="FF0000"/>
        </w:rPr>
        <w:t>6) "1600"</w:t>
      </w:r>
    </w:p>
    <w:p w14:paraId="6EB9FC66" w14:textId="77777777" w:rsidR="00DC6BE7" w:rsidRDefault="00DC6BE7" w:rsidP="00DC6BE7">
      <w:pPr>
        <w:ind w:left="720"/>
      </w:pPr>
      <w:proofErr w:type="spellStart"/>
      <w:r>
        <w:t>admin@sonic</w:t>
      </w:r>
      <w:proofErr w:type="spellEnd"/>
      <w:r>
        <w:t xml:space="preserve">:~$ </w:t>
      </w:r>
      <w:proofErr w:type="spellStart"/>
      <w:r>
        <w:t>redis</w:t>
      </w:r>
      <w:proofErr w:type="spellEnd"/>
      <w:r>
        <w:t xml:space="preserve">-cli -n 0 </w:t>
      </w:r>
      <w:proofErr w:type="spellStart"/>
      <w:r>
        <w:t>hgetall</w:t>
      </w:r>
      <w:proofErr w:type="spellEnd"/>
      <w:r>
        <w:t xml:space="preserve"> "PORT_TABLE:Ethernet10"</w:t>
      </w:r>
    </w:p>
    <w:p w14:paraId="7014C119" w14:textId="77777777" w:rsidR="00DC6BE7" w:rsidRDefault="00DC6BE7" w:rsidP="00DC6BE7">
      <w:pPr>
        <w:ind w:left="720"/>
      </w:pPr>
      <w:r>
        <w:t xml:space="preserve"> 1) "</w:t>
      </w:r>
      <w:proofErr w:type="gramStart"/>
      <w:r>
        <w:t>lanes</w:t>
      </w:r>
      <w:proofErr w:type="gramEnd"/>
      <w:r>
        <w:t>"</w:t>
      </w:r>
    </w:p>
    <w:p w14:paraId="6740D996" w14:textId="77777777" w:rsidR="00DC6BE7" w:rsidRDefault="00DC6BE7" w:rsidP="00DC6BE7">
      <w:pPr>
        <w:ind w:left="720"/>
      </w:pPr>
      <w:r>
        <w:t xml:space="preserve"> 2) "11"</w:t>
      </w:r>
    </w:p>
    <w:p w14:paraId="3DE832EC" w14:textId="77777777" w:rsidR="00DC6BE7" w:rsidRDefault="00DC6BE7" w:rsidP="00DC6BE7">
      <w:pPr>
        <w:ind w:left="720"/>
      </w:pPr>
      <w:r>
        <w:t xml:space="preserve"> 3) "</w:t>
      </w:r>
      <w:proofErr w:type="gramStart"/>
      <w:r>
        <w:t>alias</w:t>
      </w:r>
      <w:proofErr w:type="gramEnd"/>
      <w:r>
        <w:t>"</w:t>
      </w:r>
    </w:p>
    <w:p w14:paraId="0FF66300" w14:textId="77777777" w:rsidR="00DC6BE7" w:rsidRDefault="00DC6BE7" w:rsidP="00DC6BE7">
      <w:pPr>
        <w:ind w:left="720"/>
      </w:pPr>
      <w:r>
        <w:lastRenderedPageBreak/>
        <w:t xml:space="preserve"> 4) "Ethernet10"</w:t>
      </w:r>
    </w:p>
    <w:p w14:paraId="7A40B39D" w14:textId="77777777" w:rsidR="00DC6BE7" w:rsidRDefault="00DC6BE7" w:rsidP="00DC6BE7">
      <w:pPr>
        <w:ind w:left="720"/>
      </w:pPr>
      <w:r>
        <w:t xml:space="preserve"> 5) "</w:t>
      </w:r>
      <w:proofErr w:type="spellStart"/>
      <w:r>
        <w:t>oper_status</w:t>
      </w:r>
      <w:proofErr w:type="spellEnd"/>
      <w:r>
        <w:t>"</w:t>
      </w:r>
    </w:p>
    <w:p w14:paraId="1F378C37" w14:textId="77777777" w:rsidR="00DC6BE7" w:rsidRDefault="00DC6BE7" w:rsidP="00DC6BE7">
      <w:pPr>
        <w:ind w:left="720"/>
      </w:pPr>
      <w:r>
        <w:t xml:space="preserve"> 6) "</w:t>
      </w:r>
      <w:proofErr w:type="gramStart"/>
      <w:r>
        <w:t>up</w:t>
      </w:r>
      <w:proofErr w:type="gramEnd"/>
      <w:r>
        <w:t>"</w:t>
      </w:r>
    </w:p>
    <w:p w14:paraId="310AEF53" w14:textId="77777777" w:rsidR="00DC6BE7" w:rsidRDefault="00DC6BE7" w:rsidP="00DC6BE7">
      <w:pPr>
        <w:ind w:left="720"/>
      </w:pPr>
      <w:r>
        <w:t xml:space="preserve"> 7) "</w:t>
      </w:r>
      <w:proofErr w:type="spellStart"/>
      <w:r>
        <w:t>admin_status</w:t>
      </w:r>
      <w:proofErr w:type="spellEnd"/>
      <w:r>
        <w:t>"</w:t>
      </w:r>
    </w:p>
    <w:p w14:paraId="0B8C18B9" w14:textId="77777777" w:rsidR="00DC6BE7" w:rsidRDefault="00DC6BE7" w:rsidP="00DC6BE7">
      <w:pPr>
        <w:ind w:left="720"/>
      </w:pPr>
      <w:r>
        <w:t xml:space="preserve"> 8) "</w:t>
      </w:r>
      <w:proofErr w:type="gramStart"/>
      <w:r>
        <w:t>up</w:t>
      </w:r>
      <w:proofErr w:type="gramEnd"/>
      <w:r>
        <w:t>"</w:t>
      </w:r>
    </w:p>
    <w:p w14:paraId="189D3552" w14:textId="77777777" w:rsidR="00DC6BE7" w:rsidRPr="00EA01B6" w:rsidRDefault="00DC6BE7" w:rsidP="00DC6BE7">
      <w:pPr>
        <w:ind w:left="720"/>
        <w:rPr>
          <w:color w:val="FF0000"/>
        </w:rPr>
      </w:pPr>
      <w:r w:rsidRPr="00EA01B6">
        <w:rPr>
          <w:color w:val="FF0000"/>
        </w:rPr>
        <w:t xml:space="preserve"> 9) "</w:t>
      </w:r>
      <w:proofErr w:type="spellStart"/>
      <w:proofErr w:type="gramStart"/>
      <w:r w:rsidRPr="00EA01B6">
        <w:rPr>
          <w:color w:val="FF0000"/>
        </w:rPr>
        <w:t>mtu</w:t>
      </w:r>
      <w:proofErr w:type="spellEnd"/>
      <w:proofErr w:type="gramEnd"/>
      <w:r w:rsidRPr="00EA01B6">
        <w:rPr>
          <w:color w:val="FF0000"/>
        </w:rPr>
        <w:t>"</w:t>
      </w:r>
    </w:p>
    <w:p w14:paraId="62134289" w14:textId="77777777" w:rsidR="00DC6BE7" w:rsidRPr="00EA01B6" w:rsidRDefault="00DC6BE7" w:rsidP="00DC6BE7">
      <w:pPr>
        <w:ind w:left="720"/>
        <w:rPr>
          <w:color w:val="FF0000"/>
        </w:rPr>
      </w:pPr>
      <w:r w:rsidRPr="00EA01B6">
        <w:rPr>
          <w:color w:val="FF0000"/>
        </w:rPr>
        <w:t>10) "1600"</w:t>
      </w:r>
    </w:p>
    <w:p w14:paraId="17EC6102" w14:textId="77777777" w:rsidR="00DC6BE7" w:rsidRDefault="00DC6BE7" w:rsidP="00DC6BE7">
      <w:pPr>
        <w:ind w:left="720"/>
      </w:pPr>
      <w:proofErr w:type="spellStart"/>
      <w:r>
        <w:t>admin@sonic</w:t>
      </w:r>
      <w:proofErr w:type="spellEnd"/>
      <w:r>
        <w:t xml:space="preserve">:~$ </w:t>
      </w:r>
      <w:proofErr w:type="spellStart"/>
      <w:r>
        <w:t>redis</w:t>
      </w:r>
      <w:proofErr w:type="spellEnd"/>
      <w:r>
        <w:t xml:space="preserve">-cli -n 0 </w:t>
      </w:r>
      <w:proofErr w:type="spellStart"/>
      <w:r>
        <w:t>hgetall</w:t>
      </w:r>
      <w:proofErr w:type="spellEnd"/>
      <w:r>
        <w:t xml:space="preserve"> "PORT_TABLE:Ethernet11"</w:t>
      </w:r>
    </w:p>
    <w:p w14:paraId="62523808" w14:textId="77777777" w:rsidR="00DC6BE7" w:rsidRDefault="00DC6BE7" w:rsidP="00DC6BE7">
      <w:pPr>
        <w:ind w:left="720"/>
      </w:pPr>
      <w:r>
        <w:t xml:space="preserve"> 1) "</w:t>
      </w:r>
      <w:proofErr w:type="gramStart"/>
      <w:r>
        <w:t>lanes</w:t>
      </w:r>
      <w:proofErr w:type="gramEnd"/>
      <w:r>
        <w:t>"</w:t>
      </w:r>
    </w:p>
    <w:p w14:paraId="073C6E7D" w14:textId="77777777" w:rsidR="00DC6BE7" w:rsidRDefault="00DC6BE7" w:rsidP="00DC6BE7">
      <w:pPr>
        <w:ind w:left="720"/>
      </w:pPr>
      <w:r>
        <w:t xml:space="preserve"> 2) "12"</w:t>
      </w:r>
    </w:p>
    <w:p w14:paraId="3467743F" w14:textId="77777777" w:rsidR="00DC6BE7" w:rsidRDefault="00DC6BE7" w:rsidP="00DC6BE7">
      <w:pPr>
        <w:ind w:left="720"/>
      </w:pPr>
      <w:r>
        <w:t xml:space="preserve"> 3) "</w:t>
      </w:r>
      <w:proofErr w:type="gramStart"/>
      <w:r>
        <w:t>alias</w:t>
      </w:r>
      <w:proofErr w:type="gramEnd"/>
      <w:r>
        <w:t>"</w:t>
      </w:r>
    </w:p>
    <w:p w14:paraId="7FE36F9F" w14:textId="77777777" w:rsidR="00DC6BE7" w:rsidRDefault="00DC6BE7" w:rsidP="00DC6BE7">
      <w:pPr>
        <w:ind w:left="720"/>
      </w:pPr>
      <w:r>
        <w:t xml:space="preserve"> 4) "Ethernet11"</w:t>
      </w:r>
    </w:p>
    <w:p w14:paraId="533E25B0" w14:textId="77777777" w:rsidR="00DC6BE7" w:rsidRDefault="00DC6BE7" w:rsidP="00DC6BE7">
      <w:pPr>
        <w:ind w:left="720"/>
      </w:pPr>
      <w:r>
        <w:t xml:space="preserve"> 5) "</w:t>
      </w:r>
      <w:proofErr w:type="spellStart"/>
      <w:r>
        <w:t>oper_status</w:t>
      </w:r>
      <w:proofErr w:type="spellEnd"/>
      <w:r>
        <w:t>"</w:t>
      </w:r>
    </w:p>
    <w:p w14:paraId="1238C5C1" w14:textId="77777777" w:rsidR="00DC6BE7" w:rsidRDefault="00DC6BE7" w:rsidP="00DC6BE7">
      <w:pPr>
        <w:ind w:left="720"/>
      </w:pPr>
      <w:r>
        <w:t xml:space="preserve"> 6) "</w:t>
      </w:r>
      <w:proofErr w:type="gramStart"/>
      <w:r>
        <w:t>up</w:t>
      </w:r>
      <w:proofErr w:type="gramEnd"/>
      <w:r>
        <w:t>"</w:t>
      </w:r>
    </w:p>
    <w:p w14:paraId="27073769" w14:textId="77777777" w:rsidR="00DC6BE7" w:rsidRDefault="00DC6BE7" w:rsidP="00DC6BE7">
      <w:pPr>
        <w:ind w:left="720"/>
      </w:pPr>
      <w:r>
        <w:t xml:space="preserve"> 7) "</w:t>
      </w:r>
      <w:proofErr w:type="spellStart"/>
      <w:r>
        <w:t>admin_status</w:t>
      </w:r>
      <w:proofErr w:type="spellEnd"/>
      <w:r>
        <w:t>"</w:t>
      </w:r>
    </w:p>
    <w:p w14:paraId="5AE576C2" w14:textId="77777777" w:rsidR="00DC6BE7" w:rsidRDefault="00DC6BE7" w:rsidP="00DC6BE7">
      <w:pPr>
        <w:ind w:left="720"/>
      </w:pPr>
      <w:r>
        <w:t xml:space="preserve"> 8) "</w:t>
      </w:r>
      <w:proofErr w:type="gramStart"/>
      <w:r>
        <w:t>up</w:t>
      </w:r>
      <w:proofErr w:type="gramEnd"/>
      <w:r>
        <w:t>"</w:t>
      </w:r>
    </w:p>
    <w:p w14:paraId="3009D27C" w14:textId="77777777" w:rsidR="00DC6BE7" w:rsidRPr="00EA01B6" w:rsidRDefault="00DC6BE7" w:rsidP="00DC6BE7">
      <w:pPr>
        <w:ind w:left="720"/>
        <w:rPr>
          <w:color w:val="FF0000"/>
        </w:rPr>
      </w:pPr>
      <w:r w:rsidRPr="00EA01B6">
        <w:rPr>
          <w:color w:val="FF0000"/>
        </w:rPr>
        <w:t xml:space="preserve"> 9) "</w:t>
      </w:r>
      <w:proofErr w:type="spellStart"/>
      <w:proofErr w:type="gramStart"/>
      <w:r w:rsidRPr="00EA01B6">
        <w:rPr>
          <w:color w:val="FF0000"/>
        </w:rPr>
        <w:t>mtu</w:t>
      </w:r>
      <w:proofErr w:type="spellEnd"/>
      <w:proofErr w:type="gramEnd"/>
      <w:r w:rsidRPr="00EA01B6">
        <w:rPr>
          <w:color w:val="FF0000"/>
        </w:rPr>
        <w:t>"</w:t>
      </w:r>
    </w:p>
    <w:p w14:paraId="03DCA901" w14:textId="77777777" w:rsidR="00DC6BE7" w:rsidRPr="00EA01B6" w:rsidRDefault="00DC6BE7" w:rsidP="00DC6BE7">
      <w:pPr>
        <w:ind w:left="720"/>
        <w:rPr>
          <w:color w:val="FF0000"/>
        </w:rPr>
      </w:pPr>
      <w:r w:rsidRPr="00EA01B6">
        <w:rPr>
          <w:color w:val="FF0000"/>
        </w:rPr>
        <w:t>10) "1600"</w:t>
      </w:r>
    </w:p>
    <w:p w14:paraId="434C498E" w14:textId="77777777" w:rsidR="00DC6BE7" w:rsidRDefault="00DC6BE7" w:rsidP="00DC6BE7">
      <w:pPr>
        <w:ind w:left="720"/>
      </w:pPr>
      <w:proofErr w:type="spellStart"/>
      <w:r>
        <w:t>admin@sonic</w:t>
      </w:r>
      <w:proofErr w:type="spellEnd"/>
      <w:r>
        <w:t xml:space="preserve">:~$ </w:t>
      </w:r>
      <w:proofErr w:type="spellStart"/>
      <w:r>
        <w:t>redis</w:t>
      </w:r>
      <w:proofErr w:type="spellEnd"/>
      <w:r>
        <w:t xml:space="preserve">-cli -n 0 </w:t>
      </w:r>
      <w:proofErr w:type="spellStart"/>
      <w:r>
        <w:t>hgetall</w:t>
      </w:r>
      <w:proofErr w:type="spellEnd"/>
      <w:r>
        <w:t xml:space="preserve"> "PORT_TABLE:Ethernet12"</w:t>
      </w:r>
    </w:p>
    <w:p w14:paraId="60AE9D48" w14:textId="77777777" w:rsidR="00DC6BE7" w:rsidRDefault="00DC6BE7" w:rsidP="00DC6BE7">
      <w:pPr>
        <w:ind w:left="720"/>
      </w:pPr>
      <w:r>
        <w:t xml:space="preserve"> 1) "</w:t>
      </w:r>
      <w:proofErr w:type="gramStart"/>
      <w:r>
        <w:t>lanes</w:t>
      </w:r>
      <w:proofErr w:type="gramEnd"/>
      <w:r>
        <w:t>"</w:t>
      </w:r>
    </w:p>
    <w:p w14:paraId="25D4C50D" w14:textId="77777777" w:rsidR="00DC6BE7" w:rsidRDefault="00DC6BE7" w:rsidP="00DC6BE7">
      <w:pPr>
        <w:ind w:left="720"/>
      </w:pPr>
      <w:r>
        <w:t xml:space="preserve"> 2) "21"</w:t>
      </w:r>
    </w:p>
    <w:p w14:paraId="6E983ACB" w14:textId="77777777" w:rsidR="00DC6BE7" w:rsidRDefault="00DC6BE7" w:rsidP="00DC6BE7">
      <w:pPr>
        <w:ind w:left="720"/>
      </w:pPr>
      <w:r>
        <w:t xml:space="preserve"> 3) "</w:t>
      </w:r>
      <w:proofErr w:type="gramStart"/>
      <w:r>
        <w:t>alias</w:t>
      </w:r>
      <w:proofErr w:type="gramEnd"/>
      <w:r>
        <w:t>"</w:t>
      </w:r>
    </w:p>
    <w:p w14:paraId="61146AFD" w14:textId="77777777" w:rsidR="00DC6BE7" w:rsidRDefault="00DC6BE7" w:rsidP="00DC6BE7">
      <w:pPr>
        <w:ind w:left="720"/>
      </w:pPr>
      <w:r>
        <w:t xml:space="preserve"> 4) "Ethernet12"</w:t>
      </w:r>
    </w:p>
    <w:p w14:paraId="675965D1" w14:textId="77777777" w:rsidR="00DC6BE7" w:rsidRDefault="00DC6BE7" w:rsidP="00DC6BE7">
      <w:pPr>
        <w:ind w:left="720"/>
      </w:pPr>
      <w:r>
        <w:t xml:space="preserve"> 5) "</w:t>
      </w:r>
      <w:proofErr w:type="spellStart"/>
      <w:r>
        <w:t>oper_status</w:t>
      </w:r>
      <w:proofErr w:type="spellEnd"/>
      <w:r>
        <w:t>"</w:t>
      </w:r>
    </w:p>
    <w:p w14:paraId="6BA3F111" w14:textId="77777777" w:rsidR="00DC6BE7" w:rsidRDefault="00DC6BE7" w:rsidP="00DC6BE7">
      <w:pPr>
        <w:ind w:left="720"/>
      </w:pPr>
      <w:r>
        <w:t xml:space="preserve"> 6) "</w:t>
      </w:r>
      <w:proofErr w:type="gramStart"/>
      <w:r>
        <w:t>up</w:t>
      </w:r>
      <w:proofErr w:type="gramEnd"/>
      <w:r>
        <w:t>"</w:t>
      </w:r>
    </w:p>
    <w:p w14:paraId="0B6419D5" w14:textId="77777777" w:rsidR="00DC6BE7" w:rsidRDefault="00DC6BE7" w:rsidP="00DC6BE7">
      <w:pPr>
        <w:ind w:left="720"/>
      </w:pPr>
      <w:r>
        <w:t xml:space="preserve"> 7) "</w:t>
      </w:r>
      <w:proofErr w:type="spellStart"/>
      <w:r>
        <w:t>admin_status</w:t>
      </w:r>
      <w:proofErr w:type="spellEnd"/>
      <w:r>
        <w:t>"</w:t>
      </w:r>
    </w:p>
    <w:p w14:paraId="1A3FAF36" w14:textId="77777777" w:rsidR="00DC6BE7" w:rsidRDefault="00DC6BE7" w:rsidP="00DC6BE7">
      <w:pPr>
        <w:ind w:left="720"/>
      </w:pPr>
      <w:r>
        <w:t xml:space="preserve"> 8) "</w:t>
      </w:r>
      <w:proofErr w:type="gramStart"/>
      <w:r>
        <w:t>up</w:t>
      </w:r>
      <w:proofErr w:type="gramEnd"/>
      <w:r>
        <w:t>"</w:t>
      </w:r>
    </w:p>
    <w:p w14:paraId="18317240" w14:textId="77777777" w:rsidR="00DC6BE7" w:rsidRPr="00EA01B6" w:rsidRDefault="00DC6BE7" w:rsidP="00DC6BE7">
      <w:pPr>
        <w:ind w:left="720"/>
        <w:rPr>
          <w:color w:val="FF0000"/>
        </w:rPr>
      </w:pPr>
      <w:r w:rsidRPr="00EA01B6">
        <w:rPr>
          <w:color w:val="FF0000"/>
        </w:rPr>
        <w:t xml:space="preserve"> 9) "</w:t>
      </w:r>
      <w:proofErr w:type="spellStart"/>
      <w:proofErr w:type="gramStart"/>
      <w:r w:rsidRPr="00EA01B6">
        <w:rPr>
          <w:color w:val="FF0000"/>
        </w:rPr>
        <w:t>mtu</w:t>
      </w:r>
      <w:proofErr w:type="spellEnd"/>
      <w:proofErr w:type="gramEnd"/>
      <w:r w:rsidRPr="00EA01B6">
        <w:rPr>
          <w:color w:val="FF0000"/>
        </w:rPr>
        <w:t>"</w:t>
      </w:r>
    </w:p>
    <w:p w14:paraId="3B65C1D4" w14:textId="3BF8CD9A" w:rsidR="00DC6BE7" w:rsidRPr="00EA01B6" w:rsidRDefault="00DC6BE7" w:rsidP="00DC6BE7">
      <w:pPr>
        <w:ind w:left="720"/>
        <w:rPr>
          <w:color w:val="FF0000"/>
        </w:rPr>
      </w:pPr>
      <w:r w:rsidRPr="00EA01B6">
        <w:rPr>
          <w:color w:val="FF0000"/>
        </w:rPr>
        <w:t>10) "1600"</w:t>
      </w:r>
    </w:p>
    <w:p w14:paraId="7D40CF50" w14:textId="77777777" w:rsidR="00BB540B" w:rsidRDefault="00BB540B" w:rsidP="00BB540B"/>
    <w:p w14:paraId="6F448A2B" w14:textId="47FBE857" w:rsidR="00BB697F" w:rsidRDefault="00BB697F" w:rsidP="00644266">
      <w:pPr>
        <w:pStyle w:val="Heading2"/>
      </w:pPr>
      <w:bookmarkStart w:id="8" w:name="_Toc499806149"/>
      <w:r>
        <w:t>SAI Attribute</w:t>
      </w:r>
      <w:bookmarkEnd w:id="8"/>
      <w:r>
        <w:t xml:space="preserve"> </w:t>
      </w:r>
    </w:p>
    <w:p w14:paraId="772F6FC0" w14:textId="77777777" w:rsidR="00BB697F" w:rsidRDefault="00BB697F" w:rsidP="00644266">
      <w:pPr>
        <w:ind w:left="720"/>
      </w:pPr>
      <w:proofErr w:type="spellStart"/>
      <w:proofErr w:type="gramStart"/>
      <w:r>
        <w:t>sai_attribute_t</w:t>
      </w:r>
      <w:proofErr w:type="spellEnd"/>
      <w:proofErr w:type="gramEnd"/>
      <w:r>
        <w:t xml:space="preserve"> </w:t>
      </w:r>
      <w:proofErr w:type="spellStart"/>
      <w:r>
        <w:t>attr</w:t>
      </w:r>
      <w:proofErr w:type="spellEnd"/>
      <w:r>
        <w:t>;</w:t>
      </w:r>
    </w:p>
    <w:p w14:paraId="71DF13B4" w14:textId="77777777" w:rsidR="00BB697F" w:rsidRDefault="00BB697F" w:rsidP="00644266">
      <w:pPr>
        <w:ind w:left="720"/>
      </w:pPr>
      <w:r>
        <w:t>attr.id = SAI_PORT_ATTR_MTU;</w:t>
      </w:r>
    </w:p>
    <w:p w14:paraId="2E39340D" w14:textId="7EC2E0DE" w:rsidR="00BB697F" w:rsidRDefault="00BB697F" w:rsidP="00644266">
      <w:pPr>
        <w:ind w:left="720"/>
      </w:pPr>
      <w:r>
        <w:t xml:space="preserve">attr.value.u32 = </w:t>
      </w:r>
      <w:proofErr w:type="spellStart"/>
      <w:r w:rsidR="002200E9">
        <w:t>mtu</w:t>
      </w:r>
      <w:proofErr w:type="spellEnd"/>
      <w:r w:rsidR="002200E9">
        <w:t>;</w:t>
      </w:r>
    </w:p>
    <w:p w14:paraId="638EB3EE" w14:textId="4EB6BC3E" w:rsidR="00BB697F" w:rsidRDefault="00BB697F" w:rsidP="00644266">
      <w:pPr>
        <w:pStyle w:val="Heading2"/>
      </w:pPr>
      <w:bookmarkStart w:id="9" w:name="_Toc499806150"/>
      <w:r>
        <w:t>SAI API</w:t>
      </w:r>
      <w:bookmarkEnd w:id="9"/>
      <w:r>
        <w:t xml:space="preserve"> </w:t>
      </w:r>
    </w:p>
    <w:p w14:paraId="18C196A7" w14:textId="7499B029" w:rsidR="00BB697F" w:rsidRDefault="00BB697F" w:rsidP="00644266">
      <w:pPr>
        <w:ind w:left="720"/>
      </w:pPr>
      <w:proofErr w:type="spellStart"/>
      <w:proofErr w:type="gramStart"/>
      <w:r>
        <w:t>sai_status_t</w:t>
      </w:r>
      <w:proofErr w:type="spellEnd"/>
      <w:proofErr w:type="gramEnd"/>
      <w:r>
        <w:t xml:space="preserve"> status = </w:t>
      </w:r>
      <w:proofErr w:type="spellStart"/>
      <w:r>
        <w:t>sai_port_api</w:t>
      </w:r>
      <w:proofErr w:type="spellEnd"/>
      <w:r>
        <w:t>-&gt;</w:t>
      </w:r>
      <w:proofErr w:type="spellStart"/>
      <w:r>
        <w:t>set_port_attribute</w:t>
      </w:r>
      <w:proofErr w:type="spellEnd"/>
      <w:r>
        <w:t>(id, &amp;</w:t>
      </w:r>
      <w:proofErr w:type="spellStart"/>
      <w:r>
        <w:t>attr</w:t>
      </w:r>
      <w:proofErr w:type="spellEnd"/>
      <w:r>
        <w:t>);</w:t>
      </w:r>
    </w:p>
    <w:p w14:paraId="0DFE1EB4" w14:textId="77777777" w:rsidR="00EA01B6" w:rsidRDefault="00EA01B6" w:rsidP="00644266">
      <w:pPr>
        <w:ind w:left="720"/>
      </w:pPr>
    </w:p>
    <w:p w14:paraId="68EC993C" w14:textId="77777777" w:rsidR="00EA01B6" w:rsidRDefault="00EA01B6" w:rsidP="00644266">
      <w:pPr>
        <w:ind w:left="720"/>
      </w:pPr>
    </w:p>
    <w:p w14:paraId="57BF7554" w14:textId="77777777" w:rsidR="00EA01B6" w:rsidRDefault="00EA01B6" w:rsidP="00644266">
      <w:pPr>
        <w:ind w:left="720"/>
      </w:pPr>
    </w:p>
    <w:p w14:paraId="6704EBE2" w14:textId="77777777" w:rsidR="00EA01B6" w:rsidRDefault="00EA01B6" w:rsidP="00644266">
      <w:pPr>
        <w:ind w:left="720"/>
      </w:pPr>
    </w:p>
    <w:p w14:paraId="42DA2B2C" w14:textId="77777777" w:rsidR="00EA01B6" w:rsidRDefault="00EA01B6" w:rsidP="00644266">
      <w:pPr>
        <w:ind w:left="720"/>
      </w:pPr>
    </w:p>
    <w:p w14:paraId="46B70A4E" w14:textId="77777777" w:rsidR="00EA01B6" w:rsidRPr="00644266" w:rsidRDefault="00EA01B6" w:rsidP="00644266">
      <w:pPr>
        <w:ind w:left="720"/>
      </w:pPr>
    </w:p>
    <w:p w14:paraId="79A3AFB8" w14:textId="3C43BD9D" w:rsidR="00EF377A" w:rsidRDefault="00C854EB" w:rsidP="00644266">
      <w:pPr>
        <w:pStyle w:val="Heading1"/>
      </w:pPr>
      <w:bookmarkStart w:id="10" w:name="_Toc499806151"/>
      <w:r>
        <w:lastRenderedPageBreak/>
        <w:t>IP MTU</w:t>
      </w:r>
      <w:bookmarkEnd w:id="10"/>
      <w:r>
        <w:t xml:space="preserve"> </w:t>
      </w:r>
    </w:p>
    <w:p w14:paraId="171CAEBC" w14:textId="4F9F2AA6" w:rsidR="001C6CB0" w:rsidRPr="006427B7" w:rsidRDefault="00AF43B8" w:rsidP="001C6CB0">
      <w:r>
        <w:t>Similar</w:t>
      </w:r>
      <w:r w:rsidR="00777534">
        <w:t>ly</w:t>
      </w:r>
      <w:r>
        <w:t>, t</w:t>
      </w:r>
      <w:r w:rsidR="001C6CB0">
        <w:t xml:space="preserve">he IP MTU is </w:t>
      </w:r>
      <w:r>
        <w:t xml:space="preserve">also </w:t>
      </w:r>
      <w:r w:rsidR="001C6CB0">
        <w:t>configured through CLI</w:t>
      </w:r>
      <w:r>
        <w:t>/Restful API</w:t>
      </w:r>
      <w:r w:rsidR="001C6CB0">
        <w:t xml:space="preserve"> which sets </w:t>
      </w:r>
      <w:proofErr w:type="spellStart"/>
      <w:r w:rsidR="001C6CB0">
        <w:t>if_mtu</w:t>
      </w:r>
      <w:proofErr w:type="spellEnd"/>
      <w:r w:rsidR="001C6CB0">
        <w:t xml:space="preserve"> </w:t>
      </w:r>
      <w:r>
        <w:t xml:space="preserve">value </w:t>
      </w:r>
      <w:r w:rsidR="001C6CB0">
        <w:t xml:space="preserve">of the router interface </w:t>
      </w:r>
      <w:r>
        <w:t xml:space="preserve">objects </w:t>
      </w:r>
      <w:r w:rsidR="001C6CB0">
        <w:t xml:space="preserve">inside </w:t>
      </w:r>
      <w:r>
        <w:t>CFG</w:t>
      </w:r>
      <w:r w:rsidR="001C6CB0">
        <w:t xml:space="preserve"> DB. Then </w:t>
      </w:r>
      <w:proofErr w:type="spellStart"/>
      <w:r>
        <w:t>Intfsyncd</w:t>
      </w:r>
      <w:proofErr w:type="spellEnd"/>
      <w:r w:rsidR="001C6CB0">
        <w:t xml:space="preserve"> </w:t>
      </w:r>
      <w:r w:rsidR="00632F82">
        <w:t>copies</w:t>
      </w:r>
      <w:r w:rsidR="001C6CB0">
        <w:t xml:space="preserve"> the corresponding </w:t>
      </w:r>
      <w:r w:rsidR="00632F82">
        <w:t>change</w:t>
      </w:r>
      <w:r w:rsidR="001C6CB0">
        <w:t xml:space="preserve"> </w:t>
      </w:r>
      <w:r w:rsidR="00632F82">
        <w:t>in</w:t>
      </w:r>
      <w:r w:rsidR="001C6CB0">
        <w:t xml:space="preserve">to </w:t>
      </w:r>
      <w:r>
        <w:t>APP</w:t>
      </w:r>
      <w:r w:rsidR="001C6CB0">
        <w:t xml:space="preserve"> DB</w:t>
      </w:r>
      <w:r>
        <w:t xml:space="preserve">. </w:t>
      </w:r>
      <w:r w:rsidR="00632F82">
        <w:t xml:space="preserve">Upon </w:t>
      </w:r>
      <w:r w:rsidR="001F1E30">
        <w:t xml:space="preserve">receiving update </w:t>
      </w:r>
      <w:r w:rsidR="00632F82">
        <w:t xml:space="preserve">notification from APP DB, </w:t>
      </w:r>
      <w:proofErr w:type="spellStart"/>
      <w:r>
        <w:t>IntfsOrch</w:t>
      </w:r>
      <w:proofErr w:type="spellEnd"/>
      <w:r>
        <w:t xml:space="preserve"> </w:t>
      </w:r>
      <w:r w:rsidR="00777534">
        <w:t xml:space="preserve">pushes the </w:t>
      </w:r>
      <w:proofErr w:type="spellStart"/>
      <w:r w:rsidR="001F1E30">
        <w:t>if_mtu</w:t>
      </w:r>
      <w:proofErr w:type="spellEnd"/>
      <w:r w:rsidR="001F1E30">
        <w:t xml:space="preserve"> value</w:t>
      </w:r>
      <w:r w:rsidR="00777534">
        <w:t xml:space="preserve"> into SAI DB, and</w:t>
      </w:r>
      <w:r>
        <w:t xml:space="preserve"> adds</w:t>
      </w:r>
      <w:r w:rsidR="001C6CB0">
        <w:t xml:space="preserve"> the MTU attribute </w:t>
      </w:r>
      <w:r>
        <w:t>t</w:t>
      </w:r>
      <w:r w:rsidR="001C6CB0">
        <w:t>o the attribute list during th</w:t>
      </w:r>
      <w:r>
        <w:t xml:space="preserve">e </w:t>
      </w:r>
      <w:proofErr w:type="spellStart"/>
      <w:r w:rsidR="00777534">
        <w:t>sai</w:t>
      </w:r>
      <w:proofErr w:type="spellEnd"/>
      <w:r w:rsidR="00777534">
        <w:t xml:space="preserve"> </w:t>
      </w:r>
      <w:r>
        <w:t xml:space="preserve">router interface creation. </w:t>
      </w:r>
    </w:p>
    <w:p w14:paraId="4BA83B4F" w14:textId="65B588DA" w:rsidR="001C6CB0" w:rsidRPr="001C6CB0" w:rsidRDefault="001C6CB0" w:rsidP="001C6CB0">
      <w:pPr>
        <w:rPr>
          <w:b/>
        </w:rPr>
      </w:pPr>
    </w:p>
    <w:p w14:paraId="6EC98D3F" w14:textId="33476833" w:rsidR="00C159C7" w:rsidRDefault="00BB697F" w:rsidP="008F3E31">
      <w:pPr>
        <w:pStyle w:val="Heading2"/>
      </w:pPr>
      <w:bookmarkStart w:id="11" w:name="_Toc499806152"/>
      <w:r>
        <w:t>APP DB</w:t>
      </w:r>
      <w:r w:rsidR="00EF377A">
        <w:t xml:space="preserve"> Schema</w:t>
      </w:r>
      <w:bookmarkEnd w:id="11"/>
    </w:p>
    <w:p w14:paraId="4E160635" w14:textId="77777777" w:rsidR="008F3E31" w:rsidRDefault="008F3E31" w:rsidP="008F3E31">
      <w:pPr>
        <w:ind w:left="720"/>
      </w:pPr>
      <w:r>
        <w:t>### INTF_TABLE</w:t>
      </w:r>
    </w:p>
    <w:p w14:paraId="3DF8F785" w14:textId="77777777" w:rsidR="008F3E31" w:rsidRDefault="008F3E31" w:rsidP="008F3E31">
      <w:pPr>
        <w:ind w:left="720"/>
      </w:pPr>
      <w:proofErr w:type="spellStart"/>
      <w:proofErr w:type="gramStart"/>
      <w:r>
        <w:t>intfsyncd</w:t>
      </w:r>
      <w:proofErr w:type="spellEnd"/>
      <w:proofErr w:type="gramEnd"/>
      <w:r>
        <w:t xml:space="preserve"> manages this table.  In </w:t>
      </w:r>
      <w:proofErr w:type="spellStart"/>
      <w:r>
        <w:t>SONiC</w:t>
      </w:r>
      <w:proofErr w:type="spellEnd"/>
      <w:r>
        <w:t>, CPU (management) and logical ports (</w:t>
      </w:r>
      <w:proofErr w:type="spellStart"/>
      <w:r>
        <w:t>vlan</w:t>
      </w:r>
      <w:proofErr w:type="spellEnd"/>
      <w:r>
        <w:t>, loopback, LAG) are declared in /</w:t>
      </w:r>
      <w:proofErr w:type="spellStart"/>
      <w:r>
        <w:t>etc</w:t>
      </w:r>
      <w:proofErr w:type="spellEnd"/>
      <w:r>
        <w:t>/network/interface and loaded into the INTF_TABLE.</w:t>
      </w:r>
    </w:p>
    <w:p w14:paraId="133C821C" w14:textId="77777777" w:rsidR="008F3E31" w:rsidRDefault="008F3E31" w:rsidP="008F3E31">
      <w:pPr>
        <w:ind w:left="720"/>
      </w:pPr>
    </w:p>
    <w:p w14:paraId="13582904" w14:textId="77777777" w:rsidR="008F3E31" w:rsidRDefault="008F3E31" w:rsidP="008F3E31">
      <w:pPr>
        <w:ind w:left="720"/>
      </w:pPr>
      <w:r>
        <w:t>IP prefixes are formatted according to [RFC5954</w:t>
      </w:r>
      <w:proofErr w:type="gramStart"/>
      <w:r>
        <w:t>](</w:t>
      </w:r>
      <w:proofErr w:type="gramEnd"/>
      <w:r>
        <w:t>https://tools.ietf.org/html/rfc5954) with a prefix length appended to the end</w:t>
      </w:r>
    </w:p>
    <w:p w14:paraId="382A44D0" w14:textId="77777777" w:rsidR="008F3E31" w:rsidRDefault="008F3E31" w:rsidP="008F3E31">
      <w:pPr>
        <w:ind w:left="720"/>
      </w:pPr>
    </w:p>
    <w:p w14:paraId="489EA88B" w14:textId="77777777" w:rsidR="008F3E31" w:rsidRDefault="008F3E31" w:rsidP="008F3E31">
      <w:pPr>
        <w:ind w:left="720"/>
      </w:pPr>
      <w:r>
        <w:t xml:space="preserve">    </w:t>
      </w:r>
      <w:proofErr w:type="gramStart"/>
      <w:r>
        <w:t>;defines</w:t>
      </w:r>
      <w:proofErr w:type="gramEnd"/>
      <w:r>
        <w:t xml:space="preserve"> logical network interfaces, an attachment to a PORT and list of 0 or more</w:t>
      </w:r>
    </w:p>
    <w:p w14:paraId="09B4B331" w14:textId="77777777" w:rsidR="008F3E31" w:rsidRDefault="008F3E31" w:rsidP="008F3E31">
      <w:pPr>
        <w:ind w:left="720"/>
      </w:pPr>
      <w:r>
        <w:t xml:space="preserve">    </w:t>
      </w:r>
      <w:proofErr w:type="gramStart"/>
      <w:r>
        <w:t>;</w:t>
      </w:r>
      <w:proofErr w:type="spellStart"/>
      <w:r>
        <w:t>ip</w:t>
      </w:r>
      <w:proofErr w:type="spellEnd"/>
      <w:proofErr w:type="gramEnd"/>
      <w:r>
        <w:t xml:space="preserve"> prefixes</w:t>
      </w:r>
    </w:p>
    <w:p w14:paraId="744B1858" w14:textId="77777777" w:rsidR="008F3E31" w:rsidRDefault="008F3E31" w:rsidP="008F3E31">
      <w:pPr>
        <w:ind w:left="720"/>
      </w:pPr>
      <w:r>
        <w:t xml:space="preserve">    ;</w:t>
      </w:r>
    </w:p>
    <w:p w14:paraId="7FF1D4FC" w14:textId="77777777" w:rsidR="008F3E31" w:rsidRDefault="008F3E31" w:rsidP="008F3E31">
      <w:pPr>
        <w:ind w:left="720"/>
      </w:pPr>
      <w:r>
        <w:t xml:space="preserve">    </w:t>
      </w:r>
      <w:proofErr w:type="gramStart"/>
      <w:r>
        <w:t>;Status</w:t>
      </w:r>
      <w:proofErr w:type="gramEnd"/>
      <w:r>
        <w:t>: stable</w:t>
      </w:r>
    </w:p>
    <w:p w14:paraId="7B84D2D6" w14:textId="77777777" w:rsidR="008F3E31" w:rsidRDefault="008F3E31" w:rsidP="008F3E31">
      <w:pPr>
        <w:ind w:left="720"/>
      </w:pPr>
      <w:r>
        <w:t xml:space="preserve">    </w:t>
      </w:r>
      <w:proofErr w:type="gramStart"/>
      <w:r>
        <w:t>key</w:t>
      </w:r>
      <w:proofErr w:type="gramEnd"/>
      <w:r>
        <w:t xml:space="preserve">            = </w:t>
      </w:r>
      <w:proofErr w:type="spellStart"/>
      <w:r>
        <w:t>INTF_TABLE:ifname:IPprefix</w:t>
      </w:r>
      <w:proofErr w:type="spellEnd"/>
      <w:r>
        <w:t xml:space="preserve">   ; an instance of this key will be repeated for each prefix</w:t>
      </w:r>
    </w:p>
    <w:p w14:paraId="31994F5C" w14:textId="77777777" w:rsidR="008F3E31" w:rsidRDefault="008F3E31" w:rsidP="008F3E31">
      <w:pPr>
        <w:ind w:left="720"/>
      </w:pPr>
      <w:r>
        <w:t xml:space="preserve">    </w:t>
      </w:r>
      <w:proofErr w:type="spellStart"/>
      <w:r>
        <w:t>IPprefix</w:t>
      </w:r>
      <w:proofErr w:type="spellEnd"/>
      <w:r>
        <w:t xml:space="preserve">       = IPv4prefix / IPv6prefix   ; an instance of this key/value pair will be repeated for each prefix</w:t>
      </w:r>
    </w:p>
    <w:p w14:paraId="61863A63" w14:textId="77777777" w:rsidR="008F3E31" w:rsidRDefault="008F3E31" w:rsidP="008F3E31">
      <w:pPr>
        <w:ind w:left="720"/>
      </w:pPr>
      <w:r>
        <w:t xml:space="preserve">    </w:t>
      </w:r>
      <w:proofErr w:type="gramStart"/>
      <w:r>
        <w:t>scope</w:t>
      </w:r>
      <w:proofErr w:type="gramEnd"/>
      <w:r>
        <w:t xml:space="preserve">          = "global" / "local"        ; local is an interface visible on this localhost only</w:t>
      </w:r>
    </w:p>
    <w:p w14:paraId="757ACA1E" w14:textId="77777777" w:rsidR="008F3E31" w:rsidRPr="008F3E31" w:rsidRDefault="008F3E31" w:rsidP="008F3E31">
      <w:pPr>
        <w:ind w:left="720"/>
        <w:rPr>
          <w:color w:val="FF0000"/>
        </w:rPr>
      </w:pPr>
      <w:r w:rsidRPr="008F3E31">
        <w:rPr>
          <w:color w:val="FF0000"/>
        </w:rPr>
        <w:t xml:space="preserve">    </w:t>
      </w:r>
      <w:proofErr w:type="spellStart"/>
      <w:r w:rsidRPr="008F3E31">
        <w:rPr>
          <w:color w:val="FF0000"/>
        </w:rPr>
        <w:t>if_mtu</w:t>
      </w:r>
      <w:proofErr w:type="spellEnd"/>
      <w:r w:rsidRPr="008F3E31">
        <w:rPr>
          <w:color w:val="FF0000"/>
        </w:rPr>
        <w:t xml:space="preserve">         = 1*4DIGIT                  ; MTU for the interface</w:t>
      </w:r>
    </w:p>
    <w:p w14:paraId="47C7960D" w14:textId="4ED44AF0" w:rsidR="00C44169" w:rsidRDefault="008F3E31" w:rsidP="00C44169">
      <w:pPr>
        <w:ind w:left="720" w:firstLine="216"/>
      </w:pPr>
      <w:proofErr w:type="gramStart"/>
      <w:r>
        <w:t>family</w:t>
      </w:r>
      <w:proofErr w:type="gramEnd"/>
      <w:r>
        <w:t xml:space="preserve">         = "IPv4" / "IPv6"           ; address family</w:t>
      </w:r>
    </w:p>
    <w:p w14:paraId="414BA757" w14:textId="77777777" w:rsidR="00C44169" w:rsidRDefault="00C44169" w:rsidP="00C44169">
      <w:pPr>
        <w:ind w:left="720" w:firstLine="216"/>
      </w:pPr>
    </w:p>
    <w:p w14:paraId="619444C6" w14:textId="101F3C2B" w:rsidR="00C44169" w:rsidRDefault="00C44169" w:rsidP="00C44169">
      <w:proofErr w:type="gramStart"/>
      <w:r>
        <w:t>example</w:t>
      </w:r>
      <w:proofErr w:type="gramEnd"/>
      <w:r>
        <w:t>:</w:t>
      </w:r>
    </w:p>
    <w:p w14:paraId="17D3DD57" w14:textId="77777777" w:rsidR="008F3E31" w:rsidRDefault="008F3E31" w:rsidP="008F3E31">
      <w:pPr>
        <w:ind w:left="720" w:firstLine="216"/>
      </w:pPr>
      <w:r>
        <w:t xml:space="preserve">127.0.0.1:6379&gt; </w:t>
      </w:r>
      <w:proofErr w:type="spellStart"/>
      <w:r>
        <w:t>hgetall</w:t>
      </w:r>
      <w:proofErr w:type="spellEnd"/>
      <w:r>
        <w:t xml:space="preserve"> INTF_TABLE:Ethernet0:10.1.0.1/24</w:t>
      </w:r>
    </w:p>
    <w:p w14:paraId="35DF149E" w14:textId="77777777" w:rsidR="008F3E31" w:rsidRDefault="008F3E31" w:rsidP="008F3E31">
      <w:pPr>
        <w:ind w:left="720" w:firstLine="216"/>
      </w:pPr>
      <w:r>
        <w:t>1) "</w:t>
      </w:r>
      <w:proofErr w:type="gramStart"/>
      <w:r>
        <w:t>scope</w:t>
      </w:r>
      <w:proofErr w:type="gramEnd"/>
      <w:r>
        <w:t>"</w:t>
      </w:r>
    </w:p>
    <w:p w14:paraId="4A26CC36" w14:textId="77777777" w:rsidR="008F3E31" w:rsidRDefault="008F3E31" w:rsidP="008F3E31">
      <w:pPr>
        <w:ind w:left="720" w:firstLine="216"/>
      </w:pPr>
      <w:r>
        <w:t>2) "</w:t>
      </w:r>
      <w:proofErr w:type="gramStart"/>
      <w:r>
        <w:t>global</w:t>
      </w:r>
      <w:proofErr w:type="gramEnd"/>
      <w:r>
        <w:t>"</w:t>
      </w:r>
    </w:p>
    <w:p w14:paraId="4D751326" w14:textId="77777777" w:rsidR="008F3E31" w:rsidRDefault="008F3E31" w:rsidP="008F3E31">
      <w:pPr>
        <w:ind w:left="720" w:firstLine="216"/>
      </w:pPr>
      <w:r>
        <w:t>3) "</w:t>
      </w:r>
      <w:proofErr w:type="gramStart"/>
      <w:r>
        <w:t>family</w:t>
      </w:r>
      <w:proofErr w:type="gramEnd"/>
      <w:r>
        <w:t>"</w:t>
      </w:r>
    </w:p>
    <w:p w14:paraId="1F6C8959" w14:textId="77777777" w:rsidR="008F3E31" w:rsidRDefault="008F3E31" w:rsidP="008F3E31">
      <w:pPr>
        <w:ind w:left="720" w:firstLine="216"/>
      </w:pPr>
      <w:r>
        <w:t>4) "IPv4"</w:t>
      </w:r>
    </w:p>
    <w:p w14:paraId="21DDEE6E" w14:textId="77777777" w:rsidR="008F3E31" w:rsidRPr="008F3E31" w:rsidRDefault="008F3E31" w:rsidP="008F3E31">
      <w:pPr>
        <w:ind w:left="720" w:firstLine="216"/>
        <w:rPr>
          <w:color w:val="FF0000"/>
        </w:rPr>
      </w:pPr>
      <w:r w:rsidRPr="008F3E31">
        <w:rPr>
          <w:color w:val="FF0000"/>
        </w:rPr>
        <w:t>5) "</w:t>
      </w:r>
      <w:proofErr w:type="spellStart"/>
      <w:r w:rsidRPr="008F3E31">
        <w:rPr>
          <w:color w:val="FF0000"/>
        </w:rPr>
        <w:t>if_mtu</w:t>
      </w:r>
      <w:proofErr w:type="spellEnd"/>
      <w:r w:rsidRPr="008F3E31">
        <w:rPr>
          <w:color w:val="FF0000"/>
        </w:rPr>
        <w:t>"</w:t>
      </w:r>
    </w:p>
    <w:p w14:paraId="396E73D5" w14:textId="5A10B64B" w:rsidR="008F3E31" w:rsidRPr="008F3E31" w:rsidRDefault="008F3E31" w:rsidP="008F3E31">
      <w:pPr>
        <w:ind w:left="720" w:firstLine="216"/>
        <w:rPr>
          <w:color w:val="FF0000"/>
        </w:rPr>
      </w:pPr>
      <w:r w:rsidRPr="008F3E31">
        <w:rPr>
          <w:color w:val="FF0000"/>
        </w:rPr>
        <w:t>6) "1500"</w:t>
      </w:r>
    </w:p>
    <w:p w14:paraId="6083698B" w14:textId="77777777" w:rsidR="00BB697F" w:rsidRDefault="00BB697F" w:rsidP="00BB697F">
      <w:pPr>
        <w:pStyle w:val="Heading2"/>
      </w:pPr>
      <w:bookmarkStart w:id="12" w:name="_Toc499806153"/>
      <w:r>
        <w:t>SAI Attribute</w:t>
      </w:r>
      <w:bookmarkEnd w:id="12"/>
      <w:r>
        <w:t xml:space="preserve"> </w:t>
      </w:r>
    </w:p>
    <w:p w14:paraId="6AA37C3C" w14:textId="77777777" w:rsidR="00BB697F" w:rsidRDefault="00BB697F" w:rsidP="00644266">
      <w:pPr>
        <w:ind w:left="720"/>
      </w:pPr>
      <w:r>
        <w:t>if_attr.id = SAI_ROUTER_INTERFACE_ATTR_MTU;</w:t>
      </w:r>
    </w:p>
    <w:p w14:paraId="1CE1FDB7" w14:textId="77777777" w:rsidR="00BB697F" w:rsidRDefault="00BB697F" w:rsidP="00644266">
      <w:pPr>
        <w:ind w:left="720"/>
      </w:pPr>
      <w:r>
        <w:t xml:space="preserve">rif_attr.value.u32 = </w:t>
      </w:r>
      <w:proofErr w:type="spellStart"/>
      <w:r>
        <w:t>mtu</w:t>
      </w:r>
      <w:proofErr w:type="spellEnd"/>
      <w:r>
        <w:t>;</w:t>
      </w:r>
    </w:p>
    <w:p w14:paraId="24CF08E2" w14:textId="77777777" w:rsidR="00BB697F" w:rsidRDefault="00BB697F" w:rsidP="00644266">
      <w:pPr>
        <w:ind w:left="720"/>
      </w:pPr>
      <w:proofErr w:type="spellStart"/>
      <w:r>
        <w:t>rif_attrs.push_</w:t>
      </w:r>
      <w:proofErr w:type="gramStart"/>
      <w:r>
        <w:t>back</w:t>
      </w:r>
      <w:proofErr w:type="spellEnd"/>
      <w:r>
        <w:t>(</w:t>
      </w:r>
      <w:proofErr w:type="spellStart"/>
      <w:proofErr w:type="gramEnd"/>
      <w:r>
        <w:t>rif_attr</w:t>
      </w:r>
      <w:proofErr w:type="spellEnd"/>
      <w:r>
        <w:t>);</w:t>
      </w:r>
    </w:p>
    <w:p w14:paraId="359490CE" w14:textId="77777777" w:rsidR="00BB697F" w:rsidRDefault="00BB697F" w:rsidP="00BB697F"/>
    <w:p w14:paraId="1F840C59" w14:textId="3752FF7B" w:rsidR="00BB697F" w:rsidRDefault="00C44169" w:rsidP="00644266">
      <w:pPr>
        <w:pStyle w:val="Heading2"/>
      </w:pPr>
      <w:bookmarkStart w:id="13" w:name="_Toc499806154"/>
      <w:r>
        <w:t>SAI API</w:t>
      </w:r>
      <w:bookmarkEnd w:id="13"/>
    </w:p>
    <w:p w14:paraId="1B52AFDE" w14:textId="27DA802F" w:rsidR="00C854EB" w:rsidRDefault="00BB697F" w:rsidP="008F3E31">
      <w:pPr>
        <w:ind w:left="720"/>
      </w:pPr>
      <w:proofErr w:type="spellStart"/>
      <w:proofErr w:type="gramStart"/>
      <w:r>
        <w:t>sai_status_t</w:t>
      </w:r>
      <w:proofErr w:type="spellEnd"/>
      <w:proofErr w:type="gramEnd"/>
      <w:r>
        <w:t xml:space="preserve"> status = </w:t>
      </w:r>
      <w:proofErr w:type="spellStart"/>
      <w:r>
        <w:t>sai_rif_api</w:t>
      </w:r>
      <w:proofErr w:type="spellEnd"/>
      <w:r>
        <w:t>-&gt;</w:t>
      </w:r>
      <w:proofErr w:type="spellStart"/>
      <w:r>
        <w:t>create_router_interface</w:t>
      </w:r>
      <w:proofErr w:type="spellEnd"/>
      <w:r>
        <w:t>(&amp;</w:t>
      </w:r>
      <w:proofErr w:type="spellStart"/>
      <w:r>
        <w:t>rif_id</w:t>
      </w:r>
      <w:proofErr w:type="spellEnd"/>
      <w:r>
        <w:t xml:space="preserve">, </w:t>
      </w:r>
      <w:proofErr w:type="spellStart"/>
      <w:r>
        <w:t>rif_attrs.size</w:t>
      </w:r>
      <w:proofErr w:type="spellEnd"/>
      <w:r>
        <w:t xml:space="preserve">(), </w:t>
      </w:r>
      <w:proofErr w:type="spellStart"/>
      <w:r>
        <w:t>rif_attrs.data</w:t>
      </w:r>
      <w:proofErr w:type="spellEnd"/>
      <w:r>
        <w:t>());</w:t>
      </w:r>
    </w:p>
    <w:p w14:paraId="1539941B" w14:textId="77777777" w:rsidR="002200E9" w:rsidRDefault="002200E9" w:rsidP="00644266"/>
    <w:p w14:paraId="24CCA9B9" w14:textId="0CDA8E80" w:rsidR="00C44169" w:rsidRDefault="00C44169" w:rsidP="00C44169">
      <w:pPr>
        <w:pStyle w:val="Heading2"/>
      </w:pPr>
      <w:bookmarkStart w:id="14" w:name="_Toc499806155"/>
      <w:r>
        <w:t>Limitations</w:t>
      </w:r>
      <w:bookmarkEnd w:id="14"/>
    </w:p>
    <w:p w14:paraId="61EF18A8" w14:textId="07E66082" w:rsidR="00C44169" w:rsidRDefault="00C44169" w:rsidP="00C44169">
      <w:pPr>
        <w:pStyle w:val="ListParagraph"/>
        <w:numPr>
          <w:ilvl w:val="0"/>
          <w:numId w:val="32"/>
        </w:numPr>
      </w:pPr>
      <w:r>
        <w:t xml:space="preserve">SAI_ROUTER_INTERFACE_ATTR_MTU is not handled in current </w:t>
      </w:r>
      <w:proofErr w:type="spellStart"/>
      <w:r>
        <w:t>brcm_sai</w:t>
      </w:r>
      <w:proofErr w:type="spellEnd"/>
      <w:r>
        <w:t xml:space="preserve">. So the </w:t>
      </w:r>
      <w:proofErr w:type="spellStart"/>
      <w:r>
        <w:t>asic</w:t>
      </w:r>
      <w:proofErr w:type="spellEnd"/>
      <w:r>
        <w:t xml:space="preserve"> is not programmed correctly with the </w:t>
      </w:r>
      <w:proofErr w:type="spellStart"/>
      <w:r>
        <w:t>ip</w:t>
      </w:r>
      <w:proofErr w:type="spellEnd"/>
      <w:r>
        <w:t xml:space="preserve"> </w:t>
      </w:r>
      <w:proofErr w:type="spellStart"/>
      <w:r>
        <w:t>mtu</w:t>
      </w:r>
      <w:proofErr w:type="spellEnd"/>
      <w:r>
        <w:t xml:space="preserve">. </w:t>
      </w:r>
      <w:r w:rsidR="00777534">
        <w:t>Have</w:t>
      </w:r>
      <w:r>
        <w:t xml:space="preserve"> provided the fix to Broadcom.</w:t>
      </w:r>
    </w:p>
    <w:p w14:paraId="4D9E7F4D" w14:textId="4E2101E7" w:rsidR="002200E9" w:rsidRPr="00644266" w:rsidRDefault="00C44169" w:rsidP="00644266">
      <w:pPr>
        <w:pStyle w:val="ListParagraph"/>
        <w:numPr>
          <w:ilvl w:val="0"/>
          <w:numId w:val="32"/>
        </w:numPr>
      </w:pPr>
      <w:r>
        <w:t xml:space="preserve">There is no attribute update path for router interface in current </w:t>
      </w:r>
      <w:proofErr w:type="spellStart"/>
      <w:r>
        <w:t>SONiC</w:t>
      </w:r>
      <w:proofErr w:type="spellEnd"/>
      <w:r>
        <w:t xml:space="preserve">. So the </w:t>
      </w:r>
      <w:proofErr w:type="spellStart"/>
      <w:r>
        <w:t>ip</w:t>
      </w:r>
      <w:proofErr w:type="spellEnd"/>
      <w:r>
        <w:t xml:space="preserve"> </w:t>
      </w:r>
      <w:proofErr w:type="spellStart"/>
      <w:r>
        <w:t>mtu</w:t>
      </w:r>
      <w:proofErr w:type="spellEnd"/>
      <w:r>
        <w:t xml:space="preserve"> can only being set during the router interface creation. Needs to implement </w:t>
      </w:r>
      <w:proofErr w:type="spellStart"/>
      <w:r w:rsidRPr="00C44169">
        <w:t>set_router_interface_attribute</w:t>
      </w:r>
      <w:proofErr w:type="spellEnd"/>
      <w:r>
        <w:t xml:space="preserve"> and </w:t>
      </w:r>
      <w:proofErr w:type="spellStart"/>
      <w:r>
        <w:t>get_router_interface_attribute</w:t>
      </w:r>
      <w:proofErr w:type="spellEnd"/>
      <w:r>
        <w:t xml:space="preserve"> after </w:t>
      </w:r>
      <w:proofErr w:type="spellStart"/>
      <w:r>
        <w:t>config</w:t>
      </w:r>
      <w:proofErr w:type="spellEnd"/>
      <w:r>
        <w:t xml:space="preserve"> DB and interface schema are in place.</w:t>
      </w:r>
    </w:p>
    <w:p w14:paraId="0C7D2F81" w14:textId="0F636D14" w:rsidR="0059471C" w:rsidRDefault="0059471C" w:rsidP="0059471C">
      <w:pPr>
        <w:pStyle w:val="Heading1"/>
      </w:pPr>
      <w:bookmarkStart w:id="15" w:name="_User_Authentication_procedure"/>
      <w:bookmarkStart w:id="16" w:name="_Fallback_mechanism_for"/>
      <w:bookmarkStart w:id="17" w:name="_Categorization_of_Shell"/>
      <w:bookmarkStart w:id="18" w:name="_Privilege_level_based"/>
      <w:bookmarkStart w:id="19" w:name="_Privilege_to_User"/>
      <w:bookmarkStart w:id="20" w:name="_Toc499806156"/>
      <w:bookmarkEnd w:id="15"/>
      <w:bookmarkEnd w:id="16"/>
      <w:bookmarkEnd w:id="17"/>
      <w:bookmarkEnd w:id="18"/>
      <w:bookmarkEnd w:id="19"/>
      <w:r>
        <w:t>MTU Settings</w:t>
      </w:r>
      <w:r w:rsidR="00F215A8">
        <w:t xml:space="preserve"> Design</w:t>
      </w:r>
      <w:bookmarkEnd w:id="20"/>
    </w:p>
    <w:p w14:paraId="399423A8" w14:textId="77777777" w:rsidR="0059471C" w:rsidRDefault="0059471C"/>
    <w:p w14:paraId="13417FD7" w14:textId="6959E555" w:rsidR="0059471C" w:rsidRDefault="0059471C">
      <w:r>
        <w:t xml:space="preserve">If the Kernel MTU is configured on the </w:t>
      </w:r>
      <w:proofErr w:type="spellStart"/>
      <w:r>
        <w:t>linux</w:t>
      </w:r>
      <w:proofErr w:type="spellEnd"/>
      <w:r>
        <w:t xml:space="preserve"> host interface, the corresponding port </w:t>
      </w:r>
      <w:r w:rsidR="00F215A8">
        <w:t>will use the Kernel MTU with an</w:t>
      </w:r>
      <w:r>
        <w:t xml:space="preserve"> additional 22 Bytes as SAI_PORT_ATTR_MTU. Any router interface created on the port, will use Kernel MTU as SAI_ROUTER_INTERFACE_ATTR_MTU.</w:t>
      </w:r>
    </w:p>
    <w:p w14:paraId="3851B57C" w14:textId="77777777" w:rsidR="0059471C" w:rsidRDefault="0059471C" w:rsidP="0059471C">
      <w:pPr>
        <w:jc w:val="right"/>
      </w:pPr>
    </w:p>
    <w:p w14:paraId="631C5572" w14:textId="208168C5" w:rsidR="0059471C" w:rsidRDefault="0059471C">
      <w:r>
        <w:t>Summary</w:t>
      </w:r>
      <w:r w:rsidR="00F215A8">
        <w:t>:</w:t>
      </w:r>
    </w:p>
    <w:p w14:paraId="07515A7C" w14:textId="77777777" w:rsidR="0059471C" w:rsidRDefault="0059471C"/>
    <w:p w14:paraId="52D21360" w14:textId="02C88ED6" w:rsidR="0059471C" w:rsidRDefault="0059471C">
      <w:r>
        <w:t>Kernel MTU = IP MTU = Port MTU – 22 Bytes</w:t>
      </w:r>
    </w:p>
    <w:p w14:paraId="6642123E" w14:textId="77777777" w:rsidR="00567CB0" w:rsidRDefault="00567CB0"/>
    <w:p w14:paraId="009BE533" w14:textId="2CB043B7" w:rsidR="00567CB0" w:rsidRDefault="00567CB0">
      <w:pPr>
        <w:rPr>
          <w:rFonts w:asciiTheme="majorHAnsi" w:eastAsiaTheme="majorEastAsia" w:hAnsiTheme="majorHAnsi" w:cstheme="majorBidi"/>
          <w:b/>
          <w:bCs/>
          <w:color w:val="4F81BD" w:themeColor="accent1"/>
          <w:sz w:val="32"/>
          <w:szCs w:val="32"/>
        </w:rPr>
      </w:pPr>
      <w:proofErr w:type="spellStart"/>
      <w:r w:rsidRPr="00567CB0">
        <w:rPr>
          <w:rFonts w:asciiTheme="majorHAnsi" w:eastAsiaTheme="majorEastAsia" w:hAnsiTheme="majorHAnsi" w:cstheme="majorBidi"/>
          <w:b/>
          <w:bCs/>
          <w:color w:val="4F81BD" w:themeColor="accent1"/>
          <w:sz w:val="32"/>
          <w:szCs w:val="32"/>
        </w:rPr>
        <w:t>Config</w:t>
      </w:r>
      <w:proofErr w:type="spellEnd"/>
      <w:r w:rsidRPr="00567CB0">
        <w:rPr>
          <w:rFonts w:asciiTheme="majorHAnsi" w:eastAsiaTheme="majorEastAsia" w:hAnsiTheme="majorHAnsi" w:cstheme="majorBidi"/>
          <w:b/>
          <w:bCs/>
          <w:color w:val="4F81BD" w:themeColor="accent1"/>
          <w:sz w:val="32"/>
          <w:szCs w:val="32"/>
        </w:rPr>
        <w:t xml:space="preserve"> DB</w:t>
      </w:r>
      <w:r w:rsidR="000717A8">
        <w:rPr>
          <w:rFonts w:asciiTheme="majorHAnsi" w:eastAsiaTheme="majorEastAsia" w:hAnsiTheme="majorHAnsi" w:cstheme="majorBidi"/>
          <w:b/>
          <w:bCs/>
          <w:color w:val="4F81BD" w:themeColor="accent1"/>
          <w:sz w:val="32"/>
          <w:szCs w:val="32"/>
        </w:rPr>
        <w:t xml:space="preserve"> Schema</w:t>
      </w:r>
    </w:p>
    <w:p w14:paraId="0DDE8566" w14:textId="77777777" w:rsidR="000717A8" w:rsidRDefault="000717A8">
      <w:pPr>
        <w:rPr>
          <w:rFonts w:asciiTheme="majorHAnsi" w:eastAsiaTheme="majorEastAsia" w:hAnsiTheme="majorHAnsi" w:cstheme="majorBidi"/>
          <w:b/>
          <w:bCs/>
          <w:color w:val="4F81BD" w:themeColor="accent1"/>
          <w:sz w:val="32"/>
          <w:szCs w:val="32"/>
        </w:rPr>
      </w:pPr>
    </w:p>
    <w:p w14:paraId="0B2C9D1A" w14:textId="77777777" w:rsidR="00567CB0" w:rsidRPr="00567CB0" w:rsidRDefault="00567CB0" w:rsidP="00567CB0">
      <w:r w:rsidRPr="00567CB0">
        <w:t xml:space="preserve">    "PORT": {</w:t>
      </w:r>
    </w:p>
    <w:p w14:paraId="4993AC09" w14:textId="77777777" w:rsidR="00567CB0" w:rsidRPr="00567CB0" w:rsidRDefault="00567CB0" w:rsidP="00567CB0">
      <w:r w:rsidRPr="00567CB0">
        <w:t xml:space="preserve">        "Ethernet8": {</w:t>
      </w:r>
      <w:bookmarkStart w:id="21" w:name="_GoBack"/>
      <w:bookmarkEnd w:id="21"/>
    </w:p>
    <w:p w14:paraId="413BBAF3" w14:textId="49487A62" w:rsidR="00567CB0" w:rsidRDefault="00567CB0" w:rsidP="00567CB0">
      <w:r w:rsidRPr="00567CB0">
        <w:t xml:space="preserve">            "</w:t>
      </w:r>
      <w:proofErr w:type="gramStart"/>
      <w:r w:rsidRPr="00567CB0">
        <w:t>alias</w:t>
      </w:r>
      <w:proofErr w:type="gramEnd"/>
      <w:r w:rsidRPr="00567CB0">
        <w:t>": "Ethernet9"</w:t>
      </w:r>
      <w:r>
        <w:t>,</w:t>
      </w:r>
    </w:p>
    <w:p w14:paraId="665AED24" w14:textId="3874A8FA" w:rsidR="00567CB0" w:rsidRPr="00F215A8" w:rsidRDefault="00567CB0" w:rsidP="00567CB0">
      <w:pPr>
        <w:rPr>
          <w:rFonts w:eastAsia="宋体"/>
          <w:color w:val="FF0000"/>
          <w:lang w:eastAsia="zh-CN"/>
        </w:rPr>
      </w:pPr>
      <w:r w:rsidRPr="00F215A8">
        <w:rPr>
          <w:color w:val="FF0000"/>
        </w:rPr>
        <w:t xml:space="preserve">             </w:t>
      </w:r>
      <w:r w:rsidRPr="00F215A8">
        <w:rPr>
          <w:color w:val="FF0000"/>
        </w:rPr>
        <w:t>"</w:t>
      </w:r>
      <w:proofErr w:type="spellStart"/>
      <w:proofErr w:type="gramStart"/>
      <w:r w:rsidRPr="00F215A8">
        <w:rPr>
          <w:color w:val="FF0000"/>
        </w:rPr>
        <w:t>mtu</w:t>
      </w:r>
      <w:proofErr w:type="spellEnd"/>
      <w:proofErr w:type="gramEnd"/>
      <w:r w:rsidRPr="00F215A8">
        <w:rPr>
          <w:color w:val="FF0000"/>
        </w:rPr>
        <w:t>": "1500</w:t>
      </w:r>
      <w:r w:rsidRPr="00F215A8">
        <w:rPr>
          <w:color w:val="FF0000"/>
        </w:rPr>
        <w:t>"</w:t>
      </w:r>
    </w:p>
    <w:p w14:paraId="77B47704" w14:textId="2B7FC269" w:rsidR="00567CB0" w:rsidRDefault="00567CB0" w:rsidP="00567CB0">
      <w:r w:rsidRPr="00567CB0">
        <w:t xml:space="preserve">        },</w:t>
      </w:r>
    </w:p>
    <w:p w14:paraId="7E39A6C2" w14:textId="5035DDEE" w:rsidR="00567CB0" w:rsidRDefault="00567CB0" w:rsidP="00567CB0">
      <w:r>
        <w:t xml:space="preserve">        …</w:t>
      </w:r>
    </w:p>
    <w:p w14:paraId="3D8FE0A2" w14:textId="4A4ED63A" w:rsidR="00567CB0" w:rsidRDefault="00567CB0" w:rsidP="00567CB0">
      <w:r>
        <w:t xml:space="preserve">     },</w:t>
      </w:r>
    </w:p>
    <w:p w14:paraId="12F52CF2" w14:textId="77777777" w:rsidR="00567CB0" w:rsidRDefault="00567CB0" w:rsidP="00567CB0"/>
    <w:p w14:paraId="3336E3FF" w14:textId="77777777" w:rsidR="00567CB0" w:rsidRPr="00567CB0" w:rsidRDefault="00567CB0" w:rsidP="00567CB0">
      <w:r w:rsidRPr="00567CB0">
        <w:t xml:space="preserve">    "PORTCHANNEL": {</w:t>
      </w:r>
    </w:p>
    <w:p w14:paraId="5BD56A07" w14:textId="49EC8D4A" w:rsidR="00567CB0" w:rsidRPr="00567CB0" w:rsidRDefault="00567CB0" w:rsidP="00567CB0">
      <w:r>
        <w:t xml:space="preserve">        "PortChannel10</w:t>
      </w:r>
      <w:r w:rsidRPr="00567CB0">
        <w:t>": {</w:t>
      </w:r>
    </w:p>
    <w:p w14:paraId="255177D2" w14:textId="77777777" w:rsidR="00567CB0" w:rsidRPr="00567CB0" w:rsidRDefault="00567CB0" w:rsidP="00567CB0">
      <w:r w:rsidRPr="00567CB0">
        <w:t xml:space="preserve">            "</w:t>
      </w:r>
      <w:proofErr w:type="gramStart"/>
      <w:r w:rsidRPr="00567CB0">
        <w:t>fallback</w:t>
      </w:r>
      <w:proofErr w:type="gramEnd"/>
      <w:r w:rsidRPr="00567CB0">
        <w:t xml:space="preserve">": "true", </w:t>
      </w:r>
    </w:p>
    <w:p w14:paraId="416E6EA2" w14:textId="77777777" w:rsidR="00567CB0" w:rsidRPr="00567CB0" w:rsidRDefault="00567CB0" w:rsidP="00567CB0">
      <w:r w:rsidRPr="00567CB0">
        <w:t xml:space="preserve">            "</w:t>
      </w:r>
      <w:proofErr w:type="gramStart"/>
      <w:r w:rsidRPr="00567CB0">
        <w:t>members</w:t>
      </w:r>
      <w:proofErr w:type="gramEnd"/>
      <w:r w:rsidRPr="00567CB0">
        <w:t>": [</w:t>
      </w:r>
    </w:p>
    <w:p w14:paraId="4497114C" w14:textId="77777777" w:rsidR="00567CB0" w:rsidRPr="00567CB0" w:rsidRDefault="00567CB0" w:rsidP="00567CB0">
      <w:r w:rsidRPr="00567CB0">
        <w:t xml:space="preserve">                "Ethernet10"</w:t>
      </w:r>
    </w:p>
    <w:p w14:paraId="4D040334" w14:textId="77777777" w:rsidR="00567CB0" w:rsidRDefault="00567CB0" w:rsidP="00567CB0">
      <w:r>
        <w:t xml:space="preserve">            ], </w:t>
      </w:r>
    </w:p>
    <w:p w14:paraId="7700C72C" w14:textId="52F39515" w:rsidR="00567CB0" w:rsidRPr="00F215A8" w:rsidRDefault="00567CB0" w:rsidP="00567CB0">
      <w:pPr>
        <w:rPr>
          <w:rFonts w:eastAsia="宋体"/>
          <w:color w:val="FF0000"/>
          <w:lang w:eastAsia="zh-CN"/>
        </w:rPr>
      </w:pPr>
      <w:r w:rsidRPr="00F215A8">
        <w:rPr>
          <w:color w:val="FF0000"/>
        </w:rPr>
        <w:t xml:space="preserve">             "</w:t>
      </w:r>
      <w:proofErr w:type="spellStart"/>
      <w:proofErr w:type="gramStart"/>
      <w:r w:rsidRPr="00F215A8">
        <w:rPr>
          <w:color w:val="FF0000"/>
        </w:rPr>
        <w:t>mtu</w:t>
      </w:r>
      <w:proofErr w:type="spellEnd"/>
      <w:proofErr w:type="gramEnd"/>
      <w:r w:rsidRPr="00F215A8">
        <w:rPr>
          <w:color w:val="FF0000"/>
        </w:rPr>
        <w:t>": "1500"</w:t>
      </w:r>
    </w:p>
    <w:p w14:paraId="7B3CB4AC" w14:textId="2DFBBF07" w:rsidR="00567CB0" w:rsidRDefault="00567CB0" w:rsidP="00567CB0">
      <w:r w:rsidRPr="00567CB0">
        <w:lastRenderedPageBreak/>
        <w:t xml:space="preserve">        },</w:t>
      </w:r>
    </w:p>
    <w:p w14:paraId="4024FABE" w14:textId="5C62EE6E" w:rsidR="00567CB0" w:rsidRDefault="00567CB0" w:rsidP="00567CB0">
      <w:r>
        <w:t xml:space="preserve">        …</w:t>
      </w:r>
    </w:p>
    <w:p w14:paraId="65AB343F" w14:textId="4D7D538C" w:rsidR="00567CB0" w:rsidRPr="00567CB0" w:rsidRDefault="00567CB0" w:rsidP="00567CB0">
      <w:r>
        <w:t xml:space="preserve">     },</w:t>
      </w:r>
    </w:p>
    <w:p w14:paraId="02DC8AD7" w14:textId="77777777" w:rsidR="00E11813" w:rsidRDefault="00E11813" w:rsidP="00E11813">
      <w:pPr>
        <w:pStyle w:val="Heading1"/>
      </w:pPr>
      <w:bookmarkStart w:id="22" w:name="_Toc499806157"/>
      <w:r>
        <w:t>References</w:t>
      </w:r>
      <w:bookmarkEnd w:id="22"/>
    </w:p>
    <w:p w14:paraId="4E891EE0" w14:textId="51940145" w:rsidR="00457C92" w:rsidRDefault="00E11813" w:rsidP="006427B7">
      <w:pPr>
        <w:pStyle w:val="ListParagraph"/>
        <w:numPr>
          <w:ilvl w:val="0"/>
          <w:numId w:val="6"/>
        </w:numPr>
      </w:pPr>
      <w:proofErr w:type="spellStart"/>
      <w:r>
        <w:t>SONiC</w:t>
      </w:r>
      <w:proofErr w:type="spellEnd"/>
      <w:r>
        <w:t xml:space="preserve"> Configuration Management</w:t>
      </w:r>
    </w:p>
    <w:p w14:paraId="4E262A14" w14:textId="58E66648" w:rsidR="00E45299" w:rsidRDefault="00627E0B" w:rsidP="00E45299">
      <w:pPr>
        <w:pStyle w:val="ListParagraph"/>
        <w:numPr>
          <w:ilvl w:val="0"/>
          <w:numId w:val="6"/>
        </w:numPr>
      </w:pPr>
      <w:hyperlink r:id="rId9" w:history="1">
        <w:r w:rsidR="00C82F32" w:rsidRPr="001F341A">
          <w:rPr>
            <w:rStyle w:val="Hyperlink"/>
          </w:rPr>
          <w:t>https://github.com/Azure/SONiC/wiki/Architecture</w:t>
        </w:r>
      </w:hyperlink>
    </w:p>
    <w:p w14:paraId="34B703FB" w14:textId="77777777" w:rsidR="00C82F32" w:rsidRDefault="00C82F32" w:rsidP="00C82F32"/>
    <w:p w14:paraId="77408596" w14:textId="77777777" w:rsidR="00C82F32" w:rsidRDefault="00C82F32" w:rsidP="00C82F32"/>
    <w:p w14:paraId="2FCC8194" w14:textId="530163FE" w:rsidR="00C82F32" w:rsidRDefault="00C82F32" w:rsidP="00C82F32">
      <w:pPr>
        <w:pStyle w:val="ListParagraph"/>
        <w:numPr>
          <w:ilvl w:val="0"/>
          <w:numId w:val="34"/>
        </w:numPr>
      </w:pPr>
      <w:r>
        <w:t xml:space="preserve">Add </w:t>
      </w:r>
      <w:proofErr w:type="spellStart"/>
      <w:r>
        <w:t>config</w:t>
      </w:r>
      <w:proofErr w:type="spellEnd"/>
      <w:r>
        <w:t xml:space="preserve"> check in </w:t>
      </w:r>
      <w:proofErr w:type="spellStart"/>
      <w:r>
        <w:t>config</w:t>
      </w:r>
      <w:proofErr w:type="spellEnd"/>
      <w:r>
        <w:t xml:space="preserve"> manager to reject invalid </w:t>
      </w:r>
      <w:proofErr w:type="spellStart"/>
      <w:r>
        <w:t>config</w:t>
      </w:r>
      <w:proofErr w:type="spellEnd"/>
    </w:p>
    <w:p w14:paraId="7765DC3D" w14:textId="3809FC23" w:rsidR="00C82F32" w:rsidRDefault="00C82F32" w:rsidP="00C82F32">
      <w:pPr>
        <w:pStyle w:val="ListParagraph"/>
        <w:numPr>
          <w:ilvl w:val="0"/>
          <w:numId w:val="34"/>
        </w:numPr>
      </w:pPr>
      <w:r>
        <w:t xml:space="preserve">Apply </w:t>
      </w:r>
      <w:proofErr w:type="spellStart"/>
      <w:r>
        <w:t>ip</w:t>
      </w:r>
      <w:proofErr w:type="spellEnd"/>
      <w:r>
        <w:t xml:space="preserve"> </w:t>
      </w:r>
      <w:proofErr w:type="spellStart"/>
      <w:r>
        <w:t>mtu</w:t>
      </w:r>
      <w:proofErr w:type="spellEnd"/>
      <w:r>
        <w:t xml:space="preserve"> on both </w:t>
      </w:r>
      <w:proofErr w:type="spellStart"/>
      <w:r>
        <w:t>linux</w:t>
      </w:r>
      <w:proofErr w:type="spellEnd"/>
      <w:r>
        <w:t xml:space="preserve"> host interface and SAI_ROUTER_INTERFACE</w:t>
      </w:r>
    </w:p>
    <w:p w14:paraId="41A37D48" w14:textId="10831070" w:rsidR="00C82F32" w:rsidRDefault="00C82F32" w:rsidP="00C82F32">
      <w:pPr>
        <w:pStyle w:val="ListParagraph"/>
        <w:numPr>
          <w:ilvl w:val="0"/>
          <w:numId w:val="34"/>
        </w:numPr>
      </w:pPr>
      <w:r>
        <w:t>Trap frames exceeding MTU to CPU</w:t>
      </w:r>
      <w:r w:rsidR="004937F6">
        <w:t>?</w:t>
      </w:r>
    </w:p>
    <w:p w14:paraId="1FC639DD" w14:textId="77777777" w:rsidR="00C82F32" w:rsidRDefault="00C82F32" w:rsidP="00C82F32">
      <w:pPr>
        <w:pStyle w:val="ListParagraph"/>
      </w:pPr>
    </w:p>
    <w:sectPr w:rsidR="00C82F32" w:rsidSect="00DA615B">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E5ABB" w14:textId="77777777" w:rsidR="00627E0B" w:rsidRDefault="00627E0B" w:rsidP="00006AB0">
      <w:r>
        <w:separator/>
      </w:r>
    </w:p>
  </w:endnote>
  <w:endnote w:type="continuationSeparator" w:id="0">
    <w:p w14:paraId="6EAC32E0" w14:textId="77777777" w:rsidR="00627E0B" w:rsidRDefault="00627E0B" w:rsidP="00006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B9ACF" w14:textId="77777777" w:rsidR="00384C21" w:rsidRDefault="00384C21" w:rsidP="00006A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9C72DE" w14:textId="77777777" w:rsidR="00384C21" w:rsidRDefault="00384C21" w:rsidP="00006AB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138E0DB" w14:textId="77777777" w:rsidR="00384C21" w:rsidRDefault="00384C21" w:rsidP="00006AB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03169" w14:textId="38B95D86" w:rsidR="00384C21" w:rsidRDefault="00384C21" w:rsidP="005265A2">
    <w:pPr>
      <w:pStyle w:val="Footer"/>
      <w:ind w:right="360"/>
      <w:jc w:val="right"/>
    </w:pPr>
    <w:r w:rsidRPr="005265A2">
      <w:rPr>
        <w:rStyle w:val="PageNumber"/>
        <w:rFonts w:ascii="Times New Roman" w:hAnsi="Times New Roman" w:cs="Times New Roman"/>
      </w:rPr>
      <w:t xml:space="preserve">Page </w:t>
    </w:r>
    <w:r w:rsidRPr="005265A2">
      <w:rPr>
        <w:rStyle w:val="PageNumber"/>
        <w:rFonts w:ascii="Times New Roman" w:hAnsi="Times New Roman" w:cs="Times New Roman"/>
      </w:rPr>
      <w:fldChar w:fldCharType="begin"/>
    </w:r>
    <w:r w:rsidRPr="005265A2">
      <w:rPr>
        <w:rStyle w:val="PageNumber"/>
        <w:rFonts w:ascii="Times New Roman" w:hAnsi="Times New Roman" w:cs="Times New Roman"/>
      </w:rPr>
      <w:instrText xml:space="preserve"> PAGE </w:instrText>
    </w:r>
    <w:r w:rsidRPr="005265A2">
      <w:rPr>
        <w:rStyle w:val="PageNumber"/>
        <w:rFonts w:ascii="Times New Roman" w:hAnsi="Times New Roman" w:cs="Times New Roman"/>
      </w:rPr>
      <w:fldChar w:fldCharType="separate"/>
    </w:r>
    <w:r w:rsidR="00F215A8">
      <w:rPr>
        <w:rStyle w:val="PageNumber"/>
        <w:rFonts w:ascii="Times New Roman" w:hAnsi="Times New Roman" w:cs="Times New Roman"/>
        <w:noProof/>
      </w:rPr>
      <w:t>8</w:t>
    </w:r>
    <w:r w:rsidRPr="005265A2">
      <w:rPr>
        <w:rStyle w:val="PageNumber"/>
        <w:rFonts w:ascii="Times New Roman" w:hAnsi="Times New Roman" w:cs="Times New Roman"/>
      </w:rPr>
      <w:fldChar w:fldCharType="end"/>
    </w:r>
    <w:r w:rsidRPr="005265A2">
      <w:rPr>
        <w:rStyle w:val="PageNumber"/>
        <w:rFonts w:ascii="Times New Roman" w:hAnsi="Times New Roman" w:cs="Times New Roman"/>
      </w:rPr>
      <w:t xml:space="preserve"> of </w:t>
    </w:r>
    <w:r w:rsidRPr="005265A2">
      <w:rPr>
        <w:rStyle w:val="PageNumber"/>
        <w:rFonts w:ascii="Times New Roman" w:hAnsi="Times New Roman" w:cs="Times New Roman"/>
      </w:rPr>
      <w:fldChar w:fldCharType="begin"/>
    </w:r>
    <w:r w:rsidRPr="005265A2">
      <w:rPr>
        <w:rStyle w:val="PageNumber"/>
        <w:rFonts w:ascii="Times New Roman" w:hAnsi="Times New Roman" w:cs="Times New Roman"/>
      </w:rPr>
      <w:instrText xml:space="preserve"> NUMPAGES </w:instrText>
    </w:r>
    <w:r w:rsidRPr="005265A2">
      <w:rPr>
        <w:rStyle w:val="PageNumber"/>
        <w:rFonts w:ascii="Times New Roman" w:hAnsi="Times New Roman" w:cs="Times New Roman"/>
      </w:rPr>
      <w:fldChar w:fldCharType="separate"/>
    </w:r>
    <w:r w:rsidR="00F215A8">
      <w:rPr>
        <w:rStyle w:val="PageNumber"/>
        <w:rFonts w:ascii="Times New Roman" w:hAnsi="Times New Roman" w:cs="Times New Roman"/>
        <w:noProof/>
      </w:rPr>
      <w:t>8</w:t>
    </w:r>
    <w:r w:rsidRPr="005265A2">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01E38" w14:textId="77777777" w:rsidR="00627E0B" w:rsidRDefault="00627E0B" w:rsidP="00006AB0">
      <w:r>
        <w:separator/>
      </w:r>
    </w:p>
  </w:footnote>
  <w:footnote w:type="continuationSeparator" w:id="0">
    <w:p w14:paraId="6649798A" w14:textId="77777777" w:rsidR="00627E0B" w:rsidRDefault="00627E0B" w:rsidP="00006A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3A13"/>
    <w:multiLevelType w:val="hybridMultilevel"/>
    <w:tmpl w:val="C14AB30C"/>
    <w:lvl w:ilvl="0" w:tplc="773CBA3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8761742"/>
    <w:multiLevelType w:val="hybridMultilevel"/>
    <w:tmpl w:val="F7CA819A"/>
    <w:lvl w:ilvl="0" w:tplc="28662C12">
      <w:start w:val="3"/>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53C8C"/>
    <w:multiLevelType w:val="multilevel"/>
    <w:tmpl w:val="03DEBC8C"/>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ADE6E31"/>
    <w:multiLevelType w:val="multilevel"/>
    <w:tmpl w:val="3DAA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A4CC5"/>
    <w:multiLevelType w:val="hybridMultilevel"/>
    <w:tmpl w:val="D4F2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15CC1"/>
    <w:multiLevelType w:val="hybridMultilevel"/>
    <w:tmpl w:val="ED8EE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64462"/>
    <w:multiLevelType w:val="hybridMultilevel"/>
    <w:tmpl w:val="B3D22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51ECE"/>
    <w:multiLevelType w:val="hybridMultilevel"/>
    <w:tmpl w:val="6A26B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E40E0"/>
    <w:multiLevelType w:val="hybridMultilevel"/>
    <w:tmpl w:val="199E0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A0D19"/>
    <w:multiLevelType w:val="hybridMultilevel"/>
    <w:tmpl w:val="1E2E3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27EA2"/>
    <w:multiLevelType w:val="hybridMultilevel"/>
    <w:tmpl w:val="9872F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51256"/>
    <w:multiLevelType w:val="multilevel"/>
    <w:tmpl w:val="381C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874739"/>
    <w:multiLevelType w:val="multilevel"/>
    <w:tmpl w:val="1CEC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71780"/>
    <w:multiLevelType w:val="hybridMultilevel"/>
    <w:tmpl w:val="042A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D195B"/>
    <w:multiLevelType w:val="hybridMultilevel"/>
    <w:tmpl w:val="B972D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A506C"/>
    <w:multiLevelType w:val="hybridMultilevel"/>
    <w:tmpl w:val="66C86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00F15"/>
    <w:multiLevelType w:val="hybridMultilevel"/>
    <w:tmpl w:val="F4B08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901D2"/>
    <w:multiLevelType w:val="hybridMultilevel"/>
    <w:tmpl w:val="1F7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9150D"/>
    <w:multiLevelType w:val="hybridMultilevel"/>
    <w:tmpl w:val="B972D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812537"/>
    <w:multiLevelType w:val="hybridMultilevel"/>
    <w:tmpl w:val="FF8E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F44F31"/>
    <w:multiLevelType w:val="hybridMultilevel"/>
    <w:tmpl w:val="A51CA5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82168"/>
    <w:multiLevelType w:val="hybridMultilevel"/>
    <w:tmpl w:val="4EAC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F197C"/>
    <w:multiLevelType w:val="hybridMultilevel"/>
    <w:tmpl w:val="480C70DA"/>
    <w:lvl w:ilvl="0" w:tplc="5E821F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546429"/>
    <w:multiLevelType w:val="multilevel"/>
    <w:tmpl w:val="63546429"/>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tentative="1">
      <w:start w:val="1"/>
      <w:numFmt w:val="decimal"/>
      <w:lvlText w:val="%1.%2.%3"/>
      <w:lvlJc w:val="left"/>
      <w:pPr>
        <w:tabs>
          <w:tab w:val="left" w:pos="720"/>
        </w:tabs>
        <w:ind w:left="720" w:hanging="720"/>
      </w:pPr>
      <w:rPr>
        <w:rFonts w:hint="eastAsia"/>
      </w:rPr>
    </w:lvl>
    <w:lvl w:ilvl="3">
      <w:start w:val="1"/>
      <w:numFmt w:val="decimal"/>
      <w:lvlText w:val="%4."/>
      <w:lvlJc w:val="left"/>
      <w:pPr>
        <w:tabs>
          <w:tab w:val="left" w:pos="311"/>
        </w:tabs>
        <w:ind w:left="680" w:hanging="680"/>
      </w:pPr>
      <w:rPr>
        <w:rFonts w:hint="eastAsia"/>
      </w:rPr>
    </w:lvl>
    <w:lvl w:ilvl="4" w:tentative="1">
      <w:start w:val="1"/>
      <w:numFmt w:val="decimal"/>
      <w:lvlText w:val="%5）"/>
      <w:lvlJc w:val="left"/>
      <w:pPr>
        <w:tabs>
          <w:tab w:val="left" w:pos="567"/>
        </w:tabs>
        <w:ind w:left="936" w:hanging="680"/>
      </w:pPr>
      <w:rPr>
        <w:rFonts w:hint="eastAsia"/>
      </w:rPr>
    </w:lvl>
    <w:lvl w:ilvl="5" w:tentative="1">
      <w:start w:val="1"/>
      <w:numFmt w:val="lowerLetter"/>
      <w:lvlText w:val="%6）"/>
      <w:lvlJc w:val="left"/>
      <w:pPr>
        <w:tabs>
          <w:tab w:val="left" w:pos="567"/>
        </w:tabs>
        <w:ind w:left="936" w:hanging="680"/>
      </w:pPr>
      <w:rPr>
        <w:rFonts w:hint="eastAsia"/>
      </w:rPr>
    </w:lvl>
    <w:lvl w:ilvl="6" w:tentative="1">
      <w:start w:val="1"/>
      <w:numFmt w:val="lowerRoman"/>
      <w:lvlText w:val="%7"/>
      <w:lvlJc w:val="left"/>
      <w:pPr>
        <w:tabs>
          <w:tab w:val="left" w:pos="567"/>
        </w:tabs>
        <w:ind w:left="936" w:hanging="680"/>
      </w:pPr>
      <w:rPr>
        <w:rFonts w:hint="default"/>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24" w15:restartNumberingAfterBreak="0">
    <w:nsid w:val="640D1AA2"/>
    <w:multiLevelType w:val="hybridMultilevel"/>
    <w:tmpl w:val="C9823E58"/>
    <w:lvl w:ilvl="0" w:tplc="52DC342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6B0A3128"/>
    <w:multiLevelType w:val="multilevel"/>
    <w:tmpl w:val="180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F590B"/>
    <w:multiLevelType w:val="hybridMultilevel"/>
    <w:tmpl w:val="984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8A2651"/>
    <w:multiLevelType w:val="hybridMultilevel"/>
    <w:tmpl w:val="7A684DDC"/>
    <w:lvl w:ilvl="0" w:tplc="E286C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AD5224"/>
    <w:multiLevelType w:val="hybridMultilevel"/>
    <w:tmpl w:val="E6C84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1166CD"/>
    <w:multiLevelType w:val="hybridMultilevel"/>
    <w:tmpl w:val="A88CB7D2"/>
    <w:lvl w:ilvl="0" w:tplc="F5A6737A">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56697"/>
    <w:multiLevelType w:val="hybridMultilevel"/>
    <w:tmpl w:val="710C6880"/>
    <w:lvl w:ilvl="0" w:tplc="EC004BEE">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1" w15:restartNumberingAfterBreak="0">
    <w:nsid w:val="769D3EA6"/>
    <w:multiLevelType w:val="hybridMultilevel"/>
    <w:tmpl w:val="D5165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258D0"/>
    <w:multiLevelType w:val="hybridMultilevel"/>
    <w:tmpl w:val="F4B08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241261"/>
    <w:multiLevelType w:val="hybridMultilevel"/>
    <w:tmpl w:val="8A5A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9"/>
  </w:num>
  <w:num w:numId="3">
    <w:abstractNumId w:val="33"/>
  </w:num>
  <w:num w:numId="4">
    <w:abstractNumId w:val="8"/>
  </w:num>
  <w:num w:numId="5">
    <w:abstractNumId w:val="31"/>
  </w:num>
  <w:num w:numId="6">
    <w:abstractNumId w:val="6"/>
  </w:num>
  <w:num w:numId="7">
    <w:abstractNumId w:val="32"/>
  </w:num>
  <w:num w:numId="8">
    <w:abstractNumId w:val="15"/>
  </w:num>
  <w:num w:numId="9">
    <w:abstractNumId w:val="12"/>
  </w:num>
  <w:num w:numId="10">
    <w:abstractNumId w:val="11"/>
  </w:num>
  <w:num w:numId="11">
    <w:abstractNumId w:val="2"/>
  </w:num>
  <w:num w:numId="12">
    <w:abstractNumId w:val="16"/>
  </w:num>
  <w:num w:numId="13">
    <w:abstractNumId w:val="1"/>
  </w:num>
  <w:num w:numId="14">
    <w:abstractNumId w:val="27"/>
  </w:num>
  <w:num w:numId="15">
    <w:abstractNumId w:val="10"/>
  </w:num>
  <w:num w:numId="16">
    <w:abstractNumId w:val="20"/>
  </w:num>
  <w:num w:numId="17">
    <w:abstractNumId w:val="3"/>
  </w:num>
  <w:num w:numId="18">
    <w:abstractNumId w:val="18"/>
  </w:num>
  <w:num w:numId="19">
    <w:abstractNumId w:val="22"/>
  </w:num>
  <w:num w:numId="20">
    <w:abstractNumId w:val="7"/>
  </w:num>
  <w:num w:numId="21">
    <w:abstractNumId w:val="23"/>
  </w:num>
  <w:num w:numId="22">
    <w:abstractNumId w:val="26"/>
  </w:num>
  <w:num w:numId="23">
    <w:abstractNumId w:val="5"/>
  </w:num>
  <w:num w:numId="24">
    <w:abstractNumId w:val="14"/>
  </w:num>
  <w:num w:numId="25">
    <w:abstractNumId w:val="30"/>
  </w:num>
  <w:num w:numId="26">
    <w:abstractNumId w:val="24"/>
  </w:num>
  <w:num w:numId="27">
    <w:abstractNumId w:val="21"/>
  </w:num>
  <w:num w:numId="28">
    <w:abstractNumId w:val="0"/>
  </w:num>
  <w:num w:numId="29">
    <w:abstractNumId w:val="9"/>
  </w:num>
  <w:num w:numId="30">
    <w:abstractNumId w:val="19"/>
  </w:num>
  <w:num w:numId="31">
    <w:abstractNumId w:val="13"/>
  </w:num>
  <w:num w:numId="32">
    <w:abstractNumId w:val="4"/>
  </w:num>
  <w:num w:numId="33">
    <w:abstractNumId w:val="17"/>
  </w:num>
  <w:num w:numId="34">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iyang Zheng">
    <w15:presenceInfo w15:providerId="AD" w15:userId="S-1-5-21-3727386885-3056668215-3391246470-528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D4"/>
    <w:rsid w:val="0000266F"/>
    <w:rsid w:val="00002F77"/>
    <w:rsid w:val="00006AB0"/>
    <w:rsid w:val="00020BDD"/>
    <w:rsid w:val="00021C5D"/>
    <w:rsid w:val="00030952"/>
    <w:rsid w:val="00036196"/>
    <w:rsid w:val="00042E34"/>
    <w:rsid w:val="00047469"/>
    <w:rsid w:val="00047BAD"/>
    <w:rsid w:val="00052873"/>
    <w:rsid w:val="00062D72"/>
    <w:rsid w:val="000665D7"/>
    <w:rsid w:val="00067816"/>
    <w:rsid w:val="00070E23"/>
    <w:rsid w:val="000717A8"/>
    <w:rsid w:val="00075F81"/>
    <w:rsid w:val="00080234"/>
    <w:rsid w:val="00081E40"/>
    <w:rsid w:val="00082B99"/>
    <w:rsid w:val="00093776"/>
    <w:rsid w:val="000B36FF"/>
    <w:rsid w:val="000C0DA9"/>
    <w:rsid w:val="000C18BC"/>
    <w:rsid w:val="000D2FC0"/>
    <w:rsid w:val="000D4E7A"/>
    <w:rsid w:val="000D56FE"/>
    <w:rsid w:val="000E2F8D"/>
    <w:rsid w:val="000E4272"/>
    <w:rsid w:val="00124704"/>
    <w:rsid w:val="001270F2"/>
    <w:rsid w:val="00134F37"/>
    <w:rsid w:val="00141A84"/>
    <w:rsid w:val="00144658"/>
    <w:rsid w:val="0015450E"/>
    <w:rsid w:val="0017574F"/>
    <w:rsid w:val="00184AD7"/>
    <w:rsid w:val="001851A4"/>
    <w:rsid w:val="00186766"/>
    <w:rsid w:val="001A29DE"/>
    <w:rsid w:val="001A398A"/>
    <w:rsid w:val="001B5A4B"/>
    <w:rsid w:val="001C6CB0"/>
    <w:rsid w:val="001C6ECE"/>
    <w:rsid w:val="001D02EA"/>
    <w:rsid w:val="001D3F0F"/>
    <w:rsid w:val="001E1E45"/>
    <w:rsid w:val="001E311D"/>
    <w:rsid w:val="001E31AB"/>
    <w:rsid w:val="001F0A5E"/>
    <w:rsid w:val="001F0E38"/>
    <w:rsid w:val="001F1507"/>
    <w:rsid w:val="001F1E30"/>
    <w:rsid w:val="001F49CE"/>
    <w:rsid w:val="001F59D9"/>
    <w:rsid w:val="001F5FCF"/>
    <w:rsid w:val="0020117F"/>
    <w:rsid w:val="0020378D"/>
    <w:rsid w:val="0020524E"/>
    <w:rsid w:val="00211C61"/>
    <w:rsid w:val="00214321"/>
    <w:rsid w:val="002178DA"/>
    <w:rsid w:val="00217AC6"/>
    <w:rsid w:val="002200E9"/>
    <w:rsid w:val="0023164D"/>
    <w:rsid w:val="002362EA"/>
    <w:rsid w:val="00236EAA"/>
    <w:rsid w:val="00262297"/>
    <w:rsid w:val="00281D21"/>
    <w:rsid w:val="00294D22"/>
    <w:rsid w:val="0029540B"/>
    <w:rsid w:val="002D0506"/>
    <w:rsid w:val="002E1234"/>
    <w:rsid w:val="002E3469"/>
    <w:rsid w:val="002F77BA"/>
    <w:rsid w:val="00310714"/>
    <w:rsid w:val="00327905"/>
    <w:rsid w:val="003732CB"/>
    <w:rsid w:val="00384C21"/>
    <w:rsid w:val="003A1229"/>
    <w:rsid w:val="003B17E4"/>
    <w:rsid w:val="003B4E37"/>
    <w:rsid w:val="003C26F9"/>
    <w:rsid w:val="003D6E88"/>
    <w:rsid w:val="003E1840"/>
    <w:rsid w:val="003E2B76"/>
    <w:rsid w:val="003F14E8"/>
    <w:rsid w:val="004006CB"/>
    <w:rsid w:val="00404045"/>
    <w:rsid w:val="004050DE"/>
    <w:rsid w:val="004163AC"/>
    <w:rsid w:val="00417271"/>
    <w:rsid w:val="004405DD"/>
    <w:rsid w:val="004504C4"/>
    <w:rsid w:val="00452619"/>
    <w:rsid w:val="00457C92"/>
    <w:rsid w:val="00467369"/>
    <w:rsid w:val="00482AB9"/>
    <w:rsid w:val="0048420D"/>
    <w:rsid w:val="004914FB"/>
    <w:rsid w:val="004937F6"/>
    <w:rsid w:val="0049454D"/>
    <w:rsid w:val="004B17DF"/>
    <w:rsid w:val="004B642A"/>
    <w:rsid w:val="004C7AE1"/>
    <w:rsid w:val="004D4E47"/>
    <w:rsid w:val="00506596"/>
    <w:rsid w:val="00506AA1"/>
    <w:rsid w:val="00506CE9"/>
    <w:rsid w:val="00515950"/>
    <w:rsid w:val="00521404"/>
    <w:rsid w:val="00526059"/>
    <w:rsid w:val="005265A2"/>
    <w:rsid w:val="0053728D"/>
    <w:rsid w:val="00567CB0"/>
    <w:rsid w:val="00571943"/>
    <w:rsid w:val="0057368A"/>
    <w:rsid w:val="00575964"/>
    <w:rsid w:val="0059471C"/>
    <w:rsid w:val="005B6195"/>
    <w:rsid w:val="005D0A5C"/>
    <w:rsid w:val="005D675E"/>
    <w:rsid w:val="005E2FA6"/>
    <w:rsid w:val="005E5D64"/>
    <w:rsid w:val="00602FBB"/>
    <w:rsid w:val="0060411A"/>
    <w:rsid w:val="0060415B"/>
    <w:rsid w:val="006050BC"/>
    <w:rsid w:val="0061465C"/>
    <w:rsid w:val="00625FC7"/>
    <w:rsid w:val="00627E0B"/>
    <w:rsid w:val="00632F82"/>
    <w:rsid w:val="00636BCB"/>
    <w:rsid w:val="006427B7"/>
    <w:rsid w:val="00644266"/>
    <w:rsid w:val="00655BFF"/>
    <w:rsid w:val="00661AE0"/>
    <w:rsid w:val="0066203D"/>
    <w:rsid w:val="00672EC5"/>
    <w:rsid w:val="006736B8"/>
    <w:rsid w:val="00677EA4"/>
    <w:rsid w:val="0069599C"/>
    <w:rsid w:val="006970CC"/>
    <w:rsid w:val="006A413B"/>
    <w:rsid w:val="006A52B2"/>
    <w:rsid w:val="006F645C"/>
    <w:rsid w:val="006F70A9"/>
    <w:rsid w:val="006F78EF"/>
    <w:rsid w:val="00711E4C"/>
    <w:rsid w:val="00712BFE"/>
    <w:rsid w:val="007204FF"/>
    <w:rsid w:val="007235C6"/>
    <w:rsid w:val="00730B36"/>
    <w:rsid w:val="00734A73"/>
    <w:rsid w:val="007477D7"/>
    <w:rsid w:val="00752C61"/>
    <w:rsid w:val="007532A3"/>
    <w:rsid w:val="00760D68"/>
    <w:rsid w:val="00761735"/>
    <w:rsid w:val="00763F9F"/>
    <w:rsid w:val="007713EE"/>
    <w:rsid w:val="00774F79"/>
    <w:rsid w:val="00777534"/>
    <w:rsid w:val="00777BF2"/>
    <w:rsid w:val="007832C5"/>
    <w:rsid w:val="00786398"/>
    <w:rsid w:val="00791D96"/>
    <w:rsid w:val="00792B11"/>
    <w:rsid w:val="00797380"/>
    <w:rsid w:val="007A5173"/>
    <w:rsid w:val="007A7FEB"/>
    <w:rsid w:val="007B3D30"/>
    <w:rsid w:val="007C1F00"/>
    <w:rsid w:val="007C31DC"/>
    <w:rsid w:val="007D0932"/>
    <w:rsid w:val="007F16EC"/>
    <w:rsid w:val="00804895"/>
    <w:rsid w:val="00806C38"/>
    <w:rsid w:val="00811FAA"/>
    <w:rsid w:val="00820163"/>
    <w:rsid w:val="00821DEA"/>
    <w:rsid w:val="0082346D"/>
    <w:rsid w:val="00824717"/>
    <w:rsid w:val="008320E8"/>
    <w:rsid w:val="00833175"/>
    <w:rsid w:val="008414DE"/>
    <w:rsid w:val="008472C8"/>
    <w:rsid w:val="0085180B"/>
    <w:rsid w:val="008525D7"/>
    <w:rsid w:val="00856B8F"/>
    <w:rsid w:val="00864006"/>
    <w:rsid w:val="00866DCA"/>
    <w:rsid w:val="00871E55"/>
    <w:rsid w:val="008942C8"/>
    <w:rsid w:val="008A2BEC"/>
    <w:rsid w:val="008B160C"/>
    <w:rsid w:val="008B273F"/>
    <w:rsid w:val="008B4688"/>
    <w:rsid w:val="008B54DF"/>
    <w:rsid w:val="008C7DA3"/>
    <w:rsid w:val="008D077E"/>
    <w:rsid w:val="008D53E6"/>
    <w:rsid w:val="008E57F7"/>
    <w:rsid w:val="008F1382"/>
    <w:rsid w:val="008F3E31"/>
    <w:rsid w:val="00900B28"/>
    <w:rsid w:val="009346C4"/>
    <w:rsid w:val="009410C0"/>
    <w:rsid w:val="009433C9"/>
    <w:rsid w:val="009459A6"/>
    <w:rsid w:val="009526C8"/>
    <w:rsid w:val="00963BBA"/>
    <w:rsid w:val="0097790E"/>
    <w:rsid w:val="00983884"/>
    <w:rsid w:val="00995C99"/>
    <w:rsid w:val="009B1BD4"/>
    <w:rsid w:val="009C4545"/>
    <w:rsid w:val="009D31A2"/>
    <w:rsid w:val="009D4034"/>
    <w:rsid w:val="009E261A"/>
    <w:rsid w:val="00A033AB"/>
    <w:rsid w:val="00A0618D"/>
    <w:rsid w:val="00A07A74"/>
    <w:rsid w:val="00A13BE1"/>
    <w:rsid w:val="00A262FD"/>
    <w:rsid w:val="00A45C9B"/>
    <w:rsid w:val="00A470D3"/>
    <w:rsid w:val="00A556B6"/>
    <w:rsid w:val="00A62629"/>
    <w:rsid w:val="00A63656"/>
    <w:rsid w:val="00A747CA"/>
    <w:rsid w:val="00A76D32"/>
    <w:rsid w:val="00A8003C"/>
    <w:rsid w:val="00A800E7"/>
    <w:rsid w:val="00AB0A99"/>
    <w:rsid w:val="00AB25F8"/>
    <w:rsid w:val="00AC2E91"/>
    <w:rsid w:val="00AD2E47"/>
    <w:rsid w:val="00AD6E60"/>
    <w:rsid w:val="00AD7A41"/>
    <w:rsid w:val="00AE1979"/>
    <w:rsid w:val="00AF0E6B"/>
    <w:rsid w:val="00AF3247"/>
    <w:rsid w:val="00AF43B8"/>
    <w:rsid w:val="00AF46E4"/>
    <w:rsid w:val="00B020EB"/>
    <w:rsid w:val="00B23E4C"/>
    <w:rsid w:val="00B32D6C"/>
    <w:rsid w:val="00B3449C"/>
    <w:rsid w:val="00B369E3"/>
    <w:rsid w:val="00B41576"/>
    <w:rsid w:val="00B41DDD"/>
    <w:rsid w:val="00B50936"/>
    <w:rsid w:val="00B518A2"/>
    <w:rsid w:val="00B716EB"/>
    <w:rsid w:val="00B72E27"/>
    <w:rsid w:val="00B77FD2"/>
    <w:rsid w:val="00B820EE"/>
    <w:rsid w:val="00B9333A"/>
    <w:rsid w:val="00B95383"/>
    <w:rsid w:val="00B96989"/>
    <w:rsid w:val="00B97B6D"/>
    <w:rsid w:val="00BB0908"/>
    <w:rsid w:val="00BB2312"/>
    <w:rsid w:val="00BB540B"/>
    <w:rsid w:val="00BB697F"/>
    <w:rsid w:val="00BC31FA"/>
    <w:rsid w:val="00C04AB3"/>
    <w:rsid w:val="00C1197F"/>
    <w:rsid w:val="00C159C7"/>
    <w:rsid w:val="00C20178"/>
    <w:rsid w:val="00C3051D"/>
    <w:rsid w:val="00C44169"/>
    <w:rsid w:val="00C44E36"/>
    <w:rsid w:val="00C46E20"/>
    <w:rsid w:val="00C518BB"/>
    <w:rsid w:val="00C57CB7"/>
    <w:rsid w:val="00C62B78"/>
    <w:rsid w:val="00C80CC5"/>
    <w:rsid w:val="00C82F32"/>
    <w:rsid w:val="00C854EB"/>
    <w:rsid w:val="00C857C2"/>
    <w:rsid w:val="00C95E62"/>
    <w:rsid w:val="00CA7A09"/>
    <w:rsid w:val="00CB6E5F"/>
    <w:rsid w:val="00CC0369"/>
    <w:rsid w:val="00CC6140"/>
    <w:rsid w:val="00CE185A"/>
    <w:rsid w:val="00CE5297"/>
    <w:rsid w:val="00CF16F6"/>
    <w:rsid w:val="00D01DB3"/>
    <w:rsid w:val="00D07645"/>
    <w:rsid w:val="00D07BBE"/>
    <w:rsid w:val="00D1796A"/>
    <w:rsid w:val="00D21E67"/>
    <w:rsid w:val="00D2395F"/>
    <w:rsid w:val="00D4273E"/>
    <w:rsid w:val="00D82A62"/>
    <w:rsid w:val="00D83D16"/>
    <w:rsid w:val="00DA25DD"/>
    <w:rsid w:val="00DA338C"/>
    <w:rsid w:val="00DA615B"/>
    <w:rsid w:val="00DA6A6E"/>
    <w:rsid w:val="00DB06B8"/>
    <w:rsid w:val="00DC6BE7"/>
    <w:rsid w:val="00DC7496"/>
    <w:rsid w:val="00DD3D62"/>
    <w:rsid w:val="00DD5B19"/>
    <w:rsid w:val="00DE3D36"/>
    <w:rsid w:val="00DE4A4B"/>
    <w:rsid w:val="00DF1A59"/>
    <w:rsid w:val="00E043CB"/>
    <w:rsid w:val="00E11813"/>
    <w:rsid w:val="00E27E78"/>
    <w:rsid w:val="00E30E0A"/>
    <w:rsid w:val="00E30E1A"/>
    <w:rsid w:val="00E36B4E"/>
    <w:rsid w:val="00E42329"/>
    <w:rsid w:val="00E45299"/>
    <w:rsid w:val="00E4593F"/>
    <w:rsid w:val="00E5109F"/>
    <w:rsid w:val="00E54F46"/>
    <w:rsid w:val="00E55E31"/>
    <w:rsid w:val="00E6461C"/>
    <w:rsid w:val="00E66B75"/>
    <w:rsid w:val="00E66CFF"/>
    <w:rsid w:val="00E67DA1"/>
    <w:rsid w:val="00EA01B6"/>
    <w:rsid w:val="00EA2748"/>
    <w:rsid w:val="00ED388D"/>
    <w:rsid w:val="00EF1678"/>
    <w:rsid w:val="00EF3180"/>
    <w:rsid w:val="00EF377A"/>
    <w:rsid w:val="00F06C94"/>
    <w:rsid w:val="00F215A8"/>
    <w:rsid w:val="00F25F2E"/>
    <w:rsid w:val="00F32513"/>
    <w:rsid w:val="00F34F23"/>
    <w:rsid w:val="00F47C2D"/>
    <w:rsid w:val="00F51906"/>
    <w:rsid w:val="00F5214F"/>
    <w:rsid w:val="00F53F1D"/>
    <w:rsid w:val="00F56388"/>
    <w:rsid w:val="00F569D4"/>
    <w:rsid w:val="00F75FA4"/>
    <w:rsid w:val="00F76EAA"/>
    <w:rsid w:val="00F80483"/>
    <w:rsid w:val="00F80D25"/>
    <w:rsid w:val="00F84A8E"/>
    <w:rsid w:val="00FC4159"/>
    <w:rsid w:val="00FD2619"/>
    <w:rsid w:val="00FE3C39"/>
    <w:rsid w:val="00FE402C"/>
    <w:rsid w:val="00FE69C4"/>
    <w:rsid w:val="00FF3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8E2C0"/>
  <w14:defaultImageDpi w14:val="300"/>
  <w15:docId w15:val="{24AD07C3-AA85-4267-8E7C-E3FB7B94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569D4"/>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nhideWhenUsed/>
    <w:qFormat/>
    <w:rsid w:val="00F569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569D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B4157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9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69D4"/>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semiHidden/>
    <w:unhideWhenUsed/>
    <w:rsid w:val="00F56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569D4"/>
    <w:rPr>
      <w:rFonts w:ascii="Courier" w:hAnsi="Courier" w:cs="Courier"/>
      <w:sz w:val="20"/>
      <w:szCs w:val="20"/>
    </w:rPr>
  </w:style>
  <w:style w:type="character" w:styleId="HTMLCode">
    <w:name w:val="HTML Code"/>
    <w:basedOn w:val="DefaultParagraphFont"/>
    <w:uiPriority w:val="99"/>
    <w:semiHidden/>
    <w:unhideWhenUsed/>
    <w:rsid w:val="00F569D4"/>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F569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9D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69D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569D4"/>
  </w:style>
  <w:style w:type="character" w:styleId="Hyperlink">
    <w:name w:val="Hyperlink"/>
    <w:basedOn w:val="DefaultParagraphFont"/>
    <w:uiPriority w:val="99"/>
    <w:unhideWhenUsed/>
    <w:rsid w:val="00F569D4"/>
    <w:rPr>
      <w:color w:val="0000FF"/>
      <w:u w:val="single"/>
    </w:rPr>
  </w:style>
  <w:style w:type="character" w:customStyle="1" w:styleId="eyebrow">
    <w:name w:val="eyebrow"/>
    <w:basedOn w:val="DefaultParagraphFont"/>
    <w:rsid w:val="00F569D4"/>
  </w:style>
  <w:style w:type="paragraph" w:customStyle="1" w:styleId="cta-pro-features">
    <w:name w:val="cta-pro-features"/>
    <w:basedOn w:val="Normal"/>
    <w:rsid w:val="00F569D4"/>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F569D4"/>
    <w:rPr>
      <w:rFonts w:ascii="Lucida Grande" w:hAnsi="Lucida Grande"/>
      <w:sz w:val="18"/>
      <w:szCs w:val="18"/>
    </w:rPr>
  </w:style>
  <w:style w:type="character" w:customStyle="1" w:styleId="BalloonTextChar">
    <w:name w:val="Balloon Text Char"/>
    <w:basedOn w:val="DefaultParagraphFont"/>
    <w:link w:val="BalloonText"/>
    <w:uiPriority w:val="99"/>
    <w:semiHidden/>
    <w:rsid w:val="00F569D4"/>
    <w:rPr>
      <w:rFonts w:ascii="Lucida Grande" w:hAnsi="Lucida Grande"/>
      <w:sz w:val="18"/>
      <w:szCs w:val="18"/>
    </w:rPr>
  </w:style>
  <w:style w:type="paragraph" w:styleId="ListParagraph">
    <w:name w:val="List Paragraph"/>
    <w:basedOn w:val="Normal"/>
    <w:uiPriority w:val="34"/>
    <w:qFormat/>
    <w:rsid w:val="00A62629"/>
    <w:pPr>
      <w:ind w:left="720"/>
      <w:contextualSpacing/>
    </w:pPr>
  </w:style>
  <w:style w:type="character" w:styleId="SubtleEmphasis">
    <w:name w:val="Subtle Emphasis"/>
    <w:basedOn w:val="DefaultParagraphFont"/>
    <w:uiPriority w:val="19"/>
    <w:qFormat/>
    <w:rsid w:val="00002F77"/>
    <w:rPr>
      <w:i/>
      <w:iCs/>
      <w:color w:val="808080" w:themeColor="text1" w:themeTint="7F"/>
    </w:rPr>
  </w:style>
  <w:style w:type="character" w:styleId="Emphasis">
    <w:name w:val="Emphasis"/>
    <w:basedOn w:val="DefaultParagraphFont"/>
    <w:uiPriority w:val="20"/>
    <w:qFormat/>
    <w:rsid w:val="00002F77"/>
    <w:rPr>
      <w:i/>
      <w:iCs/>
    </w:rPr>
  </w:style>
  <w:style w:type="character" w:styleId="IntenseEmphasis">
    <w:name w:val="Intense Emphasis"/>
    <w:basedOn w:val="DefaultParagraphFont"/>
    <w:uiPriority w:val="21"/>
    <w:qFormat/>
    <w:rsid w:val="00002F77"/>
    <w:rPr>
      <w:b/>
      <w:bCs/>
      <w:i/>
      <w:iCs/>
      <w:color w:val="4F81BD" w:themeColor="accent1"/>
    </w:rPr>
  </w:style>
  <w:style w:type="table" w:styleId="TableGrid">
    <w:name w:val="Table Grid"/>
    <w:basedOn w:val="TableNormal"/>
    <w:uiPriority w:val="59"/>
    <w:rsid w:val="00ED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D38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006AB0"/>
    <w:pPr>
      <w:tabs>
        <w:tab w:val="center" w:pos="4320"/>
        <w:tab w:val="right" w:pos="8640"/>
      </w:tabs>
    </w:pPr>
  </w:style>
  <w:style w:type="character" w:customStyle="1" w:styleId="HeaderChar">
    <w:name w:val="Header Char"/>
    <w:basedOn w:val="DefaultParagraphFont"/>
    <w:link w:val="Header"/>
    <w:uiPriority w:val="99"/>
    <w:rsid w:val="00006AB0"/>
  </w:style>
  <w:style w:type="paragraph" w:styleId="Footer">
    <w:name w:val="footer"/>
    <w:basedOn w:val="Normal"/>
    <w:link w:val="FooterChar"/>
    <w:uiPriority w:val="99"/>
    <w:unhideWhenUsed/>
    <w:rsid w:val="00006AB0"/>
    <w:pPr>
      <w:tabs>
        <w:tab w:val="center" w:pos="4320"/>
        <w:tab w:val="right" w:pos="8640"/>
      </w:tabs>
    </w:pPr>
  </w:style>
  <w:style w:type="character" w:customStyle="1" w:styleId="FooterChar">
    <w:name w:val="Footer Char"/>
    <w:basedOn w:val="DefaultParagraphFont"/>
    <w:link w:val="Footer"/>
    <w:uiPriority w:val="99"/>
    <w:rsid w:val="00006AB0"/>
  </w:style>
  <w:style w:type="character" w:styleId="PageNumber">
    <w:name w:val="page number"/>
    <w:basedOn w:val="DefaultParagraphFont"/>
    <w:uiPriority w:val="99"/>
    <w:semiHidden/>
    <w:unhideWhenUsed/>
    <w:rsid w:val="00006AB0"/>
  </w:style>
  <w:style w:type="table" w:styleId="LightShading-Accent1">
    <w:name w:val="Light Shading Accent 1"/>
    <w:basedOn w:val="TableNormal"/>
    <w:uiPriority w:val="60"/>
    <w:rsid w:val="00006AB0"/>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DE3D36"/>
  </w:style>
  <w:style w:type="paragraph" w:styleId="TOC2">
    <w:name w:val="toc 2"/>
    <w:basedOn w:val="Normal"/>
    <w:next w:val="Normal"/>
    <w:autoRedefine/>
    <w:uiPriority w:val="39"/>
    <w:unhideWhenUsed/>
    <w:rsid w:val="00DE3D36"/>
    <w:pPr>
      <w:ind w:left="240"/>
    </w:pPr>
  </w:style>
  <w:style w:type="paragraph" w:styleId="TOC3">
    <w:name w:val="toc 3"/>
    <w:basedOn w:val="Normal"/>
    <w:next w:val="Normal"/>
    <w:autoRedefine/>
    <w:uiPriority w:val="39"/>
    <w:unhideWhenUsed/>
    <w:rsid w:val="00DE3D36"/>
    <w:pPr>
      <w:ind w:left="480"/>
    </w:pPr>
  </w:style>
  <w:style w:type="paragraph" w:styleId="TOC4">
    <w:name w:val="toc 4"/>
    <w:basedOn w:val="Normal"/>
    <w:next w:val="Normal"/>
    <w:autoRedefine/>
    <w:uiPriority w:val="39"/>
    <w:unhideWhenUsed/>
    <w:rsid w:val="00DE3D36"/>
    <w:pPr>
      <w:ind w:left="720"/>
    </w:pPr>
  </w:style>
  <w:style w:type="paragraph" w:styleId="TOC5">
    <w:name w:val="toc 5"/>
    <w:basedOn w:val="Normal"/>
    <w:next w:val="Normal"/>
    <w:autoRedefine/>
    <w:uiPriority w:val="39"/>
    <w:unhideWhenUsed/>
    <w:rsid w:val="00DE3D36"/>
    <w:pPr>
      <w:ind w:left="960"/>
    </w:pPr>
  </w:style>
  <w:style w:type="paragraph" w:styleId="TOC6">
    <w:name w:val="toc 6"/>
    <w:basedOn w:val="Normal"/>
    <w:next w:val="Normal"/>
    <w:autoRedefine/>
    <w:uiPriority w:val="39"/>
    <w:unhideWhenUsed/>
    <w:rsid w:val="00DE3D36"/>
    <w:pPr>
      <w:ind w:left="1200"/>
    </w:pPr>
  </w:style>
  <w:style w:type="paragraph" w:styleId="TOC7">
    <w:name w:val="toc 7"/>
    <w:basedOn w:val="Normal"/>
    <w:next w:val="Normal"/>
    <w:autoRedefine/>
    <w:uiPriority w:val="39"/>
    <w:unhideWhenUsed/>
    <w:rsid w:val="00DE3D36"/>
    <w:pPr>
      <w:ind w:left="1440"/>
    </w:pPr>
  </w:style>
  <w:style w:type="paragraph" w:styleId="TOC8">
    <w:name w:val="toc 8"/>
    <w:basedOn w:val="Normal"/>
    <w:next w:val="Normal"/>
    <w:autoRedefine/>
    <w:uiPriority w:val="39"/>
    <w:unhideWhenUsed/>
    <w:rsid w:val="00DE3D36"/>
    <w:pPr>
      <w:ind w:left="1680"/>
    </w:pPr>
  </w:style>
  <w:style w:type="paragraph" w:styleId="TOC9">
    <w:name w:val="toc 9"/>
    <w:basedOn w:val="Normal"/>
    <w:next w:val="Normal"/>
    <w:autoRedefine/>
    <w:uiPriority w:val="39"/>
    <w:unhideWhenUsed/>
    <w:rsid w:val="00DE3D36"/>
    <w:pPr>
      <w:ind w:left="1920"/>
    </w:pPr>
  </w:style>
  <w:style w:type="paragraph" w:styleId="DocumentMap">
    <w:name w:val="Document Map"/>
    <w:basedOn w:val="Normal"/>
    <w:link w:val="DocumentMapChar"/>
    <w:uiPriority w:val="99"/>
    <w:semiHidden/>
    <w:unhideWhenUsed/>
    <w:rsid w:val="00797380"/>
    <w:rPr>
      <w:rFonts w:ascii="Lucida Grande" w:hAnsi="Lucida Grande" w:cs="Lucida Grande"/>
    </w:rPr>
  </w:style>
  <w:style w:type="character" w:customStyle="1" w:styleId="DocumentMapChar">
    <w:name w:val="Document Map Char"/>
    <w:basedOn w:val="DefaultParagraphFont"/>
    <w:link w:val="DocumentMap"/>
    <w:uiPriority w:val="99"/>
    <w:semiHidden/>
    <w:rsid w:val="00797380"/>
    <w:rPr>
      <w:rFonts w:ascii="Lucida Grande" w:hAnsi="Lucida Grande" w:cs="Lucida Grande"/>
    </w:rPr>
  </w:style>
  <w:style w:type="paragraph" w:customStyle="1" w:styleId="Normal1">
    <w:name w:val="Normal1"/>
    <w:rsid w:val="00B820EE"/>
    <w:rPr>
      <w:rFonts w:ascii="Calibri" w:eastAsia="Calibri" w:hAnsi="Calibri" w:cs="Calibri"/>
      <w:color w:val="000000"/>
    </w:rPr>
  </w:style>
  <w:style w:type="paragraph" w:styleId="Revision">
    <w:name w:val="Revision"/>
    <w:hidden/>
    <w:uiPriority w:val="99"/>
    <w:semiHidden/>
    <w:rsid w:val="00067816"/>
  </w:style>
  <w:style w:type="paragraph" w:styleId="BlockText">
    <w:name w:val="Block Text"/>
    <w:basedOn w:val="Normal"/>
    <w:uiPriority w:val="99"/>
    <w:unhideWhenUsed/>
    <w:rsid w:val="0057368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character" w:styleId="Strong">
    <w:name w:val="Strong"/>
    <w:basedOn w:val="DefaultParagraphFont"/>
    <w:uiPriority w:val="22"/>
    <w:qFormat/>
    <w:rsid w:val="008D077E"/>
    <w:rPr>
      <w:b/>
      <w:bCs/>
    </w:rPr>
  </w:style>
  <w:style w:type="character" w:customStyle="1" w:styleId="Heading5Char">
    <w:name w:val="Heading 5 Char"/>
    <w:basedOn w:val="DefaultParagraphFont"/>
    <w:link w:val="Heading5"/>
    <w:uiPriority w:val="9"/>
    <w:semiHidden/>
    <w:rsid w:val="00B41576"/>
    <w:rPr>
      <w:rFonts w:asciiTheme="majorHAnsi" w:eastAsiaTheme="majorEastAsia" w:hAnsiTheme="majorHAnsi" w:cstheme="majorBidi"/>
      <w:color w:val="365F91" w:themeColor="accent1" w:themeShade="BF"/>
    </w:rPr>
  </w:style>
  <w:style w:type="paragraph" w:customStyle="1" w:styleId="a">
    <w:name w:val="表格文本"/>
    <w:rsid w:val="00A76D32"/>
    <w:pPr>
      <w:tabs>
        <w:tab w:val="decimal" w:pos="0"/>
      </w:tabs>
    </w:pPr>
    <w:rPr>
      <w:rFonts w:ascii="Arial" w:eastAsia="宋体" w:hAnsi="Arial" w:cs="Times New Roman"/>
      <w:sz w:val="21"/>
      <w:szCs w:val="21"/>
      <w:lang w:eastAsia="zh-CN"/>
    </w:rPr>
  </w:style>
  <w:style w:type="paragraph" w:customStyle="1" w:styleId="a0">
    <w:name w:val="编写建议"/>
    <w:basedOn w:val="Normal"/>
    <w:rsid w:val="00A76D32"/>
    <w:pPr>
      <w:widowControl w:val="0"/>
      <w:autoSpaceDE w:val="0"/>
      <w:autoSpaceDN w:val="0"/>
      <w:adjustRightInd w:val="0"/>
      <w:spacing w:line="360" w:lineRule="auto"/>
      <w:ind w:firstLineChars="200" w:firstLine="420"/>
    </w:pPr>
    <w:rPr>
      <w:rFonts w:ascii="Arial" w:eastAsia="宋体" w:hAnsi="Arial" w:cs="Arial"/>
      <w:i/>
      <w:color w:val="0000FF"/>
      <w:sz w:val="21"/>
      <w:szCs w:val="21"/>
      <w:lang w:eastAsia="zh-CN"/>
    </w:rPr>
  </w:style>
  <w:style w:type="paragraph" w:customStyle="1" w:styleId="1">
    <w:name w:val="列出段落1"/>
    <w:basedOn w:val="Normal"/>
    <w:uiPriority w:val="34"/>
    <w:qFormat/>
    <w:rsid w:val="00A76D32"/>
    <w:pPr>
      <w:widowControl w:val="0"/>
      <w:autoSpaceDE w:val="0"/>
      <w:autoSpaceDN w:val="0"/>
      <w:ind w:firstLineChars="200" w:firstLine="420"/>
      <w:jc w:val="both"/>
    </w:pPr>
    <w:rPr>
      <w:rFonts w:ascii="Calibri" w:eastAsia="宋体" w:hAnsi="Calibri" w:cs="黑体"/>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2091">
      <w:bodyDiv w:val="1"/>
      <w:marLeft w:val="0"/>
      <w:marRight w:val="0"/>
      <w:marTop w:val="0"/>
      <w:marBottom w:val="0"/>
      <w:divBdr>
        <w:top w:val="none" w:sz="0" w:space="0" w:color="auto"/>
        <w:left w:val="none" w:sz="0" w:space="0" w:color="auto"/>
        <w:bottom w:val="none" w:sz="0" w:space="0" w:color="auto"/>
        <w:right w:val="none" w:sz="0" w:space="0" w:color="auto"/>
      </w:divBdr>
    </w:div>
    <w:div w:id="197015044">
      <w:bodyDiv w:val="1"/>
      <w:marLeft w:val="0"/>
      <w:marRight w:val="0"/>
      <w:marTop w:val="0"/>
      <w:marBottom w:val="0"/>
      <w:divBdr>
        <w:top w:val="none" w:sz="0" w:space="0" w:color="auto"/>
        <w:left w:val="none" w:sz="0" w:space="0" w:color="auto"/>
        <w:bottom w:val="none" w:sz="0" w:space="0" w:color="auto"/>
        <w:right w:val="none" w:sz="0" w:space="0" w:color="auto"/>
      </w:divBdr>
    </w:div>
    <w:div w:id="209003576">
      <w:bodyDiv w:val="1"/>
      <w:marLeft w:val="0"/>
      <w:marRight w:val="0"/>
      <w:marTop w:val="0"/>
      <w:marBottom w:val="0"/>
      <w:divBdr>
        <w:top w:val="none" w:sz="0" w:space="0" w:color="auto"/>
        <w:left w:val="none" w:sz="0" w:space="0" w:color="auto"/>
        <w:bottom w:val="none" w:sz="0" w:space="0" w:color="auto"/>
        <w:right w:val="none" w:sz="0" w:space="0" w:color="auto"/>
      </w:divBdr>
    </w:div>
    <w:div w:id="377708088">
      <w:bodyDiv w:val="1"/>
      <w:marLeft w:val="0"/>
      <w:marRight w:val="0"/>
      <w:marTop w:val="0"/>
      <w:marBottom w:val="0"/>
      <w:divBdr>
        <w:top w:val="none" w:sz="0" w:space="0" w:color="auto"/>
        <w:left w:val="none" w:sz="0" w:space="0" w:color="auto"/>
        <w:bottom w:val="none" w:sz="0" w:space="0" w:color="auto"/>
        <w:right w:val="none" w:sz="0" w:space="0" w:color="auto"/>
      </w:divBdr>
    </w:div>
    <w:div w:id="379791905">
      <w:bodyDiv w:val="1"/>
      <w:marLeft w:val="0"/>
      <w:marRight w:val="0"/>
      <w:marTop w:val="0"/>
      <w:marBottom w:val="0"/>
      <w:divBdr>
        <w:top w:val="none" w:sz="0" w:space="0" w:color="auto"/>
        <w:left w:val="none" w:sz="0" w:space="0" w:color="auto"/>
        <w:bottom w:val="none" w:sz="0" w:space="0" w:color="auto"/>
        <w:right w:val="none" w:sz="0" w:space="0" w:color="auto"/>
      </w:divBdr>
    </w:div>
    <w:div w:id="486945810">
      <w:bodyDiv w:val="1"/>
      <w:marLeft w:val="0"/>
      <w:marRight w:val="0"/>
      <w:marTop w:val="0"/>
      <w:marBottom w:val="0"/>
      <w:divBdr>
        <w:top w:val="none" w:sz="0" w:space="0" w:color="auto"/>
        <w:left w:val="none" w:sz="0" w:space="0" w:color="auto"/>
        <w:bottom w:val="none" w:sz="0" w:space="0" w:color="auto"/>
        <w:right w:val="none" w:sz="0" w:space="0" w:color="auto"/>
      </w:divBdr>
    </w:div>
    <w:div w:id="493034887">
      <w:bodyDiv w:val="1"/>
      <w:marLeft w:val="0"/>
      <w:marRight w:val="0"/>
      <w:marTop w:val="0"/>
      <w:marBottom w:val="0"/>
      <w:divBdr>
        <w:top w:val="none" w:sz="0" w:space="0" w:color="auto"/>
        <w:left w:val="none" w:sz="0" w:space="0" w:color="auto"/>
        <w:bottom w:val="none" w:sz="0" w:space="0" w:color="auto"/>
        <w:right w:val="none" w:sz="0" w:space="0" w:color="auto"/>
      </w:divBdr>
    </w:div>
    <w:div w:id="795298838">
      <w:bodyDiv w:val="1"/>
      <w:marLeft w:val="0"/>
      <w:marRight w:val="0"/>
      <w:marTop w:val="0"/>
      <w:marBottom w:val="0"/>
      <w:divBdr>
        <w:top w:val="none" w:sz="0" w:space="0" w:color="auto"/>
        <w:left w:val="none" w:sz="0" w:space="0" w:color="auto"/>
        <w:bottom w:val="none" w:sz="0" w:space="0" w:color="auto"/>
        <w:right w:val="none" w:sz="0" w:space="0" w:color="auto"/>
      </w:divBdr>
    </w:div>
    <w:div w:id="833955116">
      <w:bodyDiv w:val="1"/>
      <w:marLeft w:val="0"/>
      <w:marRight w:val="0"/>
      <w:marTop w:val="0"/>
      <w:marBottom w:val="0"/>
      <w:divBdr>
        <w:top w:val="none" w:sz="0" w:space="0" w:color="auto"/>
        <w:left w:val="none" w:sz="0" w:space="0" w:color="auto"/>
        <w:bottom w:val="none" w:sz="0" w:space="0" w:color="auto"/>
        <w:right w:val="none" w:sz="0" w:space="0" w:color="auto"/>
      </w:divBdr>
    </w:div>
    <w:div w:id="1035690968">
      <w:bodyDiv w:val="1"/>
      <w:marLeft w:val="0"/>
      <w:marRight w:val="0"/>
      <w:marTop w:val="0"/>
      <w:marBottom w:val="0"/>
      <w:divBdr>
        <w:top w:val="none" w:sz="0" w:space="0" w:color="auto"/>
        <w:left w:val="none" w:sz="0" w:space="0" w:color="auto"/>
        <w:bottom w:val="none" w:sz="0" w:space="0" w:color="auto"/>
        <w:right w:val="none" w:sz="0" w:space="0" w:color="auto"/>
      </w:divBdr>
    </w:div>
    <w:div w:id="1036546110">
      <w:bodyDiv w:val="1"/>
      <w:marLeft w:val="0"/>
      <w:marRight w:val="0"/>
      <w:marTop w:val="0"/>
      <w:marBottom w:val="0"/>
      <w:divBdr>
        <w:top w:val="none" w:sz="0" w:space="0" w:color="auto"/>
        <w:left w:val="none" w:sz="0" w:space="0" w:color="auto"/>
        <w:bottom w:val="none" w:sz="0" w:space="0" w:color="auto"/>
        <w:right w:val="none" w:sz="0" w:space="0" w:color="auto"/>
      </w:divBdr>
    </w:div>
    <w:div w:id="1046415861">
      <w:bodyDiv w:val="1"/>
      <w:marLeft w:val="0"/>
      <w:marRight w:val="0"/>
      <w:marTop w:val="0"/>
      <w:marBottom w:val="0"/>
      <w:divBdr>
        <w:top w:val="none" w:sz="0" w:space="0" w:color="auto"/>
        <w:left w:val="none" w:sz="0" w:space="0" w:color="auto"/>
        <w:bottom w:val="none" w:sz="0" w:space="0" w:color="auto"/>
        <w:right w:val="none" w:sz="0" w:space="0" w:color="auto"/>
      </w:divBdr>
    </w:div>
    <w:div w:id="1089690423">
      <w:bodyDiv w:val="1"/>
      <w:marLeft w:val="0"/>
      <w:marRight w:val="0"/>
      <w:marTop w:val="0"/>
      <w:marBottom w:val="0"/>
      <w:divBdr>
        <w:top w:val="none" w:sz="0" w:space="0" w:color="auto"/>
        <w:left w:val="none" w:sz="0" w:space="0" w:color="auto"/>
        <w:bottom w:val="none" w:sz="0" w:space="0" w:color="auto"/>
        <w:right w:val="none" w:sz="0" w:space="0" w:color="auto"/>
      </w:divBdr>
    </w:div>
    <w:div w:id="1183596041">
      <w:bodyDiv w:val="1"/>
      <w:marLeft w:val="0"/>
      <w:marRight w:val="0"/>
      <w:marTop w:val="0"/>
      <w:marBottom w:val="0"/>
      <w:divBdr>
        <w:top w:val="none" w:sz="0" w:space="0" w:color="auto"/>
        <w:left w:val="none" w:sz="0" w:space="0" w:color="auto"/>
        <w:bottom w:val="none" w:sz="0" w:space="0" w:color="auto"/>
        <w:right w:val="none" w:sz="0" w:space="0" w:color="auto"/>
      </w:divBdr>
    </w:div>
    <w:div w:id="1285960328">
      <w:bodyDiv w:val="1"/>
      <w:marLeft w:val="0"/>
      <w:marRight w:val="0"/>
      <w:marTop w:val="0"/>
      <w:marBottom w:val="0"/>
      <w:divBdr>
        <w:top w:val="none" w:sz="0" w:space="0" w:color="auto"/>
        <w:left w:val="none" w:sz="0" w:space="0" w:color="auto"/>
        <w:bottom w:val="none" w:sz="0" w:space="0" w:color="auto"/>
        <w:right w:val="none" w:sz="0" w:space="0" w:color="auto"/>
      </w:divBdr>
      <w:divsChild>
        <w:div w:id="1755975443">
          <w:marLeft w:val="0"/>
          <w:marRight w:val="0"/>
          <w:marTop w:val="0"/>
          <w:marBottom w:val="0"/>
          <w:divBdr>
            <w:top w:val="none" w:sz="0" w:space="0" w:color="auto"/>
            <w:left w:val="none" w:sz="0" w:space="0" w:color="auto"/>
            <w:bottom w:val="none" w:sz="0" w:space="0" w:color="auto"/>
            <w:right w:val="none" w:sz="0" w:space="0" w:color="auto"/>
          </w:divBdr>
          <w:divsChild>
            <w:div w:id="1402751284">
              <w:marLeft w:val="0"/>
              <w:marRight w:val="0"/>
              <w:marTop w:val="0"/>
              <w:marBottom w:val="0"/>
              <w:divBdr>
                <w:top w:val="none" w:sz="0" w:space="0" w:color="auto"/>
                <w:left w:val="none" w:sz="0" w:space="0" w:color="auto"/>
                <w:bottom w:val="none" w:sz="0" w:space="0" w:color="auto"/>
                <w:right w:val="none" w:sz="0" w:space="0" w:color="auto"/>
              </w:divBdr>
            </w:div>
          </w:divsChild>
        </w:div>
        <w:div w:id="272905231">
          <w:marLeft w:val="0"/>
          <w:marRight w:val="0"/>
          <w:marTop w:val="0"/>
          <w:marBottom w:val="0"/>
          <w:divBdr>
            <w:top w:val="none" w:sz="0" w:space="0" w:color="auto"/>
            <w:left w:val="none" w:sz="0" w:space="0" w:color="auto"/>
            <w:bottom w:val="none" w:sz="0" w:space="0" w:color="auto"/>
            <w:right w:val="none" w:sz="0" w:space="0" w:color="auto"/>
          </w:divBdr>
          <w:divsChild>
            <w:div w:id="500587607">
              <w:marLeft w:val="0"/>
              <w:marRight w:val="0"/>
              <w:marTop w:val="0"/>
              <w:marBottom w:val="0"/>
              <w:divBdr>
                <w:top w:val="none" w:sz="0" w:space="0" w:color="auto"/>
                <w:left w:val="none" w:sz="0" w:space="0" w:color="auto"/>
                <w:bottom w:val="none" w:sz="0" w:space="0" w:color="auto"/>
                <w:right w:val="none" w:sz="0" w:space="0" w:color="auto"/>
              </w:divBdr>
              <w:divsChild>
                <w:div w:id="7959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7062">
      <w:bodyDiv w:val="1"/>
      <w:marLeft w:val="0"/>
      <w:marRight w:val="0"/>
      <w:marTop w:val="0"/>
      <w:marBottom w:val="0"/>
      <w:divBdr>
        <w:top w:val="none" w:sz="0" w:space="0" w:color="auto"/>
        <w:left w:val="none" w:sz="0" w:space="0" w:color="auto"/>
        <w:bottom w:val="none" w:sz="0" w:space="0" w:color="auto"/>
        <w:right w:val="none" w:sz="0" w:space="0" w:color="auto"/>
      </w:divBdr>
    </w:div>
    <w:div w:id="1356494225">
      <w:bodyDiv w:val="1"/>
      <w:marLeft w:val="0"/>
      <w:marRight w:val="0"/>
      <w:marTop w:val="0"/>
      <w:marBottom w:val="0"/>
      <w:divBdr>
        <w:top w:val="none" w:sz="0" w:space="0" w:color="auto"/>
        <w:left w:val="none" w:sz="0" w:space="0" w:color="auto"/>
        <w:bottom w:val="none" w:sz="0" w:space="0" w:color="auto"/>
        <w:right w:val="none" w:sz="0" w:space="0" w:color="auto"/>
      </w:divBdr>
    </w:div>
    <w:div w:id="1401828499">
      <w:bodyDiv w:val="1"/>
      <w:marLeft w:val="0"/>
      <w:marRight w:val="0"/>
      <w:marTop w:val="0"/>
      <w:marBottom w:val="0"/>
      <w:divBdr>
        <w:top w:val="none" w:sz="0" w:space="0" w:color="auto"/>
        <w:left w:val="none" w:sz="0" w:space="0" w:color="auto"/>
        <w:bottom w:val="none" w:sz="0" w:space="0" w:color="auto"/>
        <w:right w:val="none" w:sz="0" w:space="0" w:color="auto"/>
      </w:divBdr>
    </w:div>
    <w:div w:id="1426339511">
      <w:bodyDiv w:val="1"/>
      <w:marLeft w:val="0"/>
      <w:marRight w:val="0"/>
      <w:marTop w:val="0"/>
      <w:marBottom w:val="0"/>
      <w:divBdr>
        <w:top w:val="none" w:sz="0" w:space="0" w:color="auto"/>
        <w:left w:val="none" w:sz="0" w:space="0" w:color="auto"/>
        <w:bottom w:val="none" w:sz="0" w:space="0" w:color="auto"/>
        <w:right w:val="none" w:sz="0" w:space="0" w:color="auto"/>
      </w:divBdr>
    </w:div>
    <w:div w:id="1605185068">
      <w:bodyDiv w:val="1"/>
      <w:marLeft w:val="0"/>
      <w:marRight w:val="0"/>
      <w:marTop w:val="0"/>
      <w:marBottom w:val="0"/>
      <w:divBdr>
        <w:top w:val="none" w:sz="0" w:space="0" w:color="auto"/>
        <w:left w:val="none" w:sz="0" w:space="0" w:color="auto"/>
        <w:bottom w:val="none" w:sz="0" w:space="0" w:color="auto"/>
        <w:right w:val="none" w:sz="0" w:space="0" w:color="auto"/>
      </w:divBdr>
    </w:div>
    <w:div w:id="1626347417">
      <w:bodyDiv w:val="1"/>
      <w:marLeft w:val="0"/>
      <w:marRight w:val="0"/>
      <w:marTop w:val="0"/>
      <w:marBottom w:val="0"/>
      <w:divBdr>
        <w:top w:val="none" w:sz="0" w:space="0" w:color="auto"/>
        <w:left w:val="none" w:sz="0" w:space="0" w:color="auto"/>
        <w:bottom w:val="none" w:sz="0" w:space="0" w:color="auto"/>
        <w:right w:val="none" w:sz="0" w:space="0" w:color="auto"/>
      </w:divBdr>
    </w:div>
    <w:div w:id="1672678268">
      <w:bodyDiv w:val="1"/>
      <w:marLeft w:val="0"/>
      <w:marRight w:val="0"/>
      <w:marTop w:val="0"/>
      <w:marBottom w:val="0"/>
      <w:divBdr>
        <w:top w:val="none" w:sz="0" w:space="0" w:color="auto"/>
        <w:left w:val="none" w:sz="0" w:space="0" w:color="auto"/>
        <w:bottom w:val="none" w:sz="0" w:space="0" w:color="auto"/>
        <w:right w:val="none" w:sz="0" w:space="0" w:color="auto"/>
      </w:divBdr>
    </w:div>
    <w:div w:id="1861503774">
      <w:bodyDiv w:val="1"/>
      <w:marLeft w:val="0"/>
      <w:marRight w:val="0"/>
      <w:marTop w:val="0"/>
      <w:marBottom w:val="0"/>
      <w:divBdr>
        <w:top w:val="none" w:sz="0" w:space="0" w:color="auto"/>
        <w:left w:val="none" w:sz="0" w:space="0" w:color="auto"/>
        <w:bottom w:val="none" w:sz="0" w:space="0" w:color="auto"/>
        <w:right w:val="none" w:sz="0" w:space="0" w:color="auto"/>
      </w:divBdr>
    </w:div>
    <w:div w:id="1913661168">
      <w:bodyDiv w:val="1"/>
      <w:marLeft w:val="0"/>
      <w:marRight w:val="0"/>
      <w:marTop w:val="0"/>
      <w:marBottom w:val="0"/>
      <w:divBdr>
        <w:top w:val="none" w:sz="0" w:space="0" w:color="auto"/>
        <w:left w:val="none" w:sz="0" w:space="0" w:color="auto"/>
        <w:bottom w:val="none" w:sz="0" w:space="0" w:color="auto"/>
        <w:right w:val="none" w:sz="0" w:space="0" w:color="auto"/>
      </w:divBdr>
    </w:div>
    <w:div w:id="2102069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zure/SONiC/wiki/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64D79-CE57-4755-95F9-F0D12076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Jonnadula</dc:creator>
  <cp:keywords/>
  <dc:description/>
  <cp:lastModifiedBy>Haiyang Zheng</cp:lastModifiedBy>
  <cp:revision>6</cp:revision>
  <dcterms:created xsi:type="dcterms:W3CDTF">2017-10-31T05:19:00Z</dcterms:created>
  <dcterms:modified xsi:type="dcterms:W3CDTF">2017-11-30T19:54:00Z</dcterms:modified>
</cp:coreProperties>
</file>