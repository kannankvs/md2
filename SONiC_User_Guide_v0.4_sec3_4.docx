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4190" w14:textId="5634D03E" w:rsidR="0036043B" w:rsidDel="009B5AF1" w:rsidRDefault="0036043B" w:rsidP="00884C83">
      <w:pPr>
        <w:pStyle w:val="Title"/>
        <w:rPr>
          <w:del w:id="0" w:author="KVS, Kannan" w:date="2019-02-28T22:23:00Z"/>
        </w:rPr>
      </w:pPr>
    </w:p>
    <w:p w14:paraId="68F021C7" w14:textId="14CF9869" w:rsidR="00846E0E" w:rsidRPr="00527E26" w:rsidDel="009B5AF1" w:rsidRDefault="008856B9" w:rsidP="00896FAE">
      <w:pPr>
        <w:pStyle w:val="Title"/>
        <w:jc w:val="center"/>
        <w:rPr>
          <w:del w:id="1" w:author="KVS, Kannan" w:date="2019-02-28T22:23:00Z"/>
        </w:rPr>
      </w:pPr>
      <w:del w:id="2" w:author="KVS, Kannan" w:date="2019-02-28T22:23:00Z">
        <w:r w:rsidDel="009B5AF1">
          <w:delText xml:space="preserve">SONiC </w:delText>
        </w:r>
        <w:r w:rsidR="0E540B70" w:rsidDel="009B5AF1">
          <w:delText>User Guide (v</w:delText>
        </w:r>
        <w:r w:rsidDel="009B5AF1">
          <w:delText>0.3</w:delText>
        </w:r>
        <w:r w:rsidR="0E540B70" w:rsidDel="009B5AF1">
          <w:delText>)</w:delText>
        </w:r>
      </w:del>
    </w:p>
    <w:p w14:paraId="5F4CC1DB" w14:textId="7B169DCD" w:rsidR="00D95ED4" w:rsidDel="009B5AF1" w:rsidRDefault="00D95ED4">
      <w:pPr>
        <w:rPr>
          <w:del w:id="3" w:author="KVS, Kannan" w:date="2019-02-28T22:23:00Z"/>
        </w:rPr>
      </w:pPr>
    </w:p>
    <w:p w14:paraId="1EB5E459" w14:textId="2DB0C160" w:rsidR="0036043B" w:rsidDel="009B5AF1" w:rsidRDefault="0036043B" w:rsidP="00B53B73">
      <w:pPr>
        <w:rPr>
          <w:del w:id="4" w:author="KVS, Kannan" w:date="2019-02-28T22:23:00Z"/>
        </w:rPr>
      </w:pPr>
    </w:p>
    <w:p w14:paraId="4305F27D" w14:textId="70F75C1C" w:rsidR="0036043B" w:rsidDel="009B5AF1" w:rsidRDefault="0036043B" w:rsidP="00B53B73">
      <w:pPr>
        <w:rPr>
          <w:del w:id="5" w:author="KVS, Kannan" w:date="2019-02-28T22:23:00Z"/>
        </w:rPr>
      </w:pPr>
    </w:p>
    <w:p w14:paraId="56347C2D" w14:textId="5C958F03" w:rsidR="0036043B" w:rsidDel="009B5AF1" w:rsidRDefault="0036043B" w:rsidP="00B53B73">
      <w:pPr>
        <w:rPr>
          <w:del w:id="6" w:author="KVS, Kannan" w:date="2019-02-28T22:23:00Z"/>
        </w:rPr>
      </w:pPr>
    </w:p>
    <w:p w14:paraId="368CB13A" w14:textId="709C5535" w:rsidR="0036043B" w:rsidDel="009B5AF1" w:rsidRDefault="0036043B" w:rsidP="00B53B73">
      <w:pPr>
        <w:rPr>
          <w:del w:id="7" w:author="KVS, Kannan" w:date="2019-02-28T22:23:00Z"/>
        </w:rPr>
      </w:pPr>
    </w:p>
    <w:p w14:paraId="4E77C09B" w14:textId="387DBA68" w:rsidR="0036043B" w:rsidDel="009B5AF1" w:rsidRDefault="0036043B" w:rsidP="00B53B73">
      <w:pPr>
        <w:rPr>
          <w:del w:id="8" w:author="KVS, Kannan" w:date="2019-02-28T22:23:00Z"/>
        </w:rPr>
      </w:pPr>
    </w:p>
    <w:p w14:paraId="6324DF89" w14:textId="4A64EDD7" w:rsidR="0036043B" w:rsidDel="009B5AF1" w:rsidRDefault="0036043B" w:rsidP="00B53B73">
      <w:pPr>
        <w:rPr>
          <w:del w:id="9" w:author="KVS, Kannan" w:date="2019-02-28T22:23:00Z"/>
        </w:rPr>
      </w:pPr>
    </w:p>
    <w:p w14:paraId="18A073D2" w14:textId="1D052494" w:rsidR="0036043B" w:rsidDel="009B5AF1" w:rsidRDefault="0036043B" w:rsidP="00B53B73">
      <w:pPr>
        <w:rPr>
          <w:del w:id="10" w:author="KVS, Kannan" w:date="2019-02-28T22:23:00Z"/>
        </w:rPr>
      </w:pPr>
    </w:p>
    <w:p w14:paraId="5E880C17" w14:textId="69590294" w:rsidR="0036043B" w:rsidDel="009B5AF1" w:rsidRDefault="0036043B" w:rsidP="00B53B73">
      <w:pPr>
        <w:rPr>
          <w:del w:id="11" w:author="KVS, Kannan" w:date="2019-02-28T22:23:00Z"/>
        </w:rPr>
      </w:pPr>
    </w:p>
    <w:p w14:paraId="2444AF2A" w14:textId="16C4C62E" w:rsidR="0036043B" w:rsidDel="009B5AF1" w:rsidRDefault="0036043B" w:rsidP="00B53B73">
      <w:pPr>
        <w:rPr>
          <w:del w:id="12" w:author="KVS, Kannan" w:date="2019-02-28T22:23:00Z"/>
        </w:rPr>
      </w:pPr>
    </w:p>
    <w:p w14:paraId="7A00ABCE" w14:textId="15F38118" w:rsidR="0036043B" w:rsidDel="009B5AF1" w:rsidRDefault="0036043B" w:rsidP="00B53B73">
      <w:pPr>
        <w:rPr>
          <w:del w:id="13" w:author="KVS, Kannan" w:date="2019-02-28T22:23:00Z"/>
        </w:rPr>
      </w:pPr>
    </w:p>
    <w:p w14:paraId="06CBFDF8" w14:textId="7311F84C" w:rsidR="001C1046" w:rsidDel="009B5AF1" w:rsidRDefault="0024135D" w:rsidP="0036043B">
      <w:pPr>
        <w:ind w:left="1440" w:firstLine="720"/>
        <w:rPr>
          <w:del w:id="14" w:author="KVS, Kannan" w:date="2019-02-28T22:23:00Z"/>
        </w:rPr>
      </w:pPr>
      <w:del w:id="15" w:author="KVS, Kannan" w:date="2019-02-28T22:23:00Z">
        <w:r w:rsidDel="009B5AF1">
          <w:rPr>
            <w:noProof/>
          </w:rPr>
          <w:drawing>
            <wp:inline distT="0" distB="0" distL="0" distR="0" wp14:anchorId="18062732" wp14:editId="53EF5C02">
              <wp:extent cx="3327400" cy="1562100"/>
              <wp:effectExtent l="0" t="0" r="0" b="0"/>
              <wp:docPr id="16173446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327400" cy="1562100"/>
                      </a:xfrm>
                      <a:prstGeom prst="rect">
                        <a:avLst/>
                      </a:prstGeom>
                    </pic:spPr>
                  </pic:pic>
                </a:graphicData>
              </a:graphic>
            </wp:inline>
          </w:drawing>
        </w:r>
      </w:del>
    </w:p>
    <w:p w14:paraId="5ADAB795" w14:textId="136F7A77" w:rsidR="001C1046" w:rsidDel="009B5AF1" w:rsidRDefault="001C1046" w:rsidP="00B53B73">
      <w:pPr>
        <w:rPr>
          <w:del w:id="16" w:author="KVS, Kannan" w:date="2019-02-28T22:23:00Z"/>
        </w:rPr>
      </w:pPr>
    </w:p>
    <w:p w14:paraId="13C1BA94" w14:textId="36B9EEA3" w:rsidR="0058601B" w:rsidDel="009B5AF1" w:rsidRDefault="0058601B" w:rsidP="00B53B73">
      <w:pPr>
        <w:rPr>
          <w:del w:id="17" w:author="KVS, Kannan" w:date="2019-02-28T22:23:00Z"/>
        </w:rPr>
      </w:pPr>
    </w:p>
    <w:p w14:paraId="0A1F8561" w14:textId="1604C107" w:rsidR="0058601B" w:rsidDel="009B5AF1" w:rsidRDefault="0058601B" w:rsidP="00B53B73">
      <w:pPr>
        <w:rPr>
          <w:del w:id="18" w:author="KVS, Kannan" w:date="2019-02-28T22:23:00Z"/>
        </w:rPr>
      </w:pPr>
    </w:p>
    <w:p w14:paraId="764C83E5" w14:textId="4F6DECE7" w:rsidR="0058601B" w:rsidDel="009B5AF1" w:rsidRDefault="0058601B" w:rsidP="00B53B73">
      <w:pPr>
        <w:rPr>
          <w:del w:id="19" w:author="KVS, Kannan" w:date="2019-02-28T22:23:00Z"/>
        </w:rPr>
      </w:pPr>
    </w:p>
    <w:p w14:paraId="706CE817" w14:textId="47263F12" w:rsidR="0058601B" w:rsidDel="009B5AF1" w:rsidRDefault="0058601B" w:rsidP="00B53B73">
      <w:pPr>
        <w:rPr>
          <w:del w:id="20" w:author="KVS, Kannan" w:date="2019-02-28T22:23:00Z"/>
        </w:rPr>
      </w:pPr>
    </w:p>
    <w:p w14:paraId="1D10BCF5" w14:textId="214E779F" w:rsidR="0058601B" w:rsidDel="009B5AF1" w:rsidRDefault="0058601B" w:rsidP="00B53B73">
      <w:pPr>
        <w:rPr>
          <w:del w:id="21" w:author="KVS, Kannan" w:date="2019-02-28T22:23:00Z"/>
        </w:rPr>
      </w:pPr>
    </w:p>
    <w:p w14:paraId="262DCD8F" w14:textId="5A4FDFAF" w:rsidR="0058601B" w:rsidDel="009B5AF1" w:rsidRDefault="0058601B" w:rsidP="00B53B73">
      <w:pPr>
        <w:rPr>
          <w:del w:id="22" w:author="KVS, Kannan" w:date="2019-02-28T22:23:00Z"/>
        </w:rPr>
      </w:pPr>
    </w:p>
    <w:p w14:paraId="4633B686" w14:textId="45451D02" w:rsidR="0058601B" w:rsidDel="009B5AF1" w:rsidRDefault="0058601B" w:rsidP="00B53B73">
      <w:pPr>
        <w:rPr>
          <w:del w:id="23" w:author="KVS, Kannan" w:date="2019-02-28T22:23:00Z"/>
        </w:rPr>
      </w:pPr>
    </w:p>
    <w:p w14:paraId="48EE08C6" w14:textId="0776A6CE" w:rsidR="0058601B" w:rsidDel="009B5AF1" w:rsidRDefault="0058601B" w:rsidP="00B53B73">
      <w:pPr>
        <w:rPr>
          <w:del w:id="24" w:author="KVS, Kannan" w:date="2019-02-28T22:23:00Z"/>
        </w:rPr>
      </w:pPr>
    </w:p>
    <w:p w14:paraId="6ED36274" w14:textId="6DE9CE7A" w:rsidR="001C1046" w:rsidDel="009B5AF1" w:rsidRDefault="001C1046" w:rsidP="00B53B73">
      <w:pPr>
        <w:rPr>
          <w:del w:id="25" w:author="KVS, Kannan" w:date="2019-02-28T22:23:00Z"/>
        </w:rPr>
      </w:pPr>
    </w:p>
    <w:p w14:paraId="3E74E3C4" w14:textId="3DA30D84" w:rsidR="001C1046" w:rsidDel="009B5AF1" w:rsidRDefault="001C1046" w:rsidP="00B53B73">
      <w:pPr>
        <w:rPr>
          <w:del w:id="26" w:author="KVS, Kannan" w:date="2019-02-28T22:23:00Z"/>
        </w:rPr>
      </w:pPr>
    </w:p>
    <w:p w14:paraId="2552B823" w14:textId="334A49B6" w:rsidR="001C1046" w:rsidDel="009B5AF1" w:rsidRDefault="001C1046" w:rsidP="00B53B73">
      <w:pPr>
        <w:rPr>
          <w:del w:id="27" w:author="KVS, Kannan" w:date="2019-02-28T22:23:00Z"/>
        </w:rPr>
      </w:pPr>
    </w:p>
    <w:p w14:paraId="716ED9B3" w14:textId="43FA8CE8" w:rsidR="001C1046" w:rsidDel="009B5AF1" w:rsidRDefault="001C1046" w:rsidP="00B53B73">
      <w:pPr>
        <w:rPr>
          <w:del w:id="28" w:author="KVS, Kannan" w:date="2019-02-28T22:23:00Z"/>
        </w:rPr>
      </w:pPr>
    </w:p>
    <w:p w14:paraId="44A290B4" w14:textId="7DFC6630" w:rsidR="00340286" w:rsidDel="009B5AF1" w:rsidRDefault="00340286">
      <w:pPr>
        <w:pStyle w:val="TOCHeading"/>
        <w:rPr>
          <w:del w:id="29" w:author="KVS, Kannan" w:date="2019-02-28T22:23:00Z"/>
        </w:rPr>
      </w:pPr>
      <w:bookmarkStart w:id="30" w:name="_Toc403051806"/>
      <w:bookmarkStart w:id="31" w:name="_Toc403051872"/>
      <w:bookmarkStart w:id="32" w:name="_Toc456016822"/>
    </w:p>
    <w:p w14:paraId="2B9619CA" w14:textId="56E92B55" w:rsidR="0058601B" w:rsidDel="009B5AF1" w:rsidRDefault="0058601B" w:rsidP="0058601B">
      <w:pPr>
        <w:rPr>
          <w:del w:id="33" w:author="KVS, Kannan" w:date="2019-02-28T22:23:00Z"/>
        </w:rPr>
      </w:pPr>
    </w:p>
    <w:p w14:paraId="38683067" w14:textId="4A304B4C" w:rsidR="0058601B" w:rsidDel="009B5AF1" w:rsidRDefault="0058601B" w:rsidP="0058601B">
      <w:pPr>
        <w:rPr>
          <w:del w:id="34" w:author="KVS, Kannan" w:date="2019-02-28T22:23:00Z"/>
        </w:rPr>
      </w:pPr>
    </w:p>
    <w:customXmlDelRangeStart w:id="35" w:author="KVS, Kannan" w:date="2019-02-28T22:23:00Z"/>
    <w:sdt>
      <w:sdtPr>
        <w:rPr>
          <w:rFonts w:ascii="Times New Roman" w:eastAsia="Times New Roman" w:hAnsi="Times New Roman" w:cs="Times New Roman"/>
          <w:b w:val="0"/>
          <w:bCs w:val="0"/>
          <w:i w:val="0"/>
          <w:iCs w:val="0"/>
          <w:sz w:val="24"/>
          <w:szCs w:val="24"/>
        </w:rPr>
        <w:id w:val="-1541197146"/>
        <w:docPartObj>
          <w:docPartGallery w:val="Table of Contents"/>
          <w:docPartUnique/>
        </w:docPartObj>
      </w:sdtPr>
      <w:sdtEndPr>
        <w:rPr>
          <w:noProof/>
        </w:rPr>
      </w:sdtEndPr>
      <w:sdtContent>
        <w:customXmlDelRangeEnd w:id="35"/>
        <w:p w14:paraId="1015A6FA" w14:textId="0F984298" w:rsidR="001F0518" w:rsidRPr="00943304" w:rsidDel="009B5AF1" w:rsidRDefault="0E540B70" w:rsidP="0E540B70">
          <w:pPr>
            <w:pStyle w:val="TOCHeading"/>
            <w:rPr>
              <w:del w:id="36" w:author="KVS, Kannan" w:date="2019-02-28T22:23:00Z"/>
              <w:sz w:val="28"/>
              <w:szCs w:val="28"/>
            </w:rPr>
          </w:pPr>
          <w:del w:id="37" w:author="KVS, Kannan" w:date="2019-02-28T22:23:00Z">
            <w:r w:rsidRPr="00943304" w:rsidDel="009B5AF1">
              <w:rPr>
                <w:sz w:val="28"/>
                <w:szCs w:val="28"/>
              </w:rPr>
              <w:delText>Table of Contents</w:delText>
            </w:r>
          </w:del>
        </w:p>
        <w:p w14:paraId="1EEBE363" w14:textId="62ED63F6" w:rsidR="00100875" w:rsidDel="009B5AF1" w:rsidRDefault="00D90247">
          <w:pPr>
            <w:pStyle w:val="TOC1"/>
            <w:rPr>
              <w:del w:id="38" w:author="KVS, Kannan" w:date="2019-02-28T22:23:00Z"/>
              <w:noProof/>
              <w:sz w:val="24"/>
              <w:szCs w:val="24"/>
            </w:rPr>
          </w:pPr>
          <w:del w:id="39" w:author="KVS, Kannan" w:date="2019-02-28T22:23:00Z">
            <w:r w:rsidRPr="000620B6" w:rsidDel="009B5AF1">
              <w:rPr>
                <w:rFonts w:cs="Times New Roman (Body CS)"/>
                <w:sz w:val="16"/>
                <w:szCs w:val="16"/>
              </w:rPr>
              <w:fldChar w:fldCharType="begin"/>
            </w:r>
            <w:r w:rsidRPr="000620B6" w:rsidDel="009B5AF1">
              <w:rPr>
                <w:rFonts w:cs="Times New Roman (Body CS)"/>
                <w:sz w:val="16"/>
                <w:szCs w:val="16"/>
              </w:rPr>
              <w:delInstrText xml:space="preserve"> TOC \o "1-2" \h \z \u </w:delInstrText>
            </w:r>
            <w:r w:rsidRPr="000620B6" w:rsidDel="009B5AF1">
              <w:rPr>
                <w:rFonts w:cs="Times New Roman (Body CS)"/>
                <w:sz w:val="16"/>
                <w:szCs w:val="16"/>
              </w:rPr>
              <w:fldChar w:fldCharType="separate"/>
            </w:r>
            <w:r w:rsidR="00350630" w:rsidDel="009B5AF1">
              <w:fldChar w:fldCharType="begin"/>
            </w:r>
            <w:r w:rsidR="00350630" w:rsidDel="009B5AF1">
              <w:delInstrText xml:space="preserve"> HYPERLINK \l "_Toc512935559" </w:delInstrText>
            </w:r>
            <w:r w:rsidR="00350630" w:rsidDel="009B5AF1">
              <w:fldChar w:fldCharType="separate"/>
            </w:r>
            <w:r w:rsidR="00100875" w:rsidRPr="008E6AE7" w:rsidDel="009B5AF1">
              <w:rPr>
                <w:rStyle w:val="Hyperlink"/>
                <w:noProof/>
              </w:rPr>
              <w:delText>1.</w:delText>
            </w:r>
            <w:r w:rsidR="00100875" w:rsidDel="009B5AF1">
              <w:rPr>
                <w:noProof/>
                <w:sz w:val="24"/>
                <w:szCs w:val="24"/>
              </w:rPr>
              <w:tab/>
            </w:r>
            <w:r w:rsidR="00100875" w:rsidRPr="008E6AE7" w:rsidDel="009B5AF1">
              <w:rPr>
                <w:rStyle w:val="Hyperlink"/>
                <w:noProof/>
              </w:rPr>
              <w:delText>Introduction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_Toc512935559 \h </w:delInstrText>
            </w:r>
            <w:r w:rsidR="00100875" w:rsidDel="009B5AF1">
              <w:rPr>
                <w:noProof/>
                <w:webHidden/>
              </w:rPr>
            </w:r>
            <w:r w:rsidR="00100875" w:rsidDel="009B5AF1">
              <w:rPr>
                <w:noProof/>
                <w:webHidden/>
              </w:rPr>
              <w:fldChar w:fldCharType="separate"/>
            </w:r>
            <w:r w:rsidR="00100875" w:rsidDel="009B5AF1">
              <w:rPr>
                <w:noProof/>
                <w:webHidden/>
              </w:rPr>
              <w:delText>3</w:delText>
            </w:r>
            <w:r w:rsidR="00100875" w:rsidDel="009B5AF1">
              <w:rPr>
                <w:noProof/>
                <w:webHidden/>
              </w:rPr>
              <w:fldChar w:fldCharType="end"/>
            </w:r>
            <w:r w:rsidR="00350630" w:rsidDel="009B5AF1">
              <w:rPr>
                <w:noProof/>
              </w:rPr>
              <w:fldChar w:fldCharType="end"/>
            </w:r>
          </w:del>
        </w:p>
        <w:p w14:paraId="5A7F1040" w14:textId="2C7B26B0" w:rsidR="00100875" w:rsidDel="009B5AF1" w:rsidRDefault="00350630">
          <w:pPr>
            <w:pStyle w:val="TOC1"/>
            <w:rPr>
              <w:del w:id="40" w:author="KVS, Kannan" w:date="2019-02-28T22:23:00Z"/>
              <w:noProof/>
              <w:sz w:val="24"/>
              <w:szCs w:val="24"/>
            </w:rPr>
          </w:pPr>
          <w:del w:id="41" w:author="KVS, Kannan" w:date="2019-02-28T22:23:00Z">
            <w:r w:rsidDel="009B5AF1">
              <w:fldChar w:fldCharType="begin"/>
            </w:r>
            <w:r w:rsidDel="009B5AF1">
              <w:delInstrText xml:space="preserve"> HYPERLINK \l "_Toc512935560" </w:delInstrText>
            </w:r>
            <w:r w:rsidDel="009B5AF1">
              <w:fldChar w:fldCharType="separate"/>
            </w:r>
            <w:r w:rsidR="00100875" w:rsidRPr="008E6AE7" w:rsidDel="009B5AF1">
              <w:rPr>
                <w:rStyle w:val="Hyperlink"/>
                <w:noProof/>
              </w:rPr>
              <w:delText>2.</w:delText>
            </w:r>
            <w:r w:rsidR="00100875" w:rsidDel="009B5AF1">
              <w:rPr>
                <w:noProof/>
                <w:sz w:val="24"/>
                <w:szCs w:val="24"/>
              </w:rPr>
              <w:tab/>
            </w:r>
            <w:r w:rsidR="00100875" w:rsidRPr="008E6AE7" w:rsidDel="009B5AF1">
              <w:rPr>
                <w:rStyle w:val="Hyperlink"/>
                <w:noProof/>
              </w:rPr>
              <w:delText>Document History</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_Toc512935560 \h </w:delInstrText>
            </w:r>
            <w:r w:rsidR="00100875" w:rsidDel="009B5AF1">
              <w:rPr>
                <w:noProof/>
                <w:webHidden/>
              </w:rPr>
            </w:r>
            <w:r w:rsidR="00100875" w:rsidDel="009B5AF1">
              <w:rPr>
                <w:noProof/>
                <w:webHidden/>
              </w:rPr>
              <w:fldChar w:fldCharType="separate"/>
            </w:r>
            <w:r w:rsidR="00100875" w:rsidDel="009B5AF1">
              <w:rPr>
                <w:noProof/>
                <w:webHidden/>
              </w:rPr>
              <w:delText>3</w:delText>
            </w:r>
            <w:r w:rsidR="00100875" w:rsidDel="009B5AF1">
              <w:rPr>
                <w:noProof/>
                <w:webHidden/>
              </w:rPr>
              <w:fldChar w:fldCharType="end"/>
            </w:r>
            <w:r w:rsidDel="009B5AF1">
              <w:rPr>
                <w:noProof/>
              </w:rPr>
              <w:fldChar w:fldCharType="end"/>
            </w:r>
          </w:del>
        </w:p>
        <w:p w14:paraId="579F456F" w14:textId="413088D5" w:rsidR="00100875" w:rsidDel="009B5AF1" w:rsidRDefault="00350630">
          <w:pPr>
            <w:pStyle w:val="TOC1"/>
            <w:rPr>
              <w:del w:id="42" w:author="KVS, Kannan" w:date="2019-02-28T22:23:00Z"/>
              <w:noProof/>
              <w:sz w:val="24"/>
              <w:szCs w:val="24"/>
            </w:rPr>
          </w:pPr>
          <w:del w:id="43" w:author="KVS, Kannan" w:date="2019-02-28T22:23:00Z">
            <w:r w:rsidDel="009B5AF1">
              <w:fldChar w:fldCharType="begin"/>
            </w:r>
            <w:r w:rsidDel="009B5AF1">
              <w:delInstrText xml:space="preserve"> HYPERLINK \l "_Toc512935561" </w:delInstrText>
            </w:r>
            <w:r w:rsidDel="009B5AF1">
              <w:fldChar w:fldCharType="separate"/>
            </w:r>
            <w:r w:rsidR="00100875" w:rsidRPr="008E6AE7" w:rsidDel="009B5AF1">
              <w:rPr>
                <w:rStyle w:val="Hyperlink"/>
                <w:noProof/>
              </w:rPr>
              <w:delText>3.</w:delText>
            </w:r>
            <w:r w:rsidR="00100875" w:rsidDel="009B5AF1">
              <w:rPr>
                <w:noProof/>
                <w:sz w:val="24"/>
                <w:szCs w:val="24"/>
              </w:rPr>
              <w:tab/>
            </w:r>
            <w:r w:rsidR="00100875" w:rsidRPr="008E6AE7" w:rsidDel="009B5AF1">
              <w:rPr>
                <w:rStyle w:val="Hyperlink"/>
                <w:noProof/>
              </w:rPr>
              <w:delText>Referenced Documents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_Toc512935561 \h </w:delInstrText>
            </w:r>
            <w:r w:rsidR="00100875" w:rsidDel="009B5AF1">
              <w:rPr>
                <w:noProof/>
                <w:webHidden/>
              </w:rPr>
            </w:r>
            <w:r w:rsidR="00100875" w:rsidDel="009B5AF1">
              <w:rPr>
                <w:noProof/>
                <w:webHidden/>
              </w:rPr>
              <w:fldChar w:fldCharType="separate"/>
            </w:r>
            <w:r w:rsidR="00100875" w:rsidDel="009B5AF1">
              <w:rPr>
                <w:noProof/>
                <w:webHidden/>
              </w:rPr>
              <w:delText>3</w:delText>
            </w:r>
            <w:r w:rsidR="00100875" w:rsidDel="009B5AF1">
              <w:rPr>
                <w:noProof/>
                <w:webHidden/>
              </w:rPr>
              <w:fldChar w:fldCharType="end"/>
            </w:r>
            <w:r w:rsidDel="009B5AF1">
              <w:rPr>
                <w:noProof/>
              </w:rPr>
              <w:fldChar w:fldCharType="end"/>
            </w:r>
          </w:del>
        </w:p>
        <w:p w14:paraId="14379988" w14:textId="33B1F8CA" w:rsidR="00100875" w:rsidDel="009B5AF1" w:rsidRDefault="00350630">
          <w:pPr>
            <w:pStyle w:val="TOC1"/>
            <w:rPr>
              <w:del w:id="44" w:author="KVS, Kannan" w:date="2019-02-28T22:23:00Z"/>
              <w:noProof/>
              <w:sz w:val="24"/>
              <w:szCs w:val="24"/>
            </w:rPr>
          </w:pPr>
          <w:del w:id="45" w:author="KVS, Kannan" w:date="2019-02-28T22:23:00Z">
            <w:r w:rsidDel="009B5AF1">
              <w:fldChar w:fldCharType="begin"/>
            </w:r>
            <w:r w:rsidDel="009B5AF1">
              <w:delInstrText xml:space="preserve"> HYPERLINK \l "_Toc512935562" </w:delInstrText>
            </w:r>
            <w:r w:rsidDel="009B5AF1">
              <w:fldChar w:fldCharType="separate"/>
            </w:r>
            <w:r w:rsidR="00100875" w:rsidRPr="008E6AE7" w:rsidDel="009B5AF1">
              <w:rPr>
                <w:rStyle w:val="Hyperlink"/>
                <w:noProof/>
              </w:rPr>
              <w:delText>4.</w:delText>
            </w:r>
            <w:r w:rsidR="00100875" w:rsidDel="009B5AF1">
              <w:rPr>
                <w:noProof/>
                <w:sz w:val="24"/>
                <w:szCs w:val="24"/>
              </w:rPr>
              <w:tab/>
            </w:r>
            <w:r w:rsidR="00100875" w:rsidRPr="008E6AE7" w:rsidDel="009B5AF1">
              <w:rPr>
                <w:rStyle w:val="Hyperlink"/>
                <w:noProof/>
              </w:rPr>
              <w:delText>SONiC System Architecture</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_Toc512935562 \h </w:delInstrText>
            </w:r>
            <w:r w:rsidR="00100875" w:rsidDel="009B5AF1">
              <w:rPr>
                <w:noProof/>
                <w:webHidden/>
              </w:rPr>
            </w:r>
            <w:r w:rsidR="00100875" w:rsidDel="009B5AF1">
              <w:rPr>
                <w:noProof/>
                <w:webHidden/>
              </w:rPr>
              <w:fldChar w:fldCharType="separate"/>
            </w:r>
            <w:r w:rsidR="00100875" w:rsidDel="009B5AF1">
              <w:rPr>
                <w:noProof/>
                <w:webHidden/>
              </w:rPr>
              <w:delText>4</w:delText>
            </w:r>
            <w:r w:rsidR="00100875" w:rsidDel="009B5AF1">
              <w:rPr>
                <w:noProof/>
                <w:webHidden/>
              </w:rPr>
              <w:fldChar w:fldCharType="end"/>
            </w:r>
            <w:r w:rsidDel="009B5AF1">
              <w:rPr>
                <w:noProof/>
              </w:rPr>
              <w:fldChar w:fldCharType="end"/>
            </w:r>
          </w:del>
        </w:p>
        <w:p w14:paraId="3409A098" w14:textId="7108F3F9" w:rsidR="00100875" w:rsidDel="009B5AF1" w:rsidRDefault="00350630">
          <w:pPr>
            <w:pStyle w:val="TOC2"/>
            <w:rPr>
              <w:del w:id="46" w:author="KVS, Kannan" w:date="2019-02-28T22:23:00Z"/>
              <w:noProof/>
              <w:sz w:val="24"/>
              <w:szCs w:val="24"/>
            </w:rPr>
          </w:pPr>
          <w:del w:id="47" w:author="KVS, Kannan" w:date="2019-02-28T22:23:00Z">
            <w:r w:rsidDel="009B5AF1">
              <w:fldChar w:fldCharType="begin"/>
            </w:r>
            <w:r w:rsidDel="009B5AF1">
              <w:delInstrText xml:space="preserve"> HYPERLINK \l "_Toc512935563" </w:delInstrText>
            </w:r>
            <w:r w:rsidDel="009B5AF1">
              <w:fldChar w:fldCharType="separate"/>
            </w:r>
            <w:r w:rsidR="00100875" w:rsidRPr="008E6AE7" w:rsidDel="009B5AF1">
              <w:rPr>
                <w:rStyle w:val="Hyperlink"/>
                <w:noProof/>
              </w:rPr>
              <w:delText>4.1</w:delText>
            </w:r>
            <w:r w:rsidR="00100875" w:rsidDel="009B5AF1">
              <w:rPr>
                <w:noProof/>
                <w:sz w:val="24"/>
                <w:szCs w:val="24"/>
              </w:rPr>
              <w:tab/>
            </w:r>
            <w:r w:rsidR="00100875" w:rsidRPr="008E6AE7" w:rsidDel="009B5AF1">
              <w:rPr>
                <w:rStyle w:val="Hyperlink"/>
                <w:noProof/>
              </w:rPr>
              <w:delText>SONiC Subsystems Description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_Toc512935563 \h </w:delInstrText>
            </w:r>
            <w:r w:rsidR="00100875" w:rsidDel="009B5AF1">
              <w:rPr>
                <w:noProof/>
                <w:webHidden/>
              </w:rPr>
            </w:r>
            <w:r w:rsidR="00100875" w:rsidDel="009B5AF1">
              <w:rPr>
                <w:noProof/>
                <w:webHidden/>
              </w:rPr>
              <w:fldChar w:fldCharType="separate"/>
            </w:r>
            <w:r w:rsidR="00100875" w:rsidDel="009B5AF1">
              <w:rPr>
                <w:noProof/>
                <w:webHidden/>
              </w:rPr>
              <w:delText>5</w:delText>
            </w:r>
            <w:r w:rsidR="00100875" w:rsidDel="009B5AF1">
              <w:rPr>
                <w:noProof/>
                <w:webHidden/>
              </w:rPr>
              <w:fldChar w:fldCharType="end"/>
            </w:r>
            <w:r w:rsidDel="009B5AF1">
              <w:rPr>
                <w:noProof/>
              </w:rPr>
              <w:fldChar w:fldCharType="end"/>
            </w:r>
          </w:del>
        </w:p>
        <w:p w14:paraId="7062A4CF" w14:textId="04FA1BC1" w:rsidR="00100875" w:rsidDel="009B5AF1" w:rsidRDefault="00350630">
          <w:pPr>
            <w:pStyle w:val="TOC2"/>
            <w:rPr>
              <w:del w:id="48" w:author="KVS, Kannan" w:date="2019-02-28T22:23:00Z"/>
              <w:noProof/>
              <w:sz w:val="24"/>
              <w:szCs w:val="24"/>
            </w:rPr>
          </w:pPr>
          <w:del w:id="49" w:author="KVS, Kannan" w:date="2019-02-28T22:23:00Z">
            <w:r w:rsidDel="009B5AF1">
              <w:fldChar w:fldCharType="begin"/>
            </w:r>
            <w:r w:rsidDel="009B5AF1">
              <w:delInstrText xml:space="preserve"> HYPERLINK \l "_Toc512935564" </w:delInstrText>
            </w:r>
            <w:r w:rsidDel="009B5AF1">
              <w:fldChar w:fldCharType="separate"/>
            </w:r>
            <w:r w:rsidR="00100875" w:rsidRPr="008E6AE7" w:rsidDel="009B5AF1">
              <w:rPr>
                <w:rStyle w:val="Hyperlink"/>
                <w:noProof/>
              </w:rPr>
              <w:delText>4.2</w:delText>
            </w:r>
            <w:r w:rsidR="00100875" w:rsidDel="009B5AF1">
              <w:rPr>
                <w:noProof/>
                <w:sz w:val="24"/>
                <w:szCs w:val="24"/>
              </w:rPr>
              <w:tab/>
            </w:r>
            <w:r w:rsidR="00100875" w:rsidRPr="008E6AE7" w:rsidDel="009B5AF1">
              <w:rPr>
                <w:rStyle w:val="Hyperlink"/>
                <w:noProof/>
              </w:rPr>
              <w:delText>SONiC Subsystems Interactions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_Toc512935564 \h </w:delInstrText>
            </w:r>
            <w:r w:rsidR="00100875" w:rsidDel="009B5AF1">
              <w:rPr>
                <w:noProof/>
                <w:webHidden/>
              </w:rPr>
            </w:r>
            <w:r w:rsidR="00100875" w:rsidDel="009B5AF1">
              <w:rPr>
                <w:noProof/>
                <w:webHidden/>
              </w:rPr>
              <w:fldChar w:fldCharType="separate"/>
            </w:r>
            <w:r w:rsidR="00100875" w:rsidDel="009B5AF1">
              <w:rPr>
                <w:noProof/>
                <w:webHidden/>
              </w:rPr>
              <w:delText>10</w:delText>
            </w:r>
            <w:r w:rsidR="00100875" w:rsidDel="009B5AF1">
              <w:rPr>
                <w:noProof/>
                <w:webHidden/>
              </w:rPr>
              <w:fldChar w:fldCharType="end"/>
            </w:r>
            <w:r w:rsidDel="009B5AF1">
              <w:rPr>
                <w:noProof/>
              </w:rPr>
              <w:fldChar w:fldCharType="end"/>
            </w:r>
          </w:del>
        </w:p>
        <w:p w14:paraId="13597EE1" w14:textId="3F4E96A7" w:rsidR="00100875" w:rsidDel="009B5AF1" w:rsidRDefault="00350630">
          <w:pPr>
            <w:pStyle w:val="TOC1"/>
            <w:rPr>
              <w:del w:id="50" w:author="KVS, Kannan" w:date="2019-02-28T22:23:00Z"/>
              <w:noProof/>
              <w:sz w:val="24"/>
              <w:szCs w:val="24"/>
            </w:rPr>
          </w:pPr>
          <w:del w:id="51" w:author="KVS, Kannan" w:date="2019-02-28T22:23:00Z">
            <w:r w:rsidDel="009B5AF1">
              <w:fldChar w:fldCharType="begin"/>
            </w:r>
            <w:r w:rsidDel="009B5AF1">
              <w:delInstrText xml:space="preserve"> HYPERLINK \l "_Toc512935565" </w:delInstrText>
            </w:r>
            <w:r w:rsidDel="009B5AF1">
              <w:fldChar w:fldCharType="separate"/>
            </w:r>
            <w:r w:rsidR="00100875" w:rsidRPr="008E6AE7" w:rsidDel="009B5AF1">
              <w:rPr>
                <w:rStyle w:val="Hyperlink"/>
                <w:noProof/>
              </w:rPr>
              <w:delText>5.</w:delText>
            </w:r>
            <w:r w:rsidR="00100875" w:rsidDel="009B5AF1">
              <w:rPr>
                <w:noProof/>
                <w:sz w:val="24"/>
                <w:szCs w:val="24"/>
              </w:rPr>
              <w:tab/>
            </w:r>
            <w:r w:rsidR="00100875" w:rsidRPr="008E6AE7" w:rsidDel="009B5AF1">
              <w:rPr>
                <w:rStyle w:val="Hyperlink"/>
                <w:noProof/>
              </w:rPr>
              <w:delText>System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_Toc512935565 \h </w:delInstrText>
            </w:r>
            <w:r w:rsidR="00100875" w:rsidDel="009B5AF1">
              <w:rPr>
                <w:noProof/>
                <w:webHidden/>
              </w:rPr>
            </w:r>
            <w:r w:rsidR="00100875" w:rsidDel="009B5AF1">
              <w:rPr>
                <w:noProof/>
                <w:webHidden/>
              </w:rPr>
              <w:fldChar w:fldCharType="separate"/>
            </w:r>
            <w:r w:rsidR="00100875" w:rsidDel="009B5AF1">
              <w:rPr>
                <w:noProof/>
                <w:webHidden/>
              </w:rPr>
              <w:delText>19</w:delText>
            </w:r>
            <w:r w:rsidR="00100875" w:rsidDel="009B5AF1">
              <w:rPr>
                <w:noProof/>
                <w:webHidden/>
              </w:rPr>
              <w:fldChar w:fldCharType="end"/>
            </w:r>
            <w:r w:rsidDel="009B5AF1">
              <w:rPr>
                <w:noProof/>
              </w:rPr>
              <w:fldChar w:fldCharType="end"/>
            </w:r>
          </w:del>
        </w:p>
        <w:p w14:paraId="6B6543F2" w14:textId="26760339" w:rsidR="00100875" w:rsidDel="009B5AF1" w:rsidRDefault="00350630">
          <w:pPr>
            <w:pStyle w:val="TOC2"/>
            <w:rPr>
              <w:del w:id="52" w:author="KVS, Kannan" w:date="2019-02-28T22:23:00Z"/>
              <w:noProof/>
              <w:sz w:val="24"/>
              <w:szCs w:val="24"/>
            </w:rPr>
          </w:pPr>
          <w:del w:id="53" w:author="KVS, Kannan" w:date="2019-02-28T22:23:00Z">
            <w:r w:rsidDel="009B5AF1">
              <w:fldChar w:fldCharType="begin"/>
            </w:r>
            <w:r w:rsidDel="009B5AF1">
              <w:delInstrText xml:space="preserve"> HYPERLINK \l "_Toc512935566" </w:delInstrText>
            </w:r>
            <w:r w:rsidDel="009B5AF1">
              <w:fldChar w:fldCharType="separate"/>
            </w:r>
            <w:r w:rsidR="00100875" w:rsidRPr="008E6AE7" w:rsidDel="009B5AF1">
              <w:rPr>
                <w:rStyle w:val="Hyperlink"/>
                <w:noProof/>
              </w:rPr>
              <w:delText>5.1</w:delText>
            </w:r>
            <w:r w:rsidR="00100875" w:rsidDel="009B5AF1">
              <w:rPr>
                <w:noProof/>
                <w:sz w:val="24"/>
                <w:szCs w:val="24"/>
              </w:rPr>
              <w:tab/>
            </w:r>
            <w:r w:rsidR="00100875" w:rsidRPr="008E6AE7" w:rsidDel="009B5AF1">
              <w:rPr>
                <w:rStyle w:val="Hyperlink"/>
                <w:noProof/>
              </w:rPr>
              <w:delText>System Configuration Overview</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_Toc512935566 \h </w:delInstrText>
            </w:r>
            <w:r w:rsidR="00100875" w:rsidDel="009B5AF1">
              <w:rPr>
                <w:noProof/>
                <w:webHidden/>
              </w:rPr>
            </w:r>
            <w:r w:rsidR="00100875" w:rsidDel="009B5AF1">
              <w:rPr>
                <w:noProof/>
                <w:webHidden/>
              </w:rPr>
              <w:fldChar w:fldCharType="separate"/>
            </w:r>
            <w:r w:rsidR="00100875" w:rsidDel="009B5AF1">
              <w:rPr>
                <w:noProof/>
                <w:webHidden/>
              </w:rPr>
              <w:delText>19</w:delText>
            </w:r>
            <w:r w:rsidR="00100875" w:rsidDel="009B5AF1">
              <w:rPr>
                <w:noProof/>
                <w:webHidden/>
              </w:rPr>
              <w:fldChar w:fldCharType="end"/>
            </w:r>
            <w:r w:rsidDel="009B5AF1">
              <w:rPr>
                <w:noProof/>
              </w:rPr>
              <w:fldChar w:fldCharType="end"/>
            </w:r>
          </w:del>
        </w:p>
        <w:p w14:paraId="26EC7C53" w14:textId="78A42920" w:rsidR="00100875" w:rsidDel="009B5AF1" w:rsidRDefault="00350630">
          <w:pPr>
            <w:pStyle w:val="TOC2"/>
            <w:rPr>
              <w:del w:id="54" w:author="KVS, Kannan" w:date="2019-02-28T22:23:00Z"/>
              <w:noProof/>
              <w:sz w:val="24"/>
              <w:szCs w:val="24"/>
            </w:rPr>
          </w:pPr>
          <w:del w:id="55" w:author="KVS, Kannan" w:date="2019-02-28T22:23:00Z">
            <w:r w:rsidDel="009B5AF1">
              <w:fldChar w:fldCharType="begin"/>
            </w:r>
            <w:r w:rsidDel="009B5AF1">
              <w:delInstrText xml:space="preserve"> HYPERLINK \l "_Toc512935</w:delInstrText>
            </w:r>
            <w:r w:rsidDel="009B5AF1">
              <w:delInstrText xml:space="preserve">567" </w:delInstrText>
            </w:r>
            <w:r w:rsidDel="009B5AF1">
              <w:fldChar w:fldCharType="separate"/>
            </w:r>
            <w:r w:rsidR="00100875" w:rsidRPr="008E6AE7" w:rsidDel="009B5AF1">
              <w:rPr>
                <w:rStyle w:val="Hyperlink"/>
                <w:noProof/>
              </w:rPr>
              <w:delText>5.2</w:delText>
            </w:r>
            <w:r w:rsidR="00100875" w:rsidDel="009B5AF1">
              <w:rPr>
                <w:noProof/>
                <w:sz w:val="24"/>
                <w:szCs w:val="24"/>
              </w:rPr>
              <w:tab/>
            </w:r>
            <w:r w:rsidR="00100875" w:rsidRPr="008E6AE7" w:rsidDel="009B5AF1">
              <w:rPr>
                <w:rStyle w:val="Hyperlink"/>
                <w:noProof/>
              </w:rPr>
              <w:delText>System Configuration Files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_Toc512935567 \h </w:delInstrText>
            </w:r>
            <w:r w:rsidR="00100875" w:rsidDel="009B5AF1">
              <w:rPr>
                <w:noProof/>
                <w:webHidden/>
              </w:rPr>
            </w:r>
            <w:r w:rsidR="00100875" w:rsidDel="009B5AF1">
              <w:rPr>
                <w:noProof/>
                <w:webHidden/>
              </w:rPr>
              <w:fldChar w:fldCharType="separate"/>
            </w:r>
            <w:r w:rsidR="00100875" w:rsidDel="009B5AF1">
              <w:rPr>
                <w:noProof/>
                <w:webHidden/>
              </w:rPr>
              <w:delText>19</w:delText>
            </w:r>
            <w:r w:rsidR="00100875" w:rsidDel="009B5AF1">
              <w:rPr>
                <w:noProof/>
                <w:webHidden/>
              </w:rPr>
              <w:fldChar w:fldCharType="end"/>
            </w:r>
            <w:r w:rsidDel="009B5AF1">
              <w:rPr>
                <w:noProof/>
              </w:rPr>
              <w:fldChar w:fldCharType="end"/>
            </w:r>
          </w:del>
        </w:p>
        <w:p w14:paraId="596A34B9" w14:textId="5EFAF9AF" w:rsidR="00100875" w:rsidDel="009B5AF1" w:rsidRDefault="00350630">
          <w:pPr>
            <w:pStyle w:val="TOC2"/>
            <w:rPr>
              <w:del w:id="56" w:author="KVS, Kannan" w:date="2019-02-28T22:23:00Z"/>
              <w:noProof/>
              <w:sz w:val="24"/>
              <w:szCs w:val="24"/>
            </w:rPr>
          </w:pPr>
          <w:del w:id="57" w:author="KVS, Kannan" w:date="2019-02-28T22:23:00Z">
            <w:r w:rsidDel="009B5AF1">
              <w:fldChar w:fldCharType="begin"/>
            </w:r>
            <w:r w:rsidDel="009B5AF1">
              <w:delInstrText xml:space="preserve"> HYPERLINK \l "_Toc512935568" </w:delInstrText>
            </w:r>
            <w:r w:rsidDel="009B5AF1">
              <w:fldChar w:fldCharType="separate"/>
            </w:r>
            <w:r w:rsidR="00100875" w:rsidRPr="008E6AE7" w:rsidDel="009B5AF1">
              <w:rPr>
                <w:rStyle w:val="Hyperlink"/>
                <w:noProof/>
              </w:rPr>
              <w:delText>5.3</w:delText>
            </w:r>
            <w:r w:rsidR="00100875" w:rsidDel="009B5AF1">
              <w:rPr>
                <w:noProof/>
                <w:sz w:val="24"/>
                <w:szCs w:val="24"/>
              </w:rPr>
              <w:tab/>
            </w:r>
            <w:r w:rsidR="00100875" w:rsidRPr="008E6AE7" w:rsidDel="009B5AF1">
              <w:rPr>
                <w:rStyle w:val="Hyperlink"/>
                <w:noProof/>
              </w:rPr>
              <w:delText>System Auxiliary Configuration Files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_Toc512935568 \h </w:delInstrText>
            </w:r>
            <w:r w:rsidR="00100875" w:rsidDel="009B5AF1">
              <w:rPr>
                <w:noProof/>
                <w:webHidden/>
              </w:rPr>
            </w:r>
            <w:r w:rsidR="00100875" w:rsidDel="009B5AF1">
              <w:rPr>
                <w:noProof/>
                <w:webHidden/>
              </w:rPr>
              <w:fldChar w:fldCharType="separate"/>
            </w:r>
            <w:r w:rsidR="00100875" w:rsidDel="009B5AF1">
              <w:rPr>
                <w:noProof/>
                <w:webHidden/>
              </w:rPr>
              <w:delText>20</w:delText>
            </w:r>
            <w:r w:rsidR="00100875" w:rsidDel="009B5AF1">
              <w:rPr>
                <w:noProof/>
                <w:webHidden/>
              </w:rPr>
              <w:fldChar w:fldCharType="end"/>
            </w:r>
            <w:r w:rsidDel="009B5AF1">
              <w:rPr>
                <w:noProof/>
              </w:rPr>
              <w:fldChar w:fldCharType="end"/>
            </w:r>
          </w:del>
        </w:p>
        <w:p w14:paraId="5A757C5D" w14:textId="42736CB6" w:rsidR="00100875" w:rsidDel="009B5AF1" w:rsidRDefault="00350630">
          <w:pPr>
            <w:pStyle w:val="TOC2"/>
            <w:rPr>
              <w:del w:id="58" w:author="KVS, Kannan" w:date="2019-02-28T22:23:00Z"/>
              <w:noProof/>
              <w:sz w:val="24"/>
              <w:szCs w:val="24"/>
            </w:rPr>
          </w:pPr>
          <w:del w:id="59" w:author="KVS, Kannan" w:date="2019-02-28T22:23:00Z">
            <w:r w:rsidDel="009B5AF1">
              <w:fldChar w:fldCharType="begin"/>
            </w:r>
            <w:r w:rsidDel="009B5AF1">
              <w:delInstrText xml:space="preserve"> HYPERLINK \l "_Toc512935569" </w:delInstrText>
            </w:r>
            <w:r w:rsidDel="009B5AF1">
              <w:fldChar w:fldCharType="separate"/>
            </w:r>
            <w:r w:rsidR="00100875" w:rsidRPr="008E6AE7" w:rsidDel="009B5AF1">
              <w:rPr>
                <w:rStyle w:val="Hyperlink"/>
                <w:noProof/>
              </w:rPr>
              <w:delText>5.4</w:delText>
            </w:r>
            <w:r w:rsidR="00100875" w:rsidDel="009B5AF1">
              <w:rPr>
                <w:noProof/>
                <w:sz w:val="24"/>
                <w:szCs w:val="24"/>
              </w:rPr>
              <w:tab/>
            </w:r>
            <w:r w:rsidR="00100875" w:rsidRPr="008E6AE7" w:rsidDel="009B5AF1">
              <w:rPr>
                <w:rStyle w:val="Hyperlink"/>
                <w:noProof/>
              </w:rPr>
              <w:delText>System Configuration Workflow -- Provisioning</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_Toc512935569 \h </w:delInstrText>
            </w:r>
            <w:r w:rsidR="00100875" w:rsidDel="009B5AF1">
              <w:rPr>
                <w:noProof/>
                <w:webHidden/>
              </w:rPr>
            </w:r>
            <w:r w:rsidR="00100875" w:rsidDel="009B5AF1">
              <w:rPr>
                <w:noProof/>
                <w:webHidden/>
              </w:rPr>
              <w:fldChar w:fldCharType="separate"/>
            </w:r>
            <w:r w:rsidR="00100875" w:rsidDel="009B5AF1">
              <w:rPr>
                <w:noProof/>
                <w:webHidden/>
              </w:rPr>
              <w:delText>21</w:delText>
            </w:r>
            <w:r w:rsidR="00100875" w:rsidDel="009B5AF1">
              <w:rPr>
                <w:noProof/>
                <w:webHidden/>
              </w:rPr>
              <w:fldChar w:fldCharType="end"/>
            </w:r>
            <w:r w:rsidDel="009B5AF1">
              <w:rPr>
                <w:noProof/>
              </w:rPr>
              <w:fldChar w:fldCharType="end"/>
            </w:r>
          </w:del>
        </w:p>
        <w:p w14:paraId="6830EFD9" w14:textId="5F861920" w:rsidR="00100875" w:rsidDel="009B5AF1" w:rsidRDefault="00350630">
          <w:pPr>
            <w:pStyle w:val="TOC2"/>
            <w:rPr>
              <w:del w:id="60" w:author="KVS, Kannan" w:date="2019-02-28T22:23:00Z"/>
              <w:noProof/>
              <w:sz w:val="24"/>
              <w:szCs w:val="24"/>
            </w:rPr>
          </w:pPr>
          <w:del w:id="61" w:author="KVS, Kannan" w:date="2019-02-28T22:23:00Z">
            <w:r w:rsidDel="009B5AF1">
              <w:fldChar w:fldCharType="begin"/>
            </w:r>
            <w:r w:rsidDel="009B5AF1">
              <w:delInstrText xml:space="preserve"> HYPERLINK \l "_Toc512935570" </w:delInstrText>
            </w:r>
            <w:r w:rsidDel="009B5AF1">
              <w:fldChar w:fldCharType="separate"/>
            </w:r>
            <w:r w:rsidR="00100875" w:rsidRPr="008E6AE7" w:rsidDel="009B5AF1">
              <w:rPr>
                <w:rStyle w:val="Hyperlink"/>
                <w:noProof/>
              </w:rPr>
              <w:delText>5.5</w:delText>
            </w:r>
            <w:r w:rsidR="00100875" w:rsidDel="009B5AF1">
              <w:rPr>
                <w:noProof/>
                <w:sz w:val="24"/>
                <w:szCs w:val="24"/>
              </w:rPr>
              <w:tab/>
            </w:r>
            <w:r w:rsidR="00100875" w:rsidRPr="008E6AE7" w:rsidDel="009B5AF1">
              <w:rPr>
                <w:rStyle w:val="Hyperlink"/>
                <w:noProof/>
              </w:rPr>
              <w:delText>System Configuration Workflow – Verification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_Toc512935570 \h </w:delInstrText>
            </w:r>
            <w:r w:rsidR="00100875" w:rsidDel="009B5AF1">
              <w:rPr>
                <w:noProof/>
                <w:webHidden/>
              </w:rPr>
            </w:r>
            <w:r w:rsidR="00100875" w:rsidDel="009B5AF1">
              <w:rPr>
                <w:noProof/>
                <w:webHidden/>
              </w:rPr>
              <w:fldChar w:fldCharType="separate"/>
            </w:r>
            <w:r w:rsidR="00100875" w:rsidDel="009B5AF1">
              <w:rPr>
                <w:noProof/>
                <w:webHidden/>
              </w:rPr>
              <w:delText>23</w:delText>
            </w:r>
            <w:r w:rsidR="00100875" w:rsidDel="009B5AF1">
              <w:rPr>
                <w:noProof/>
                <w:webHidden/>
              </w:rPr>
              <w:fldChar w:fldCharType="end"/>
            </w:r>
            <w:r w:rsidDel="009B5AF1">
              <w:rPr>
                <w:noProof/>
              </w:rPr>
              <w:fldChar w:fldCharType="end"/>
            </w:r>
          </w:del>
        </w:p>
        <w:p w14:paraId="386E3F89" w14:textId="2427639C" w:rsidR="00100875" w:rsidDel="009B5AF1" w:rsidRDefault="00350630">
          <w:pPr>
            <w:pStyle w:val="TOC2"/>
            <w:rPr>
              <w:del w:id="62" w:author="KVS, Kannan" w:date="2019-02-28T22:23:00Z"/>
              <w:noProof/>
              <w:sz w:val="24"/>
              <w:szCs w:val="24"/>
            </w:rPr>
          </w:pPr>
          <w:del w:id="63" w:author="KVS, Kannan" w:date="2019-02-28T22:23:00Z">
            <w:r w:rsidDel="009B5AF1">
              <w:fldChar w:fldCharType="begin"/>
            </w:r>
            <w:r w:rsidDel="009B5AF1">
              <w:delInstrText xml:space="preserve"> HYPERLINK \l "_Toc512935571" </w:delInstrText>
            </w:r>
            <w:r w:rsidDel="009B5AF1">
              <w:fldChar w:fldCharType="separate"/>
            </w:r>
            <w:r w:rsidR="00100875" w:rsidRPr="008E6AE7" w:rsidDel="009B5AF1">
              <w:rPr>
                <w:rStyle w:val="Hyperlink"/>
                <w:noProof/>
              </w:rPr>
              <w:delText>5.6</w:delText>
            </w:r>
            <w:r w:rsidR="00100875" w:rsidDel="009B5AF1">
              <w:rPr>
                <w:noProof/>
                <w:sz w:val="24"/>
                <w:szCs w:val="24"/>
              </w:rPr>
              <w:tab/>
            </w:r>
            <w:r w:rsidR="00100875" w:rsidRPr="008E6AE7" w:rsidDel="009B5AF1">
              <w:rPr>
                <w:rStyle w:val="Hyperlink"/>
                <w:noProof/>
              </w:rPr>
              <w:delText>System Port-Mapping</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_Toc512935571 \h </w:delInstrText>
            </w:r>
            <w:r w:rsidR="00100875" w:rsidDel="009B5AF1">
              <w:rPr>
                <w:noProof/>
                <w:webHidden/>
              </w:rPr>
            </w:r>
            <w:r w:rsidR="00100875" w:rsidDel="009B5AF1">
              <w:rPr>
                <w:noProof/>
                <w:webHidden/>
              </w:rPr>
              <w:fldChar w:fldCharType="separate"/>
            </w:r>
            <w:r w:rsidR="00100875" w:rsidDel="009B5AF1">
              <w:rPr>
                <w:noProof/>
                <w:webHidden/>
              </w:rPr>
              <w:delText>24</w:delText>
            </w:r>
            <w:r w:rsidR="00100875" w:rsidDel="009B5AF1">
              <w:rPr>
                <w:noProof/>
                <w:webHidden/>
              </w:rPr>
              <w:fldChar w:fldCharType="end"/>
            </w:r>
            <w:r w:rsidDel="009B5AF1">
              <w:rPr>
                <w:noProof/>
              </w:rPr>
              <w:fldChar w:fldCharType="end"/>
            </w:r>
          </w:del>
        </w:p>
        <w:p w14:paraId="78882D3A" w14:textId="743CF350" w:rsidR="00100875" w:rsidDel="009B5AF1" w:rsidRDefault="00350630">
          <w:pPr>
            <w:pStyle w:val="TOC2"/>
            <w:rPr>
              <w:del w:id="64" w:author="KVS, Kannan" w:date="2019-02-28T22:23:00Z"/>
              <w:noProof/>
              <w:sz w:val="24"/>
              <w:szCs w:val="24"/>
            </w:rPr>
          </w:pPr>
          <w:del w:id="65" w:author="KVS, Kannan" w:date="2019-02-28T22:23:00Z">
            <w:r w:rsidDel="009B5AF1">
              <w:fldChar w:fldCharType="begin"/>
            </w:r>
            <w:r w:rsidDel="009B5AF1">
              <w:delInstrText xml:space="preserve"> HYPERLINK \l "_Toc512935572" </w:delInstrText>
            </w:r>
            <w:r w:rsidDel="009B5AF1">
              <w:fldChar w:fldCharType="separate"/>
            </w:r>
            <w:r w:rsidR="00100875" w:rsidRPr="008E6AE7" w:rsidDel="009B5AF1">
              <w:rPr>
                <w:rStyle w:val="Hyperlink"/>
                <w:noProof/>
              </w:rPr>
              <w:delText>5.7</w:delText>
            </w:r>
            <w:r w:rsidR="00100875" w:rsidDel="009B5AF1">
              <w:rPr>
                <w:noProof/>
                <w:sz w:val="24"/>
                <w:szCs w:val="24"/>
              </w:rPr>
              <w:tab/>
            </w:r>
            <w:r w:rsidR="00100875" w:rsidRPr="008E6AE7" w:rsidDel="009B5AF1">
              <w:rPr>
                <w:rStyle w:val="Hyperlink"/>
                <w:noProof/>
              </w:rPr>
              <w:delText>Port-Breakout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_Toc512935572 \h </w:delInstrText>
            </w:r>
            <w:r w:rsidR="00100875" w:rsidDel="009B5AF1">
              <w:rPr>
                <w:noProof/>
                <w:webHidden/>
              </w:rPr>
            </w:r>
            <w:r w:rsidR="00100875" w:rsidDel="009B5AF1">
              <w:rPr>
                <w:noProof/>
                <w:webHidden/>
              </w:rPr>
              <w:fldChar w:fldCharType="separate"/>
            </w:r>
            <w:r w:rsidR="00100875" w:rsidDel="009B5AF1">
              <w:rPr>
                <w:noProof/>
                <w:webHidden/>
              </w:rPr>
              <w:delText>25</w:delText>
            </w:r>
            <w:r w:rsidR="00100875" w:rsidDel="009B5AF1">
              <w:rPr>
                <w:noProof/>
                <w:webHidden/>
              </w:rPr>
              <w:fldChar w:fldCharType="end"/>
            </w:r>
            <w:r w:rsidDel="009B5AF1">
              <w:rPr>
                <w:noProof/>
              </w:rPr>
              <w:fldChar w:fldCharType="end"/>
            </w:r>
          </w:del>
        </w:p>
        <w:p w14:paraId="1B3C0EB2" w14:textId="575477CD" w:rsidR="00100875" w:rsidDel="009B5AF1" w:rsidRDefault="00350630">
          <w:pPr>
            <w:pStyle w:val="TOC2"/>
            <w:rPr>
              <w:del w:id="66" w:author="KVS, Kannan" w:date="2019-02-28T22:23:00Z"/>
              <w:noProof/>
              <w:sz w:val="24"/>
              <w:szCs w:val="24"/>
            </w:rPr>
          </w:pPr>
          <w:del w:id="67" w:author="KVS, Kannan" w:date="2019-02-28T22:23:00Z">
            <w:r w:rsidDel="009B5AF1">
              <w:fldChar w:fldCharType="begin"/>
            </w:r>
            <w:r w:rsidDel="009B5AF1">
              <w:delInstrText xml:space="preserve"> HYPERLINK \l "_T</w:delInstrText>
            </w:r>
            <w:r w:rsidDel="009B5AF1">
              <w:delInstrText xml:space="preserve">oc512935573" </w:delInstrText>
            </w:r>
            <w:r w:rsidDel="009B5AF1">
              <w:fldChar w:fldCharType="separate"/>
            </w:r>
            <w:r w:rsidR="00100875" w:rsidRPr="008E6AE7" w:rsidDel="009B5AF1">
              <w:rPr>
                <w:rStyle w:val="Hyperlink"/>
                <w:noProof/>
              </w:rPr>
              <w:delText>5.8</w:delText>
            </w:r>
            <w:r w:rsidR="00100875" w:rsidDel="009B5AF1">
              <w:rPr>
                <w:noProof/>
                <w:sz w:val="24"/>
                <w:szCs w:val="24"/>
              </w:rPr>
              <w:tab/>
            </w:r>
            <w:r w:rsidR="00100875" w:rsidRPr="008E6AE7" w:rsidDel="009B5AF1">
              <w:rPr>
                <w:rStyle w:val="Hyperlink"/>
                <w:noProof/>
              </w:rPr>
              <w:delText>Device Metadata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_Toc512935573 \h </w:delInstrText>
            </w:r>
            <w:r w:rsidR="00100875" w:rsidDel="009B5AF1">
              <w:rPr>
                <w:noProof/>
                <w:webHidden/>
              </w:rPr>
            </w:r>
            <w:r w:rsidR="00100875" w:rsidDel="009B5AF1">
              <w:rPr>
                <w:noProof/>
                <w:webHidden/>
              </w:rPr>
              <w:fldChar w:fldCharType="separate"/>
            </w:r>
            <w:r w:rsidR="00100875" w:rsidDel="009B5AF1">
              <w:rPr>
                <w:noProof/>
                <w:webHidden/>
              </w:rPr>
              <w:delText>27</w:delText>
            </w:r>
            <w:r w:rsidR="00100875" w:rsidDel="009B5AF1">
              <w:rPr>
                <w:noProof/>
                <w:webHidden/>
              </w:rPr>
              <w:fldChar w:fldCharType="end"/>
            </w:r>
            <w:r w:rsidDel="009B5AF1">
              <w:rPr>
                <w:noProof/>
              </w:rPr>
              <w:fldChar w:fldCharType="end"/>
            </w:r>
          </w:del>
        </w:p>
        <w:p w14:paraId="6A0C899E" w14:textId="700D0A06" w:rsidR="00100875" w:rsidDel="009B5AF1" w:rsidRDefault="00350630">
          <w:pPr>
            <w:pStyle w:val="TOC2"/>
            <w:rPr>
              <w:del w:id="68" w:author="KVS, Kannan" w:date="2019-02-28T22:23:00Z"/>
              <w:noProof/>
              <w:sz w:val="24"/>
              <w:szCs w:val="24"/>
            </w:rPr>
          </w:pPr>
          <w:del w:id="69" w:author="KVS, Kannan" w:date="2019-02-28T22:23:00Z">
            <w:r w:rsidDel="009B5AF1">
              <w:fldChar w:fldCharType="begin"/>
            </w:r>
            <w:r w:rsidDel="009B5AF1">
              <w:delInstrText xml:space="preserve"> HYPERLINK \l "_Toc512935574" </w:delInstrText>
            </w:r>
            <w:r w:rsidDel="009B5AF1">
              <w:fldChar w:fldCharType="separate"/>
            </w:r>
            <w:r w:rsidR="00100875" w:rsidRPr="008E6AE7" w:rsidDel="009B5AF1">
              <w:rPr>
                <w:rStyle w:val="Hyperlink"/>
                <w:noProof/>
              </w:rPr>
              <w:delText>5.9</w:delText>
            </w:r>
            <w:r w:rsidR="00100875" w:rsidDel="009B5AF1">
              <w:rPr>
                <w:noProof/>
                <w:sz w:val="24"/>
                <w:szCs w:val="24"/>
              </w:rPr>
              <w:tab/>
            </w:r>
            <w:r w:rsidR="00100875" w:rsidRPr="008E6AE7" w:rsidDel="009B5AF1">
              <w:rPr>
                <w:rStyle w:val="Hyperlink"/>
                <w:noProof/>
              </w:rPr>
              <w:delText>Ports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_Toc512935574 \h </w:delInstrText>
            </w:r>
            <w:r w:rsidR="00100875" w:rsidDel="009B5AF1">
              <w:rPr>
                <w:noProof/>
                <w:webHidden/>
              </w:rPr>
            </w:r>
            <w:r w:rsidR="00100875" w:rsidDel="009B5AF1">
              <w:rPr>
                <w:noProof/>
                <w:webHidden/>
              </w:rPr>
              <w:fldChar w:fldCharType="separate"/>
            </w:r>
            <w:r w:rsidR="00100875" w:rsidDel="009B5AF1">
              <w:rPr>
                <w:noProof/>
                <w:webHidden/>
              </w:rPr>
              <w:delText>28</w:delText>
            </w:r>
            <w:r w:rsidR="00100875" w:rsidDel="009B5AF1">
              <w:rPr>
                <w:noProof/>
                <w:webHidden/>
              </w:rPr>
              <w:fldChar w:fldCharType="end"/>
            </w:r>
            <w:r w:rsidDel="009B5AF1">
              <w:rPr>
                <w:noProof/>
              </w:rPr>
              <w:fldChar w:fldCharType="end"/>
            </w:r>
          </w:del>
        </w:p>
        <w:p w14:paraId="7E08731F" w14:textId="4B39D790" w:rsidR="00100875" w:rsidDel="009B5AF1" w:rsidRDefault="00350630">
          <w:pPr>
            <w:pStyle w:val="TOC2"/>
            <w:rPr>
              <w:del w:id="70" w:author="KVS, Kannan" w:date="2019-02-28T22:23:00Z"/>
              <w:noProof/>
              <w:sz w:val="24"/>
              <w:szCs w:val="24"/>
            </w:rPr>
          </w:pPr>
          <w:del w:id="71" w:author="KVS, Kannan" w:date="2019-02-28T22:23:00Z">
            <w:r w:rsidDel="009B5AF1">
              <w:fldChar w:fldCharType="begin"/>
            </w:r>
            <w:r w:rsidDel="009B5AF1">
              <w:delInstrText xml:space="preserve"> HYPERLINK \l "_Toc512935575" </w:delInstrText>
            </w:r>
            <w:r w:rsidDel="009B5AF1">
              <w:fldChar w:fldCharType="separate"/>
            </w:r>
            <w:r w:rsidR="00100875" w:rsidRPr="008E6AE7" w:rsidDel="009B5AF1">
              <w:rPr>
                <w:rStyle w:val="Hyperlink"/>
                <w:noProof/>
              </w:rPr>
              <w:delText>5.10</w:delText>
            </w:r>
            <w:r w:rsidR="00100875" w:rsidDel="009B5AF1">
              <w:rPr>
                <w:noProof/>
                <w:sz w:val="24"/>
                <w:szCs w:val="24"/>
              </w:rPr>
              <w:tab/>
            </w:r>
            <w:r w:rsidR="00100875" w:rsidRPr="008E6AE7" w:rsidDel="009B5AF1">
              <w:rPr>
                <w:rStyle w:val="Hyperlink"/>
                <w:noProof/>
              </w:rPr>
              <w:delText>VLAN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_Toc512935575 \h </w:delInstrText>
            </w:r>
            <w:r w:rsidR="00100875" w:rsidDel="009B5AF1">
              <w:rPr>
                <w:noProof/>
                <w:webHidden/>
              </w:rPr>
            </w:r>
            <w:r w:rsidR="00100875" w:rsidDel="009B5AF1">
              <w:rPr>
                <w:noProof/>
                <w:webHidden/>
              </w:rPr>
              <w:fldChar w:fldCharType="separate"/>
            </w:r>
            <w:r w:rsidR="00100875" w:rsidDel="009B5AF1">
              <w:rPr>
                <w:noProof/>
                <w:webHidden/>
              </w:rPr>
              <w:delText>28</w:delText>
            </w:r>
            <w:r w:rsidR="00100875" w:rsidDel="009B5AF1">
              <w:rPr>
                <w:noProof/>
                <w:webHidden/>
              </w:rPr>
              <w:fldChar w:fldCharType="end"/>
            </w:r>
            <w:r w:rsidDel="009B5AF1">
              <w:rPr>
                <w:noProof/>
              </w:rPr>
              <w:fldChar w:fldCharType="end"/>
            </w:r>
          </w:del>
        </w:p>
        <w:p w14:paraId="25356EB7" w14:textId="677CFFBE" w:rsidR="00100875" w:rsidDel="009B5AF1" w:rsidRDefault="00350630">
          <w:pPr>
            <w:pStyle w:val="TOC2"/>
            <w:rPr>
              <w:del w:id="72" w:author="KVS, Kannan" w:date="2019-02-28T22:23:00Z"/>
              <w:noProof/>
              <w:sz w:val="24"/>
              <w:szCs w:val="24"/>
            </w:rPr>
          </w:pPr>
          <w:del w:id="73" w:author="KVS, Kannan" w:date="2019-02-28T22:23:00Z">
            <w:r w:rsidDel="009B5AF1">
              <w:fldChar w:fldCharType="begin"/>
            </w:r>
            <w:r w:rsidDel="009B5AF1">
              <w:delInstrText xml:space="preserve"> HYPERLINK \l "_Toc512935576" </w:delInstrText>
            </w:r>
            <w:r w:rsidDel="009B5AF1">
              <w:fldChar w:fldCharType="separate"/>
            </w:r>
            <w:r w:rsidR="00100875" w:rsidRPr="008E6AE7" w:rsidDel="009B5AF1">
              <w:rPr>
                <w:rStyle w:val="Hyperlink"/>
                <w:noProof/>
              </w:rPr>
              <w:delText>5.11</w:delText>
            </w:r>
            <w:r w:rsidR="00100875" w:rsidDel="009B5AF1">
              <w:rPr>
                <w:noProof/>
                <w:sz w:val="24"/>
                <w:szCs w:val="24"/>
              </w:rPr>
              <w:tab/>
            </w:r>
            <w:r w:rsidR="00100875" w:rsidRPr="008E6AE7" w:rsidDel="009B5AF1">
              <w:rPr>
                <w:rStyle w:val="Hyperlink"/>
                <w:noProof/>
              </w:rPr>
              <w:delText>L3 Interfaces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_Toc512935576 \h </w:delInstrText>
            </w:r>
            <w:r w:rsidR="00100875" w:rsidDel="009B5AF1">
              <w:rPr>
                <w:noProof/>
                <w:webHidden/>
              </w:rPr>
            </w:r>
            <w:r w:rsidR="00100875" w:rsidDel="009B5AF1">
              <w:rPr>
                <w:noProof/>
                <w:webHidden/>
              </w:rPr>
              <w:fldChar w:fldCharType="separate"/>
            </w:r>
            <w:r w:rsidR="00100875" w:rsidDel="009B5AF1">
              <w:rPr>
                <w:noProof/>
                <w:webHidden/>
              </w:rPr>
              <w:delText>29</w:delText>
            </w:r>
            <w:r w:rsidR="00100875" w:rsidDel="009B5AF1">
              <w:rPr>
                <w:noProof/>
                <w:webHidden/>
              </w:rPr>
              <w:fldChar w:fldCharType="end"/>
            </w:r>
            <w:r w:rsidDel="009B5AF1">
              <w:rPr>
                <w:noProof/>
              </w:rPr>
              <w:fldChar w:fldCharType="end"/>
            </w:r>
          </w:del>
        </w:p>
        <w:p w14:paraId="0DE51F1A" w14:textId="1F69D51A" w:rsidR="00100875" w:rsidDel="009B5AF1" w:rsidRDefault="00350630">
          <w:pPr>
            <w:pStyle w:val="TOC2"/>
            <w:rPr>
              <w:del w:id="74" w:author="KVS, Kannan" w:date="2019-02-28T22:23:00Z"/>
              <w:noProof/>
              <w:sz w:val="24"/>
              <w:szCs w:val="24"/>
            </w:rPr>
          </w:pPr>
          <w:del w:id="75" w:author="KVS, Kannan" w:date="2019-02-28T22:23:00Z">
            <w:r w:rsidDel="009B5AF1">
              <w:fldChar w:fldCharType="begin"/>
            </w:r>
            <w:r w:rsidDel="009B5AF1">
              <w:delInstrText xml:space="preserve"> HYPERLINK \l "_Toc512935577" </w:delInstrText>
            </w:r>
            <w:r w:rsidDel="009B5AF1">
              <w:fldChar w:fldCharType="separate"/>
            </w:r>
            <w:r w:rsidR="00100875" w:rsidRPr="008E6AE7" w:rsidDel="009B5AF1">
              <w:rPr>
                <w:rStyle w:val="Hyperlink"/>
                <w:noProof/>
              </w:rPr>
              <w:delText>5.12</w:delText>
            </w:r>
            <w:r w:rsidR="00100875" w:rsidDel="009B5AF1">
              <w:rPr>
                <w:noProof/>
                <w:sz w:val="24"/>
                <w:szCs w:val="24"/>
              </w:rPr>
              <w:tab/>
            </w:r>
            <w:r w:rsidR="00100875" w:rsidRPr="008E6AE7" w:rsidDel="009B5AF1">
              <w:rPr>
                <w:rStyle w:val="Hyperlink"/>
                <w:noProof/>
              </w:rPr>
              <w:delText>Loopback Interface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_Toc512935577 \h </w:delInstrText>
            </w:r>
            <w:r w:rsidR="00100875" w:rsidDel="009B5AF1">
              <w:rPr>
                <w:noProof/>
                <w:webHidden/>
              </w:rPr>
            </w:r>
            <w:r w:rsidR="00100875" w:rsidDel="009B5AF1">
              <w:rPr>
                <w:noProof/>
                <w:webHidden/>
              </w:rPr>
              <w:fldChar w:fldCharType="separate"/>
            </w:r>
            <w:r w:rsidR="00100875" w:rsidDel="009B5AF1">
              <w:rPr>
                <w:noProof/>
                <w:webHidden/>
              </w:rPr>
              <w:delText>30</w:delText>
            </w:r>
            <w:r w:rsidR="00100875" w:rsidDel="009B5AF1">
              <w:rPr>
                <w:noProof/>
                <w:webHidden/>
              </w:rPr>
              <w:fldChar w:fldCharType="end"/>
            </w:r>
            <w:r w:rsidDel="009B5AF1">
              <w:rPr>
                <w:noProof/>
              </w:rPr>
              <w:fldChar w:fldCharType="end"/>
            </w:r>
          </w:del>
        </w:p>
        <w:p w14:paraId="29E6D9E6" w14:textId="496B0F51" w:rsidR="00100875" w:rsidDel="009B5AF1" w:rsidRDefault="00350630">
          <w:pPr>
            <w:pStyle w:val="TOC2"/>
            <w:rPr>
              <w:del w:id="76" w:author="KVS, Kannan" w:date="2019-02-28T22:23:00Z"/>
              <w:noProof/>
              <w:sz w:val="24"/>
              <w:szCs w:val="24"/>
            </w:rPr>
          </w:pPr>
          <w:del w:id="77" w:author="KVS, Kannan" w:date="2019-02-28T22:23:00Z">
            <w:r w:rsidDel="009B5AF1">
              <w:fldChar w:fldCharType="begin"/>
            </w:r>
            <w:r w:rsidDel="009B5AF1">
              <w:delInstrText xml:space="preserve"> HYPERLINK \l "_Toc512935578" </w:delInstrText>
            </w:r>
            <w:r w:rsidDel="009B5AF1">
              <w:fldChar w:fldCharType="separate"/>
            </w:r>
            <w:r w:rsidR="00100875" w:rsidRPr="008E6AE7" w:rsidDel="009B5AF1">
              <w:rPr>
                <w:rStyle w:val="Hyperlink"/>
                <w:noProof/>
              </w:rPr>
              <w:delText>5.13</w:delText>
            </w:r>
            <w:r w:rsidR="00100875" w:rsidDel="009B5AF1">
              <w:rPr>
                <w:noProof/>
                <w:sz w:val="24"/>
                <w:szCs w:val="24"/>
              </w:rPr>
              <w:tab/>
            </w:r>
            <w:r w:rsidR="00100875" w:rsidRPr="008E6AE7" w:rsidDel="009B5AF1">
              <w:rPr>
                <w:rStyle w:val="Hyperlink"/>
                <w:noProof/>
              </w:rPr>
              <w:delText>Management Interface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_Toc512935578 \h </w:delInstrText>
            </w:r>
            <w:r w:rsidR="00100875" w:rsidDel="009B5AF1">
              <w:rPr>
                <w:noProof/>
                <w:webHidden/>
              </w:rPr>
            </w:r>
            <w:r w:rsidR="00100875" w:rsidDel="009B5AF1">
              <w:rPr>
                <w:noProof/>
                <w:webHidden/>
              </w:rPr>
              <w:fldChar w:fldCharType="separate"/>
            </w:r>
            <w:r w:rsidR="00100875" w:rsidDel="009B5AF1">
              <w:rPr>
                <w:noProof/>
                <w:webHidden/>
              </w:rPr>
              <w:delText>31</w:delText>
            </w:r>
            <w:r w:rsidR="00100875" w:rsidDel="009B5AF1">
              <w:rPr>
                <w:noProof/>
                <w:webHidden/>
              </w:rPr>
              <w:fldChar w:fldCharType="end"/>
            </w:r>
            <w:r w:rsidDel="009B5AF1">
              <w:rPr>
                <w:noProof/>
              </w:rPr>
              <w:fldChar w:fldCharType="end"/>
            </w:r>
          </w:del>
        </w:p>
        <w:p w14:paraId="184221E7" w14:textId="12F4D775" w:rsidR="00100875" w:rsidDel="009B5AF1" w:rsidRDefault="00350630">
          <w:pPr>
            <w:pStyle w:val="TOC2"/>
            <w:rPr>
              <w:del w:id="78" w:author="KVS, Kannan" w:date="2019-02-28T22:23:00Z"/>
              <w:noProof/>
              <w:sz w:val="24"/>
              <w:szCs w:val="24"/>
            </w:rPr>
          </w:pPr>
          <w:del w:id="79" w:author="KVS, Kannan" w:date="2019-02-28T22:23:00Z">
            <w:r w:rsidDel="009B5AF1">
              <w:fldChar w:fldCharType="begin"/>
            </w:r>
            <w:r w:rsidDel="009B5AF1">
              <w:delInstrText xml:space="preserve"> HYPERLINK \l "_Toc512935579" </w:delInstrText>
            </w:r>
            <w:r w:rsidDel="009B5AF1">
              <w:fldChar w:fldCharType="separate"/>
            </w:r>
            <w:r w:rsidR="00100875" w:rsidRPr="008E6AE7" w:rsidDel="009B5AF1">
              <w:rPr>
                <w:rStyle w:val="Hyperlink"/>
                <w:noProof/>
              </w:rPr>
              <w:delText>5.14</w:delText>
            </w:r>
            <w:r w:rsidR="00100875" w:rsidDel="009B5AF1">
              <w:rPr>
                <w:noProof/>
                <w:sz w:val="24"/>
                <w:szCs w:val="24"/>
              </w:rPr>
              <w:tab/>
            </w:r>
            <w:r w:rsidR="00100875" w:rsidRPr="008E6AE7" w:rsidDel="009B5AF1">
              <w:rPr>
                <w:rStyle w:val="Hyperlink"/>
                <w:noProof/>
              </w:rPr>
              <w:delText>ACL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_Toc512935579 \h </w:delInstrText>
            </w:r>
            <w:r w:rsidR="00100875" w:rsidDel="009B5AF1">
              <w:rPr>
                <w:noProof/>
                <w:webHidden/>
              </w:rPr>
            </w:r>
            <w:r w:rsidR="00100875" w:rsidDel="009B5AF1">
              <w:rPr>
                <w:noProof/>
                <w:webHidden/>
              </w:rPr>
              <w:fldChar w:fldCharType="separate"/>
            </w:r>
            <w:r w:rsidR="00100875" w:rsidDel="009B5AF1">
              <w:rPr>
                <w:noProof/>
                <w:webHidden/>
              </w:rPr>
              <w:delText>32</w:delText>
            </w:r>
            <w:r w:rsidR="00100875" w:rsidDel="009B5AF1">
              <w:rPr>
                <w:noProof/>
                <w:webHidden/>
              </w:rPr>
              <w:fldChar w:fldCharType="end"/>
            </w:r>
            <w:r w:rsidDel="009B5AF1">
              <w:rPr>
                <w:noProof/>
              </w:rPr>
              <w:fldChar w:fldCharType="end"/>
            </w:r>
          </w:del>
        </w:p>
        <w:p w14:paraId="3C1B4A20" w14:textId="049D5EA8" w:rsidR="00100875" w:rsidDel="009B5AF1" w:rsidRDefault="00350630">
          <w:pPr>
            <w:pStyle w:val="TOC2"/>
            <w:rPr>
              <w:del w:id="80" w:author="KVS, Kannan" w:date="2019-02-28T22:23:00Z"/>
              <w:noProof/>
              <w:sz w:val="24"/>
              <w:szCs w:val="24"/>
            </w:rPr>
          </w:pPr>
          <w:del w:id="81" w:author="KVS, Kannan" w:date="2019-02-28T22:23:00Z">
            <w:r w:rsidDel="009B5AF1">
              <w:fldChar w:fldCharType="begin"/>
            </w:r>
            <w:r w:rsidDel="009B5AF1">
              <w:delInstrText xml:space="preserve"> HYPERLINK \l "_Toc512935580" </w:delInstrText>
            </w:r>
            <w:r w:rsidDel="009B5AF1">
              <w:fldChar w:fldCharType="separate"/>
            </w:r>
            <w:r w:rsidR="00100875" w:rsidRPr="008E6AE7" w:rsidDel="009B5AF1">
              <w:rPr>
                <w:rStyle w:val="Hyperlink"/>
                <w:noProof/>
              </w:rPr>
              <w:delText>5.15</w:delText>
            </w:r>
            <w:r w:rsidR="00100875" w:rsidDel="009B5AF1">
              <w:rPr>
                <w:noProof/>
                <w:sz w:val="24"/>
                <w:szCs w:val="24"/>
              </w:rPr>
              <w:tab/>
            </w:r>
            <w:r w:rsidR="00100875" w:rsidRPr="008E6AE7" w:rsidDel="009B5AF1">
              <w:rPr>
                <w:rStyle w:val="Hyperlink"/>
                <w:noProof/>
              </w:rPr>
              <w:delText>Routing Configuration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_Toc512935580 \h </w:delInstrText>
            </w:r>
            <w:r w:rsidR="00100875" w:rsidDel="009B5AF1">
              <w:rPr>
                <w:noProof/>
                <w:webHidden/>
              </w:rPr>
            </w:r>
            <w:r w:rsidR="00100875" w:rsidDel="009B5AF1">
              <w:rPr>
                <w:noProof/>
                <w:webHidden/>
              </w:rPr>
              <w:fldChar w:fldCharType="separate"/>
            </w:r>
            <w:r w:rsidR="00100875" w:rsidDel="009B5AF1">
              <w:rPr>
                <w:noProof/>
                <w:webHidden/>
              </w:rPr>
              <w:delText>37</w:delText>
            </w:r>
            <w:r w:rsidR="00100875" w:rsidDel="009B5AF1">
              <w:rPr>
                <w:noProof/>
                <w:webHidden/>
              </w:rPr>
              <w:fldChar w:fldCharType="end"/>
            </w:r>
            <w:r w:rsidDel="009B5AF1">
              <w:rPr>
                <w:noProof/>
              </w:rPr>
              <w:fldChar w:fldCharType="end"/>
            </w:r>
          </w:del>
        </w:p>
        <w:p w14:paraId="7DF771BB" w14:textId="1F2952B7" w:rsidR="00100875" w:rsidDel="009B5AF1" w:rsidRDefault="00350630">
          <w:pPr>
            <w:pStyle w:val="TOC1"/>
            <w:rPr>
              <w:del w:id="82" w:author="KVS, Kannan" w:date="2019-02-28T22:23:00Z"/>
              <w:noProof/>
              <w:sz w:val="24"/>
              <w:szCs w:val="24"/>
            </w:rPr>
          </w:pPr>
          <w:del w:id="83" w:author="KVS, Kannan" w:date="2019-02-28T22:23:00Z">
            <w:r w:rsidDel="009B5AF1">
              <w:fldChar w:fldCharType="begin"/>
            </w:r>
            <w:r w:rsidDel="009B5AF1">
              <w:delInstrText xml:space="preserve"> HYPERLINK \l "_Toc512935581" </w:delInstrText>
            </w:r>
            <w:r w:rsidDel="009B5AF1">
              <w:fldChar w:fldCharType="separate"/>
            </w:r>
            <w:r w:rsidR="00100875" w:rsidRPr="008E6AE7" w:rsidDel="009B5AF1">
              <w:rPr>
                <w:rStyle w:val="Hyperlink"/>
                <w:noProof/>
              </w:rPr>
              <w:delText>6.</w:delText>
            </w:r>
            <w:r w:rsidR="00100875" w:rsidDel="009B5AF1">
              <w:rPr>
                <w:noProof/>
                <w:sz w:val="24"/>
                <w:szCs w:val="24"/>
              </w:rPr>
              <w:tab/>
            </w:r>
            <w:r w:rsidR="00100875" w:rsidRPr="008E6AE7" w:rsidDel="009B5AF1">
              <w:rPr>
                <w:rStyle w:val="Hyperlink"/>
                <w:noProof/>
              </w:rPr>
              <w:delText>System Operation</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_Toc512935581 \h </w:delInstrText>
            </w:r>
            <w:r w:rsidR="00100875" w:rsidDel="009B5AF1">
              <w:rPr>
                <w:noProof/>
                <w:webHidden/>
              </w:rPr>
            </w:r>
            <w:r w:rsidR="00100875" w:rsidDel="009B5AF1">
              <w:rPr>
                <w:noProof/>
                <w:webHidden/>
              </w:rPr>
              <w:fldChar w:fldCharType="separate"/>
            </w:r>
            <w:r w:rsidR="00100875" w:rsidDel="009B5AF1">
              <w:rPr>
                <w:noProof/>
                <w:webHidden/>
              </w:rPr>
              <w:delText>39</w:delText>
            </w:r>
            <w:r w:rsidR="00100875" w:rsidDel="009B5AF1">
              <w:rPr>
                <w:noProof/>
                <w:webHidden/>
              </w:rPr>
              <w:fldChar w:fldCharType="end"/>
            </w:r>
            <w:r w:rsidDel="009B5AF1">
              <w:rPr>
                <w:noProof/>
              </w:rPr>
              <w:fldChar w:fldCharType="end"/>
            </w:r>
          </w:del>
        </w:p>
        <w:p w14:paraId="18D31769" w14:textId="6403AA99" w:rsidR="00100875" w:rsidDel="009B5AF1" w:rsidRDefault="00350630">
          <w:pPr>
            <w:pStyle w:val="TOC2"/>
            <w:rPr>
              <w:del w:id="84" w:author="KVS, Kannan" w:date="2019-02-28T22:23:00Z"/>
              <w:noProof/>
              <w:sz w:val="24"/>
              <w:szCs w:val="24"/>
            </w:rPr>
          </w:pPr>
          <w:del w:id="85" w:author="KVS, Kannan" w:date="2019-02-28T22:23:00Z">
            <w:r w:rsidDel="009B5AF1">
              <w:fldChar w:fldCharType="begin"/>
            </w:r>
            <w:r w:rsidDel="009B5AF1">
              <w:delInstrText xml:space="preserve"> HYPERLINK \l "_Toc512935582" </w:delInstrText>
            </w:r>
            <w:r w:rsidDel="009B5AF1">
              <w:fldChar w:fldCharType="separate"/>
            </w:r>
            <w:r w:rsidR="00100875" w:rsidRPr="008E6AE7" w:rsidDel="009B5AF1">
              <w:rPr>
                <w:rStyle w:val="Hyperlink"/>
                <w:noProof/>
              </w:rPr>
              <w:delText>6.1</w:delText>
            </w:r>
            <w:r w:rsidR="00100875" w:rsidDel="009B5AF1">
              <w:rPr>
                <w:noProof/>
                <w:sz w:val="24"/>
                <w:szCs w:val="24"/>
              </w:rPr>
              <w:tab/>
            </w:r>
            <w:r w:rsidR="00100875" w:rsidRPr="008E6AE7" w:rsidDel="009B5AF1">
              <w:rPr>
                <w:rStyle w:val="Hyperlink"/>
                <w:noProof/>
              </w:rPr>
              <w:delText>CLI show commands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_Toc512935582 \h </w:delInstrText>
            </w:r>
            <w:r w:rsidR="00100875" w:rsidDel="009B5AF1">
              <w:rPr>
                <w:noProof/>
                <w:webHidden/>
              </w:rPr>
            </w:r>
            <w:r w:rsidR="00100875" w:rsidDel="009B5AF1">
              <w:rPr>
                <w:noProof/>
                <w:webHidden/>
              </w:rPr>
              <w:fldChar w:fldCharType="separate"/>
            </w:r>
            <w:r w:rsidR="00100875" w:rsidDel="009B5AF1">
              <w:rPr>
                <w:noProof/>
                <w:webHidden/>
              </w:rPr>
              <w:delText>39</w:delText>
            </w:r>
            <w:r w:rsidR="00100875" w:rsidDel="009B5AF1">
              <w:rPr>
                <w:noProof/>
                <w:webHidden/>
              </w:rPr>
              <w:fldChar w:fldCharType="end"/>
            </w:r>
            <w:r w:rsidDel="009B5AF1">
              <w:rPr>
                <w:noProof/>
              </w:rPr>
              <w:fldChar w:fldCharType="end"/>
            </w:r>
          </w:del>
        </w:p>
        <w:p w14:paraId="7535D003" w14:textId="49737433" w:rsidR="00100875" w:rsidDel="009B5AF1" w:rsidRDefault="00350630">
          <w:pPr>
            <w:pStyle w:val="TOC2"/>
            <w:rPr>
              <w:del w:id="86" w:author="KVS, Kannan" w:date="2019-02-28T22:23:00Z"/>
              <w:noProof/>
              <w:sz w:val="24"/>
              <w:szCs w:val="24"/>
            </w:rPr>
          </w:pPr>
          <w:del w:id="87" w:author="KVS, Kannan" w:date="2019-02-28T22:23:00Z">
            <w:r w:rsidDel="009B5AF1">
              <w:fldChar w:fldCharType="begin"/>
            </w:r>
            <w:r w:rsidDel="009B5AF1">
              <w:delInstrText xml:space="preserve"> HYPERLINK \l "_Toc512935583" </w:delInstrText>
            </w:r>
            <w:r w:rsidDel="009B5AF1">
              <w:fldChar w:fldCharType="separate"/>
            </w:r>
            <w:r w:rsidR="00100875" w:rsidRPr="008E6AE7" w:rsidDel="009B5AF1">
              <w:rPr>
                <w:rStyle w:val="Hyperlink"/>
                <w:noProof/>
              </w:rPr>
              <w:delText>6.2</w:delText>
            </w:r>
            <w:r w:rsidR="00100875" w:rsidDel="009B5AF1">
              <w:rPr>
                <w:noProof/>
                <w:sz w:val="24"/>
                <w:szCs w:val="24"/>
              </w:rPr>
              <w:tab/>
            </w:r>
            <w:r w:rsidR="00100875" w:rsidRPr="008E6AE7" w:rsidDel="009B5AF1">
              <w:rPr>
                <w:rStyle w:val="Hyperlink"/>
                <w:noProof/>
              </w:rPr>
              <w:delText>CLI debug / undebug commands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_Toc512935583 \h </w:delInstrText>
            </w:r>
            <w:r w:rsidR="00100875" w:rsidDel="009B5AF1">
              <w:rPr>
                <w:noProof/>
                <w:webHidden/>
              </w:rPr>
            </w:r>
            <w:r w:rsidR="00100875" w:rsidDel="009B5AF1">
              <w:rPr>
                <w:noProof/>
                <w:webHidden/>
              </w:rPr>
              <w:fldChar w:fldCharType="separate"/>
            </w:r>
            <w:r w:rsidR="00100875" w:rsidDel="009B5AF1">
              <w:rPr>
                <w:noProof/>
                <w:webHidden/>
              </w:rPr>
              <w:delText>53</w:delText>
            </w:r>
            <w:r w:rsidR="00100875" w:rsidDel="009B5AF1">
              <w:rPr>
                <w:noProof/>
                <w:webHidden/>
              </w:rPr>
              <w:fldChar w:fldCharType="end"/>
            </w:r>
            <w:r w:rsidDel="009B5AF1">
              <w:rPr>
                <w:noProof/>
              </w:rPr>
              <w:fldChar w:fldCharType="end"/>
            </w:r>
          </w:del>
        </w:p>
        <w:p w14:paraId="2C79FE20" w14:textId="2A9E1E67" w:rsidR="00100875" w:rsidDel="009B5AF1" w:rsidRDefault="00350630">
          <w:pPr>
            <w:pStyle w:val="TOC2"/>
            <w:rPr>
              <w:del w:id="88" w:author="KVS, Kannan" w:date="2019-02-28T22:23:00Z"/>
              <w:noProof/>
              <w:sz w:val="24"/>
              <w:szCs w:val="24"/>
            </w:rPr>
          </w:pPr>
          <w:del w:id="89" w:author="KVS, Kannan" w:date="2019-02-28T22:23:00Z">
            <w:r w:rsidDel="009B5AF1">
              <w:fldChar w:fldCharType="begin"/>
            </w:r>
            <w:r w:rsidDel="009B5AF1">
              <w:delInstrText xml:space="preserve"> HYPERLINK \l "_Toc512935584" </w:delInstrText>
            </w:r>
            <w:r w:rsidDel="009B5AF1">
              <w:fldChar w:fldCharType="separate"/>
            </w:r>
            <w:r w:rsidR="00100875" w:rsidRPr="008E6AE7" w:rsidDel="009B5AF1">
              <w:rPr>
                <w:rStyle w:val="Hyperlink"/>
                <w:noProof/>
              </w:rPr>
              <w:delText>6.3</w:delText>
            </w:r>
            <w:r w:rsidR="00100875" w:rsidDel="009B5AF1">
              <w:rPr>
                <w:noProof/>
                <w:sz w:val="24"/>
                <w:szCs w:val="24"/>
              </w:rPr>
              <w:tab/>
            </w:r>
            <w:r w:rsidR="00100875" w:rsidRPr="008E6AE7" w:rsidDel="009B5AF1">
              <w:rPr>
                <w:rStyle w:val="Hyperlink"/>
                <w:noProof/>
              </w:rPr>
              <w:delText>CLI clear commands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_Toc512935584 \h </w:delInstrText>
            </w:r>
            <w:r w:rsidR="00100875" w:rsidDel="009B5AF1">
              <w:rPr>
                <w:noProof/>
                <w:webHidden/>
              </w:rPr>
            </w:r>
            <w:r w:rsidR="00100875" w:rsidDel="009B5AF1">
              <w:rPr>
                <w:noProof/>
                <w:webHidden/>
              </w:rPr>
              <w:fldChar w:fldCharType="separate"/>
            </w:r>
            <w:r w:rsidR="00100875" w:rsidDel="009B5AF1">
              <w:rPr>
                <w:noProof/>
                <w:webHidden/>
              </w:rPr>
              <w:delText>54</w:delText>
            </w:r>
            <w:r w:rsidR="00100875" w:rsidDel="009B5AF1">
              <w:rPr>
                <w:noProof/>
                <w:webHidden/>
              </w:rPr>
              <w:fldChar w:fldCharType="end"/>
            </w:r>
            <w:r w:rsidDel="009B5AF1">
              <w:rPr>
                <w:noProof/>
              </w:rPr>
              <w:fldChar w:fldCharType="end"/>
            </w:r>
          </w:del>
        </w:p>
        <w:p w14:paraId="5F16CEFD" w14:textId="7CD744B9" w:rsidR="00100875" w:rsidDel="009B5AF1" w:rsidRDefault="00350630">
          <w:pPr>
            <w:pStyle w:val="TOC1"/>
            <w:rPr>
              <w:del w:id="90" w:author="KVS, Kannan" w:date="2019-02-28T22:23:00Z"/>
              <w:noProof/>
              <w:sz w:val="24"/>
              <w:szCs w:val="24"/>
            </w:rPr>
          </w:pPr>
          <w:del w:id="91" w:author="KVS, Kannan" w:date="2019-02-28T22:23:00Z">
            <w:r w:rsidDel="009B5AF1">
              <w:fldChar w:fldCharType="begin"/>
            </w:r>
            <w:r w:rsidDel="009B5AF1">
              <w:delInstrText xml:space="preserve"> HYPE</w:delInstrText>
            </w:r>
            <w:r w:rsidDel="009B5AF1">
              <w:delInstrText xml:space="preserve">RLINK \l "_Toc512935585" </w:delInstrText>
            </w:r>
            <w:r w:rsidDel="009B5AF1">
              <w:fldChar w:fldCharType="separate"/>
            </w:r>
            <w:r w:rsidR="00100875" w:rsidRPr="008E6AE7" w:rsidDel="009B5AF1">
              <w:rPr>
                <w:rStyle w:val="Hyperlink"/>
                <w:noProof/>
              </w:rPr>
              <w:delText>7.</w:delText>
            </w:r>
            <w:r w:rsidR="00100875" w:rsidDel="009B5AF1">
              <w:rPr>
                <w:noProof/>
                <w:sz w:val="24"/>
                <w:szCs w:val="24"/>
              </w:rPr>
              <w:tab/>
            </w:r>
            <w:r w:rsidR="00100875" w:rsidRPr="008E6AE7" w:rsidDel="009B5AF1">
              <w:rPr>
                <w:rStyle w:val="Hyperlink"/>
                <w:noProof/>
              </w:rPr>
              <w:delText>System Upgrade/Downgrade Process</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_Toc512935585 \h </w:delInstrText>
            </w:r>
            <w:r w:rsidR="00100875" w:rsidDel="009B5AF1">
              <w:rPr>
                <w:noProof/>
                <w:webHidden/>
              </w:rPr>
            </w:r>
            <w:r w:rsidR="00100875" w:rsidDel="009B5AF1">
              <w:rPr>
                <w:noProof/>
                <w:webHidden/>
              </w:rPr>
              <w:fldChar w:fldCharType="separate"/>
            </w:r>
            <w:r w:rsidR="00100875" w:rsidDel="009B5AF1">
              <w:rPr>
                <w:noProof/>
                <w:webHidden/>
              </w:rPr>
              <w:delText>54</w:delText>
            </w:r>
            <w:r w:rsidR="00100875" w:rsidDel="009B5AF1">
              <w:rPr>
                <w:noProof/>
                <w:webHidden/>
              </w:rPr>
              <w:fldChar w:fldCharType="end"/>
            </w:r>
            <w:r w:rsidDel="009B5AF1">
              <w:rPr>
                <w:noProof/>
              </w:rPr>
              <w:fldChar w:fldCharType="end"/>
            </w:r>
          </w:del>
        </w:p>
        <w:p w14:paraId="090FB70D" w14:textId="10813964" w:rsidR="00100875" w:rsidDel="009B5AF1" w:rsidRDefault="00350630">
          <w:pPr>
            <w:pStyle w:val="TOC1"/>
            <w:rPr>
              <w:del w:id="92" w:author="KVS, Kannan" w:date="2019-02-28T22:23:00Z"/>
              <w:noProof/>
              <w:sz w:val="24"/>
              <w:szCs w:val="24"/>
            </w:rPr>
          </w:pPr>
          <w:del w:id="93" w:author="KVS, Kannan" w:date="2019-02-28T22:23:00Z">
            <w:r w:rsidDel="009B5AF1">
              <w:fldChar w:fldCharType="begin"/>
            </w:r>
            <w:r w:rsidDel="009B5AF1">
              <w:delInstrText xml:space="preserve"> HYPERLINK \l "_Toc512935586" </w:delInstrText>
            </w:r>
            <w:r w:rsidDel="009B5AF1">
              <w:fldChar w:fldCharType="separate"/>
            </w:r>
            <w:r w:rsidR="00100875" w:rsidRPr="008E6AE7" w:rsidDel="009B5AF1">
              <w:rPr>
                <w:rStyle w:val="Hyperlink"/>
                <w:noProof/>
              </w:rPr>
              <w:delText>8.</w:delText>
            </w:r>
            <w:r w:rsidR="00100875" w:rsidDel="009B5AF1">
              <w:rPr>
                <w:noProof/>
                <w:sz w:val="24"/>
                <w:szCs w:val="24"/>
              </w:rPr>
              <w:tab/>
            </w:r>
            <w:r w:rsidR="00100875" w:rsidRPr="008E6AE7" w:rsidDel="009B5AF1">
              <w:rPr>
                <w:rStyle w:val="Hyperlink"/>
                <w:noProof/>
              </w:rPr>
              <w:delText>System Troubleshooting</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_Toc512935586 \h </w:delInstrText>
            </w:r>
            <w:r w:rsidR="00100875" w:rsidDel="009B5AF1">
              <w:rPr>
                <w:noProof/>
                <w:webHidden/>
              </w:rPr>
            </w:r>
            <w:r w:rsidR="00100875" w:rsidDel="009B5AF1">
              <w:rPr>
                <w:noProof/>
                <w:webHidden/>
              </w:rPr>
              <w:fldChar w:fldCharType="separate"/>
            </w:r>
            <w:r w:rsidR="00100875" w:rsidDel="009B5AF1">
              <w:rPr>
                <w:noProof/>
                <w:webHidden/>
              </w:rPr>
              <w:delText>55</w:delText>
            </w:r>
            <w:r w:rsidR="00100875" w:rsidDel="009B5AF1">
              <w:rPr>
                <w:noProof/>
                <w:webHidden/>
              </w:rPr>
              <w:fldChar w:fldCharType="end"/>
            </w:r>
            <w:r w:rsidDel="009B5AF1">
              <w:rPr>
                <w:noProof/>
              </w:rPr>
              <w:fldChar w:fldCharType="end"/>
            </w:r>
          </w:del>
        </w:p>
        <w:p w14:paraId="3AEE19DB" w14:textId="57872752" w:rsidR="00100875" w:rsidDel="009B5AF1" w:rsidRDefault="00350630">
          <w:pPr>
            <w:pStyle w:val="TOC2"/>
            <w:rPr>
              <w:del w:id="94" w:author="KVS, Kannan" w:date="2019-02-28T22:23:00Z"/>
              <w:noProof/>
              <w:sz w:val="24"/>
              <w:szCs w:val="24"/>
            </w:rPr>
          </w:pPr>
          <w:del w:id="95" w:author="KVS, Kannan" w:date="2019-02-28T22:23:00Z">
            <w:r w:rsidDel="009B5AF1">
              <w:fldChar w:fldCharType="begin"/>
            </w:r>
            <w:r w:rsidDel="009B5AF1">
              <w:delInstrText xml:space="preserve"> HYPERLINK \l "_Toc512935587" </w:delInstrText>
            </w:r>
            <w:r w:rsidDel="009B5AF1">
              <w:fldChar w:fldCharType="separate"/>
            </w:r>
            <w:r w:rsidR="00100875" w:rsidRPr="008E6AE7" w:rsidDel="009B5AF1">
              <w:rPr>
                <w:rStyle w:val="Hyperlink"/>
                <w:noProof/>
              </w:rPr>
              <w:delText>8.1</w:delText>
            </w:r>
            <w:r w:rsidR="00100875" w:rsidDel="009B5AF1">
              <w:rPr>
                <w:noProof/>
                <w:sz w:val="24"/>
                <w:szCs w:val="24"/>
              </w:rPr>
              <w:tab/>
            </w:r>
            <w:r w:rsidR="00100875" w:rsidRPr="008E6AE7" w:rsidDel="009B5AF1">
              <w:rPr>
                <w:rStyle w:val="Hyperlink"/>
                <w:noProof/>
              </w:rPr>
              <w:delText>Logging Information (swssloglevel)</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_Toc512935587 \h </w:delInstrText>
            </w:r>
            <w:r w:rsidR="00100875" w:rsidDel="009B5AF1">
              <w:rPr>
                <w:noProof/>
                <w:webHidden/>
              </w:rPr>
            </w:r>
            <w:r w:rsidR="00100875" w:rsidDel="009B5AF1">
              <w:rPr>
                <w:noProof/>
                <w:webHidden/>
              </w:rPr>
              <w:fldChar w:fldCharType="separate"/>
            </w:r>
            <w:r w:rsidR="00100875" w:rsidDel="009B5AF1">
              <w:rPr>
                <w:noProof/>
                <w:webHidden/>
              </w:rPr>
              <w:delText>55</w:delText>
            </w:r>
            <w:r w:rsidR="00100875" w:rsidDel="009B5AF1">
              <w:rPr>
                <w:noProof/>
                <w:webHidden/>
              </w:rPr>
              <w:fldChar w:fldCharType="end"/>
            </w:r>
            <w:r w:rsidDel="009B5AF1">
              <w:rPr>
                <w:noProof/>
              </w:rPr>
              <w:fldChar w:fldCharType="end"/>
            </w:r>
          </w:del>
        </w:p>
        <w:p w14:paraId="5B62BFDF" w14:textId="5EA071DA" w:rsidR="00100875" w:rsidDel="009B5AF1" w:rsidRDefault="00350630">
          <w:pPr>
            <w:pStyle w:val="TOC2"/>
            <w:rPr>
              <w:del w:id="96" w:author="KVS, Kannan" w:date="2019-02-28T22:23:00Z"/>
              <w:noProof/>
              <w:sz w:val="24"/>
              <w:szCs w:val="24"/>
            </w:rPr>
          </w:pPr>
          <w:del w:id="97" w:author="KVS, Kannan" w:date="2019-02-28T22:23:00Z">
            <w:r w:rsidDel="009B5AF1">
              <w:fldChar w:fldCharType="begin"/>
            </w:r>
            <w:r w:rsidDel="009B5AF1">
              <w:delInstrText xml:space="preserve"> HYPERLINK \l "_Toc512935588" </w:delInstrText>
            </w:r>
            <w:r w:rsidDel="009B5AF1">
              <w:fldChar w:fldCharType="separate"/>
            </w:r>
            <w:r w:rsidR="00100875" w:rsidRPr="008E6AE7" w:rsidDel="009B5AF1">
              <w:rPr>
                <w:rStyle w:val="Hyperlink"/>
                <w:noProof/>
              </w:rPr>
              <w:delText>8.2</w:delText>
            </w:r>
            <w:r w:rsidR="00100875" w:rsidDel="009B5AF1">
              <w:rPr>
                <w:noProof/>
                <w:sz w:val="24"/>
                <w:szCs w:val="24"/>
              </w:rPr>
              <w:tab/>
            </w:r>
            <w:r w:rsidR="00100875" w:rsidRPr="008E6AE7" w:rsidDel="009B5AF1">
              <w:rPr>
                <w:rStyle w:val="Hyperlink"/>
                <w:noProof/>
              </w:rPr>
              <w:delText>Databases state (redis-cli)</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_Toc512935588 \h </w:delInstrText>
            </w:r>
            <w:r w:rsidR="00100875" w:rsidDel="009B5AF1">
              <w:rPr>
                <w:noProof/>
                <w:webHidden/>
              </w:rPr>
            </w:r>
            <w:r w:rsidR="00100875" w:rsidDel="009B5AF1">
              <w:rPr>
                <w:noProof/>
                <w:webHidden/>
              </w:rPr>
              <w:fldChar w:fldCharType="separate"/>
            </w:r>
            <w:r w:rsidR="00100875" w:rsidDel="009B5AF1">
              <w:rPr>
                <w:noProof/>
                <w:webHidden/>
              </w:rPr>
              <w:delText>55</w:delText>
            </w:r>
            <w:r w:rsidR="00100875" w:rsidDel="009B5AF1">
              <w:rPr>
                <w:noProof/>
                <w:webHidden/>
              </w:rPr>
              <w:fldChar w:fldCharType="end"/>
            </w:r>
            <w:r w:rsidDel="009B5AF1">
              <w:rPr>
                <w:noProof/>
              </w:rPr>
              <w:fldChar w:fldCharType="end"/>
            </w:r>
          </w:del>
        </w:p>
        <w:p w14:paraId="7667BBA1" w14:textId="21480DCB" w:rsidR="00100875" w:rsidDel="009B5AF1" w:rsidRDefault="00350630">
          <w:pPr>
            <w:pStyle w:val="TOC1"/>
            <w:rPr>
              <w:del w:id="98" w:author="KVS, Kannan" w:date="2019-02-28T22:23:00Z"/>
              <w:noProof/>
              <w:sz w:val="24"/>
              <w:szCs w:val="24"/>
            </w:rPr>
          </w:pPr>
          <w:del w:id="99" w:author="KVS, Kannan" w:date="2019-02-28T22:23:00Z">
            <w:r w:rsidDel="009B5AF1">
              <w:fldChar w:fldCharType="begin"/>
            </w:r>
            <w:r w:rsidDel="009B5AF1">
              <w:delInstrText xml:space="preserve"> HYPERLINK \l "_Toc51293558</w:delInstrText>
            </w:r>
            <w:r w:rsidDel="009B5AF1">
              <w:delInstrText xml:space="preserve">9" </w:delInstrText>
            </w:r>
            <w:r w:rsidDel="009B5AF1">
              <w:fldChar w:fldCharType="separate"/>
            </w:r>
            <w:r w:rsidR="00100875" w:rsidRPr="008E6AE7" w:rsidDel="009B5AF1">
              <w:rPr>
                <w:rStyle w:val="Hyperlink"/>
                <w:noProof/>
              </w:rPr>
              <w:delText>9.</w:delText>
            </w:r>
            <w:r w:rsidR="00100875" w:rsidDel="009B5AF1">
              <w:rPr>
                <w:noProof/>
                <w:sz w:val="24"/>
                <w:szCs w:val="24"/>
              </w:rPr>
              <w:tab/>
            </w:r>
            <w:r w:rsidR="00100875" w:rsidRPr="008E6AE7" w:rsidDel="009B5AF1">
              <w:rPr>
                <w:rStyle w:val="Hyperlink"/>
                <w:noProof/>
              </w:rPr>
              <w:delText>Annex</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_Toc512935589 \h </w:delInstrText>
            </w:r>
            <w:r w:rsidR="00100875" w:rsidDel="009B5AF1">
              <w:rPr>
                <w:noProof/>
                <w:webHidden/>
              </w:rPr>
            </w:r>
            <w:r w:rsidR="00100875" w:rsidDel="009B5AF1">
              <w:rPr>
                <w:noProof/>
                <w:webHidden/>
              </w:rPr>
              <w:fldChar w:fldCharType="separate"/>
            </w:r>
            <w:r w:rsidR="00100875" w:rsidDel="009B5AF1">
              <w:rPr>
                <w:noProof/>
                <w:webHidden/>
              </w:rPr>
              <w:delText>55</w:delText>
            </w:r>
            <w:r w:rsidR="00100875" w:rsidDel="009B5AF1">
              <w:rPr>
                <w:noProof/>
                <w:webHidden/>
              </w:rPr>
              <w:fldChar w:fldCharType="end"/>
            </w:r>
            <w:r w:rsidDel="009B5AF1">
              <w:rPr>
                <w:noProof/>
              </w:rPr>
              <w:fldChar w:fldCharType="end"/>
            </w:r>
          </w:del>
        </w:p>
        <w:p w14:paraId="049605BB" w14:textId="16DC847C" w:rsidR="00100875" w:rsidDel="009B5AF1" w:rsidRDefault="00350630">
          <w:pPr>
            <w:pStyle w:val="TOC2"/>
            <w:rPr>
              <w:del w:id="100" w:author="KVS, Kannan" w:date="2019-02-28T22:23:00Z"/>
              <w:noProof/>
              <w:sz w:val="24"/>
              <w:szCs w:val="24"/>
            </w:rPr>
          </w:pPr>
          <w:del w:id="101" w:author="KVS, Kannan" w:date="2019-02-28T22:23:00Z">
            <w:r w:rsidDel="009B5AF1">
              <w:fldChar w:fldCharType="begin"/>
            </w:r>
            <w:r w:rsidDel="009B5AF1">
              <w:delInstrText xml:space="preserve"> HYPERLINK \l "_Toc512935590" </w:delInstrText>
            </w:r>
            <w:r w:rsidDel="009B5AF1">
              <w:fldChar w:fldCharType="separate"/>
            </w:r>
            <w:r w:rsidR="00100875" w:rsidRPr="008E6AE7" w:rsidDel="009B5AF1">
              <w:rPr>
                <w:rStyle w:val="Hyperlink"/>
                <w:noProof/>
              </w:rPr>
              <w:delText>9.1</w:delText>
            </w:r>
            <w:r w:rsidR="00100875" w:rsidDel="009B5AF1">
              <w:rPr>
                <w:noProof/>
                <w:sz w:val="24"/>
                <w:szCs w:val="24"/>
              </w:rPr>
              <w:tab/>
            </w:r>
            <w:r w:rsidR="00100875" w:rsidRPr="008E6AE7" w:rsidDel="009B5AF1">
              <w:rPr>
                <w:rStyle w:val="Hyperlink"/>
                <w:noProof/>
              </w:rPr>
              <w:delText>Example config_db.json file</w:delText>
            </w:r>
            <w:r w:rsidR="00100875" w:rsidDel="009B5AF1">
              <w:rPr>
                <w:noProof/>
                <w:webHidden/>
              </w:rPr>
              <w:tab/>
            </w:r>
            <w:r w:rsidR="00100875" w:rsidDel="009B5AF1">
              <w:rPr>
                <w:noProof/>
                <w:webHidden/>
              </w:rPr>
              <w:fldChar w:fldCharType="begin"/>
            </w:r>
            <w:r w:rsidR="00100875" w:rsidDel="009B5AF1">
              <w:rPr>
                <w:noProof/>
                <w:webHidden/>
              </w:rPr>
              <w:delInstrText xml:space="preserve"> PAGEREF _Toc512935590 \h </w:delInstrText>
            </w:r>
            <w:r w:rsidR="00100875" w:rsidDel="009B5AF1">
              <w:rPr>
                <w:noProof/>
                <w:webHidden/>
              </w:rPr>
            </w:r>
            <w:r w:rsidR="00100875" w:rsidDel="009B5AF1">
              <w:rPr>
                <w:noProof/>
                <w:webHidden/>
              </w:rPr>
              <w:fldChar w:fldCharType="separate"/>
            </w:r>
            <w:r w:rsidR="00100875" w:rsidDel="009B5AF1">
              <w:rPr>
                <w:noProof/>
                <w:webHidden/>
              </w:rPr>
              <w:delText>55</w:delText>
            </w:r>
            <w:r w:rsidR="00100875" w:rsidDel="009B5AF1">
              <w:rPr>
                <w:noProof/>
                <w:webHidden/>
              </w:rPr>
              <w:fldChar w:fldCharType="end"/>
            </w:r>
            <w:r w:rsidDel="009B5AF1">
              <w:rPr>
                <w:noProof/>
              </w:rPr>
              <w:fldChar w:fldCharType="end"/>
            </w:r>
          </w:del>
        </w:p>
        <w:p w14:paraId="1D839EF1" w14:textId="0A56E78E" w:rsidR="003E1800" w:rsidDel="009B5AF1" w:rsidRDefault="00D90247">
          <w:pPr>
            <w:rPr>
              <w:del w:id="102" w:author="KVS, Kannan" w:date="2019-02-28T22:23:00Z"/>
              <w:noProof/>
            </w:rPr>
          </w:pPr>
          <w:del w:id="103" w:author="KVS, Kannan" w:date="2019-02-28T22:23:00Z">
            <w:r w:rsidRPr="000620B6" w:rsidDel="009B5AF1">
              <w:rPr>
                <w:rFonts w:asciiTheme="minorHAnsi" w:eastAsiaTheme="minorEastAsia" w:hAnsiTheme="minorHAnsi" w:cs="Times New Roman (Body CS)"/>
                <w:sz w:val="16"/>
                <w:szCs w:val="16"/>
              </w:rPr>
              <w:fldChar w:fldCharType="end"/>
            </w:r>
          </w:del>
        </w:p>
        <w:customXmlDelRangeStart w:id="104" w:author="KVS, Kannan" w:date="2019-02-28T22:23:00Z"/>
      </w:sdtContent>
    </w:sdt>
    <w:customXmlDelRangeEnd w:id="104"/>
    <w:p w14:paraId="6D076E36" w14:textId="1BB4140E" w:rsidR="00B53B73" w:rsidDel="009B5AF1" w:rsidRDefault="0E540B70" w:rsidP="007A6A8A">
      <w:pPr>
        <w:pStyle w:val="Heading1"/>
        <w:rPr>
          <w:del w:id="105" w:author="KVS, Kannan" w:date="2019-02-28T22:23:00Z"/>
        </w:rPr>
      </w:pPr>
      <w:bookmarkStart w:id="106" w:name="_Toc508230220"/>
      <w:bookmarkStart w:id="107" w:name="_Toc512935559"/>
      <w:del w:id="108" w:author="KVS, Kannan" w:date="2019-02-28T22:23:00Z">
        <w:r w:rsidDel="009B5AF1">
          <w:delText>Introduction</w:delText>
        </w:r>
        <w:bookmarkEnd w:id="30"/>
        <w:bookmarkEnd w:id="31"/>
        <w:bookmarkEnd w:id="32"/>
        <w:bookmarkEnd w:id="106"/>
        <w:bookmarkEnd w:id="107"/>
      </w:del>
    </w:p>
    <w:p w14:paraId="511BFEAF" w14:textId="44508F30" w:rsidR="00C81F12" w:rsidRPr="00000D26" w:rsidDel="009B5AF1" w:rsidRDefault="0E540B70" w:rsidP="0E540B70">
      <w:pPr>
        <w:jc w:val="both"/>
        <w:rPr>
          <w:del w:id="109" w:author="KVS, Kannan" w:date="2019-02-28T22:23:00Z"/>
          <w:rFonts w:asciiTheme="minorHAnsi" w:hAnsiTheme="minorHAnsi" w:cstheme="majorBidi"/>
        </w:rPr>
      </w:pPr>
      <w:del w:id="110" w:author="KVS, Kannan" w:date="2019-02-28T22:23:00Z">
        <w:r w:rsidRPr="0E540B70" w:rsidDel="009B5AF1">
          <w:rPr>
            <w:rFonts w:asciiTheme="minorHAnsi" w:hAnsiTheme="minorHAnsi" w:cstheme="majorBidi"/>
          </w:rPr>
          <w:delText xml:space="preserve">The present document aims to serve as a user-guide for Linkedin’s network-operating system (LNOS). </w:delText>
        </w:r>
      </w:del>
    </w:p>
    <w:p w14:paraId="3A065D29" w14:textId="6191F522" w:rsidR="00C81F12" w:rsidRPr="00000D26" w:rsidDel="009B5AF1" w:rsidRDefault="00C81F12" w:rsidP="00000D26">
      <w:pPr>
        <w:jc w:val="both"/>
        <w:rPr>
          <w:del w:id="111" w:author="KVS, Kannan" w:date="2019-02-28T22:23:00Z"/>
          <w:rFonts w:asciiTheme="minorHAnsi" w:hAnsiTheme="minorHAnsi" w:cstheme="majorHAnsi"/>
        </w:rPr>
      </w:pPr>
    </w:p>
    <w:p w14:paraId="2130C2B7" w14:textId="2569899D" w:rsidR="00C81F12" w:rsidRPr="00000D26" w:rsidDel="009B5AF1" w:rsidRDefault="0E540B70" w:rsidP="0E540B70">
      <w:pPr>
        <w:jc w:val="both"/>
        <w:rPr>
          <w:del w:id="112" w:author="KVS, Kannan" w:date="2019-02-28T22:23:00Z"/>
          <w:rFonts w:asciiTheme="minorHAnsi" w:hAnsiTheme="minorHAnsi" w:cstheme="majorBidi"/>
        </w:rPr>
      </w:pPr>
      <w:del w:id="113" w:author="KVS, Kannan" w:date="2019-02-28T22:23:00Z">
        <w:r w:rsidRPr="0E540B70" w:rsidDel="009B5AF1">
          <w:rPr>
            <w:rFonts w:asciiTheme="minorHAnsi" w:hAnsiTheme="minorHAnsi" w:cstheme="majorBidi"/>
          </w:rPr>
          <w:delText xml:space="preserve">Being LNOS a </w:delText>
        </w:r>
        <w:r w:rsidR="007F35E5" w:rsidDel="009B5AF1">
          <w:rPr>
            <w:rFonts w:asciiTheme="minorHAnsi" w:hAnsiTheme="minorHAnsi" w:cstheme="majorBidi"/>
          </w:rPr>
          <w:delText xml:space="preserve">very </w:delText>
        </w:r>
        <w:r w:rsidRPr="0E540B70" w:rsidDel="009B5AF1">
          <w:rPr>
            <w:rFonts w:asciiTheme="minorHAnsi" w:hAnsiTheme="minorHAnsi" w:cstheme="majorBidi"/>
          </w:rPr>
          <w:delText xml:space="preserve">thin wrapper over SONiC OS, </w:delText>
        </w:r>
        <w:r w:rsidR="00EB19B3" w:rsidDel="009B5AF1">
          <w:rPr>
            <w:rFonts w:asciiTheme="minorHAnsi" w:hAnsiTheme="minorHAnsi" w:cstheme="majorBidi"/>
          </w:rPr>
          <w:delText xml:space="preserve">over the course of this document </w:delText>
        </w:r>
        <w:r w:rsidRPr="0E540B70" w:rsidDel="009B5AF1">
          <w:rPr>
            <w:rFonts w:asciiTheme="minorHAnsi" w:hAnsiTheme="minorHAnsi" w:cstheme="majorBidi"/>
          </w:rPr>
          <w:delText>we will make use of both LNOS and SONiC terms interchangeably, except when there is a need to emphasize areas in which these two diverge.</w:delText>
        </w:r>
      </w:del>
    </w:p>
    <w:p w14:paraId="3D6D74CF" w14:textId="10615D07" w:rsidR="00846E0E" w:rsidRPr="00846E0E" w:rsidDel="009B5AF1" w:rsidRDefault="0E540B70" w:rsidP="00340286">
      <w:pPr>
        <w:pStyle w:val="Heading1"/>
        <w:rPr>
          <w:del w:id="114" w:author="KVS, Kannan" w:date="2019-02-28T22:23:00Z"/>
        </w:rPr>
      </w:pPr>
      <w:bookmarkStart w:id="115" w:name="_Toc508230221"/>
      <w:bookmarkStart w:id="116" w:name="_Toc512935560"/>
      <w:del w:id="117" w:author="KVS, Kannan" w:date="2019-02-28T22:23:00Z">
        <w:r w:rsidDel="009B5AF1">
          <w:delText>Document History</w:delText>
        </w:r>
        <w:bookmarkEnd w:id="115"/>
        <w:bookmarkEnd w:id="116"/>
      </w:del>
    </w:p>
    <w:tbl>
      <w:tblPr>
        <w:tblW w:w="1050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0"/>
        <w:gridCol w:w="1440"/>
        <w:gridCol w:w="2250"/>
        <w:gridCol w:w="5286"/>
      </w:tblGrid>
      <w:tr w:rsidR="00846E0E" w:rsidDel="009B5AF1" w14:paraId="75795220" w14:textId="48244678" w:rsidTr="775782F0">
        <w:trPr>
          <w:trHeight w:val="337"/>
          <w:tblHeader/>
          <w:del w:id="118" w:author="KVS, Kannan" w:date="2019-02-28T22:23:00Z"/>
        </w:trPr>
        <w:tc>
          <w:tcPr>
            <w:tcW w:w="1530" w:type="dxa"/>
            <w:shd w:val="clear" w:color="auto" w:fill="E0E0E0"/>
          </w:tcPr>
          <w:p w14:paraId="2B2704B0" w14:textId="1B6ACDB2" w:rsidR="00846E0E" w:rsidRPr="00B7722C" w:rsidDel="009B5AF1" w:rsidRDefault="00846E0E" w:rsidP="00846E0E">
            <w:pPr>
              <w:pStyle w:val="TableCellHeader"/>
              <w:rPr>
                <w:del w:id="119" w:author="KVS, Kannan" w:date="2019-02-28T22:23:00Z"/>
                <w:rFonts w:asciiTheme="minorHAnsi" w:hAnsiTheme="minorHAnsi" w:cstheme="majorHAnsi"/>
                <w:sz w:val="24"/>
              </w:rPr>
            </w:pPr>
            <w:del w:id="120" w:author="KVS, Kannan" w:date="2019-02-28T22:23:00Z">
              <w:r w:rsidRPr="00B7722C" w:rsidDel="009B5AF1">
                <w:rPr>
                  <w:rFonts w:asciiTheme="minorHAnsi" w:hAnsiTheme="minorHAnsi" w:cstheme="majorHAnsi"/>
                  <w:sz w:val="24"/>
                </w:rPr>
                <w:delText>Revision</w:delText>
              </w:r>
            </w:del>
          </w:p>
        </w:tc>
        <w:tc>
          <w:tcPr>
            <w:tcW w:w="1440" w:type="dxa"/>
            <w:shd w:val="clear" w:color="auto" w:fill="E0E0E0"/>
          </w:tcPr>
          <w:p w14:paraId="12EBA576" w14:textId="27C2357E" w:rsidR="00846E0E" w:rsidRPr="00B7722C" w:rsidDel="009B5AF1" w:rsidRDefault="00846E0E" w:rsidP="00846E0E">
            <w:pPr>
              <w:pStyle w:val="TableCellHeader"/>
              <w:rPr>
                <w:del w:id="121" w:author="KVS, Kannan" w:date="2019-02-28T22:23:00Z"/>
                <w:rFonts w:asciiTheme="minorHAnsi" w:hAnsiTheme="minorHAnsi" w:cstheme="majorHAnsi"/>
                <w:sz w:val="24"/>
              </w:rPr>
            </w:pPr>
            <w:del w:id="122" w:author="KVS, Kannan" w:date="2019-02-28T22:23:00Z">
              <w:r w:rsidRPr="00B7722C" w:rsidDel="009B5AF1">
                <w:rPr>
                  <w:rFonts w:asciiTheme="minorHAnsi" w:hAnsiTheme="minorHAnsi" w:cstheme="majorHAnsi"/>
                  <w:sz w:val="24"/>
                </w:rPr>
                <w:delText>Date</w:delText>
              </w:r>
            </w:del>
          </w:p>
        </w:tc>
        <w:tc>
          <w:tcPr>
            <w:tcW w:w="2250" w:type="dxa"/>
            <w:shd w:val="clear" w:color="auto" w:fill="E0E0E0"/>
          </w:tcPr>
          <w:p w14:paraId="75376B51" w14:textId="4A301C93" w:rsidR="00846E0E" w:rsidRPr="00B7722C" w:rsidDel="009B5AF1" w:rsidRDefault="00846E0E" w:rsidP="00846E0E">
            <w:pPr>
              <w:pStyle w:val="TableCellHeader"/>
              <w:rPr>
                <w:del w:id="123" w:author="KVS, Kannan" w:date="2019-02-28T22:23:00Z"/>
                <w:rFonts w:asciiTheme="minorHAnsi" w:hAnsiTheme="minorHAnsi" w:cstheme="majorHAnsi"/>
                <w:sz w:val="24"/>
              </w:rPr>
            </w:pPr>
            <w:del w:id="124" w:author="KVS, Kannan" w:date="2019-02-28T22:23:00Z">
              <w:r w:rsidRPr="00B7722C" w:rsidDel="009B5AF1">
                <w:rPr>
                  <w:rFonts w:asciiTheme="minorHAnsi" w:hAnsiTheme="minorHAnsi" w:cstheme="majorHAnsi"/>
                  <w:sz w:val="24"/>
                </w:rPr>
                <w:delText>Prepared By</w:delText>
              </w:r>
            </w:del>
          </w:p>
        </w:tc>
        <w:tc>
          <w:tcPr>
            <w:tcW w:w="5286" w:type="dxa"/>
            <w:shd w:val="clear" w:color="auto" w:fill="E0E0E0"/>
          </w:tcPr>
          <w:p w14:paraId="6A1CFF41" w14:textId="4EDE7B12" w:rsidR="00846E0E" w:rsidRPr="00B7722C" w:rsidDel="009B5AF1" w:rsidRDefault="00846E0E" w:rsidP="00846E0E">
            <w:pPr>
              <w:pStyle w:val="TableCellHeader"/>
              <w:rPr>
                <w:del w:id="125" w:author="KVS, Kannan" w:date="2019-02-28T22:23:00Z"/>
                <w:rFonts w:asciiTheme="minorHAnsi" w:hAnsiTheme="minorHAnsi" w:cstheme="majorHAnsi"/>
                <w:sz w:val="24"/>
              </w:rPr>
            </w:pPr>
            <w:del w:id="126" w:author="KVS, Kannan" w:date="2019-02-28T22:23:00Z">
              <w:r w:rsidRPr="00B7722C" w:rsidDel="009B5AF1">
                <w:rPr>
                  <w:rFonts w:asciiTheme="minorHAnsi" w:hAnsiTheme="minorHAnsi" w:cstheme="majorHAnsi"/>
                  <w:sz w:val="24"/>
                </w:rPr>
                <w:delText>Comments</w:delText>
              </w:r>
            </w:del>
          </w:p>
        </w:tc>
      </w:tr>
      <w:tr w:rsidR="00846E0E" w:rsidDel="009B5AF1" w14:paraId="392F793D" w14:textId="3CD039C6" w:rsidTr="775782F0">
        <w:trPr>
          <w:trHeight w:val="320"/>
          <w:del w:id="127" w:author="KVS, Kannan" w:date="2019-02-28T22:23:00Z"/>
        </w:trPr>
        <w:tc>
          <w:tcPr>
            <w:tcW w:w="1530" w:type="dxa"/>
          </w:tcPr>
          <w:p w14:paraId="4A509CF2" w14:textId="2D3200DB" w:rsidR="00846E0E" w:rsidRPr="00B7722C" w:rsidDel="009B5AF1" w:rsidRDefault="00846E0E" w:rsidP="00846E0E">
            <w:pPr>
              <w:pStyle w:val="TableCellStyle"/>
              <w:rPr>
                <w:del w:id="128" w:author="KVS, Kannan" w:date="2019-02-28T22:23:00Z"/>
                <w:rFonts w:asciiTheme="minorHAnsi" w:hAnsiTheme="minorHAnsi" w:cstheme="majorHAnsi"/>
                <w:sz w:val="24"/>
              </w:rPr>
            </w:pPr>
            <w:del w:id="129" w:author="KVS, Kannan" w:date="2019-02-28T22:23:00Z">
              <w:r w:rsidRPr="00B7722C" w:rsidDel="009B5AF1">
                <w:rPr>
                  <w:rFonts w:asciiTheme="minorHAnsi" w:hAnsiTheme="minorHAnsi" w:cstheme="majorHAnsi"/>
                  <w:sz w:val="24"/>
                </w:rPr>
                <w:delText>0.1</w:delText>
              </w:r>
            </w:del>
          </w:p>
        </w:tc>
        <w:tc>
          <w:tcPr>
            <w:tcW w:w="1440" w:type="dxa"/>
          </w:tcPr>
          <w:p w14:paraId="11A1CB8E" w14:textId="50D0E7F7" w:rsidR="00846E0E" w:rsidRPr="00B7722C" w:rsidDel="009B5AF1" w:rsidRDefault="00846E0E" w:rsidP="00846E0E">
            <w:pPr>
              <w:pStyle w:val="TableCellStyle"/>
              <w:rPr>
                <w:del w:id="130" w:author="KVS, Kannan" w:date="2019-02-28T22:23:00Z"/>
                <w:rFonts w:asciiTheme="minorHAnsi" w:hAnsiTheme="minorHAnsi" w:cstheme="majorHAnsi"/>
                <w:sz w:val="24"/>
              </w:rPr>
            </w:pPr>
            <w:del w:id="131" w:author="KVS, Kannan" w:date="2019-02-28T22:23:00Z">
              <w:r w:rsidRPr="00B7722C" w:rsidDel="009B5AF1">
                <w:rPr>
                  <w:rFonts w:asciiTheme="minorHAnsi" w:hAnsiTheme="minorHAnsi" w:cstheme="majorHAnsi"/>
                  <w:sz w:val="24"/>
                </w:rPr>
                <w:delText>201</w:delText>
              </w:r>
              <w:r w:rsidR="00340286" w:rsidRPr="00B7722C" w:rsidDel="009B5AF1">
                <w:rPr>
                  <w:rFonts w:asciiTheme="minorHAnsi" w:hAnsiTheme="minorHAnsi" w:cstheme="majorHAnsi"/>
                  <w:sz w:val="24"/>
                </w:rPr>
                <w:delText>8</w:delText>
              </w:r>
              <w:r w:rsidRPr="00B7722C" w:rsidDel="009B5AF1">
                <w:rPr>
                  <w:rFonts w:asciiTheme="minorHAnsi" w:hAnsiTheme="minorHAnsi" w:cstheme="majorHAnsi"/>
                  <w:sz w:val="24"/>
                </w:rPr>
                <w:delText>-0</w:delText>
              </w:r>
              <w:r w:rsidR="00340286" w:rsidRPr="00B7722C" w:rsidDel="009B5AF1">
                <w:rPr>
                  <w:rFonts w:asciiTheme="minorHAnsi" w:hAnsiTheme="minorHAnsi" w:cstheme="majorHAnsi"/>
                  <w:sz w:val="24"/>
                </w:rPr>
                <w:delText>2</w:delText>
              </w:r>
              <w:r w:rsidRPr="00B7722C" w:rsidDel="009B5AF1">
                <w:rPr>
                  <w:rFonts w:asciiTheme="minorHAnsi" w:hAnsiTheme="minorHAnsi" w:cstheme="majorHAnsi"/>
                  <w:sz w:val="24"/>
                </w:rPr>
                <w:delText>-</w:delText>
              </w:r>
              <w:r w:rsidR="00340286" w:rsidRPr="00B7722C" w:rsidDel="009B5AF1">
                <w:rPr>
                  <w:rFonts w:asciiTheme="minorHAnsi" w:hAnsiTheme="minorHAnsi" w:cstheme="majorHAnsi"/>
                  <w:sz w:val="24"/>
                </w:rPr>
                <w:delText>2</w:delText>
              </w:r>
              <w:r w:rsidR="00C6203C" w:rsidDel="009B5AF1">
                <w:rPr>
                  <w:rFonts w:asciiTheme="minorHAnsi" w:hAnsiTheme="minorHAnsi" w:cstheme="majorHAnsi"/>
                  <w:sz w:val="24"/>
                </w:rPr>
                <w:delText>0</w:delText>
              </w:r>
            </w:del>
          </w:p>
        </w:tc>
        <w:tc>
          <w:tcPr>
            <w:tcW w:w="2250" w:type="dxa"/>
          </w:tcPr>
          <w:p w14:paraId="070ABFAF" w14:textId="6A67BD2A" w:rsidR="00846E0E" w:rsidRPr="00B7722C" w:rsidDel="009B5AF1" w:rsidRDefault="00846E0E" w:rsidP="00846E0E">
            <w:pPr>
              <w:pStyle w:val="TableCellStyle"/>
              <w:rPr>
                <w:del w:id="132" w:author="KVS, Kannan" w:date="2019-02-28T22:23:00Z"/>
                <w:rFonts w:asciiTheme="minorHAnsi" w:hAnsiTheme="minorHAnsi" w:cstheme="majorHAnsi"/>
                <w:sz w:val="24"/>
              </w:rPr>
            </w:pPr>
            <w:del w:id="133" w:author="KVS, Kannan" w:date="2019-02-28T22:23:00Z">
              <w:r w:rsidRPr="00B7722C" w:rsidDel="009B5AF1">
                <w:rPr>
                  <w:rFonts w:asciiTheme="minorHAnsi" w:hAnsiTheme="minorHAnsi" w:cstheme="majorHAnsi"/>
                  <w:sz w:val="24"/>
                </w:rPr>
                <w:delText>Rodny Molina</w:delText>
              </w:r>
            </w:del>
          </w:p>
        </w:tc>
        <w:tc>
          <w:tcPr>
            <w:tcW w:w="5286" w:type="dxa"/>
          </w:tcPr>
          <w:p w14:paraId="42685FC9" w14:textId="736D2278" w:rsidR="00846E0E" w:rsidRPr="00B7722C" w:rsidDel="009B5AF1" w:rsidRDefault="00340286" w:rsidP="00846E0E">
            <w:pPr>
              <w:pStyle w:val="TableCellStyle"/>
              <w:rPr>
                <w:del w:id="134" w:author="KVS, Kannan" w:date="2019-02-28T22:23:00Z"/>
                <w:rFonts w:asciiTheme="minorHAnsi" w:hAnsiTheme="minorHAnsi" w:cstheme="majorHAnsi"/>
                <w:sz w:val="24"/>
              </w:rPr>
            </w:pPr>
            <w:del w:id="135" w:author="KVS, Kannan" w:date="2019-02-28T22:23:00Z">
              <w:r w:rsidRPr="00B7722C" w:rsidDel="009B5AF1">
                <w:rPr>
                  <w:rFonts w:asciiTheme="minorHAnsi" w:hAnsiTheme="minorHAnsi" w:cstheme="majorHAnsi"/>
                  <w:sz w:val="24"/>
                </w:rPr>
                <w:delText>Defining doc skeleton and generating first draft.</w:delText>
              </w:r>
            </w:del>
          </w:p>
        </w:tc>
      </w:tr>
      <w:tr w:rsidR="00C6203C" w:rsidDel="009B5AF1" w14:paraId="2F63BDAE" w14:textId="37C620A6" w:rsidTr="775782F0">
        <w:trPr>
          <w:trHeight w:val="320"/>
          <w:del w:id="136" w:author="KVS, Kannan" w:date="2019-02-28T22:23:00Z"/>
        </w:trPr>
        <w:tc>
          <w:tcPr>
            <w:tcW w:w="1530" w:type="dxa"/>
          </w:tcPr>
          <w:p w14:paraId="6D4ADD1E" w14:textId="2D3386A4" w:rsidR="00C6203C" w:rsidRPr="00B7722C" w:rsidDel="009B5AF1" w:rsidRDefault="00C6203C" w:rsidP="00846E0E">
            <w:pPr>
              <w:pStyle w:val="TableCellStyle"/>
              <w:rPr>
                <w:del w:id="137" w:author="KVS, Kannan" w:date="2019-02-28T22:23:00Z"/>
                <w:rFonts w:asciiTheme="minorHAnsi" w:hAnsiTheme="minorHAnsi" w:cstheme="majorHAnsi"/>
                <w:sz w:val="24"/>
              </w:rPr>
            </w:pPr>
            <w:del w:id="138" w:author="KVS, Kannan" w:date="2019-02-28T22:23:00Z">
              <w:r w:rsidDel="009B5AF1">
                <w:rPr>
                  <w:rFonts w:asciiTheme="minorHAnsi" w:hAnsiTheme="minorHAnsi" w:cstheme="majorHAnsi"/>
                  <w:sz w:val="24"/>
                </w:rPr>
                <w:delText>0.</w:delText>
              </w:r>
              <w:r w:rsidR="0098524A" w:rsidDel="009B5AF1">
                <w:rPr>
                  <w:rFonts w:asciiTheme="minorHAnsi" w:hAnsiTheme="minorHAnsi" w:cstheme="majorHAnsi"/>
                  <w:sz w:val="24"/>
                </w:rPr>
                <w:delText>1.1</w:delText>
              </w:r>
            </w:del>
          </w:p>
        </w:tc>
        <w:tc>
          <w:tcPr>
            <w:tcW w:w="1440" w:type="dxa"/>
          </w:tcPr>
          <w:p w14:paraId="6C11BE6F" w14:textId="07204B3A" w:rsidR="00C6203C" w:rsidRPr="00B7722C" w:rsidDel="009B5AF1" w:rsidRDefault="00C6203C" w:rsidP="00846E0E">
            <w:pPr>
              <w:pStyle w:val="TableCellStyle"/>
              <w:rPr>
                <w:del w:id="139" w:author="KVS, Kannan" w:date="2019-02-28T22:23:00Z"/>
                <w:rFonts w:asciiTheme="minorHAnsi" w:hAnsiTheme="minorHAnsi" w:cstheme="majorHAnsi"/>
                <w:sz w:val="24"/>
              </w:rPr>
            </w:pPr>
            <w:del w:id="140" w:author="KVS, Kannan" w:date="2019-02-28T22:23:00Z">
              <w:r w:rsidDel="009B5AF1">
                <w:rPr>
                  <w:rFonts w:asciiTheme="minorHAnsi" w:hAnsiTheme="minorHAnsi" w:cstheme="majorHAnsi"/>
                  <w:sz w:val="24"/>
                </w:rPr>
                <w:delText>2018-02-21</w:delText>
              </w:r>
            </w:del>
          </w:p>
        </w:tc>
        <w:tc>
          <w:tcPr>
            <w:tcW w:w="2250" w:type="dxa"/>
          </w:tcPr>
          <w:p w14:paraId="7FC38FF2" w14:textId="30B8CE55" w:rsidR="00C6203C" w:rsidRPr="00B7722C" w:rsidDel="009B5AF1" w:rsidRDefault="00C6203C" w:rsidP="00846E0E">
            <w:pPr>
              <w:pStyle w:val="TableCellStyle"/>
              <w:rPr>
                <w:del w:id="141" w:author="KVS, Kannan" w:date="2019-02-28T22:23:00Z"/>
                <w:rFonts w:asciiTheme="minorHAnsi" w:hAnsiTheme="minorHAnsi" w:cstheme="majorHAnsi"/>
                <w:sz w:val="24"/>
              </w:rPr>
            </w:pPr>
            <w:del w:id="142" w:author="KVS, Kannan" w:date="2019-02-28T22:23:00Z">
              <w:r w:rsidDel="009B5AF1">
                <w:rPr>
                  <w:rFonts w:asciiTheme="minorHAnsi" w:hAnsiTheme="minorHAnsi" w:cstheme="majorHAnsi"/>
                  <w:sz w:val="24"/>
                </w:rPr>
                <w:delText>Rodny</w:delText>
              </w:r>
              <w:r w:rsidR="0098524A" w:rsidDel="009B5AF1">
                <w:rPr>
                  <w:rFonts w:asciiTheme="minorHAnsi" w:hAnsiTheme="minorHAnsi" w:cstheme="majorHAnsi"/>
                  <w:sz w:val="24"/>
                </w:rPr>
                <w:delText xml:space="preserve"> Molina</w:delText>
              </w:r>
            </w:del>
          </w:p>
        </w:tc>
        <w:tc>
          <w:tcPr>
            <w:tcW w:w="5286" w:type="dxa"/>
          </w:tcPr>
          <w:p w14:paraId="0C763F36" w14:textId="49BB76B7" w:rsidR="00C6203C" w:rsidRPr="00B7722C" w:rsidDel="009B5AF1" w:rsidRDefault="00C6203C" w:rsidP="00846E0E">
            <w:pPr>
              <w:pStyle w:val="TableCellStyle"/>
              <w:rPr>
                <w:del w:id="143" w:author="KVS, Kannan" w:date="2019-02-28T22:23:00Z"/>
                <w:rFonts w:asciiTheme="minorHAnsi" w:hAnsiTheme="minorHAnsi" w:cstheme="majorHAnsi"/>
                <w:sz w:val="24"/>
              </w:rPr>
            </w:pPr>
            <w:del w:id="144" w:author="KVS, Kannan" w:date="2019-02-28T22:23:00Z">
              <w:r w:rsidDel="009B5AF1">
                <w:rPr>
                  <w:rFonts w:asciiTheme="minorHAnsi" w:hAnsiTheme="minorHAnsi" w:cstheme="majorHAnsi"/>
                  <w:sz w:val="24"/>
                </w:rPr>
                <w:delText xml:space="preserve">Addressing </w:delText>
              </w:r>
              <w:r w:rsidR="00424FF8" w:rsidDel="009B5AF1">
                <w:rPr>
                  <w:rFonts w:asciiTheme="minorHAnsi" w:hAnsiTheme="minorHAnsi" w:cstheme="majorHAnsi"/>
                  <w:sz w:val="24"/>
                </w:rPr>
                <w:delText xml:space="preserve">most of the </w:delText>
              </w:r>
              <w:r w:rsidR="00172E80" w:rsidDel="009B5AF1">
                <w:rPr>
                  <w:rFonts w:asciiTheme="minorHAnsi" w:hAnsiTheme="minorHAnsi" w:cstheme="majorHAnsi"/>
                  <w:sz w:val="24"/>
                </w:rPr>
                <w:delText>reviewer’s comments.</w:delText>
              </w:r>
            </w:del>
          </w:p>
        </w:tc>
      </w:tr>
      <w:tr w:rsidR="005B60F3" w:rsidDel="009B5AF1" w14:paraId="2FE41DD7" w14:textId="6C52BFE2" w:rsidTr="775782F0">
        <w:trPr>
          <w:trHeight w:val="320"/>
          <w:del w:id="145" w:author="KVS, Kannan" w:date="2019-02-28T22:23:00Z"/>
        </w:trPr>
        <w:tc>
          <w:tcPr>
            <w:tcW w:w="1530" w:type="dxa"/>
          </w:tcPr>
          <w:p w14:paraId="2070857E" w14:textId="00EB569E" w:rsidR="005B60F3" w:rsidDel="009B5AF1" w:rsidRDefault="005B60F3" w:rsidP="00846E0E">
            <w:pPr>
              <w:pStyle w:val="TableCellStyle"/>
              <w:rPr>
                <w:del w:id="146" w:author="KVS, Kannan" w:date="2019-02-28T22:23:00Z"/>
                <w:rFonts w:asciiTheme="minorHAnsi" w:hAnsiTheme="minorHAnsi" w:cstheme="majorHAnsi"/>
                <w:sz w:val="24"/>
              </w:rPr>
            </w:pPr>
            <w:del w:id="147" w:author="KVS, Kannan" w:date="2019-02-28T22:23:00Z">
              <w:r w:rsidDel="009B5AF1">
                <w:rPr>
                  <w:rFonts w:asciiTheme="minorHAnsi" w:hAnsiTheme="minorHAnsi" w:cstheme="majorHAnsi"/>
                  <w:sz w:val="24"/>
                </w:rPr>
                <w:delText>0.1.2</w:delText>
              </w:r>
            </w:del>
          </w:p>
        </w:tc>
        <w:tc>
          <w:tcPr>
            <w:tcW w:w="1440" w:type="dxa"/>
          </w:tcPr>
          <w:p w14:paraId="17BDFEFA" w14:textId="002BBA91" w:rsidR="005B60F3" w:rsidDel="009B5AF1" w:rsidRDefault="005B60F3" w:rsidP="00846E0E">
            <w:pPr>
              <w:pStyle w:val="TableCellStyle"/>
              <w:rPr>
                <w:del w:id="148" w:author="KVS, Kannan" w:date="2019-02-28T22:23:00Z"/>
                <w:rFonts w:asciiTheme="minorHAnsi" w:hAnsiTheme="minorHAnsi" w:cstheme="majorHAnsi"/>
                <w:sz w:val="24"/>
              </w:rPr>
            </w:pPr>
            <w:del w:id="149" w:author="KVS, Kannan" w:date="2019-02-28T22:23:00Z">
              <w:r w:rsidDel="009B5AF1">
                <w:rPr>
                  <w:rFonts w:asciiTheme="minorHAnsi" w:hAnsiTheme="minorHAnsi" w:cstheme="majorHAnsi"/>
                  <w:sz w:val="24"/>
                </w:rPr>
                <w:delText>2018-02-28</w:delText>
              </w:r>
            </w:del>
          </w:p>
        </w:tc>
        <w:tc>
          <w:tcPr>
            <w:tcW w:w="2250" w:type="dxa"/>
          </w:tcPr>
          <w:p w14:paraId="6EEB8C3E" w14:textId="450838E6" w:rsidR="005B60F3" w:rsidDel="009B5AF1" w:rsidRDefault="005B60F3" w:rsidP="00846E0E">
            <w:pPr>
              <w:pStyle w:val="TableCellStyle"/>
              <w:rPr>
                <w:del w:id="150" w:author="KVS, Kannan" w:date="2019-02-28T22:23:00Z"/>
                <w:rFonts w:asciiTheme="minorHAnsi" w:hAnsiTheme="minorHAnsi" w:cstheme="majorHAnsi"/>
                <w:sz w:val="24"/>
              </w:rPr>
            </w:pPr>
            <w:del w:id="151" w:author="KVS, Kannan" w:date="2019-02-28T22:23:00Z">
              <w:r w:rsidDel="009B5AF1">
                <w:rPr>
                  <w:rFonts w:asciiTheme="minorHAnsi" w:hAnsiTheme="minorHAnsi" w:cstheme="majorHAnsi"/>
                  <w:sz w:val="24"/>
                </w:rPr>
                <w:delText>Rodny Molina</w:delText>
              </w:r>
            </w:del>
          </w:p>
        </w:tc>
        <w:tc>
          <w:tcPr>
            <w:tcW w:w="5286" w:type="dxa"/>
          </w:tcPr>
          <w:p w14:paraId="5D70150B" w14:textId="0FCAA619" w:rsidR="005B60F3" w:rsidDel="009B5AF1" w:rsidRDefault="775782F0" w:rsidP="775782F0">
            <w:pPr>
              <w:pStyle w:val="TableCellStyle"/>
              <w:rPr>
                <w:del w:id="152" w:author="KVS, Kannan" w:date="2019-02-28T22:23:00Z"/>
                <w:rFonts w:asciiTheme="minorHAnsi" w:hAnsiTheme="minorHAnsi" w:cstheme="majorBidi"/>
                <w:sz w:val="24"/>
              </w:rPr>
            </w:pPr>
            <w:del w:id="153" w:author="KVS, Kannan" w:date="2019-02-28T22:23:00Z">
              <w:r w:rsidRPr="775782F0" w:rsidDel="009B5AF1">
                <w:rPr>
                  <w:rFonts w:asciiTheme="minorHAnsi" w:hAnsiTheme="minorHAnsi" w:cstheme="majorBidi"/>
                  <w:sz w:val="24"/>
                </w:rPr>
                <w:delText>Adding port-mapping, port-breakout and misc.</w:delText>
              </w:r>
            </w:del>
          </w:p>
        </w:tc>
      </w:tr>
      <w:tr w:rsidR="775782F0" w:rsidDel="009B5AF1" w14:paraId="0D795BAA" w14:textId="57EF022B" w:rsidTr="775782F0">
        <w:trPr>
          <w:trHeight w:val="320"/>
          <w:del w:id="154" w:author="KVS, Kannan" w:date="2019-02-28T22:23:00Z"/>
        </w:trPr>
        <w:tc>
          <w:tcPr>
            <w:tcW w:w="1530" w:type="dxa"/>
          </w:tcPr>
          <w:p w14:paraId="4DE601E5" w14:textId="102E9737" w:rsidR="775782F0" w:rsidDel="009B5AF1" w:rsidRDefault="002A6B10" w:rsidP="775782F0">
            <w:pPr>
              <w:pStyle w:val="TableCellStyle"/>
              <w:rPr>
                <w:del w:id="155" w:author="KVS, Kannan" w:date="2019-02-28T22:23:00Z"/>
                <w:rFonts w:asciiTheme="minorHAnsi" w:hAnsiTheme="minorHAnsi" w:cstheme="majorBidi"/>
                <w:sz w:val="24"/>
              </w:rPr>
            </w:pPr>
            <w:del w:id="156" w:author="KVS, Kannan" w:date="2019-02-28T22:23:00Z">
              <w:r w:rsidDel="009B5AF1">
                <w:rPr>
                  <w:rFonts w:asciiTheme="minorHAnsi" w:hAnsiTheme="minorHAnsi" w:cstheme="majorBidi"/>
                  <w:sz w:val="24"/>
                </w:rPr>
                <w:delText>0.1.3</w:delText>
              </w:r>
            </w:del>
          </w:p>
        </w:tc>
        <w:tc>
          <w:tcPr>
            <w:tcW w:w="1440" w:type="dxa"/>
          </w:tcPr>
          <w:p w14:paraId="25B316BA" w14:textId="4F5BE403" w:rsidR="775782F0" w:rsidDel="009B5AF1" w:rsidRDefault="002A6B10" w:rsidP="775782F0">
            <w:pPr>
              <w:pStyle w:val="TableCellStyle"/>
              <w:rPr>
                <w:del w:id="157" w:author="KVS, Kannan" w:date="2019-02-28T22:23:00Z"/>
                <w:rFonts w:asciiTheme="minorHAnsi" w:hAnsiTheme="minorHAnsi" w:cstheme="majorBidi"/>
                <w:sz w:val="24"/>
              </w:rPr>
            </w:pPr>
            <w:del w:id="158" w:author="KVS, Kannan" w:date="2019-02-28T22:23:00Z">
              <w:r w:rsidDel="009B5AF1">
                <w:rPr>
                  <w:rFonts w:asciiTheme="minorHAnsi" w:hAnsiTheme="minorHAnsi" w:cstheme="majorBidi"/>
                  <w:sz w:val="24"/>
                </w:rPr>
                <w:delText>2018-03-07</w:delText>
              </w:r>
            </w:del>
          </w:p>
        </w:tc>
        <w:tc>
          <w:tcPr>
            <w:tcW w:w="2250" w:type="dxa"/>
          </w:tcPr>
          <w:p w14:paraId="48986EA3" w14:textId="2D8D1C31" w:rsidR="775782F0" w:rsidDel="009B5AF1" w:rsidRDefault="002A6B10" w:rsidP="775782F0">
            <w:pPr>
              <w:pStyle w:val="TableCellStyle"/>
              <w:rPr>
                <w:del w:id="159" w:author="KVS, Kannan" w:date="2019-02-28T22:23:00Z"/>
                <w:rFonts w:asciiTheme="minorHAnsi" w:hAnsiTheme="minorHAnsi" w:cstheme="majorBidi"/>
                <w:sz w:val="24"/>
              </w:rPr>
            </w:pPr>
            <w:del w:id="160" w:author="KVS, Kannan" w:date="2019-02-28T22:23:00Z">
              <w:r w:rsidDel="009B5AF1">
                <w:rPr>
                  <w:rFonts w:asciiTheme="minorHAnsi" w:hAnsiTheme="minorHAnsi" w:cstheme="majorBidi"/>
                  <w:sz w:val="24"/>
                </w:rPr>
                <w:delText>Rodny Molina</w:delText>
              </w:r>
            </w:del>
          </w:p>
          <w:p w14:paraId="58BCCAB7" w14:textId="1CD2C73C" w:rsidR="002A6B10" w:rsidDel="009B5AF1" w:rsidRDefault="002A6B10" w:rsidP="775782F0">
            <w:pPr>
              <w:pStyle w:val="TableCellStyle"/>
              <w:rPr>
                <w:del w:id="161" w:author="KVS, Kannan" w:date="2019-02-28T22:23:00Z"/>
                <w:rFonts w:asciiTheme="minorHAnsi" w:hAnsiTheme="minorHAnsi" w:cstheme="majorBidi"/>
                <w:sz w:val="24"/>
              </w:rPr>
            </w:pPr>
            <w:del w:id="162" w:author="KVS, Kannan" w:date="2019-02-28T22:23:00Z">
              <w:r w:rsidDel="009B5AF1">
                <w:rPr>
                  <w:rFonts w:asciiTheme="minorHAnsi" w:hAnsiTheme="minorHAnsi" w:cstheme="majorBidi"/>
                  <w:sz w:val="24"/>
                </w:rPr>
                <w:delText>Zhen</w:delText>
              </w:r>
              <w:r w:rsidR="00DC022C" w:rsidDel="009B5AF1">
                <w:rPr>
                  <w:rFonts w:asciiTheme="minorHAnsi" w:hAnsiTheme="minorHAnsi" w:cstheme="majorBidi"/>
                  <w:sz w:val="24"/>
                </w:rPr>
                <w:delText>g</w:delText>
              </w:r>
              <w:r w:rsidDel="009B5AF1">
                <w:rPr>
                  <w:rFonts w:asciiTheme="minorHAnsi" w:hAnsiTheme="minorHAnsi" w:cstheme="majorBidi"/>
                  <w:sz w:val="24"/>
                </w:rPr>
                <w:delText>gen Xu</w:delText>
              </w:r>
            </w:del>
          </w:p>
        </w:tc>
        <w:tc>
          <w:tcPr>
            <w:tcW w:w="5286" w:type="dxa"/>
          </w:tcPr>
          <w:p w14:paraId="465D5E2E" w14:textId="630F2AEF" w:rsidR="775782F0" w:rsidDel="009B5AF1" w:rsidRDefault="007D5EEB" w:rsidP="775782F0">
            <w:pPr>
              <w:pStyle w:val="TableCellStyle"/>
              <w:rPr>
                <w:del w:id="163" w:author="KVS, Kannan" w:date="2019-02-28T22:23:00Z"/>
                <w:rFonts w:asciiTheme="minorHAnsi" w:hAnsiTheme="minorHAnsi" w:cstheme="majorBidi"/>
                <w:sz w:val="24"/>
              </w:rPr>
            </w:pPr>
            <w:del w:id="164" w:author="KVS, Kannan" w:date="2019-02-28T22:23:00Z">
              <w:r w:rsidDel="009B5AF1">
                <w:rPr>
                  <w:rFonts w:asciiTheme="minorHAnsi" w:hAnsiTheme="minorHAnsi" w:cstheme="majorBidi"/>
                  <w:sz w:val="24"/>
                </w:rPr>
                <w:delText>Adding auxiliary config files, VLAN and ACL config items.</w:delText>
              </w:r>
            </w:del>
          </w:p>
        </w:tc>
      </w:tr>
      <w:tr w:rsidR="00B83203" w:rsidDel="009B5AF1" w14:paraId="73A53715" w14:textId="6BCE1F06" w:rsidTr="775782F0">
        <w:trPr>
          <w:trHeight w:val="320"/>
          <w:del w:id="165" w:author="KVS, Kannan" w:date="2019-02-28T22:23:00Z"/>
        </w:trPr>
        <w:tc>
          <w:tcPr>
            <w:tcW w:w="1530" w:type="dxa"/>
          </w:tcPr>
          <w:p w14:paraId="4BF006EB" w14:textId="4AEC96F8" w:rsidR="00B83203" w:rsidDel="009B5AF1" w:rsidRDefault="00B83203" w:rsidP="775782F0">
            <w:pPr>
              <w:pStyle w:val="TableCellStyle"/>
              <w:rPr>
                <w:del w:id="166" w:author="KVS, Kannan" w:date="2019-02-28T22:23:00Z"/>
                <w:rFonts w:asciiTheme="minorHAnsi" w:hAnsiTheme="minorHAnsi" w:cstheme="majorBidi"/>
                <w:sz w:val="24"/>
              </w:rPr>
            </w:pPr>
            <w:del w:id="167" w:author="KVS, Kannan" w:date="2019-02-28T22:23:00Z">
              <w:r w:rsidDel="009B5AF1">
                <w:rPr>
                  <w:rFonts w:asciiTheme="minorHAnsi" w:hAnsiTheme="minorHAnsi" w:cstheme="majorBidi"/>
                  <w:sz w:val="24"/>
                </w:rPr>
                <w:delText>0.2</w:delText>
              </w:r>
            </w:del>
          </w:p>
        </w:tc>
        <w:tc>
          <w:tcPr>
            <w:tcW w:w="1440" w:type="dxa"/>
          </w:tcPr>
          <w:p w14:paraId="52464AD3" w14:textId="542D5E63" w:rsidR="00B83203" w:rsidDel="009B5AF1" w:rsidRDefault="00B83203" w:rsidP="775782F0">
            <w:pPr>
              <w:pStyle w:val="TableCellStyle"/>
              <w:rPr>
                <w:del w:id="168" w:author="KVS, Kannan" w:date="2019-02-28T22:23:00Z"/>
                <w:rFonts w:asciiTheme="minorHAnsi" w:hAnsiTheme="minorHAnsi" w:cstheme="majorBidi"/>
                <w:sz w:val="24"/>
              </w:rPr>
            </w:pPr>
            <w:del w:id="169" w:author="KVS, Kannan" w:date="2019-02-28T22:23:00Z">
              <w:r w:rsidDel="009B5AF1">
                <w:rPr>
                  <w:rFonts w:asciiTheme="minorHAnsi" w:hAnsiTheme="minorHAnsi" w:cstheme="majorBidi"/>
                  <w:sz w:val="24"/>
                </w:rPr>
                <w:delText>2018-03-26</w:delText>
              </w:r>
            </w:del>
          </w:p>
        </w:tc>
        <w:tc>
          <w:tcPr>
            <w:tcW w:w="2250" w:type="dxa"/>
          </w:tcPr>
          <w:p w14:paraId="6DB1583E" w14:textId="5DB1BE36" w:rsidR="00B83203" w:rsidDel="009B5AF1" w:rsidRDefault="00B83203" w:rsidP="775782F0">
            <w:pPr>
              <w:pStyle w:val="TableCellStyle"/>
              <w:rPr>
                <w:del w:id="170" w:author="KVS, Kannan" w:date="2019-02-28T22:23:00Z"/>
                <w:rFonts w:asciiTheme="minorHAnsi" w:hAnsiTheme="minorHAnsi" w:cstheme="majorBidi"/>
                <w:sz w:val="24"/>
              </w:rPr>
            </w:pPr>
            <w:del w:id="171" w:author="KVS, Kannan" w:date="2019-02-28T22:23:00Z">
              <w:r w:rsidDel="009B5AF1">
                <w:rPr>
                  <w:rFonts w:asciiTheme="minorHAnsi" w:hAnsiTheme="minorHAnsi" w:cstheme="majorBidi"/>
                  <w:sz w:val="24"/>
                </w:rPr>
                <w:delText>Rodny Molina</w:delText>
              </w:r>
            </w:del>
          </w:p>
        </w:tc>
        <w:tc>
          <w:tcPr>
            <w:tcW w:w="5286" w:type="dxa"/>
          </w:tcPr>
          <w:p w14:paraId="47932953" w14:textId="4D2DA98B" w:rsidR="00B83203" w:rsidDel="009B5AF1" w:rsidRDefault="00B83203" w:rsidP="775782F0">
            <w:pPr>
              <w:pStyle w:val="TableCellStyle"/>
              <w:rPr>
                <w:del w:id="172" w:author="KVS, Kannan" w:date="2019-02-28T22:23:00Z"/>
                <w:rFonts w:asciiTheme="minorHAnsi" w:hAnsiTheme="minorHAnsi" w:cstheme="majorBidi"/>
                <w:sz w:val="24"/>
              </w:rPr>
            </w:pPr>
            <w:del w:id="173" w:author="KVS, Kannan" w:date="2019-02-28T22:23:00Z">
              <w:r w:rsidDel="009B5AF1">
                <w:rPr>
                  <w:rFonts w:asciiTheme="minorHAnsi" w:hAnsiTheme="minorHAnsi" w:cstheme="majorBidi"/>
                  <w:sz w:val="24"/>
                </w:rPr>
                <w:delText xml:space="preserve">Adding </w:delText>
              </w:r>
              <w:r w:rsidR="00943304" w:rsidDel="009B5AF1">
                <w:rPr>
                  <w:rFonts w:asciiTheme="minorHAnsi" w:hAnsiTheme="minorHAnsi" w:cstheme="majorBidi"/>
                  <w:sz w:val="24"/>
                </w:rPr>
                <w:delText>operational commands.</w:delText>
              </w:r>
            </w:del>
          </w:p>
        </w:tc>
      </w:tr>
      <w:tr w:rsidR="009C5AE5" w:rsidDel="009B5AF1" w14:paraId="1DD661AB" w14:textId="29474F7E" w:rsidTr="775782F0">
        <w:trPr>
          <w:trHeight w:val="320"/>
          <w:del w:id="174" w:author="KVS, Kannan" w:date="2019-02-28T22:23:00Z"/>
        </w:trPr>
        <w:tc>
          <w:tcPr>
            <w:tcW w:w="1530" w:type="dxa"/>
          </w:tcPr>
          <w:p w14:paraId="20FBC5D8" w14:textId="6CFAC07D" w:rsidR="009C5AE5" w:rsidDel="009B5AF1" w:rsidRDefault="009C5AE5" w:rsidP="775782F0">
            <w:pPr>
              <w:pStyle w:val="TableCellStyle"/>
              <w:rPr>
                <w:del w:id="175" w:author="KVS, Kannan" w:date="2019-02-28T22:23:00Z"/>
                <w:rFonts w:asciiTheme="minorHAnsi" w:hAnsiTheme="minorHAnsi" w:cstheme="majorBidi"/>
                <w:sz w:val="24"/>
              </w:rPr>
            </w:pPr>
            <w:del w:id="176" w:author="KVS, Kannan" w:date="2019-02-28T22:23:00Z">
              <w:r w:rsidDel="009B5AF1">
                <w:rPr>
                  <w:rFonts w:asciiTheme="minorHAnsi" w:hAnsiTheme="minorHAnsi" w:cstheme="majorBidi"/>
                  <w:sz w:val="24"/>
                </w:rPr>
                <w:delText>0.3</w:delText>
              </w:r>
            </w:del>
          </w:p>
        </w:tc>
        <w:tc>
          <w:tcPr>
            <w:tcW w:w="1440" w:type="dxa"/>
          </w:tcPr>
          <w:p w14:paraId="75E1C33C" w14:textId="19A9C368" w:rsidR="009C5AE5" w:rsidDel="009B5AF1" w:rsidRDefault="009C5AE5" w:rsidP="775782F0">
            <w:pPr>
              <w:pStyle w:val="TableCellStyle"/>
              <w:rPr>
                <w:del w:id="177" w:author="KVS, Kannan" w:date="2019-02-28T22:23:00Z"/>
                <w:rFonts w:asciiTheme="minorHAnsi" w:hAnsiTheme="minorHAnsi" w:cstheme="majorBidi"/>
                <w:sz w:val="24"/>
              </w:rPr>
            </w:pPr>
            <w:del w:id="178" w:author="KVS, Kannan" w:date="2019-02-28T22:23:00Z">
              <w:r w:rsidDel="009B5AF1">
                <w:rPr>
                  <w:rFonts w:asciiTheme="minorHAnsi" w:hAnsiTheme="minorHAnsi" w:cstheme="majorBidi"/>
                  <w:sz w:val="24"/>
                </w:rPr>
                <w:delText>2018-04-11</w:delText>
              </w:r>
            </w:del>
          </w:p>
        </w:tc>
        <w:tc>
          <w:tcPr>
            <w:tcW w:w="2250" w:type="dxa"/>
          </w:tcPr>
          <w:p w14:paraId="710BD7D8" w14:textId="20CA6643" w:rsidR="009C5AE5" w:rsidDel="009B5AF1" w:rsidRDefault="009C5AE5" w:rsidP="775782F0">
            <w:pPr>
              <w:pStyle w:val="TableCellStyle"/>
              <w:rPr>
                <w:del w:id="179" w:author="KVS, Kannan" w:date="2019-02-28T22:23:00Z"/>
                <w:rFonts w:asciiTheme="minorHAnsi" w:hAnsiTheme="minorHAnsi" w:cstheme="majorBidi"/>
                <w:sz w:val="24"/>
              </w:rPr>
            </w:pPr>
            <w:del w:id="180" w:author="KVS, Kannan" w:date="2019-02-28T22:23:00Z">
              <w:r w:rsidDel="009B5AF1">
                <w:rPr>
                  <w:rFonts w:asciiTheme="minorHAnsi" w:hAnsiTheme="minorHAnsi" w:cstheme="majorBidi"/>
                  <w:sz w:val="24"/>
                </w:rPr>
                <w:delText>Rodny Molina</w:delText>
              </w:r>
            </w:del>
          </w:p>
        </w:tc>
        <w:tc>
          <w:tcPr>
            <w:tcW w:w="5286" w:type="dxa"/>
          </w:tcPr>
          <w:p w14:paraId="6E646DD4" w14:textId="19E2B505" w:rsidR="009C5AE5" w:rsidDel="009B5AF1" w:rsidRDefault="009C5AE5" w:rsidP="775782F0">
            <w:pPr>
              <w:pStyle w:val="TableCellStyle"/>
              <w:rPr>
                <w:del w:id="181" w:author="KVS, Kannan" w:date="2019-02-28T22:23:00Z"/>
                <w:rFonts w:asciiTheme="minorHAnsi" w:hAnsiTheme="minorHAnsi" w:cstheme="majorBidi"/>
                <w:sz w:val="24"/>
              </w:rPr>
            </w:pPr>
            <w:del w:id="182" w:author="KVS, Kannan" w:date="2019-02-28T22:23:00Z">
              <w:r w:rsidDel="009B5AF1">
                <w:rPr>
                  <w:rFonts w:asciiTheme="minorHAnsi" w:hAnsiTheme="minorHAnsi" w:cstheme="majorBidi"/>
                  <w:sz w:val="24"/>
                </w:rPr>
                <w:delText>Adding system-arch description.</w:delText>
              </w:r>
            </w:del>
          </w:p>
        </w:tc>
      </w:tr>
    </w:tbl>
    <w:p w14:paraId="5D598896" w14:textId="2FC163F9" w:rsidR="00846E0E" w:rsidDel="009B5AF1" w:rsidRDefault="00846E0E" w:rsidP="00846E0E">
      <w:pPr>
        <w:rPr>
          <w:del w:id="183" w:author="KVS, Kannan" w:date="2019-02-28T22:23:00Z"/>
        </w:rPr>
      </w:pPr>
    </w:p>
    <w:p w14:paraId="7E294416" w14:textId="2288131F" w:rsidR="00BD4C16" w:rsidRPr="00846E0E" w:rsidRDefault="0E540B70" w:rsidP="00BD4C16">
      <w:pPr>
        <w:pStyle w:val="Heading1"/>
      </w:pPr>
      <w:bookmarkStart w:id="184" w:name="_Toc512935561"/>
      <w:r>
        <w:t>Referenced Documents</w:t>
      </w:r>
      <w:bookmarkEnd w:id="184"/>
    </w:p>
    <w:tbl>
      <w:tblPr>
        <w:tblW w:w="1044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92"/>
        <w:gridCol w:w="3133"/>
        <w:gridCol w:w="6815"/>
      </w:tblGrid>
      <w:tr w:rsidR="00662DAA" w14:paraId="0FB816F8" w14:textId="77777777" w:rsidTr="00662DAA">
        <w:trPr>
          <w:trHeight w:val="522"/>
          <w:tblHeader/>
        </w:trPr>
        <w:tc>
          <w:tcPr>
            <w:tcW w:w="492" w:type="dxa"/>
            <w:shd w:val="clear" w:color="auto" w:fill="D9D9D9"/>
          </w:tcPr>
          <w:p w14:paraId="13BE87AC"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w:t>
            </w:r>
          </w:p>
        </w:tc>
        <w:tc>
          <w:tcPr>
            <w:tcW w:w="3133" w:type="dxa"/>
            <w:shd w:val="clear" w:color="auto" w:fill="D9D9D9"/>
          </w:tcPr>
          <w:p w14:paraId="0F6790A7"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Document Title</w:t>
            </w:r>
          </w:p>
        </w:tc>
        <w:tc>
          <w:tcPr>
            <w:tcW w:w="6815" w:type="dxa"/>
            <w:shd w:val="clear" w:color="auto" w:fill="D9D9D9"/>
          </w:tcPr>
          <w:p w14:paraId="13250EDE"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Document Identifier &amp; Link</w:t>
            </w:r>
          </w:p>
        </w:tc>
      </w:tr>
      <w:tr w:rsidR="00662DAA" w14:paraId="6569FC5D" w14:textId="77777777" w:rsidTr="00662DAA">
        <w:tc>
          <w:tcPr>
            <w:tcW w:w="492" w:type="dxa"/>
          </w:tcPr>
          <w:p w14:paraId="2455E40A" w14:textId="77777777" w:rsidR="00662DAA" w:rsidRPr="00B7722C" w:rsidRDefault="00662DAA" w:rsidP="00C571AA">
            <w:pPr>
              <w:pStyle w:val="TableCellStyle"/>
              <w:rPr>
                <w:rFonts w:asciiTheme="minorHAnsi" w:hAnsiTheme="minorHAnsi"/>
                <w:sz w:val="24"/>
              </w:rPr>
            </w:pPr>
            <w:r w:rsidRPr="00B7722C">
              <w:rPr>
                <w:rFonts w:asciiTheme="minorHAnsi" w:hAnsiTheme="minorHAnsi"/>
                <w:sz w:val="24"/>
              </w:rPr>
              <w:t>1</w:t>
            </w:r>
          </w:p>
        </w:tc>
        <w:tc>
          <w:tcPr>
            <w:tcW w:w="3133" w:type="dxa"/>
          </w:tcPr>
          <w:p w14:paraId="0E1A131A" w14:textId="77777777" w:rsidR="00662DAA" w:rsidRPr="00B7722C" w:rsidRDefault="00662DAA" w:rsidP="00C571AA">
            <w:pPr>
              <w:pStyle w:val="TableCellStyle"/>
              <w:rPr>
                <w:rFonts w:asciiTheme="minorHAnsi" w:hAnsiTheme="minorHAnsi"/>
                <w:sz w:val="24"/>
              </w:rPr>
            </w:pPr>
            <w:r>
              <w:rPr>
                <w:rFonts w:asciiTheme="minorHAnsi" w:hAnsiTheme="minorHAnsi"/>
                <w:sz w:val="24"/>
              </w:rPr>
              <w:t>SONiC official wiki</w:t>
            </w:r>
          </w:p>
        </w:tc>
        <w:tc>
          <w:tcPr>
            <w:tcW w:w="6815" w:type="dxa"/>
          </w:tcPr>
          <w:p w14:paraId="195B7A27" w14:textId="77777777" w:rsidR="00662DAA" w:rsidRPr="00B7722C" w:rsidRDefault="00350630" w:rsidP="00C571AA">
            <w:pPr>
              <w:pStyle w:val="TableCellStyle"/>
              <w:rPr>
                <w:rFonts w:asciiTheme="minorHAnsi" w:hAnsiTheme="minorHAnsi"/>
                <w:sz w:val="24"/>
              </w:rPr>
            </w:pPr>
            <w:hyperlink r:id="rId12" w:history="1">
              <w:r w:rsidR="00662DAA" w:rsidRPr="00683D90">
                <w:rPr>
                  <w:rStyle w:val="Hyperlink"/>
                  <w:rFonts w:asciiTheme="minorHAnsi" w:hAnsiTheme="minorHAnsi"/>
                  <w:sz w:val="24"/>
                </w:rPr>
                <w:t>https://github.com/Azure/SONiC/wiki</w:t>
              </w:r>
            </w:hyperlink>
          </w:p>
        </w:tc>
      </w:tr>
      <w:tr w:rsidR="00662DAA" w14:paraId="20A892B2" w14:textId="77777777" w:rsidTr="00662DAA">
        <w:tc>
          <w:tcPr>
            <w:tcW w:w="492" w:type="dxa"/>
          </w:tcPr>
          <w:p w14:paraId="2E035F97" w14:textId="77777777" w:rsidR="00662DAA" w:rsidRPr="00B7722C" w:rsidRDefault="00662DAA" w:rsidP="00C571AA">
            <w:pPr>
              <w:pStyle w:val="TableCellStyle"/>
              <w:rPr>
                <w:rFonts w:asciiTheme="minorHAnsi" w:hAnsiTheme="minorHAnsi"/>
                <w:sz w:val="24"/>
              </w:rPr>
            </w:pPr>
            <w:r w:rsidRPr="00B7722C">
              <w:rPr>
                <w:rFonts w:asciiTheme="minorHAnsi" w:hAnsiTheme="minorHAnsi"/>
                <w:sz w:val="24"/>
              </w:rPr>
              <w:t>2</w:t>
            </w:r>
          </w:p>
        </w:tc>
        <w:tc>
          <w:tcPr>
            <w:tcW w:w="3133" w:type="dxa"/>
          </w:tcPr>
          <w:p w14:paraId="5276FB98" w14:textId="77777777" w:rsidR="00662DAA" w:rsidRPr="00B7722C" w:rsidRDefault="00662DAA" w:rsidP="00C571AA">
            <w:pPr>
              <w:pStyle w:val="TableCellStyle"/>
              <w:rPr>
                <w:rFonts w:asciiTheme="minorHAnsi" w:hAnsiTheme="minorHAnsi"/>
                <w:sz w:val="24"/>
              </w:rPr>
            </w:pPr>
            <w:r>
              <w:rPr>
                <w:rFonts w:asciiTheme="minorHAnsi" w:hAnsiTheme="minorHAnsi"/>
                <w:sz w:val="24"/>
              </w:rPr>
              <w:t>SONiC architecture</w:t>
            </w:r>
          </w:p>
        </w:tc>
        <w:tc>
          <w:tcPr>
            <w:tcW w:w="6815" w:type="dxa"/>
          </w:tcPr>
          <w:p w14:paraId="399EEAF5" w14:textId="77777777" w:rsidR="00662DAA" w:rsidRPr="00B7722C" w:rsidRDefault="00350630" w:rsidP="00C571AA">
            <w:pPr>
              <w:pStyle w:val="TableCellStyle"/>
              <w:rPr>
                <w:rFonts w:asciiTheme="minorHAnsi" w:hAnsiTheme="minorHAnsi"/>
                <w:sz w:val="24"/>
              </w:rPr>
            </w:pPr>
            <w:hyperlink r:id="rId13" w:history="1">
              <w:r w:rsidR="00662DAA" w:rsidRPr="00683D90">
                <w:rPr>
                  <w:rStyle w:val="Hyperlink"/>
                  <w:rFonts w:asciiTheme="minorHAnsi" w:hAnsiTheme="minorHAnsi"/>
                  <w:sz w:val="24"/>
                </w:rPr>
                <w:t>https://github.com/Azure/SONiC/wiki/Architecture</w:t>
              </w:r>
            </w:hyperlink>
          </w:p>
        </w:tc>
      </w:tr>
      <w:tr w:rsidR="00F40078" w14:paraId="0C829201" w14:textId="77777777" w:rsidTr="00662DAA">
        <w:tc>
          <w:tcPr>
            <w:tcW w:w="492" w:type="dxa"/>
          </w:tcPr>
          <w:p w14:paraId="4BE2520A" w14:textId="0827E99D" w:rsidR="00F40078" w:rsidRPr="00B7722C" w:rsidRDefault="00F40078" w:rsidP="00C571AA">
            <w:pPr>
              <w:pStyle w:val="TableCellStyle"/>
              <w:rPr>
                <w:rFonts w:asciiTheme="minorHAnsi" w:hAnsiTheme="minorHAnsi"/>
                <w:sz w:val="24"/>
              </w:rPr>
            </w:pPr>
            <w:r>
              <w:rPr>
                <w:rFonts w:asciiTheme="minorHAnsi" w:hAnsiTheme="minorHAnsi"/>
                <w:sz w:val="24"/>
              </w:rPr>
              <w:t>3</w:t>
            </w:r>
          </w:p>
        </w:tc>
        <w:tc>
          <w:tcPr>
            <w:tcW w:w="3133" w:type="dxa"/>
          </w:tcPr>
          <w:p w14:paraId="44721F47" w14:textId="4FFDE8DC" w:rsidR="00F40078" w:rsidRDefault="00F40078" w:rsidP="00C571AA">
            <w:pPr>
              <w:pStyle w:val="TableCellStyle"/>
              <w:rPr>
                <w:rFonts w:asciiTheme="minorHAnsi" w:hAnsiTheme="minorHAnsi"/>
                <w:sz w:val="24"/>
              </w:rPr>
            </w:pPr>
            <w:r>
              <w:rPr>
                <w:rFonts w:asciiTheme="minorHAnsi" w:hAnsiTheme="minorHAnsi"/>
                <w:sz w:val="24"/>
              </w:rPr>
              <w:t>SAI API</w:t>
            </w:r>
          </w:p>
        </w:tc>
        <w:tc>
          <w:tcPr>
            <w:tcW w:w="6815" w:type="dxa"/>
          </w:tcPr>
          <w:p w14:paraId="6926B1DE" w14:textId="00AD4BBD" w:rsidR="00F40078" w:rsidRDefault="00350630" w:rsidP="00C571AA">
            <w:pPr>
              <w:pStyle w:val="TableCellStyle"/>
            </w:pPr>
            <w:hyperlink r:id="rId14" w:history="1">
              <w:r w:rsidR="00F40078" w:rsidRPr="00DD24A8">
                <w:rPr>
                  <w:rStyle w:val="Hyperlink"/>
                </w:rPr>
                <w:t>https://github.com/opencomputeproject/SAI</w:t>
              </w:r>
            </w:hyperlink>
          </w:p>
        </w:tc>
      </w:tr>
      <w:tr w:rsidR="00662DAA" w14:paraId="16CA4A2D" w14:textId="77777777" w:rsidTr="00662DAA">
        <w:tc>
          <w:tcPr>
            <w:tcW w:w="492" w:type="dxa"/>
          </w:tcPr>
          <w:p w14:paraId="7E107A65" w14:textId="2C32BA41" w:rsidR="00662DAA" w:rsidRPr="00B7722C" w:rsidRDefault="00F40078" w:rsidP="00C571AA">
            <w:pPr>
              <w:pStyle w:val="TableCellStyle"/>
              <w:rPr>
                <w:rFonts w:asciiTheme="minorHAnsi" w:hAnsiTheme="minorHAnsi"/>
                <w:sz w:val="24"/>
              </w:rPr>
            </w:pPr>
            <w:r>
              <w:rPr>
                <w:rFonts w:asciiTheme="minorHAnsi" w:hAnsiTheme="minorHAnsi"/>
                <w:sz w:val="24"/>
              </w:rPr>
              <w:t>4</w:t>
            </w:r>
          </w:p>
        </w:tc>
        <w:tc>
          <w:tcPr>
            <w:tcW w:w="3133" w:type="dxa"/>
          </w:tcPr>
          <w:p w14:paraId="59347CAF" w14:textId="77777777" w:rsidR="00662DAA" w:rsidRPr="00B7722C" w:rsidRDefault="00662DAA" w:rsidP="00C571AA">
            <w:pPr>
              <w:pStyle w:val="TableCellStyle"/>
              <w:rPr>
                <w:rFonts w:asciiTheme="minorHAnsi" w:hAnsiTheme="minorHAnsi"/>
                <w:sz w:val="24"/>
              </w:rPr>
            </w:pPr>
            <w:r>
              <w:rPr>
                <w:rFonts w:asciiTheme="minorHAnsi" w:hAnsiTheme="minorHAnsi"/>
                <w:sz w:val="24"/>
              </w:rPr>
              <w:t>Redis documentation</w:t>
            </w:r>
          </w:p>
        </w:tc>
        <w:tc>
          <w:tcPr>
            <w:tcW w:w="6815" w:type="dxa"/>
          </w:tcPr>
          <w:p w14:paraId="4DA0397D" w14:textId="77777777" w:rsidR="00662DAA" w:rsidRPr="00B7722C" w:rsidRDefault="00350630" w:rsidP="00C571AA">
            <w:pPr>
              <w:pStyle w:val="TableCellStyle"/>
              <w:rPr>
                <w:rFonts w:asciiTheme="minorHAnsi" w:hAnsiTheme="minorHAnsi"/>
                <w:sz w:val="24"/>
              </w:rPr>
            </w:pPr>
            <w:hyperlink r:id="rId15" w:history="1">
              <w:r w:rsidR="00662DAA" w:rsidRPr="00683D90">
                <w:rPr>
                  <w:rStyle w:val="Hyperlink"/>
                  <w:rFonts w:asciiTheme="minorHAnsi" w:hAnsiTheme="minorHAnsi"/>
                  <w:sz w:val="24"/>
                </w:rPr>
                <w:t>https://redis.io/documentation</w:t>
              </w:r>
            </w:hyperlink>
          </w:p>
        </w:tc>
      </w:tr>
      <w:tr w:rsidR="000B37C2" w14:paraId="498B8DFC" w14:textId="77777777" w:rsidTr="00662DAA">
        <w:tc>
          <w:tcPr>
            <w:tcW w:w="492" w:type="dxa"/>
          </w:tcPr>
          <w:p w14:paraId="22025D3F" w14:textId="09D2E06E" w:rsidR="000B37C2" w:rsidRDefault="000B37C2" w:rsidP="00C571AA">
            <w:pPr>
              <w:pStyle w:val="TableCellStyle"/>
              <w:rPr>
                <w:rFonts w:asciiTheme="minorHAnsi" w:hAnsiTheme="minorHAnsi"/>
                <w:sz w:val="24"/>
              </w:rPr>
            </w:pPr>
            <w:r>
              <w:rPr>
                <w:rFonts w:asciiTheme="minorHAnsi" w:hAnsiTheme="minorHAnsi"/>
                <w:sz w:val="24"/>
              </w:rPr>
              <w:t>5</w:t>
            </w:r>
          </w:p>
        </w:tc>
        <w:tc>
          <w:tcPr>
            <w:tcW w:w="3133" w:type="dxa"/>
          </w:tcPr>
          <w:p w14:paraId="4FC008B6" w14:textId="71B0CE14" w:rsidR="000B37C2" w:rsidRDefault="000B37C2" w:rsidP="00C571AA">
            <w:pPr>
              <w:pStyle w:val="TableCellStyle"/>
              <w:rPr>
                <w:rFonts w:asciiTheme="minorHAnsi" w:hAnsiTheme="minorHAnsi"/>
                <w:sz w:val="24"/>
              </w:rPr>
            </w:pPr>
            <w:r>
              <w:rPr>
                <w:rFonts w:asciiTheme="minorHAnsi" w:hAnsiTheme="minorHAnsi"/>
                <w:sz w:val="24"/>
              </w:rPr>
              <w:t xml:space="preserve">Click module </w:t>
            </w:r>
          </w:p>
        </w:tc>
        <w:tc>
          <w:tcPr>
            <w:tcW w:w="6815" w:type="dxa"/>
          </w:tcPr>
          <w:p w14:paraId="151B0B42" w14:textId="6ED342A0" w:rsidR="000B37C2" w:rsidRDefault="00350630" w:rsidP="00C571AA">
            <w:pPr>
              <w:pStyle w:val="TableCellStyle"/>
            </w:pPr>
            <w:hyperlink r:id="rId16" w:history="1">
              <w:r w:rsidR="000B37C2" w:rsidRPr="00627805">
                <w:rPr>
                  <w:rStyle w:val="Hyperlink"/>
                </w:rPr>
                <w:t>http://click.pocoo.org/5/</w:t>
              </w:r>
            </w:hyperlink>
          </w:p>
        </w:tc>
      </w:tr>
      <w:tr w:rsidR="00662DAA" w14:paraId="00B9D595" w14:textId="77777777" w:rsidTr="00662DAA">
        <w:tc>
          <w:tcPr>
            <w:tcW w:w="492" w:type="dxa"/>
          </w:tcPr>
          <w:p w14:paraId="698C6B0D" w14:textId="2EE6A4B5" w:rsidR="00662DAA" w:rsidRPr="00B7722C" w:rsidRDefault="000B37C2" w:rsidP="00C571AA">
            <w:pPr>
              <w:pStyle w:val="TableCellStyle"/>
              <w:rPr>
                <w:rFonts w:asciiTheme="minorHAnsi" w:hAnsiTheme="minorHAnsi"/>
                <w:sz w:val="24"/>
              </w:rPr>
            </w:pPr>
            <w:r>
              <w:rPr>
                <w:rFonts w:asciiTheme="minorHAnsi" w:hAnsiTheme="minorHAnsi"/>
                <w:sz w:val="24"/>
              </w:rPr>
              <w:t>6</w:t>
            </w:r>
          </w:p>
        </w:tc>
        <w:tc>
          <w:tcPr>
            <w:tcW w:w="3133" w:type="dxa"/>
          </w:tcPr>
          <w:p w14:paraId="4AF3AF3C" w14:textId="77777777" w:rsidR="00662DAA" w:rsidRDefault="00662DAA" w:rsidP="00C571AA">
            <w:pPr>
              <w:pStyle w:val="TableCellStyle"/>
              <w:rPr>
                <w:rFonts w:asciiTheme="minorHAnsi" w:hAnsiTheme="minorHAnsi"/>
                <w:sz w:val="24"/>
              </w:rPr>
            </w:pPr>
            <w:r>
              <w:rPr>
                <w:rFonts w:asciiTheme="minorHAnsi" w:hAnsiTheme="minorHAnsi"/>
                <w:sz w:val="24"/>
              </w:rPr>
              <w:t>JSON introduction</w:t>
            </w:r>
          </w:p>
        </w:tc>
        <w:tc>
          <w:tcPr>
            <w:tcW w:w="6815" w:type="dxa"/>
          </w:tcPr>
          <w:p w14:paraId="01965EA7" w14:textId="77777777" w:rsidR="00662DAA" w:rsidRDefault="00350630" w:rsidP="00C571AA">
            <w:pPr>
              <w:pStyle w:val="TableCellStyle"/>
              <w:rPr>
                <w:rFonts w:asciiTheme="minorHAnsi" w:hAnsiTheme="minorHAnsi"/>
                <w:sz w:val="24"/>
              </w:rPr>
            </w:pPr>
            <w:hyperlink r:id="rId17" w:history="1">
              <w:r w:rsidR="00662DAA" w:rsidRPr="00683D90">
                <w:rPr>
                  <w:rStyle w:val="Hyperlink"/>
                  <w:rFonts w:asciiTheme="minorHAnsi" w:hAnsiTheme="minorHAnsi"/>
                  <w:sz w:val="24"/>
                </w:rPr>
                <w:t>https://www.json.org/</w:t>
              </w:r>
            </w:hyperlink>
          </w:p>
        </w:tc>
      </w:tr>
      <w:tr w:rsidR="009A1319" w14:paraId="0596E69B" w14:textId="77777777" w:rsidTr="00662DAA">
        <w:tc>
          <w:tcPr>
            <w:tcW w:w="492" w:type="dxa"/>
          </w:tcPr>
          <w:p w14:paraId="74436F59" w14:textId="5DDDF0FC" w:rsidR="009A1319" w:rsidRDefault="000B37C2" w:rsidP="00C571AA">
            <w:pPr>
              <w:pStyle w:val="TableCellStyle"/>
              <w:rPr>
                <w:rFonts w:asciiTheme="minorHAnsi" w:hAnsiTheme="minorHAnsi"/>
                <w:sz w:val="24"/>
              </w:rPr>
            </w:pPr>
            <w:r>
              <w:rPr>
                <w:rFonts w:asciiTheme="minorHAnsi" w:hAnsiTheme="minorHAnsi"/>
                <w:sz w:val="24"/>
              </w:rPr>
              <w:t>7</w:t>
            </w:r>
          </w:p>
        </w:tc>
        <w:tc>
          <w:tcPr>
            <w:tcW w:w="3133" w:type="dxa"/>
          </w:tcPr>
          <w:p w14:paraId="5A1393D7" w14:textId="77777777" w:rsidR="009A1319" w:rsidRPr="009534FE" w:rsidRDefault="005B60F3" w:rsidP="00C571AA">
            <w:pPr>
              <w:pStyle w:val="TableCellStyle"/>
              <w:rPr>
                <w:rFonts w:asciiTheme="minorHAnsi" w:hAnsiTheme="minorHAnsi" w:cstheme="minorHAnsi"/>
                <w:sz w:val="24"/>
              </w:rPr>
            </w:pPr>
            <w:r w:rsidRPr="009534FE">
              <w:rPr>
                <w:rFonts w:asciiTheme="minorHAnsi" w:hAnsiTheme="minorHAnsi" w:cstheme="minorHAnsi"/>
                <w:sz w:val="24"/>
              </w:rPr>
              <w:t>SONiC supported platforms</w:t>
            </w:r>
          </w:p>
        </w:tc>
        <w:tc>
          <w:tcPr>
            <w:tcW w:w="6815" w:type="dxa"/>
          </w:tcPr>
          <w:p w14:paraId="3C1B7CFE" w14:textId="77777777" w:rsidR="005B60F3" w:rsidRPr="009534FE" w:rsidRDefault="00350630" w:rsidP="00C571AA">
            <w:pPr>
              <w:pStyle w:val="TableCellStyle"/>
              <w:rPr>
                <w:rFonts w:asciiTheme="minorHAnsi" w:hAnsiTheme="minorHAnsi" w:cstheme="minorHAnsi"/>
                <w:sz w:val="24"/>
              </w:rPr>
            </w:pPr>
            <w:hyperlink r:id="rId18" w:history="1">
              <w:r w:rsidR="005B60F3" w:rsidRPr="009534FE">
                <w:rPr>
                  <w:rStyle w:val="Hyperlink"/>
                  <w:rFonts w:asciiTheme="minorHAnsi" w:hAnsiTheme="minorHAnsi" w:cstheme="minorHAnsi"/>
                  <w:sz w:val="24"/>
                </w:rPr>
                <w:t>https://github.com/Azure/SONiC/wiki/Supported-Devices-and-Platforms</w:t>
              </w:r>
            </w:hyperlink>
          </w:p>
        </w:tc>
      </w:tr>
    </w:tbl>
    <w:p w14:paraId="091982FB" w14:textId="77777777" w:rsidR="00E044D2" w:rsidRDefault="00E044D2" w:rsidP="00846E0E"/>
    <w:p w14:paraId="13611DD2" w14:textId="5993E1FA" w:rsidR="00D1417E" w:rsidRDefault="009373E1" w:rsidP="00D1417E">
      <w:pPr>
        <w:pStyle w:val="Heading1"/>
      </w:pPr>
      <w:bookmarkStart w:id="185" w:name="_Toc512935562"/>
      <w:r>
        <w:t xml:space="preserve">SONiC </w:t>
      </w:r>
      <w:r w:rsidR="00D1417E">
        <w:t>System Architectur</w:t>
      </w:r>
      <w:r w:rsidR="00EC137E">
        <w:t>e</w:t>
      </w:r>
      <w:bookmarkEnd w:id="185"/>
    </w:p>
    <w:p w14:paraId="119CFFEF" w14:textId="7A9E7360" w:rsidR="003E11CB" w:rsidRDefault="004C0B19" w:rsidP="003E11CB">
      <w:pPr>
        <w:jc w:val="both"/>
        <w:rPr>
          <w:rFonts w:asciiTheme="minorHAnsi" w:hAnsiTheme="minorHAnsi"/>
          <w:color w:val="24292E"/>
          <w:shd w:val="clear" w:color="auto" w:fill="FFFFFF"/>
        </w:rPr>
      </w:pPr>
      <w:r w:rsidRPr="00D86E50">
        <w:rPr>
          <w:rFonts w:asciiTheme="minorHAnsi" w:hAnsiTheme="minorHAnsi"/>
        </w:rPr>
        <w:t xml:space="preserve">SONiC </w:t>
      </w:r>
      <w:r w:rsidR="00970D2A">
        <w:rPr>
          <w:rFonts w:asciiTheme="minorHAnsi" w:hAnsiTheme="minorHAnsi"/>
        </w:rPr>
        <w:t>system’s</w:t>
      </w:r>
      <w:r w:rsidRPr="00D86E50">
        <w:rPr>
          <w:rFonts w:asciiTheme="minorHAnsi" w:hAnsiTheme="minorHAnsi"/>
        </w:rPr>
        <w:t xml:space="preserve"> architecture comprises of </w:t>
      </w:r>
      <w:r w:rsidR="004E7D7F">
        <w:rPr>
          <w:rFonts w:asciiTheme="minorHAnsi" w:hAnsiTheme="minorHAnsi"/>
        </w:rPr>
        <w:t xml:space="preserve">various modules that </w:t>
      </w:r>
      <w:r w:rsidR="002A32D4">
        <w:rPr>
          <w:rFonts w:asciiTheme="minorHAnsi" w:hAnsiTheme="minorHAnsi"/>
        </w:rPr>
        <w:t xml:space="preserve">interact among each other through a centralized and scalable infrastructure. </w:t>
      </w:r>
      <w:r w:rsidR="003E11CB">
        <w:rPr>
          <w:rFonts w:asciiTheme="minorHAnsi" w:hAnsiTheme="minorHAnsi"/>
        </w:rPr>
        <w:t xml:space="preserve">This infrastructure relies on the use of a redis-database engine: </w:t>
      </w:r>
      <w:r w:rsidR="003E11CB" w:rsidRPr="00787742">
        <w:rPr>
          <w:rFonts w:asciiTheme="minorHAnsi" w:hAnsiTheme="minorHAnsi"/>
        </w:rPr>
        <w:t xml:space="preserve">a </w:t>
      </w:r>
      <w:r w:rsidR="003E11CB" w:rsidRPr="00787742">
        <w:rPr>
          <w:rFonts w:asciiTheme="minorHAnsi" w:hAnsiTheme="minorHAnsi"/>
          <w:color w:val="24292E"/>
          <w:shd w:val="clear" w:color="auto" w:fill="FFFFFF"/>
        </w:rPr>
        <w:t>key-value database to provide a language independent interface, a method for data persistence, replication and multi-process communication among all SONiC subsystems.</w:t>
      </w:r>
    </w:p>
    <w:p w14:paraId="738E48F4" w14:textId="0541AF05" w:rsidR="003E11CB" w:rsidRDefault="003E11CB" w:rsidP="00755053">
      <w:pPr>
        <w:jc w:val="both"/>
        <w:rPr>
          <w:rFonts w:asciiTheme="minorHAnsi" w:hAnsiTheme="minorHAnsi"/>
        </w:rPr>
      </w:pPr>
    </w:p>
    <w:p w14:paraId="3F7458A9" w14:textId="20A2E17F" w:rsidR="00A03DA4" w:rsidRPr="003E1800" w:rsidRDefault="00A03DA4" w:rsidP="00A03DA4">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By relying on </w:t>
      </w:r>
      <w:r w:rsidR="00726FF9">
        <w:rPr>
          <w:rFonts w:asciiTheme="minorHAnsi" w:hAnsiTheme="minorHAnsi" w:cstheme="minorHAnsi"/>
          <w:color w:val="24292E"/>
          <w:shd w:val="clear" w:color="auto" w:fill="FFFFFF"/>
        </w:rPr>
        <w:t>the</w:t>
      </w:r>
      <w:r w:rsidRPr="003E1800">
        <w:rPr>
          <w:rFonts w:asciiTheme="minorHAnsi" w:hAnsiTheme="minorHAnsi" w:cstheme="minorHAnsi"/>
          <w:color w:val="24292E"/>
          <w:shd w:val="clear" w:color="auto" w:fill="FFFFFF"/>
        </w:rPr>
        <w:t xml:space="preserve"> publisher/subscriber </w:t>
      </w:r>
      <w:r w:rsidR="00726FF9">
        <w:rPr>
          <w:rFonts w:asciiTheme="minorHAnsi" w:hAnsiTheme="minorHAnsi" w:cstheme="minorHAnsi"/>
          <w:color w:val="24292E"/>
          <w:shd w:val="clear" w:color="auto" w:fill="FFFFFF"/>
        </w:rPr>
        <w:t xml:space="preserve">messaging paradigm </w:t>
      </w:r>
      <w:r w:rsidRPr="003E1800">
        <w:rPr>
          <w:rFonts w:asciiTheme="minorHAnsi" w:hAnsiTheme="minorHAnsi" w:cstheme="minorHAnsi"/>
          <w:color w:val="24292E"/>
          <w:shd w:val="clear" w:color="auto" w:fill="FFFFFF"/>
        </w:rPr>
        <w:t>offered by the redis-engine</w:t>
      </w:r>
      <w:r>
        <w:rPr>
          <w:rFonts w:asciiTheme="minorHAnsi" w:hAnsiTheme="minorHAnsi" w:cstheme="minorHAnsi"/>
          <w:color w:val="24292E"/>
          <w:shd w:val="clear" w:color="auto" w:fill="FFFFFF"/>
        </w:rPr>
        <w:t xml:space="preserve"> infrastructure</w:t>
      </w:r>
      <w:r w:rsidRPr="003E1800">
        <w:rPr>
          <w:rFonts w:asciiTheme="minorHAnsi" w:hAnsiTheme="minorHAnsi" w:cstheme="minorHAnsi"/>
          <w:color w:val="24292E"/>
          <w:shd w:val="clear" w:color="auto" w:fill="FFFFFF"/>
        </w:rPr>
        <w:t>, applications can subscribe only to the data-views that they require, and avoid implementati</w:t>
      </w:r>
      <w:r>
        <w:rPr>
          <w:rFonts w:asciiTheme="minorHAnsi" w:hAnsiTheme="minorHAnsi" w:cstheme="minorHAnsi"/>
          <w:color w:val="24292E"/>
          <w:shd w:val="clear" w:color="auto" w:fill="FFFFFF"/>
        </w:rPr>
        <w:t>on details that are irrelevant</w:t>
      </w:r>
      <w:r w:rsidRPr="003E1800">
        <w:rPr>
          <w:rFonts w:asciiTheme="minorHAnsi" w:hAnsiTheme="minorHAnsi" w:cstheme="minorHAnsi"/>
          <w:color w:val="24292E"/>
          <w:shd w:val="clear" w:color="auto" w:fill="FFFFFF"/>
        </w:rPr>
        <w:t xml:space="preserve"> to their functionality.</w:t>
      </w:r>
    </w:p>
    <w:p w14:paraId="094BE3F1" w14:textId="77777777" w:rsidR="00A03DA4" w:rsidRDefault="00A03DA4" w:rsidP="003E11CB">
      <w:pPr>
        <w:jc w:val="both"/>
        <w:rPr>
          <w:rFonts w:asciiTheme="minorHAnsi" w:hAnsiTheme="minorHAnsi" w:cstheme="minorHAnsi"/>
        </w:rPr>
      </w:pPr>
    </w:p>
    <w:p w14:paraId="35045953" w14:textId="73CFDCA4" w:rsidR="00943304" w:rsidRDefault="002A32D4" w:rsidP="003E11CB">
      <w:pPr>
        <w:jc w:val="both"/>
        <w:rPr>
          <w:rFonts w:asciiTheme="minorHAnsi" w:hAnsiTheme="minorHAnsi" w:cstheme="minorHAnsi"/>
          <w:color w:val="24292E"/>
          <w:shd w:val="clear" w:color="auto" w:fill="FFFFFF"/>
        </w:rPr>
      </w:pPr>
      <w:r w:rsidRPr="003E1800">
        <w:rPr>
          <w:rFonts w:asciiTheme="minorHAnsi" w:hAnsiTheme="minorHAnsi" w:cstheme="minorHAnsi"/>
        </w:rPr>
        <w:t xml:space="preserve">SONiC places each module in independent docker containers to </w:t>
      </w:r>
      <w:r w:rsidR="00100875">
        <w:rPr>
          <w:rFonts w:asciiTheme="minorHAnsi" w:hAnsiTheme="minorHAnsi" w:cstheme="minorHAnsi"/>
        </w:rPr>
        <w:t xml:space="preserve">keep high </w:t>
      </w:r>
      <w:r w:rsidR="00755053" w:rsidRPr="003E1800">
        <w:rPr>
          <w:rFonts w:asciiTheme="minorHAnsi" w:hAnsiTheme="minorHAnsi" w:cstheme="minorHAnsi"/>
        </w:rPr>
        <w:t>cohesion among semantically-affine components, while reducing coupling between disjointed ones.</w:t>
      </w:r>
      <w:r w:rsidR="003E11CB" w:rsidRPr="003E1800">
        <w:rPr>
          <w:rFonts w:asciiTheme="minorHAnsi" w:hAnsiTheme="minorHAnsi" w:cstheme="minorHAnsi"/>
        </w:rPr>
        <w:t xml:space="preserve"> Each of these components are written to be </w:t>
      </w:r>
      <w:r w:rsidR="004E7D7F" w:rsidRPr="003E1800">
        <w:rPr>
          <w:rFonts w:asciiTheme="minorHAnsi" w:hAnsiTheme="minorHAnsi" w:cstheme="minorHAnsi"/>
          <w:color w:val="24292E"/>
          <w:shd w:val="clear" w:color="auto" w:fill="FFFFFF"/>
        </w:rPr>
        <w:t>en</w:t>
      </w:r>
      <w:r w:rsidR="003E11CB" w:rsidRPr="003E1800">
        <w:rPr>
          <w:rFonts w:asciiTheme="minorHAnsi" w:hAnsiTheme="minorHAnsi" w:cstheme="minorHAnsi"/>
          <w:color w:val="24292E"/>
          <w:shd w:val="clear" w:color="auto" w:fill="FFFFFF"/>
        </w:rPr>
        <w:t xml:space="preserve">tirely independent of the platform-specific details required to interact with lower-layer abstractions. </w:t>
      </w:r>
    </w:p>
    <w:p w14:paraId="53A63391" w14:textId="6D7A2981" w:rsidR="003E11CB" w:rsidRPr="003E1800" w:rsidRDefault="003E11CB" w:rsidP="003E11CB">
      <w:pPr>
        <w:jc w:val="both"/>
        <w:rPr>
          <w:rFonts w:asciiTheme="minorHAnsi" w:hAnsiTheme="minorHAnsi" w:cstheme="minorHAnsi"/>
          <w:color w:val="24292E"/>
          <w:shd w:val="clear" w:color="auto" w:fill="FFFFFF"/>
        </w:rPr>
      </w:pPr>
    </w:p>
    <w:p w14:paraId="3B766995" w14:textId="006DD785" w:rsidR="00373529" w:rsidRPr="003E1800" w:rsidRDefault="00373529" w:rsidP="003E11CB">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As of today, SONiC breaks its main </w:t>
      </w:r>
      <w:r w:rsidR="00726FF9">
        <w:rPr>
          <w:rFonts w:asciiTheme="minorHAnsi" w:hAnsiTheme="minorHAnsi" w:cstheme="minorHAnsi"/>
          <w:color w:val="24292E"/>
          <w:shd w:val="clear" w:color="auto" w:fill="FFFFFF"/>
        </w:rPr>
        <w:t xml:space="preserve">functional </w:t>
      </w:r>
      <w:r w:rsidRPr="003E1800">
        <w:rPr>
          <w:rFonts w:asciiTheme="minorHAnsi" w:hAnsiTheme="minorHAnsi" w:cstheme="minorHAnsi"/>
          <w:color w:val="24292E"/>
          <w:shd w:val="clear" w:color="auto" w:fill="FFFFFF"/>
        </w:rPr>
        <w:t>components into the following docker containers:</w:t>
      </w:r>
    </w:p>
    <w:p w14:paraId="1E816FAB" w14:textId="77777777" w:rsidR="00373529" w:rsidRPr="003E1800" w:rsidRDefault="00373529" w:rsidP="003E11CB">
      <w:pPr>
        <w:jc w:val="both"/>
        <w:rPr>
          <w:rFonts w:asciiTheme="minorHAnsi" w:hAnsiTheme="minorHAnsi" w:cstheme="minorHAnsi"/>
          <w:color w:val="24292E"/>
          <w:shd w:val="clear" w:color="auto" w:fill="FFFFFF"/>
        </w:rPr>
      </w:pPr>
    </w:p>
    <w:p w14:paraId="691D2608" w14:textId="79A26CA9"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Dhcp-relay</w:t>
      </w:r>
    </w:p>
    <w:p w14:paraId="6D895136" w14:textId="14F7CC2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Pmon</w:t>
      </w:r>
    </w:p>
    <w:p w14:paraId="46EEA8D1" w14:textId="5D0EE33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Snmp</w:t>
      </w:r>
    </w:p>
    <w:p w14:paraId="4EC75A19" w14:textId="3052534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Lldp</w:t>
      </w:r>
    </w:p>
    <w:p w14:paraId="0284E4CA" w14:textId="693D2894"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Bgp</w:t>
      </w:r>
    </w:p>
    <w:p w14:paraId="6E939984" w14:textId="468CBC85"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Teamd</w:t>
      </w:r>
    </w:p>
    <w:p w14:paraId="08000C10" w14:textId="34143AEB"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sz w:val="24"/>
          <w:szCs w:val="24"/>
        </w:rPr>
        <w:t>Database</w:t>
      </w:r>
    </w:p>
    <w:p w14:paraId="47EF1642" w14:textId="51D2586D"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lastRenderedPageBreak/>
        <w:t>Swss</w:t>
      </w:r>
    </w:p>
    <w:p w14:paraId="0885829A" w14:textId="261F478E"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sz w:val="24"/>
          <w:szCs w:val="24"/>
        </w:rPr>
        <w:t>Syncd</w:t>
      </w:r>
    </w:p>
    <w:p w14:paraId="744E9556" w14:textId="515ABF7F" w:rsidR="00373529" w:rsidRPr="003E1800" w:rsidRDefault="00373529" w:rsidP="003439CB">
      <w:pPr>
        <w:jc w:val="both"/>
        <w:rPr>
          <w:rFonts w:asciiTheme="minorHAnsi" w:hAnsiTheme="minorHAnsi" w:cstheme="minorHAnsi"/>
        </w:rPr>
      </w:pPr>
    </w:p>
    <w:p w14:paraId="21713BE9" w14:textId="77777777" w:rsidR="003E1800" w:rsidRPr="003E1800" w:rsidRDefault="003E1800" w:rsidP="003439CB">
      <w:pPr>
        <w:jc w:val="both"/>
        <w:rPr>
          <w:rFonts w:asciiTheme="minorHAnsi" w:hAnsiTheme="minorHAnsi" w:cstheme="minorHAnsi"/>
        </w:rPr>
      </w:pPr>
    </w:p>
    <w:p w14:paraId="27A285D5" w14:textId="242B25AE" w:rsidR="00943304" w:rsidRDefault="00373529" w:rsidP="009373E1">
      <w:pPr>
        <w:jc w:val="both"/>
        <w:rPr>
          <w:rFonts w:asciiTheme="minorHAnsi" w:hAnsiTheme="minorHAnsi" w:cstheme="minorHAnsi"/>
        </w:rPr>
      </w:pPr>
      <w:r w:rsidRPr="003E1800">
        <w:rPr>
          <w:rFonts w:asciiTheme="minorHAnsi" w:hAnsiTheme="minorHAnsi" w:cstheme="minorHAnsi"/>
        </w:rPr>
        <w:t xml:space="preserve">The following diagram </w:t>
      </w:r>
      <w:r w:rsidR="008A45F9">
        <w:rPr>
          <w:rFonts w:asciiTheme="minorHAnsi" w:hAnsiTheme="minorHAnsi" w:cstheme="minorHAnsi"/>
        </w:rPr>
        <w:t>displays</w:t>
      </w:r>
      <w:r w:rsidRPr="003E1800">
        <w:rPr>
          <w:rFonts w:asciiTheme="minorHAnsi" w:hAnsiTheme="minorHAnsi" w:cstheme="minorHAnsi"/>
        </w:rPr>
        <w:t xml:space="preserve"> a high-level view of the functionality enclosed </w:t>
      </w:r>
      <w:r w:rsidR="00943304">
        <w:rPr>
          <w:rFonts w:asciiTheme="minorHAnsi" w:hAnsiTheme="minorHAnsi" w:cstheme="minorHAnsi"/>
        </w:rPr>
        <w:t>within</w:t>
      </w:r>
      <w:r w:rsidRPr="003E1800">
        <w:rPr>
          <w:rFonts w:asciiTheme="minorHAnsi" w:hAnsiTheme="minorHAnsi" w:cstheme="minorHAnsi"/>
        </w:rPr>
        <w:t xml:space="preserve"> each docker-container</w:t>
      </w:r>
      <w:r w:rsidR="00C635BC">
        <w:rPr>
          <w:rFonts w:asciiTheme="minorHAnsi" w:hAnsiTheme="minorHAnsi" w:cstheme="minorHAnsi"/>
        </w:rPr>
        <w:t>,</w:t>
      </w:r>
      <w:r w:rsidRPr="003E1800">
        <w:rPr>
          <w:rFonts w:asciiTheme="minorHAnsi" w:hAnsiTheme="minorHAnsi" w:cstheme="minorHAnsi"/>
        </w:rPr>
        <w:t xml:space="preserve"> and how these containers interact </w:t>
      </w:r>
      <w:r w:rsidR="00C635BC">
        <w:rPr>
          <w:rFonts w:asciiTheme="minorHAnsi" w:hAnsiTheme="minorHAnsi" w:cstheme="minorHAnsi"/>
        </w:rPr>
        <w:t>among themselves</w:t>
      </w:r>
      <w:r w:rsidRPr="003E1800">
        <w:rPr>
          <w:rFonts w:asciiTheme="minorHAnsi" w:hAnsiTheme="minorHAnsi" w:cstheme="minorHAnsi"/>
        </w:rPr>
        <w:t>.</w:t>
      </w:r>
      <w:r w:rsidR="008A45F9">
        <w:rPr>
          <w:rFonts w:asciiTheme="minorHAnsi" w:hAnsiTheme="minorHAnsi" w:cstheme="minorHAnsi"/>
        </w:rPr>
        <w:t xml:space="preserve"> </w:t>
      </w:r>
      <w:r w:rsidR="00943304" w:rsidRPr="00943304">
        <w:rPr>
          <w:rFonts w:asciiTheme="minorHAnsi" w:hAnsiTheme="minorHAnsi" w:cstheme="minorHAnsi"/>
        </w:rPr>
        <w:t xml:space="preserve">Notice that not all SONiC </w:t>
      </w:r>
      <w:r w:rsidR="00943304">
        <w:rPr>
          <w:rFonts w:asciiTheme="minorHAnsi" w:hAnsiTheme="minorHAnsi" w:cstheme="minorHAnsi"/>
        </w:rPr>
        <w:t>applications</w:t>
      </w:r>
      <w:r w:rsidR="00943304" w:rsidRPr="00943304">
        <w:rPr>
          <w:rFonts w:asciiTheme="minorHAnsi" w:hAnsiTheme="minorHAnsi" w:cstheme="minorHAnsi"/>
        </w:rPr>
        <w:t xml:space="preserve"> interact with </w:t>
      </w:r>
      <w:r w:rsidR="00943304">
        <w:rPr>
          <w:rFonts w:asciiTheme="minorHAnsi" w:hAnsiTheme="minorHAnsi" w:cstheme="minorHAnsi"/>
        </w:rPr>
        <w:t xml:space="preserve">other </w:t>
      </w:r>
      <w:r w:rsidR="0093404A">
        <w:rPr>
          <w:rFonts w:asciiTheme="minorHAnsi" w:hAnsiTheme="minorHAnsi" w:cstheme="minorHAnsi"/>
        </w:rPr>
        <w:t>SONiC</w:t>
      </w:r>
      <w:r w:rsidR="009373E1">
        <w:rPr>
          <w:rFonts w:asciiTheme="minorHAnsi" w:hAnsiTheme="minorHAnsi" w:cstheme="minorHAnsi"/>
        </w:rPr>
        <w:t xml:space="preserve"> components, as </w:t>
      </w:r>
      <w:r w:rsidR="00C635BC">
        <w:rPr>
          <w:rFonts w:asciiTheme="minorHAnsi" w:hAnsiTheme="minorHAnsi" w:cstheme="minorHAnsi"/>
        </w:rPr>
        <w:t xml:space="preserve">some of </w:t>
      </w:r>
      <w:r w:rsidR="009373E1">
        <w:rPr>
          <w:rFonts w:asciiTheme="minorHAnsi" w:hAnsiTheme="minorHAnsi" w:cstheme="minorHAnsi"/>
        </w:rPr>
        <w:t xml:space="preserve">these </w:t>
      </w:r>
      <w:r w:rsidR="00C635BC">
        <w:rPr>
          <w:rFonts w:asciiTheme="minorHAnsi" w:hAnsiTheme="minorHAnsi" w:cstheme="minorHAnsi"/>
        </w:rPr>
        <w:t xml:space="preserve">collect </w:t>
      </w:r>
      <w:r w:rsidR="00E968C7">
        <w:rPr>
          <w:rFonts w:asciiTheme="minorHAnsi" w:hAnsiTheme="minorHAnsi" w:cstheme="minorHAnsi"/>
        </w:rPr>
        <w:t>their</w:t>
      </w:r>
      <w:r w:rsidR="00C635BC">
        <w:rPr>
          <w:rFonts w:asciiTheme="minorHAnsi" w:hAnsiTheme="minorHAnsi" w:cstheme="minorHAnsi"/>
        </w:rPr>
        <w:t xml:space="preserve"> </w:t>
      </w:r>
      <w:r w:rsidR="009373E1">
        <w:rPr>
          <w:rFonts w:asciiTheme="minorHAnsi" w:hAnsiTheme="minorHAnsi" w:cstheme="minorHAnsi"/>
        </w:rPr>
        <w:t xml:space="preserve">state from </w:t>
      </w:r>
      <w:r w:rsidR="0093404A">
        <w:rPr>
          <w:rFonts w:asciiTheme="minorHAnsi" w:hAnsiTheme="minorHAnsi" w:cstheme="minorHAnsi"/>
        </w:rPr>
        <w:t>external</w:t>
      </w:r>
      <w:r w:rsidR="009373E1">
        <w:rPr>
          <w:rFonts w:asciiTheme="minorHAnsi" w:hAnsiTheme="minorHAnsi" w:cstheme="minorHAnsi"/>
        </w:rPr>
        <w:t xml:space="preserve"> entities.</w:t>
      </w:r>
      <w:r w:rsidR="00841E38">
        <w:rPr>
          <w:rFonts w:asciiTheme="minorHAnsi" w:hAnsiTheme="minorHAnsi" w:cstheme="minorHAnsi"/>
        </w:rPr>
        <w:t xml:space="preserve"> We are making use of blue-arrows to represent the interactions with the centralized redis-engine, and black-arrows for all the others (netlink, /sys file-system, etc).</w:t>
      </w:r>
    </w:p>
    <w:p w14:paraId="33E400F8" w14:textId="4D05ECC8" w:rsidR="00E968C7" w:rsidRDefault="00E968C7" w:rsidP="009373E1">
      <w:pPr>
        <w:jc w:val="both"/>
        <w:rPr>
          <w:rFonts w:asciiTheme="minorHAnsi" w:hAnsiTheme="minorHAnsi" w:cstheme="minorHAnsi"/>
        </w:rPr>
      </w:pPr>
    </w:p>
    <w:p w14:paraId="77598174" w14:textId="1DE4C099" w:rsidR="00E968C7" w:rsidRPr="00943304" w:rsidRDefault="00E968C7" w:rsidP="009373E1">
      <w:pPr>
        <w:jc w:val="both"/>
        <w:rPr>
          <w:rFonts w:asciiTheme="minorHAnsi" w:hAnsiTheme="minorHAnsi" w:cstheme="minorHAnsi"/>
        </w:rPr>
      </w:pPr>
      <w:r>
        <w:rPr>
          <w:rFonts w:asciiTheme="minorHAnsi" w:hAnsiTheme="minorHAnsi" w:cstheme="minorHAnsi"/>
        </w:rPr>
        <w:t xml:space="preserve">Even though most of </w:t>
      </w:r>
      <w:r w:rsidR="00841E38">
        <w:rPr>
          <w:rFonts w:asciiTheme="minorHAnsi" w:hAnsiTheme="minorHAnsi" w:cstheme="minorHAnsi"/>
        </w:rPr>
        <w:t xml:space="preserve">SONiC’s </w:t>
      </w:r>
      <w:r>
        <w:rPr>
          <w:rFonts w:asciiTheme="minorHAnsi" w:hAnsiTheme="minorHAnsi" w:cstheme="minorHAnsi"/>
        </w:rPr>
        <w:t xml:space="preserve">main components are held within docker containers, </w:t>
      </w:r>
      <w:r w:rsidR="00841E38">
        <w:rPr>
          <w:rFonts w:asciiTheme="minorHAnsi" w:hAnsiTheme="minorHAnsi" w:cstheme="minorHAnsi"/>
        </w:rPr>
        <w:t>there are some key modules seating within the linux-host system itself. That is the case of SONiC’s configuration module (sonic-cfggen) and SONiC’s CLI.</w:t>
      </w:r>
      <w:r>
        <w:rPr>
          <w:rFonts w:asciiTheme="minorHAnsi" w:hAnsiTheme="minorHAnsi" w:cstheme="minorHAnsi"/>
        </w:rPr>
        <w:t xml:space="preserve"> </w:t>
      </w:r>
    </w:p>
    <w:p w14:paraId="4656C379" w14:textId="5157316F" w:rsidR="00D86E50" w:rsidRDefault="00D86E50" w:rsidP="00C91420"/>
    <w:p w14:paraId="191050A9" w14:textId="21F31500" w:rsidR="00E968C7" w:rsidRDefault="00E968C7" w:rsidP="00A92663">
      <w:pPr>
        <w:jc w:val="both"/>
      </w:pPr>
      <w:r>
        <w:rPr>
          <w:rFonts w:asciiTheme="minorHAnsi" w:hAnsiTheme="minorHAnsi" w:cstheme="minorHAnsi"/>
        </w:rPr>
        <w:t>A more complete picture of all the possible component interactions and the associated state being transferred, will be covered in subsequent sections of this document.</w:t>
      </w:r>
    </w:p>
    <w:p w14:paraId="0AED7A0B" w14:textId="41DFABB1" w:rsidR="00466826" w:rsidRDefault="00466826" w:rsidP="00C91420"/>
    <w:p w14:paraId="3CCA7733" w14:textId="54BCCC5E" w:rsidR="00D214F2" w:rsidRDefault="00DB5A48" w:rsidP="00C91420">
      <w:r>
        <w:rPr>
          <w:noProof/>
        </w:rPr>
        <w:drawing>
          <wp:inline distT="0" distB="0" distL="0" distR="0" wp14:anchorId="69F90996" wp14:editId="4D65190D">
            <wp:extent cx="5943600" cy="4257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nic_high_level_arch_1 (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14:paraId="3E2C9ABD" w14:textId="398DD321" w:rsidR="00D86E50" w:rsidRDefault="00D86E50" w:rsidP="00C91420"/>
    <w:p w14:paraId="2E54B1D5" w14:textId="77777777" w:rsidR="00E968C7" w:rsidRDefault="00E968C7" w:rsidP="00C91420"/>
    <w:p w14:paraId="35713D69" w14:textId="2EFCB240" w:rsidR="00BD6BFD" w:rsidRDefault="00BD6BFD" w:rsidP="00BD6BFD">
      <w:pPr>
        <w:pStyle w:val="Heading2"/>
      </w:pPr>
      <w:bookmarkStart w:id="186" w:name="_Toc512935563"/>
      <w:r>
        <w:lastRenderedPageBreak/>
        <w:t>SONiC Subsystem</w:t>
      </w:r>
      <w:r w:rsidR="00970D2A">
        <w:t>s Description</w:t>
      </w:r>
      <w:bookmarkEnd w:id="186"/>
    </w:p>
    <w:p w14:paraId="632CAEEE" w14:textId="5DA704F7" w:rsidR="00CF39E2" w:rsidRDefault="00BD6BFD" w:rsidP="00D86E50">
      <w:pPr>
        <w:jc w:val="both"/>
        <w:rPr>
          <w:rFonts w:asciiTheme="minorHAnsi" w:hAnsiTheme="minorHAnsi" w:cstheme="minorHAnsi"/>
        </w:rPr>
      </w:pPr>
      <w:r w:rsidRPr="00BD6BFD">
        <w:rPr>
          <w:rFonts w:asciiTheme="minorHAnsi" w:hAnsiTheme="minorHAnsi" w:cstheme="minorHAnsi"/>
        </w:rPr>
        <w:t>This section aims to provide a description of the functionality enclos</w:t>
      </w:r>
      <w:r w:rsidR="003B7BD5">
        <w:rPr>
          <w:rFonts w:asciiTheme="minorHAnsi" w:hAnsiTheme="minorHAnsi" w:cstheme="minorHAnsi"/>
        </w:rPr>
        <w:t xml:space="preserve">ed within each docker container, as well as </w:t>
      </w:r>
      <w:r w:rsidR="007835E6">
        <w:rPr>
          <w:rFonts w:asciiTheme="minorHAnsi" w:hAnsiTheme="minorHAnsi" w:cstheme="minorHAnsi"/>
        </w:rPr>
        <w:t>key SONiC components that operate from the linux-host system</w:t>
      </w:r>
      <w:r w:rsidR="00D7723F">
        <w:rPr>
          <w:rFonts w:asciiTheme="minorHAnsi" w:hAnsiTheme="minorHAnsi" w:cstheme="minorHAnsi"/>
        </w:rPr>
        <w:t>.</w:t>
      </w:r>
      <w:r w:rsidR="00AE3507">
        <w:rPr>
          <w:rFonts w:asciiTheme="minorHAnsi" w:hAnsiTheme="minorHAnsi" w:cstheme="minorHAnsi"/>
        </w:rPr>
        <w:t xml:space="preserve"> The goal here is to </w:t>
      </w:r>
      <w:r w:rsidR="007835E6">
        <w:rPr>
          <w:rFonts w:asciiTheme="minorHAnsi" w:hAnsiTheme="minorHAnsi" w:cstheme="minorHAnsi"/>
        </w:rPr>
        <w:t>provide the reader with a high-level introduction; a more graphical</w:t>
      </w:r>
      <w:r w:rsidR="00AE3507">
        <w:rPr>
          <w:rFonts w:asciiTheme="minorHAnsi" w:hAnsiTheme="minorHAnsi" w:cstheme="minorHAnsi"/>
        </w:rPr>
        <w:t xml:space="preserve"> and</w:t>
      </w:r>
      <w:r w:rsidR="007835E6">
        <w:rPr>
          <w:rFonts w:asciiTheme="minorHAnsi" w:hAnsiTheme="minorHAnsi" w:cstheme="minorHAnsi"/>
        </w:rPr>
        <w:t xml:space="preserve"> </w:t>
      </w:r>
      <w:r w:rsidR="00CF39E2">
        <w:rPr>
          <w:rFonts w:asciiTheme="minorHAnsi" w:hAnsiTheme="minorHAnsi" w:cstheme="minorHAnsi"/>
        </w:rPr>
        <w:t xml:space="preserve">(hopefully) </w:t>
      </w:r>
      <w:r w:rsidR="007835E6">
        <w:rPr>
          <w:rFonts w:asciiTheme="minorHAnsi" w:hAnsiTheme="minorHAnsi" w:cstheme="minorHAnsi"/>
        </w:rPr>
        <w:t xml:space="preserve">intuitive </w:t>
      </w:r>
      <w:r w:rsidR="00AE3507">
        <w:rPr>
          <w:rFonts w:asciiTheme="minorHAnsi" w:hAnsiTheme="minorHAnsi" w:cstheme="minorHAnsi"/>
        </w:rPr>
        <w:t>approach will be followed in subsequent sections</w:t>
      </w:r>
      <w:r w:rsidR="00CF39E2">
        <w:rPr>
          <w:rFonts w:asciiTheme="minorHAnsi" w:hAnsiTheme="minorHAnsi" w:cstheme="minorHAnsi"/>
        </w:rPr>
        <w:t>.</w:t>
      </w:r>
    </w:p>
    <w:p w14:paraId="6B7672AF" w14:textId="77777777" w:rsidR="00CF39E2" w:rsidRPr="00CF39E2" w:rsidRDefault="00CF39E2" w:rsidP="00D86E50">
      <w:pPr>
        <w:jc w:val="both"/>
        <w:rPr>
          <w:rFonts w:asciiTheme="minorHAnsi" w:hAnsiTheme="minorHAnsi" w:cstheme="minorHAnsi"/>
        </w:rPr>
      </w:pPr>
    </w:p>
    <w:p w14:paraId="034643BE" w14:textId="77777777" w:rsidR="00F94B5A" w:rsidRDefault="00F94B5A" w:rsidP="00D86E50">
      <w:pPr>
        <w:jc w:val="both"/>
        <w:rPr>
          <w:rFonts w:asciiTheme="minorHAnsi" w:hAnsiTheme="minorHAnsi"/>
          <w:b/>
          <w:u w:val="single"/>
        </w:rPr>
      </w:pPr>
    </w:p>
    <w:p w14:paraId="2AD619CB" w14:textId="55F8C187" w:rsidR="00D86E50" w:rsidRDefault="00D86E50" w:rsidP="00D86E50">
      <w:pPr>
        <w:jc w:val="both"/>
        <w:rPr>
          <w:rFonts w:asciiTheme="minorHAnsi" w:hAnsiTheme="minorHAnsi"/>
        </w:rPr>
      </w:pPr>
      <w:r w:rsidRPr="009F70CE">
        <w:rPr>
          <w:rFonts w:asciiTheme="minorHAnsi" w:hAnsiTheme="minorHAnsi"/>
          <w:b/>
          <w:u w:val="single"/>
        </w:rPr>
        <w:t>Team</w:t>
      </w:r>
      <w:r w:rsidR="0035183E">
        <w:rPr>
          <w:rFonts w:asciiTheme="minorHAnsi" w:hAnsiTheme="minorHAnsi"/>
          <w:b/>
          <w:u w:val="single"/>
        </w:rPr>
        <w:t>d</w:t>
      </w:r>
      <w:r w:rsidRPr="009F70CE">
        <w:rPr>
          <w:rFonts w:asciiTheme="minorHAnsi" w:hAnsiTheme="minorHAnsi"/>
          <w:b/>
          <w:u w:val="single"/>
        </w:rPr>
        <w:t xml:space="preserve"> container</w:t>
      </w:r>
      <w:r w:rsidRPr="00D86E50">
        <w:rPr>
          <w:rFonts w:asciiTheme="minorHAnsi" w:hAnsiTheme="minorHAnsi"/>
        </w:rPr>
        <w:t xml:space="preserve">: Runs Link Aggregation </w:t>
      </w:r>
      <w:r w:rsidR="00221758">
        <w:rPr>
          <w:rFonts w:asciiTheme="minorHAnsi" w:hAnsiTheme="minorHAnsi"/>
        </w:rPr>
        <w:t>functionality</w:t>
      </w:r>
      <w:r w:rsidRPr="00D86E50">
        <w:rPr>
          <w:rFonts w:asciiTheme="minorHAnsi" w:hAnsiTheme="minorHAnsi"/>
        </w:rPr>
        <w:t xml:space="preserve"> (LAG) in SONiC devices. “teamd” is a linux-based open-source implementation of LAG protocol. “teamsyncd” </w:t>
      </w:r>
      <w:r w:rsidR="009F6401">
        <w:rPr>
          <w:rFonts w:asciiTheme="minorHAnsi" w:hAnsiTheme="minorHAnsi"/>
        </w:rPr>
        <w:t xml:space="preserve">process </w:t>
      </w:r>
      <w:r w:rsidR="00806C1F">
        <w:rPr>
          <w:rFonts w:asciiTheme="minorHAnsi" w:hAnsiTheme="minorHAnsi"/>
        </w:rPr>
        <w:t>allows</w:t>
      </w:r>
      <w:r w:rsidR="00221758">
        <w:rPr>
          <w:rFonts w:asciiTheme="minorHAnsi" w:hAnsiTheme="minorHAnsi"/>
        </w:rPr>
        <w:t xml:space="preserve"> </w:t>
      </w:r>
      <w:r w:rsidRPr="00D86E50">
        <w:rPr>
          <w:rFonts w:asciiTheme="minorHAnsi" w:hAnsiTheme="minorHAnsi"/>
        </w:rPr>
        <w:t xml:space="preserve">the interaction </w:t>
      </w:r>
      <w:r w:rsidR="009F3903">
        <w:rPr>
          <w:rFonts w:asciiTheme="minorHAnsi" w:hAnsiTheme="minorHAnsi"/>
        </w:rPr>
        <w:t>between</w:t>
      </w:r>
      <w:r w:rsidRPr="00D86E50">
        <w:rPr>
          <w:rFonts w:asciiTheme="minorHAnsi" w:hAnsiTheme="minorHAnsi"/>
        </w:rPr>
        <w:t xml:space="preserve"> “teamd” and south-bound subsystems.</w:t>
      </w:r>
    </w:p>
    <w:p w14:paraId="37BEC3EB" w14:textId="7E9B8710" w:rsidR="00D86E50" w:rsidRDefault="00D86E50" w:rsidP="00D86E50">
      <w:pPr>
        <w:jc w:val="both"/>
        <w:rPr>
          <w:rFonts w:asciiTheme="minorHAnsi" w:hAnsiTheme="minorHAnsi"/>
        </w:rPr>
      </w:pPr>
    </w:p>
    <w:p w14:paraId="2F997057" w14:textId="77777777" w:rsidR="00F94B5A" w:rsidRDefault="00F94B5A" w:rsidP="00D86E50">
      <w:pPr>
        <w:jc w:val="both"/>
        <w:rPr>
          <w:rFonts w:asciiTheme="minorHAnsi" w:hAnsiTheme="minorHAnsi"/>
        </w:rPr>
      </w:pPr>
    </w:p>
    <w:p w14:paraId="340EC577" w14:textId="1A0CCFC2" w:rsidR="00D86E50" w:rsidRDefault="00D86E50" w:rsidP="00D86E50">
      <w:pPr>
        <w:jc w:val="both"/>
        <w:rPr>
          <w:rFonts w:asciiTheme="minorHAnsi" w:hAnsiTheme="minorHAnsi"/>
        </w:rPr>
      </w:pPr>
      <w:r w:rsidRPr="009F70CE">
        <w:rPr>
          <w:rFonts w:asciiTheme="minorHAnsi" w:hAnsiTheme="minorHAnsi"/>
          <w:b/>
          <w:u w:val="single"/>
        </w:rPr>
        <w:t>Pmon container</w:t>
      </w:r>
      <w:r>
        <w:rPr>
          <w:rFonts w:asciiTheme="minorHAnsi" w:hAnsiTheme="minorHAnsi"/>
        </w:rPr>
        <w:t xml:space="preserve">: </w:t>
      </w:r>
      <w:r w:rsidR="00221758">
        <w:rPr>
          <w:rFonts w:asciiTheme="minorHAnsi" w:hAnsiTheme="minorHAnsi"/>
        </w:rPr>
        <w:t>In charge of running “sensord”</w:t>
      </w:r>
      <w:r w:rsidR="00A566E9">
        <w:rPr>
          <w:rFonts w:asciiTheme="minorHAnsi" w:hAnsiTheme="minorHAnsi"/>
        </w:rPr>
        <w:t>, a daemon used to periodically log sensor readings from hardware components and to alert when an alarm is signaled.</w:t>
      </w:r>
      <w:r w:rsidR="00DB5A48">
        <w:rPr>
          <w:rFonts w:asciiTheme="minorHAnsi" w:hAnsiTheme="minorHAnsi"/>
        </w:rPr>
        <w:t xml:space="preserve"> Pmon container also hosts “fancontrol” process </w:t>
      </w:r>
      <w:r w:rsidR="004F2F54">
        <w:rPr>
          <w:rFonts w:asciiTheme="minorHAnsi" w:hAnsiTheme="minorHAnsi"/>
        </w:rPr>
        <w:t xml:space="preserve">to collect fan-related state </w:t>
      </w:r>
      <w:r w:rsidR="00DB5A48">
        <w:rPr>
          <w:rFonts w:asciiTheme="minorHAnsi" w:hAnsiTheme="minorHAnsi"/>
        </w:rPr>
        <w:t xml:space="preserve">from </w:t>
      </w:r>
      <w:r w:rsidR="004F2F54">
        <w:rPr>
          <w:rFonts w:asciiTheme="minorHAnsi" w:hAnsiTheme="minorHAnsi"/>
        </w:rPr>
        <w:t xml:space="preserve">the corresponding </w:t>
      </w:r>
      <w:r w:rsidR="00DB5A48">
        <w:rPr>
          <w:rFonts w:asciiTheme="minorHAnsi" w:hAnsiTheme="minorHAnsi"/>
        </w:rPr>
        <w:t>platform drivers</w:t>
      </w:r>
      <w:r w:rsidR="004F2F54">
        <w:rPr>
          <w:rFonts w:asciiTheme="minorHAnsi" w:hAnsiTheme="minorHAnsi"/>
        </w:rPr>
        <w:t>.</w:t>
      </w:r>
      <w:r w:rsidR="00DB5A48">
        <w:rPr>
          <w:rFonts w:asciiTheme="minorHAnsi" w:hAnsiTheme="minorHAnsi"/>
        </w:rPr>
        <w:t xml:space="preserve"> </w:t>
      </w:r>
    </w:p>
    <w:p w14:paraId="0F94D4F0" w14:textId="7A4829A7" w:rsidR="00A566E9" w:rsidRDefault="00A566E9" w:rsidP="00D86E50">
      <w:pPr>
        <w:jc w:val="both"/>
        <w:rPr>
          <w:rFonts w:asciiTheme="minorHAnsi" w:hAnsiTheme="minorHAnsi"/>
        </w:rPr>
      </w:pPr>
    </w:p>
    <w:p w14:paraId="3D72F7DC" w14:textId="77777777" w:rsidR="00F94B5A" w:rsidRDefault="00F94B5A" w:rsidP="00D86E50">
      <w:pPr>
        <w:jc w:val="both"/>
        <w:rPr>
          <w:rFonts w:asciiTheme="minorHAnsi" w:hAnsiTheme="minorHAnsi"/>
        </w:rPr>
      </w:pPr>
    </w:p>
    <w:p w14:paraId="5E3089C8" w14:textId="77777777" w:rsidR="001A3DB1" w:rsidRDefault="00A566E9" w:rsidP="00D86E50">
      <w:pPr>
        <w:jc w:val="both"/>
        <w:rPr>
          <w:rFonts w:asciiTheme="minorHAnsi" w:hAnsiTheme="minorHAnsi"/>
        </w:rPr>
      </w:pPr>
      <w:r w:rsidRPr="009F70CE">
        <w:rPr>
          <w:rFonts w:asciiTheme="minorHAnsi" w:hAnsiTheme="minorHAnsi"/>
          <w:b/>
          <w:u w:val="single"/>
        </w:rPr>
        <w:t>Snmp container</w:t>
      </w:r>
      <w:r>
        <w:rPr>
          <w:rFonts w:asciiTheme="minorHAnsi" w:hAnsiTheme="minorHAnsi"/>
        </w:rPr>
        <w:t>: Hosts snmp</w:t>
      </w:r>
      <w:r w:rsidR="00D570BD">
        <w:rPr>
          <w:rFonts w:asciiTheme="minorHAnsi" w:hAnsiTheme="minorHAnsi"/>
        </w:rPr>
        <w:t xml:space="preserve"> </w:t>
      </w:r>
      <w:r w:rsidR="001A3DB1">
        <w:rPr>
          <w:rFonts w:asciiTheme="minorHAnsi" w:hAnsiTheme="minorHAnsi"/>
        </w:rPr>
        <w:t>features. There are two relevant processes within this container:</w:t>
      </w:r>
    </w:p>
    <w:p w14:paraId="5895CCB7" w14:textId="77777777" w:rsidR="001A3DB1" w:rsidRDefault="001A3DB1" w:rsidP="00D86E50">
      <w:pPr>
        <w:jc w:val="both"/>
        <w:rPr>
          <w:rFonts w:asciiTheme="minorHAnsi" w:hAnsiTheme="minorHAnsi"/>
        </w:rPr>
      </w:pPr>
    </w:p>
    <w:p w14:paraId="268710F2" w14:textId="320739B3" w:rsidR="001A3DB1" w:rsidRPr="001A3DB1" w:rsidRDefault="001A3DB1" w:rsidP="001A3DB1">
      <w:pPr>
        <w:pStyle w:val="ListParagraph"/>
        <w:numPr>
          <w:ilvl w:val="0"/>
          <w:numId w:val="22"/>
        </w:numPr>
        <w:spacing w:after="0" w:line="240" w:lineRule="auto"/>
        <w:jc w:val="both"/>
        <w:rPr>
          <w:sz w:val="24"/>
          <w:szCs w:val="24"/>
        </w:rPr>
      </w:pPr>
      <w:r w:rsidRPr="001A3DB1">
        <w:rPr>
          <w:sz w:val="24"/>
          <w:szCs w:val="24"/>
        </w:rPr>
        <w:t>Snmpd: Actual snmp server in charge of handling incoming snmp polls from external network elements.</w:t>
      </w:r>
    </w:p>
    <w:p w14:paraId="5A3D4325" w14:textId="77777777" w:rsidR="001A3DB1" w:rsidRPr="001A3DB1" w:rsidRDefault="001A3DB1" w:rsidP="001A3DB1">
      <w:pPr>
        <w:ind w:left="720"/>
        <w:jc w:val="both"/>
      </w:pPr>
    </w:p>
    <w:p w14:paraId="5F8F0524" w14:textId="14906BC6" w:rsidR="00A566E9" w:rsidRPr="001A3DB1" w:rsidRDefault="001A3DB1" w:rsidP="001A3DB1">
      <w:pPr>
        <w:pStyle w:val="ListParagraph"/>
        <w:numPr>
          <w:ilvl w:val="0"/>
          <w:numId w:val="22"/>
        </w:numPr>
        <w:spacing w:after="0" w:line="240" w:lineRule="auto"/>
        <w:jc w:val="both"/>
        <w:rPr>
          <w:sz w:val="24"/>
          <w:szCs w:val="24"/>
        </w:rPr>
      </w:pPr>
      <w:r w:rsidRPr="001A3DB1">
        <w:rPr>
          <w:sz w:val="24"/>
          <w:szCs w:val="24"/>
        </w:rPr>
        <w:t xml:space="preserve">Snmp-agent (sonic_ax_impl): This is SONiC’s implementation of an AgentX snmp subagent. This subagent feeds the </w:t>
      </w:r>
      <w:r>
        <w:rPr>
          <w:sz w:val="24"/>
          <w:szCs w:val="24"/>
        </w:rPr>
        <w:t>master-agent</w:t>
      </w:r>
      <w:r w:rsidRPr="001A3DB1">
        <w:rPr>
          <w:sz w:val="24"/>
          <w:szCs w:val="24"/>
        </w:rPr>
        <w:t xml:space="preserve"> (snmpd) with information collected from SONiC </w:t>
      </w:r>
      <w:r w:rsidR="004C28D1">
        <w:rPr>
          <w:sz w:val="24"/>
          <w:szCs w:val="24"/>
        </w:rPr>
        <w:t xml:space="preserve">databases </w:t>
      </w:r>
      <w:r w:rsidRPr="001A3DB1">
        <w:rPr>
          <w:sz w:val="24"/>
          <w:szCs w:val="24"/>
        </w:rPr>
        <w:t>in the centralized redis-engine.</w:t>
      </w:r>
    </w:p>
    <w:p w14:paraId="7F0BFB86" w14:textId="35FC8B04" w:rsidR="00A566E9" w:rsidRDefault="00A566E9" w:rsidP="00D86E50">
      <w:pPr>
        <w:jc w:val="both"/>
        <w:rPr>
          <w:rFonts w:asciiTheme="minorHAnsi" w:hAnsiTheme="minorHAnsi"/>
        </w:rPr>
      </w:pPr>
    </w:p>
    <w:p w14:paraId="346DFB22" w14:textId="77777777" w:rsidR="00F94B5A" w:rsidRDefault="00F94B5A" w:rsidP="00D86E50">
      <w:pPr>
        <w:jc w:val="both"/>
        <w:rPr>
          <w:rFonts w:asciiTheme="minorHAnsi" w:hAnsiTheme="minorHAnsi"/>
        </w:rPr>
      </w:pPr>
    </w:p>
    <w:p w14:paraId="7D9C7F5B" w14:textId="2B69FD2B" w:rsidR="00A566E9" w:rsidRDefault="00A566E9" w:rsidP="00D86E50">
      <w:pPr>
        <w:jc w:val="both"/>
        <w:rPr>
          <w:rFonts w:asciiTheme="minorHAnsi" w:hAnsiTheme="minorHAnsi"/>
        </w:rPr>
      </w:pPr>
      <w:r w:rsidRPr="009F70CE">
        <w:rPr>
          <w:rFonts w:asciiTheme="minorHAnsi" w:hAnsiTheme="minorHAnsi"/>
          <w:b/>
          <w:u w:val="single"/>
        </w:rPr>
        <w:t>D</w:t>
      </w:r>
      <w:r w:rsidR="0035183E">
        <w:rPr>
          <w:rFonts w:asciiTheme="minorHAnsi" w:hAnsiTheme="minorHAnsi"/>
          <w:b/>
          <w:u w:val="single"/>
        </w:rPr>
        <w:t>hcp</w:t>
      </w:r>
      <w:r w:rsidRPr="009F70CE">
        <w:rPr>
          <w:rFonts w:asciiTheme="minorHAnsi" w:hAnsiTheme="minorHAnsi"/>
          <w:b/>
          <w:u w:val="single"/>
        </w:rPr>
        <w:t>-relay container</w:t>
      </w:r>
      <w:r>
        <w:rPr>
          <w:rFonts w:asciiTheme="minorHAnsi" w:hAnsiTheme="minorHAnsi"/>
        </w:rPr>
        <w:t xml:space="preserve">: </w:t>
      </w:r>
      <w:r w:rsidR="00DB5A48">
        <w:rPr>
          <w:rFonts w:asciiTheme="minorHAnsi" w:hAnsiTheme="minorHAnsi"/>
        </w:rPr>
        <w:t>The dhcp-relay agent enables the relay of DHCP requests from a subnet with no DHCP server, to one or more DHCP servers on other subnets.</w:t>
      </w:r>
    </w:p>
    <w:p w14:paraId="7C04454E" w14:textId="1F022A1B" w:rsidR="00B516E0" w:rsidRDefault="00B516E0" w:rsidP="00D86E50">
      <w:pPr>
        <w:jc w:val="both"/>
        <w:rPr>
          <w:rFonts w:asciiTheme="minorHAnsi" w:hAnsiTheme="minorHAnsi"/>
        </w:rPr>
      </w:pPr>
    </w:p>
    <w:p w14:paraId="31160CF9" w14:textId="77777777" w:rsidR="00F94B5A" w:rsidRDefault="00F94B5A" w:rsidP="00D86E50">
      <w:pPr>
        <w:jc w:val="both"/>
        <w:rPr>
          <w:rFonts w:asciiTheme="minorHAnsi" w:hAnsiTheme="minorHAnsi"/>
        </w:rPr>
      </w:pPr>
    </w:p>
    <w:p w14:paraId="76B1C516" w14:textId="41DCE011" w:rsidR="00970D2A" w:rsidRDefault="00B516E0" w:rsidP="00D86E50">
      <w:pPr>
        <w:jc w:val="both"/>
        <w:rPr>
          <w:rFonts w:asciiTheme="minorHAnsi" w:hAnsiTheme="minorHAnsi"/>
        </w:rPr>
      </w:pPr>
      <w:r w:rsidRPr="009F70CE">
        <w:rPr>
          <w:rFonts w:asciiTheme="minorHAnsi" w:hAnsiTheme="minorHAnsi"/>
          <w:b/>
          <w:u w:val="single"/>
        </w:rPr>
        <w:t>Lldp container</w:t>
      </w:r>
      <w:r w:rsidRPr="00847BAD">
        <w:rPr>
          <w:rFonts w:asciiTheme="minorHAnsi" w:hAnsiTheme="minorHAnsi"/>
        </w:rPr>
        <w:t>:</w:t>
      </w:r>
      <w:r>
        <w:rPr>
          <w:rFonts w:asciiTheme="minorHAnsi" w:hAnsiTheme="minorHAnsi"/>
        </w:rPr>
        <w:t xml:space="preserve"> As its name implies, this container hosts lldp functionality.</w:t>
      </w:r>
      <w:r w:rsidR="00831014">
        <w:rPr>
          <w:rFonts w:asciiTheme="minorHAnsi" w:hAnsiTheme="minorHAnsi"/>
        </w:rPr>
        <w:t xml:space="preserve"> </w:t>
      </w:r>
      <w:r w:rsidR="00970D2A">
        <w:rPr>
          <w:rFonts w:asciiTheme="minorHAnsi" w:hAnsiTheme="minorHAnsi"/>
        </w:rPr>
        <w:t>These are the relevant proc</w:t>
      </w:r>
      <w:r w:rsidR="00F5207A">
        <w:rPr>
          <w:rFonts w:asciiTheme="minorHAnsi" w:hAnsiTheme="minorHAnsi"/>
        </w:rPr>
        <w:t>esses run</w:t>
      </w:r>
      <w:r w:rsidR="00CF39E2">
        <w:rPr>
          <w:rFonts w:asciiTheme="minorHAnsi" w:hAnsiTheme="minorHAnsi"/>
        </w:rPr>
        <w:t>ning in this container:</w:t>
      </w:r>
    </w:p>
    <w:p w14:paraId="06833D0E" w14:textId="77777777" w:rsidR="00F94B5A" w:rsidRDefault="00F94B5A" w:rsidP="00D86E50">
      <w:pPr>
        <w:jc w:val="both"/>
        <w:rPr>
          <w:rFonts w:asciiTheme="minorHAnsi" w:hAnsiTheme="minorHAnsi"/>
        </w:rPr>
      </w:pPr>
    </w:p>
    <w:p w14:paraId="51CF1D4A" w14:textId="16318483" w:rsidR="00F5207A" w:rsidRPr="00F94B5A" w:rsidRDefault="00F5207A" w:rsidP="00F94B5A">
      <w:pPr>
        <w:pStyle w:val="ListParagraph"/>
        <w:numPr>
          <w:ilvl w:val="0"/>
          <w:numId w:val="21"/>
        </w:numPr>
        <w:spacing w:after="0" w:line="240" w:lineRule="auto"/>
        <w:jc w:val="both"/>
        <w:rPr>
          <w:sz w:val="24"/>
          <w:szCs w:val="24"/>
        </w:rPr>
      </w:pPr>
      <w:r w:rsidRPr="00F94B5A">
        <w:rPr>
          <w:sz w:val="24"/>
          <w:szCs w:val="24"/>
        </w:rPr>
        <w:t xml:space="preserve">Lldp: Actual lldp daemon </w:t>
      </w:r>
      <w:r w:rsidR="00C26794" w:rsidRPr="00F94B5A">
        <w:rPr>
          <w:sz w:val="24"/>
          <w:szCs w:val="24"/>
        </w:rPr>
        <w:t>featuring lldp functionality. This is the process establishing lldp connections with external peers to advertise</w:t>
      </w:r>
      <w:r w:rsidR="00F94B5A">
        <w:rPr>
          <w:sz w:val="24"/>
          <w:szCs w:val="24"/>
        </w:rPr>
        <w:t>/receive</w:t>
      </w:r>
      <w:r w:rsidR="00C26794" w:rsidRPr="00F94B5A">
        <w:rPr>
          <w:sz w:val="24"/>
          <w:szCs w:val="24"/>
        </w:rPr>
        <w:t xml:space="preserve"> system capabilities.</w:t>
      </w:r>
    </w:p>
    <w:p w14:paraId="0F25C78A" w14:textId="77777777" w:rsidR="00F94B5A" w:rsidRPr="00F94B5A" w:rsidRDefault="00F94B5A" w:rsidP="00F94B5A">
      <w:pPr>
        <w:pStyle w:val="ListParagraph"/>
        <w:spacing w:after="0" w:line="240" w:lineRule="auto"/>
        <w:ind w:left="1080" w:firstLine="0"/>
        <w:jc w:val="both"/>
        <w:rPr>
          <w:sz w:val="24"/>
          <w:szCs w:val="24"/>
        </w:rPr>
      </w:pPr>
    </w:p>
    <w:p w14:paraId="43CD966D" w14:textId="0E152E8E" w:rsidR="00C26794" w:rsidRPr="00F94B5A" w:rsidRDefault="00C26794" w:rsidP="00F94B5A">
      <w:pPr>
        <w:pStyle w:val="ListParagraph"/>
        <w:numPr>
          <w:ilvl w:val="0"/>
          <w:numId w:val="21"/>
        </w:numPr>
        <w:spacing w:after="0" w:line="240" w:lineRule="auto"/>
        <w:jc w:val="both"/>
        <w:rPr>
          <w:sz w:val="24"/>
          <w:szCs w:val="24"/>
        </w:rPr>
      </w:pPr>
      <w:r w:rsidRPr="00F94B5A">
        <w:rPr>
          <w:sz w:val="24"/>
          <w:szCs w:val="24"/>
        </w:rPr>
        <w:t xml:space="preserve">Lldp_syncd: Process in </w:t>
      </w:r>
      <w:r w:rsidR="00F94B5A" w:rsidRPr="00F94B5A">
        <w:rPr>
          <w:sz w:val="24"/>
          <w:szCs w:val="24"/>
        </w:rPr>
        <w:t>charge</w:t>
      </w:r>
      <w:r w:rsidRPr="00F94B5A">
        <w:rPr>
          <w:sz w:val="24"/>
          <w:szCs w:val="24"/>
        </w:rPr>
        <w:t xml:space="preserve"> of </w:t>
      </w:r>
      <w:r w:rsidR="00770ED6" w:rsidRPr="00F94B5A">
        <w:rPr>
          <w:sz w:val="24"/>
          <w:szCs w:val="24"/>
        </w:rPr>
        <w:t xml:space="preserve">uploading lldp’s discovered state to the centralized </w:t>
      </w:r>
      <w:r w:rsidR="00F94B5A">
        <w:rPr>
          <w:sz w:val="24"/>
          <w:szCs w:val="24"/>
        </w:rPr>
        <w:t>system’s message infrastructure (</w:t>
      </w:r>
      <w:r w:rsidR="00770ED6" w:rsidRPr="00F94B5A">
        <w:rPr>
          <w:sz w:val="24"/>
          <w:szCs w:val="24"/>
        </w:rPr>
        <w:t>redis</w:t>
      </w:r>
      <w:r w:rsidR="00F94B5A">
        <w:rPr>
          <w:sz w:val="24"/>
          <w:szCs w:val="24"/>
        </w:rPr>
        <w:t>-engine)</w:t>
      </w:r>
      <w:r w:rsidR="00770ED6" w:rsidRPr="00F94B5A">
        <w:rPr>
          <w:sz w:val="24"/>
          <w:szCs w:val="24"/>
        </w:rPr>
        <w:t>. By doing so, lldp state will be delivered to applications interested in consuming this information (e.g. snmp).</w:t>
      </w:r>
    </w:p>
    <w:p w14:paraId="2F078E46" w14:textId="1F992CBA" w:rsidR="00F94B5A" w:rsidRPr="00F94B5A" w:rsidRDefault="00F94B5A" w:rsidP="00F94B5A">
      <w:pPr>
        <w:jc w:val="both"/>
      </w:pPr>
    </w:p>
    <w:p w14:paraId="4294177B" w14:textId="3513F0D1" w:rsidR="00770ED6" w:rsidRPr="00F94B5A" w:rsidRDefault="00F94B5A" w:rsidP="00F94B5A">
      <w:pPr>
        <w:pStyle w:val="ListParagraph"/>
        <w:numPr>
          <w:ilvl w:val="0"/>
          <w:numId w:val="21"/>
        </w:numPr>
        <w:spacing w:after="0" w:line="240" w:lineRule="auto"/>
        <w:jc w:val="both"/>
        <w:rPr>
          <w:sz w:val="24"/>
          <w:szCs w:val="24"/>
        </w:rPr>
      </w:pPr>
      <w:r w:rsidRPr="00F94B5A">
        <w:rPr>
          <w:sz w:val="24"/>
          <w:szCs w:val="24"/>
        </w:rPr>
        <w:lastRenderedPageBreak/>
        <w:t xml:space="preserve">Lldpmgr: Process provides incremental-configuration capabilities to lldp daemon; It does so by subscribing to </w:t>
      </w:r>
      <w:r w:rsidR="004559EF">
        <w:rPr>
          <w:sz w:val="24"/>
          <w:szCs w:val="24"/>
        </w:rPr>
        <w:t>STATE_DB</w:t>
      </w:r>
      <w:r>
        <w:rPr>
          <w:sz w:val="24"/>
          <w:szCs w:val="24"/>
        </w:rPr>
        <w:t xml:space="preserve"> within the </w:t>
      </w:r>
      <w:r w:rsidRPr="00F94B5A">
        <w:rPr>
          <w:sz w:val="24"/>
          <w:szCs w:val="24"/>
        </w:rPr>
        <w:t>redis</w:t>
      </w:r>
      <w:r>
        <w:rPr>
          <w:sz w:val="24"/>
          <w:szCs w:val="24"/>
        </w:rPr>
        <w:t>-engine</w:t>
      </w:r>
      <w:r w:rsidRPr="00F94B5A">
        <w:rPr>
          <w:sz w:val="24"/>
          <w:szCs w:val="24"/>
        </w:rPr>
        <w:t>. See further below for details in this topic.</w:t>
      </w:r>
    </w:p>
    <w:p w14:paraId="73CE35A1" w14:textId="5255A30D" w:rsidR="00B83203" w:rsidRDefault="00B83203" w:rsidP="00F94B5A">
      <w:pPr>
        <w:jc w:val="both"/>
      </w:pPr>
    </w:p>
    <w:p w14:paraId="3A5D0E80" w14:textId="77777777" w:rsidR="00F94B5A" w:rsidRPr="00F94B5A" w:rsidRDefault="00F94B5A" w:rsidP="00F94B5A">
      <w:pPr>
        <w:jc w:val="both"/>
      </w:pPr>
    </w:p>
    <w:p w14:paraId="407A01BD" w14:textId="51783CD6" w:rsidR="0006132E" w:rsidRDefault="00A566E9" w:rsidP="00D86E50">
      <w:pPr>
        <w:jc w:val="both"/>
        <w:rPr>
          <w:rFonts w:asciiTheme="minorHAnsi" w:hAnsiTheme="minorHAnsi"/>
        </w:rPr>
      </w:pPr>
      <w:r w:rsidRPr="009F70CE">
        <w:rPr>
          <w:rFonts w:asciiTheme="minorHAnsi" w:hAnsiTheme="minorHAnsi"/>
          <w:b/>
          <w:u w:val="single"/>
        </w:rPr>
        <w:t>B</w:t>
      </w:r>
      <w:r w:rsidR="0035183E">
        <w:rPr>
          <w:rFonts w:asciiTheme="minorHAnsi" w:hAnsiTheme="minorHAnsi"/>
          <w:b/>
          <w:u w:val="single"/>
        </w:rPr>
        <w:t>gp</w:t>
      </w:r>
      <w:r w:rsidRPr="009F70CE">
        <w:rPr>
          <w:rFonts w:asciiTheme="minorHAnsi" w:hAnsiTheme="minorHAnsi"/>
          <w:b/>
          <w:u w:val="single"/>
        </w:rPr>
        <w:t xml:space="preserve"> container</w:t>
      </w:r>
      <w:r>
        <w:rPr>
          <w:rFonts w:asciiTheme="minorHAnsi" w:hAnsiTheme="minorHAnsi"/>
        </w:rPr>
        <w:t xml:space="preserve">: </w:t>
      </w:r>
      <w:r w:rsidR="0006132E">
        <w:rPr>
          <w:rFonts w:asciiTheme="minorHAnsi" w:hAnsiTheme="minorHAnsi"/>
        </w:rPr>
        <w:t xml:space="preserve">Runs one of the supported routing-stacks: Quagga or FRR. In LNOS  case, we have opted for FRR suite. Even though the container is named after the routing-protocol being used (bgp), in reality, these routing-stacks </w:t>
      </w:r>
      <w:r w:rsidR="006C450D">
        <w:rPr>
          <w:rFonts w:asciiTheme="minorHAnsi" w:hAnsiTheme="minorHAnsi"/>
        </w:rPr>
        <w:t>can</w:t>
      </w:r>
      <w:r w:rsidR="0006132E">
        <w:rPr>
          <w:rFonts w:asciiTheme="minorHAnsi" w:hAnsiTheme="minorHAnsi"/>
        </w:rPr>
        <w:t xml:space="preserve"> run various other protocols (such as ospf, isis, ldp, etc).</w:t>
      </w:r>
    </w:p>
    <w:p w14:paraId="08C2B28D" w14:textId="304892A1" w:rsidR="0006132E" w:rsidRDefault="0006132E" w:rsidP="00D86E50">
      <w:pPr>
        <w:jc w:val="both"/>
        <w:rPr>
          <w:rFonts w:asciiTheme="minorHAnsi" w:hAnsiTheme="minorHAnsi"/>
        </w:rPr>
      </w:pPr>
    </w:p>
    <w:p w14:paraId="706594F2" w14:textId="0704FC66" w:rsidR="00016A5C" w:rsidRPr="00F75D26" w:rsidRDefault="00016A5C" w:rsidP="00D86E50">
      <w:pPr>
        <w:jc w:val="both"/>
        <w:rPr>
          <w:rFonts w:asciiTheme="minorHAnsi" w:hAnsiTheme="minorHAnsi"/>
        </w:rPr>
      </w:pPr>
      <w:r w:rsidRPr="00F75D26">
        <w:rPr>
          <w:rFonts w:asciiTheme="minorHAnsi" w:hAnsiTheme="minorHAnsi"/>
        </w:rPr>
        <w:t>BGP c</w:t>
      </w:r>
      <w:r w:rsidR="005C47E9">
        <w:rPr>
          <w:rFonts w:asciiTheme="minorHAnsi" w:hAnsiTheme="minorHAnsi"/>
        </w:rPr>
        <w:t>ontainer functionalities are</w:t>
      </w:r>
      <w:r w:rsidR="0006132E" w:rsidRPr="00F75D26">
        <w:rPr>
          <w:rFonts w:asciiTheme="minorHAnsi" w:hAnsiTheme="minorHAnsi"/>
        </w:rPr>
        <w:t xml:space="preserve"> broken </w:t>
      </w:r>
      <w:r w:rsidR="008C66B7">
        <w:rPr>
          <w:rFonts w:asciiTheme="minorHAnsi" w:hAnsiTheme="minorHAnsi"/>
        </w:rPr>
        <w:t xml:space="preserve">down </w:t>
      </w:r>
      <w:r w:rsidRPr="00F75D26">
        <w:rPr>
          <w:rFonts w:asciiTheme="minorHAnsi" w:hAnsiTheme="minorHAnsi"/>
        </w:rPr>
        <w:t>as follows:</w:t>
      </w:r>
    </w:p>
    <w:p w14:paraId="6F557646" w14:textId="77777777" w:rsidR="00016A5C" w:rsidRPr="00F75D26" w:rsidRDefault="00016A5C" w:rsidP="00D86E50">
      <w:pPr>
        <w:jc w:val="both"/>
        <w:rPr>
          <w:rFonts w:asciiTheme="minorHAnsi" w:hAnsiTheme="minorHAnsi"/>
        </w:rPr>
      </w:pPr>
      <w:r w:rsidRPr="00F75D26">
        <w:rPr>
          <w:rFonts w:asciiTheme="minorHAnsi" w:hAnsiTheme="minorHAnsi"/>
        </w:rPr>
        <w:tab/>
      </w:r>
    </w:p>
    <w:p w14:paraId="532C234B" w14:textId="6BC83B77" w:rsidR="00016A5C" w:rsidRDefault="00F75D26" w:rsidP="00F75D26">
      <w:pPr>
        <w:pStyle w:val="ListParagraph"/>
        <w:numPr>
          <w:ilvl w:val="0"/>
          <w:numId w:val="18"/>
        </w:numPr>
        <w:spacing w:after="0" w:line="240" w:lineRule="auto"/>
        <w:jc w:val="both"/>
        <w:rPr>
          <w:sz w:val="24"/>
          <w:szCs w:val="24"/>
        </w:rPr>
      </w:pPr>
      <w:r w:rsidRPr="00F75D26">
        <w:rPr>
          <w:sz w:val="24"/>
          <w:szCs w:val="24"/>
        </w:rPr>
        <w:t>b</w:t>
      </w:r>
      <w:r w:rsidR="00016A5C" w:rsidRPr="00F75D26">
        <w:rPr>
          <w:sz w:val="24"/>
          <w:szCs w:val="24"/>
        </w:rPr>
        <w:t>gpd</w:t>
      </w:r>
      <w:r w:rsidR="006C450D">
        <w:rPr>
          <w:sz w:val="24"/>
          <w:szCs w:val="24"/>
        </w:rPr>
        <w:t xml:space="preserve">: </w:t>
      </w:r>
      <w:r w:rsidR="00016A5C" w:rsidRPr="00F75D26">
        <w:rPr>
          <w:sz w:val="24"/>
          <w:szCs w:val="24"/>
        </w:rPr>
        <w:t xml:space="preserve">regular bgp </w:t>
      </w:r>
      <w:r w:rsidR="00787742">
        <w:rPr>
          <w:sz w:val="24"/>
          <w:szCs w:val="24"/>
        </w:rPr>
        <w:t>implementation</w:t>
      </w:r>
      <w:r w:rsidR="009F3903">
        <w:rPr>
          <w:sz w:val="24"/>
          <w:szCs w:val="24"/>
        </w:rPr>
        <w:t>.</w:t>
      </w:r>
      <w:r w:rsidR="00026A8E">
        <w:rPr>
          <w:sz w:val="24"/>
          <w:szCs w:val="24"/>
        </w:rPr>
        <w:t xml:space="preserve"> Routing state from external parties is received through regular tcp/udp sockets, and pushed down to the forwarding-plane through the </w:t>
      </w:r>
      <w:r w:rsidR="00520145">
        <w:rPr>
          <w:sz w:val="24"/>
          <w:szCs w:val="24"/>
        </w:rPr>
        <w:t>zebra/</w:t>
      </w:r>
      <w:r w:rsidR="00026A8E">
        <w:rPr>
          <w:sz w:val="24"/>
          <w:szCs w:val="24"/>
        </w:rPr>
        <w:t>fpmsyncd interface.</w:t>
      </w:r>
    </w:p>
    <w:p w14:paraId="1799DA19" w14:textId="77777777" w:rsidR="00867C49" w:rsidRPr="00F75D26" w:rsidRDefault="00867C49" w:rsidP="00867C49">
      <w:pPr>
        <w:pStyle w:val="ListParagraph"/>
        <w:spacing w:after="0" w:line="240" w:lineRule="auto"/>
        <w:ind w:left="1080" w:firstLine="0"/>
        <w:jc w:val="both"/>
        <w:rPr>
          <w:sz w:val="24"/>
          <w:szCs w:val="24"/>
        </w:rPr>
      </w:pPr>
    </w:p>
    <w:p w14:paraId="79DC3D05" w14:textId="0A62BFC8" w:rsidR="00447637" w:rsidRDefault="00F75D26" w:rsidP="00F75D26">
      <w:pPr>
        <w:pStyle w:val="ListParagraph"/>
        <w:numPr>
          <w:ilvl w:val="0"/>
          <w:numId w:val="18"/>
        </w:numPr>
        <w:spacing w:after="0" w:line="240" w:lineRule="auto"/>
        <w:jc w:val="both"/>
        <w:rPr>
          <w:sz w:val="24"/>
          <w:szCs w:val="24"/>
        </w:rPr>
      </w:pPr>
      <w:r w:rsidRPr="00F75D26">
        <w:rPr>
          <w:sz w:val="24"/>
          <w:szCs w:val="24"/>
        </w:rPr>
        <w:t>z</w:t>
      </w:r>
      <w:r w:rsidR="00016A5C" w:rsidRPr="00F75D26">
        <w:rPr>
          <w:sz w:val="24"/>
          <w:szCs w:val="24"/>
        </w:rPr>
        <w:t xml:space="preserve">ebra: </w:t>
      </w:r>
      <w:r w:rsidRPr="00F75D26">
        <w:rPr>
          <w:sz w:val="24"/>
          <w:szCs w:val="24"/>
        </w:rPr>
        <w:t>acts as a traditional IP routing-manager</w:t>
      </w:r>
      <w:r w:rsidR="00447637">
        <w:rPr>
          <w:sz w:val="24"/>
          <w:szCs w:val="24"/>
        </w:rPr>
        <w:t>;</w:t>
      </w:r>
      <w:r w:rsidRPr="00F75D26">
        <w:rPr>
          <w:sz w:val="24"/>
          <w:szCs w:val="24"/>
        </w:rPr>
        <w:t xml:space="preserve"> that</w:t>
      </w:r>
      <w:r w:rsidR="00867C49">
        <w:rPr>
          <w:sz w:val="24"/>
          <w:szCs w:val="24"/>
        </w:rPr>
        <w:t xml:space="preserve"> is, it provides kernel routing-</w:t>
      </w:r>
      <w:r w:rsidR="00EE06A1">
        <w:rPr>
          <w:sz w:val="24"/>
          <w:szCs w:val="24"/>
        </w:rPr>
        <w:t>table updates, interface-</w:t>
      </w:r>
      <w:r w:rsidRPr="00F75D26">
        <w:rPr>
          <w:sz w:val="24"/>
          <w:szCs w:val="24"/>
        </w:rPr>
        <w:t xml:space="preserve">lookups and route-redistribution </w:t>
      </w:r>
      <w:r w:rsidR="00867C49">
        <w:rPr>
          <w:sz w:val="24"/>
          <w:szCs w:val="24"/>
        </w:rPr>
        <w:t>services</w:t>
      </w:r>
      <w:r w:rsidRPr="00F75D26">
        <w:rPr>
          <w:sz w:val="24"/>
          <w:szCs w:val="24"/>
        </w:rPr>
        <w:t xml:space="preserve"> across different protocols.</w:t>
      </w:r>
      <w:r w:rsidR="00867C49">
        <w:rPr>
          <w:sz w:val="24"/>
          <w:szCs w:val="24"/>
        </w:rPr>
        <w:t xml:space="preserve"> Zebra also takes care of pushing the computed FIB down to both kernel</w:t>
      </w:r>
      <w:r w:rsidR="00447637">
        <w:rPr>
          <w:sz w:val="24"/>
          <w:szCs w:val="24"/>
        </w:rPr>
        <w:t xml:space="preserve"> (through netlink interface) and to south-bound components involved in the forwarding process (</w:t>
      </w:r>
      <w:r w:rsidR="009F3903">
        <w:rPr>
          <w:sz w:val="24"/>
          <w:szCs w:val="24"/>
        </w:rPr>
        <w:t xml:space="preserve">through </w:t>
      </w:r>
      <w:r w:rsidR="00447637">
        <w:rPr>
          <w:sz w:val="24"/>
          <w:szCs w:val="24"/>
        </w:rPr>
        <w:t>Forwarding-Plane-Manager interface –FPM--).</w:t>
      </w:r>
    </w:p>
    <w:p w14:paraId="67CA1E1F" w14:textId="40F7536D" w:rsidR="00016A5C" w:rsidRPr="00447637" w:rsidRDefault="00867C49" w:rsidP="00447637">
      <w:pPr>
        <w:jc w:val="both"/>
      </w:pPr>
      <w:r w:rsidRPr="00447637">
        <w:t xml:space="preserve"> </w:t>
      </w:r>
    </w:p>
    <w:p w14:paraId="6B2E084C" w14:textId="2D745D64" w:rsidR="0006132E" w:rsidRDefault="00F75D26" w:rsidP="00F75D26">
      <w:pPr>
        <w:pStyle w:val="ListParagraph"/>
        <w:numPr>
          <w:ilvl w:val="0"/>
          <w:numId w:val="18"/>
        </w:numPr>
        <w:spacing w:after="0" w:line="240" w:lineRule="auto"/>
        <w:jc w:val="both"/>
        <w:rPr>
          <w:sz w:val="24"/>
          <w:szCs w:val="24"/>
        </w:rPr>
      </w:pPr>
      <w:r w:rsidRPr="00F75D26">
        <w:rPr>
          <w:sz w:val="24"/>
          <w:szCs w:val="24"/>
        </w:rPr>
        <w:t>f</w:t>
      </w:r>
      <w:r w:rsidR="00016A5C" w:rsidRPr="00F75D26">
        <w:rPr>
          <w:sz w:val="24"/>
          <w:szCs w:val="24"/>
        </w:rPr>
        <w:t>pmsyncd:</w:t>
      </w:r>
      <w:r w:rsidR="00447637">
        <w:rPr>
          <w:sz w:val="24"/>
          <w:szCs w:val="24"/>
        </w:rPr>
        <w:t xml:space="preserve"> small daemon in charge of collecting the FIB state </w:t>
      </w:r>
      <w:r w:rsidR="00847BAD">
        <w:rPr>
          <w:sz w:val="24"/>
          <w:szCs w:val="24"/>
        </w:rPr>
        <w:t>generated</w:t>
      </w:r>
      <w:r w:rsidR="00447637">
        <w:rPr>
          <w:sz w:val="24"/>
          <w:szCs w:val="24"/>
        </w:rPr>
        <w:t xml:space="preserve"> by zebra</w:t>
      </w:r>
      <w:r w:rsidR="008C66B7">
        <w:rPr>
          <w:sz w:val="24"/>
          <w:szCs w:val="24"/>
        </w:rPr>
        <w:t xml:space="preserve"> and dumping </w:t>
      </w:r>
      <w:r w:rsidR="00847BAD">
        <w:rPr>
          <w:sz w:val="24"/>
          <w:szCs w:val="24"/>
        </w:rPr>
        <w:t>its</w:t>
      </w:r>
      <w:r w:rsidR="008C66B7">
        <w:rPr>
          <w:sz w:val="24"/>
          <w:szCs w:val="24"/>
        </w:rPr>
        <w:t xml:space="preserve"> content in</w:t>
      </w:r>
      <w:r w:rsidR="009F3903">
        <w:rPr>
          <w:sz w:val="24"/>
          <w:szCs w:val="24"/>
        </w:rPr>
        <w:t>to the Application-DB table (APPL_</w:t>
      </w:r>
      <w:r w:rsidR="008C66B7">
        <w:rPr>
          <w:sz w:val="24"/>
          <w:szCs w:val="24"/>
        </w:rPr>
        <w:t>DB) seating within the redis-engine.</w:t>
      </w:r>
    </w:p>
    <w:p w14:paraId="58909755" w14:textId="53F48BA0" w:rsidR="00847BAD" w:rsidRDefault="00847BAD" w:rsidP="00847BAD">
      <w:pPr>
        <w:jc w:val="both"/>
        <w:rPr>
          <w:rFonts w:asciiTheme="minorHAnsi" w:eastAsiaTheme="minorEastAsia" w:hAnsiTheme="minorHAnsi" w:cstheme="minorBidi"/>
        </w:rPr>
      </w:pPr>
    </w:p>
    <w:p w14:paraId="679D67A4" w14:textId="77777777" w:rsidR="00B83203" w:rsidRDefault="00B83203" w:rsidP="00847BAD">
      <w:pPr>
        <w:jc w:val="both"/>
        <w:rPr>
          <w:rFonts w:asciiTheme="minorHAnsi" w:eastAsiaTheme="minorEastAsia" w:hAnsiTheme="minorHAnsi" w:cstheme="minorBidi"/>
        </w:rPr>
      </w:pPr>
    </w:p>
    <w:p w14:paraId="2D1BCEB2" w14:textId="75CED8E8" w:rsidR="00787742" w:rsidRDefault="00787742" w:rsidP="00787742">
      <w:pPr>
        <w:jc w:val="both"/>
        <w:rPr>
          <w:rFonts w:asciiTheme="minorHAnsi" w:hAnsiTheme="minorHAnsi"/>
          <w:color w:val="24292E"/>
          <w:shd w:val="clear" w:color="auto" w:fill="FFFFFF"/>
        </w:rPr>
      </w:pPr>
      <w:r w:rsidRPr="009F70CE">
        <w:rPr>
          <w:rFonts w:asciiTheme="minorHAnsi" w:hAnsiTheme="minorHAnsi"/>
          <w:b/>
          <w:u w:val="single"/>
        </w:rPr>
        <w:t xml:space="preserve">Database </w:t>
      </w:r>
      <w:r w:rsidRPr="00787742">
        <w:rPr>
          <w:rFonts w:asciiTheme="minorHAnsi" w:hAnsiTheme="minorHAnsi"/>
          <w:b/>
          <w:u w:val="single"/>
        </w:rPr>
        <w:t>container</w:t>
      </w:r>
      <w:r w:rsidRPr="00787742">
        <w:rPr>
          <w:rFonts w:asciiTheme="minorHAnsi" w:hAnsiTheme="minorHAnsi"/>
        </w:rPr>
        <w:t>: Hosts the redis</w:t>
      </w:r>
      <w:r w:rsidR="00520145">
        <w:rPr>
          <w:rFonts w:asciiTheme="minorHAnsi" w:hAnsiTheme="minorHAnsi"/>
        </w:rPr>
        <w:t>-database engine</w:t>
      </w:r>
      <w:r w:rsidR="001D46B4">
        <w:rPr>
          <w:rFonts w:asciiTheme="minorHAnsi" w:hAnsiTheme="minorHAnsi"/>
        </w:rPr>
        <w:t xml:space="preserve">. Databases held within this engine are accessible to SONiC applications through a UNIX socket exposed for this purpose by the redis-daemon. </w:t>
      </w:r>
      <w:r>
        <w:rPr>
          <w:rFonts w:asciiTheme="minorHAnsi" w:hAnsiTheme="minorHAnsi"/>
          <w:color w:val="24292E"/>
          <w:shd w:val="clear" w:color="auto" w:fill="FFFFFF"/>
        </w:rPr>
        <w:t>The</w:t>
      </w:r>
      <w:r w:rsidR="0018591A">
        <w:rPr>
          <w:rFonts w:asciiTheme="minorHAnsi" w:hAnsiTheme="minorHAnsi"/>
          <w:color w:val="24292E"/>
          <w:shd w:val="clear" w:color="auto" w:fill="FFFFFF"/>
        </w:rPr>
        <w:t xml:space="preserve">se are the main </w:t>
      </w:r>
      <w:r>
        <w:rPr>
          <w:rFonts w:asciiTheme="minorHAnsi" w:hAnsiTheme="minorHAnsi"/>
          <w:color w:val="24292E"/>
          <w:shd w:val="clear" w:color="auto" w:fill="FFFFFF"/>
        </w:rPr>
        <w:t xml:space="preserve">databases </w:t>
      </w:r>
      <w:r w:rsidR="001D46B4">
        <w:rPr>
          <w:rFonts w:asciiTheme="minorHAnsi" w:hAnsiTheme="minorHAnsi"/>
          <w:color w:val="24292E"/>
          <w:shd w:val="clear" w:color="auto" w:fill="FFFFFF"/>
        </w:rPr>
        <w:t>hosted</w:t>
      </w:r>
      <w:r w:rsidR="0018591A">
        <w:rPr>
          <w:rFonts w:asciiTheme="minorHAnsi" w:hAnsiTheme="minorHAnsi"/>
          <w:color w:val="24292E"/>
          <w:shd w:val="clear" w:color="auto" w:fill="FFFFFF"/>
        </w:rPr>
        <w:t xml:space="preserve"> </w:t>
      </w:r>
      <w:r w:rsidR="001D46B4">
        <w:rPr>
          <w:rFonts w:asciiTheme="minorHAnsi" w:hAnsiTheme="minorHAnsi"/>
          <w:color w:val="24292E"/>
          <w:shd w:val="clear" w:color="auto" w:fill="FFFFFF"/>
        </w:rPr>
        <w:t>by the</w:t>
      </w:r>
      <w:r w:rsidR="00520145">
        <w:rPr>
          <w:rFonts w:asciiTheme="minorHAnsi" w:hAnsiTheme="minorHAnsi"/>
          <w:color w:val="24292E"/>
          <w:shd w:val="clear" w:color="auto" w:fill="FFFFFF"/>
        </w:rPr>
        <w:t xml:space="preserve"> redis </w:t>
      </w:r>
      <w:r>
        <w:rPr>
          <w:rFonts w:asciiTheme="minorHAnsi" w:hAnsiTheme="minorHAnsi"/>
          <w:color w:val="24292E"/>
          <w:shd w:val="clear" w:color="auto" w:fill="FFFFFF"/>
        </w:rPr>
        <w:t>engine:</w:t>
      </w:r>
    </w:p>
    <w:p w14:paraId="66E70F98" w14:textId="4F5D036B" w:rsidR="00787742" w:rsidRDefault="00787742" w:rsidP="00787742">
      <w:pPr>
        <w:jc w:val="both"/>
        <w:rPr>
          <w:rFonts w:asciiTheme="minorHAnsi" w:hAnsiTheme="minorHAnsi"/>
          <w:color w:val="24292E"/>
          <w:shd w:val="clear" w:color="auto" w:fill="FFFFFF"/>
        </w:rPr>
      </w:pPr>
    </w:p>
    <w:p w14:paraId="3E590087" w14:textId="78D5D1B6" w:rsidR="00B14D07" w:rsidRPr="0018591A" w:rsidRDefault="00B14D07" w:rsidP="0018591A">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APP</w:t>
      </w:r>
      <w:r w:rsidR="0035183E">
        <w:rPr>
          <w:color w:val="24292E"/>
          <w:sz w:val="24"/>
          <w:szCs w:val="24"/>
          <w:shd w:val="clear" w:color="auto" w:fill="FFFFFF"/>
        </w:rPr>
        <w:t>L</w:t>
      </w:r>
      <w:r w:rsidRPr="0018591A">
        <w:rPr>
          <w:color w:val="24292E"/>
          <w:sz w:val="24"/>
          <w:szCs w:val="24"/>
          <w:shd w:val="clear" w:color="auto" w:fill="FFFFFF"/>
        </w:rPr>
        <w:t xml:space="preserve">_DB: Stores the state generated by all application containers – routes, next-hops, neighbors, etc. This is the </w:t>
      </w:r>
      <w:r w:rsidR="0018591A" w:rsidRPr="0018591A">
        <w:rPr>
          <w:color w:val="24292E"/>
          <w:sz w:val="24"/>
          <w:szCs w:val="24"/>
          <w:shd w:val="clear" w:color="auto" w:fill="FFFFFF"/>
        </w:rPr>
        <w:t xml:space="preserve">south-bound </w:t>
      </w:r>
      <w:r w:rsidRPr="0018591A">
        <w:rPr>
          <w:color w:val="24292E"/>
          <w:sz w:val="24"/>
          <w:szCs w:val="24"/>
          <w:shd w:val="clear" w:color="auto" w:fill="FFFFFF"/>
        </w:rPr>
        <w:t xml:space="preserve">entry point for all </w:t>
      </w:r>
      <w:r w:rsidR="0018591A" w:rsidRPr="0018591A">
        <w:rPr>
          <w:color w:val="24292E"/>
          <w:sz w:val="24"/>
          <w:szCs w:val="24"/>
          <w:shd w:val="clear" w:color="auto" w:fill="FFFFFF"/>
        </w:rPr>
        <w:t xml:space="preserve">applications wishing to interact with </w:t>
      </w:r>
      <w:r w:rsidR="00302086">
        <w:rPr>
          <w:color w:val="24292E"/>
          <w:sz w:val="24"/>
          <w:szCs w:val="24"/>
          <w:shd w:val="clear" w:color="auto" w:fill="FFFFFF"/>
        </w:rPr>
        <w:t>other</w:t>
      </w:r>
      <w:r w:rsidR="0018591A" w:rsidRPr="0018591A">
        <w:rPr>
          <w:color w:val="24292E"/>
          <w:sz w:val="24"/>
          <w:szCs w:val="24"/>
          <w:shd w:val="clear" w:color="auto" w:fill="FFFFFF"/>
        </w:rPr>
        <w:t xml:space="preserve"> SONiC subsystem</w:t>
      </w:r>
      <w:r w:rsidR="00302086">
        <w:rPr>
          <w:color w:val="24292E"/>
          <w:sz w:val="24"/>
          <w:szCs w:val="24"/>
          <w:shd w:val="clear" w:color="auto" w:fill="FFFFFF"/>
        </w:rPr>
        <w:t>s</w:t>
      </w:r>
      <w:r w:rsidR="0018591A" w:rsidRPr="0018591A">
        <w:rPr>
          <w:color w:val="24292E"/>
          <w:sz w:val="24"/>
          <w:szCs w:val="24"/>
          <w:shd w:val="clear" w:color="auto" w:fill="FFFFFF"/>
        </w:rPr>
        <w:t>.</w:t>
      </w:r>
    </w:p>
    <w:p w14:paraId="1711719B" w14:textId="77777777" w:rsidR="0018591A" w:rsidRPr="0018591A" w:rsidRDefault="0018591A" w:rsidP="0018591A">
      <w:pPr>
        <w:pStyle w:val="ListParagraph"/>
        <w:spacing w:after="120" w:line="240" w:lineRule="auto"/>
        <w:ind w:left="1080" w:firstLine="0"/>
        <w:jc w:val="both"/>
        <w:rPr>
          <w:color w:val="24292E"/>
          <w:sz w:val="24"/>
          <w:szCs w:val="24"/>
          <w:shd w:val="clear" w:color="auto" w:fill="FFFFFF"/>
        </w:rPr>
      </w:pPr>
    </w:p>
    <w:p w14:paraId="4620127B" w14:textId="098FC627" w:rsidR="0018591A" w:rsidRPr="0018591A" w:rsidRDefault="0018591A" w:rsidP="00302086">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CONFIG_DB: Stores the configuration state created by SONiC applications –</w:t>
      </w:r>
      <w:r w:rsidR="00302086">
        <w:rPr>
          <w:color w:val="24292E"/>
          <w:sz w:val="24"/>
          <w:szCs w:val="24"/>
          <w:shd w:val="clear" w:color="auto" w:fill="FFFFFF"/>
        </w:rPr>
        <w:t xml:space="preserve"> port</w:t>
      </w:r>
      <w:r w:rsidRPr="0018591A">
        <w:rPr>
          <w:color w:val="24292E"/>
          <w:sz w:val="24"/>
          <w:szCs w:val="24"/>
          <w:shd w:val="clear" w:color="auto" w:fill="FFFFFF"/>
        </w:rPr>
        <w:t xml:space="preserve"> configurations, interfaces, vlans, etc.</w:t>
      </w:r>
    </w:p>
    <w:p w14:paraId="2226D0FE" w14:textId="77777777" w:rsidR="0018591A" w:rsidRPr="0018591A" w:rsidRDefault="0018591A" w:rsidP="00302086">
      <w:pPr>
        <w:pStyle w:val="ListParagraph"/>
        <w:spacing w:after="120" w:line="240" w:lineRule="auto"/>
        <w:ind w:left="1080" w:firstLine="0"/>
        <w:jc w:val="both"/>
        <w:rPr>
          <w:color w:val="24292E"/>
          <w:sz w:val="24"/>
          <w:szCs w:val="24"/>
          <w:shd w:val="clear" w:color="auto" w:fill="FFFFFF"/>
        </w:rPr>
      </w:pPr>
    </w:p>
    <w:p w14:paraId="4C94B50D" w14:textId="2502BF95" w:rsidR="00B01EEE" w:rsidRDefault="0018591A" w:rsidP="00302086">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STATE_DB</w:t>
      </w:r>
      <w:r w:rsidR="002059E4">
        <w:rPr>
          <w:color w:val="24292E"/>
          <w:sz w:val="24"/>
          <w:szCs w:val="24"/>
          <w:shd w:val="clear" w:color="auto" w:fill="FFFFFF"/>
        </w:rPr>
        <w:t xml:space="preserve">: Stores </w:t>
      </w:r>
      <w:r w:rsidR="00302086">
        <w:rPr>
          <w:color w:val="24292E"/>
          <w:sz w:val="24"/>
          <w:szCs w:val="24"/>
          <w:shd w:val="clear" w:color="auto" w:fill="FFFFFF"/>
        </w:rPr>
        <w:t>“</w:t>
      </w:r>
      <w:r w:rsidR="002059E4">
        <w:rPr>
          <w:color w:val="24292E"/>
          <w:sz w:val="24"/>
          <w:szCs w:val="24"/>
          <w:shd w:val="clear" w:color="auto" w:fill="FFFFFF"/>
        </w:rPr>
        <w:t>key</w:t>
      </w:r>
      <w:r w:rsidR="00302086">
        <w:rPr>
          <w:color w:val="24292E"/>
          <w:sz w:val="24"/>
          <w:szCs w:val="24"/>
          <w:shd w:val="clear" w:color="auto" w:fill="FFFFFF"/>
        </w:rPr>
        <w:t>”</w:t>
      </w:r>
      <w:r w:rsidR="002059E4">
        <w:rPr>
          <w:color w:val="24292E"/>
          <w:sz w:val="24"/>
          <w:szCs w:val="24"/>
          <w:shd w:val="clear" w:color="auto" w:fill="FFFFFF"/>
        </w:rPr>
        <w:t xml:space="preserve"> operational state </w:t>
      </w:r>
      <w:r w:rsidR="00B01EEE">
        <w:rPr>
          <w:color w:val="24292E"/>
          <w:sz w:val="24"/>
          <w:szCs w:val="24"/>
          <w:shd w:val="clear" w:color="auto" w:fill="FFFFFF"/>
        </w:rPr>
        <w:t>for</w:t>
      </w:r>
      <w:r w:rsidR="002059E4">
        <w:rPr>
          <w:color w:val="24292E"/>
          <w:sz w:val="24"/>
          <w:szCs w:val="24"/>
          <w:shd w:val="clear" w:color="auto" w:fill="FFFFFF"/>
        </w:rPr>
        <w:t xml:space="preserve"> entities configured in the system. This state is used to resolve dependencies between </w:t>
      </w:r>
      <w:r w:rsidR="00B01EEE">
        <w:rPr>
          <w:color w:val="24292E"/>
          <w:sz w:val="24"/>
          <w:szCs w:val="24"/>
          <w:shd w:val="clear" w:color="auto" w:fill="FFFFFF"/>
        </w:rPr>
        <w:t>different SONiC subsystems. For example, a LAG portchannel (</w:t>
      </w:r>
      <w:r w:rsidR="00302086">
        <w:rPr>
          <w:color w:val="24292E"/>
          <w:sz w:val="24"/>
          <w:szCs w:val="24"/>
          <w:shd w:val="clear" w:color="auto" w:fill="FFFFFF"/>
        </w:rPr>
        <w:t>defined</w:t>
      </w:r>
      <w:r w:rsidR="00B01EEE">
        <w:rPr>
          <w:color w:val="24292E"/>
          <w:sz w:val="24"/>
          <w:szCs w:val="24"/>
          <w:shd w:val="clear" w:color="auto" w:fill="FFFFFF"/>
        </w:rPr>
        <w:t xml:space="preserve"> by teamd submodule) can potentially refer</w:t>
      </w:r>
      <w:r w:rsidR="00302086">
        <w:rPr>
          <w:color w:val="24292E"/>
          <w:sz w:val="24"/>
          <w:szCs w:val="24"/>
          <w:shd w:val="clear" w:color="auto" w:fill="FFFFFF"/>
        </w:rPr>
        <w:t xml:space="preserve"> to </w:t>
      </w:r>
      <w:r w:rsidR="00B01EEE">
        <w:rPr>
          <w:color w:val="24292E"/>
          <w:sz w:val="24"/>
          <w:szCs w:val="24"/>
          <w:shd w:val="clear" w:color="auto" w:fill="FFFFFF"/>
        </w:rPr>
        <w:t xml:space="preserve"> physi</w:t>
      </w:r>
      <w:r w:rsidR="00FB442D">
        <w:rPr>
          <w:color w:val="24292E"/>
          <w:sz w:val="24"/>
          <w:szCs w:val="24"/>
          <w:shd w:val="clear" w:color="auto" w:fill="FFFFFF"/>
        </w:rPr>
        <w:t xml:space="preserve">cal ports that may or </w:t>
      </w:r>
      <w:r w:rsidR="00B01EEE">
        <w:rPr>
          <w:color w:val="24292E"/>
          <w:sz w:val="24"/>
          <w:szCs w:val="24"/>
          <w:shd w:val="clear" w:color="auto" w:fill="FFFFFF"/>
        </w:rPr>
        <w:t>may-not be present in the system. Another example would be the definition of a VLAN (through vlanmgrd component)</w:t>
      </w:r>
      <w:r w:rsidR="00302086">
        <w:rPr>
          <w:color w:val="24292E"/>
          <w:sz w:val="24"/>
          <w:szCs w:val="24"/>
          <w:shd w:val="clear" w:color="auto" w:fill="FFFFFF"/>
        </w:rPr>
        <w:t>, which may</w:t>
      </w:r>
      <w:r w:rsidR="00B01EEE">
        <w:rPr>
          <w:color w:val="24292E"/>
          <w:sz w:val="24"/>
          <w:szCs w:val="24"/>
          <w:shd w:val="clear" w:color="auto" w:fill="FFFFFF"/>
        </w:rPr>
        <w:t xml:space="preserve"> reference port-members whose presence is undetermined in the system. In essence, this DB stores all the state that is deemed necessary to resolve cross-modular dependencies.</w:t>
      </w:r>
    </w:p>
    <w:p w14:paraId="6D9C7F60" w14:textId="1A9AC194" w:rsidR="00E241BA" w:rsidRPr="00E241BA" w:rsidRDefault="00E241BA" w:rsidP="00E241BA">
      <w:pPr>
        <w:rPr>
          <w:color w:val="24292E"/>
          <w:shd w:val="clear" w:color="auto" w:fill="FFFFFF"/>
        </w:rPr>
      </w:pPr>
    </w:p>
    <w:p w14:paraId="760309D1" w14:textId="4518461F" w:rsidR="00E241BA" w:rsidRDefault="00E241BA" w:rsidP="00E241BA">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 xml:space="preserve">ASIC_DB: </w:t>
      </w:r>
      <w:r w:rsidR="007E2CD0">
        <w:rPr>
          <w:color w:val="24292E"/>
          <w:sz w:val="24"/>
          <w:szCs w:val="24"/>
          <w:shd w:val="clear" w:color="auto" w:fill="FFFFFF"/>
        </w:rPr>
        <w:t xml:space="preserve">Stores the </w:t>
      </w:r>
      <w:r w:rsidR="004F2F54">
        <w:rPr>
          <w:color w:val="24292E"/>
          <w:sz w:val="24"/>
          <w:szCs w:val="24"/>
          <w:shd w:val="clear" w:color="auto" w:fill="FFFFFF"/>
        </w:rPr>
        <w:t xml:space="preserve">necessary </w:t>
      </w:r>
      <w:r w:rsidR="007E2CD0">
        <w:rPr>
          <w:color w:val="24292E"/>
          <w:sz w:val="24"/>
          <w:szCs w:val="24"/>
          <w:shd w:val="clear" w:color="auto" w:fill="FFFFFF"/>
        </w:rPr>
        <w:t xml:space="preserve">state </w:t>
      </w:r>
      <w:r w:rsidR="004F2F54">
        <w:rPr>
          <w:color w:val="24292E"/>
          <w:sz w:val="24"/>
          <w:szCs w:val="24"/>
          <w:shd w:val="clear" w:color="auto" w:fill="FFFFFF"/>
        </w:rPr>
        <w:t>to drive</w:t>
      </w:r>
      <w:r w:rsidR="0035183E">
        <w:rPr>
          <w:color w:val="24292E"/>
          <w:sz w:val="24"/>
          <w:szCs w:val="24"/>
          <w:shd w:val="clear" w:color="auto" w:fill="FFFFFF"/>
        </w:rPr>
        <w:t xml:space="preserve"> asic’s configuration and operation – state here is kept in an asic-friendly format to ease the interaction between syncd (see details further below) and asic SDKs.</w:t>
      </w:r>
    </w:p>
    <w:p w14:paraId="61B19A49" w14:textId="77777777" w:rsidR="0035183E" w:rsidRPr="0035183E" w:rsidRDefault="0035183E" w:rsidP="0035183E">
      <w:pPr>
        <w:rPr>
          <w:color w:val="24292E"/>
          <w:shd w:val="clear" w:color="auto" w:fill="FFFFFF"/>
        </w:rPr>
      </w:pPr>
    </w:p>
    <w:p w14:paraId="46DE856E" w14:textId="31946013" w:rsidR="0035183E" w:rsidRPr="0035183E" w:rsidRDefault="0035183E" w:rsidP="0035183E">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COUNTERS_DB: Stores counters/statistics associated to each port in the system. This state can be utilized to satisfy a CLI local request, or to feed a telemetry channel for remote consumption.</w:t>
      </w:r>
    </w:p>
    <w:p w14:paraId="065CB7C4" w14:textId="70EE3A64" w:rsidR="00787742" w:rsidRDefault="00787742" w:rsidP="00787742">
      <w:pPr>
        <w:shd w:val="clear" w:color="auto" w:fill="FFFFFF"/>
        <w:rPr>
          <w:rFonts w:asciiTheme="minorHAnsi" w:hAnsiTheme="minorHAnsi"/>
        </w:rPr>
      </w:pPr>
    </w:p>
    <w:p w14:paraId="1D5B0E6F" w14:textId="6CDC0ABD" w:rsidR="00866125" w:rsidRDefault="00866125" w:rsidP="00847BAD">
      <w:pPr>
        <w:jc w:val="both"/>
        <w:rPr>
          <w:rFonts w:asciiTheme="minorHAnsi" w:hAnsiTheme="minorHAnsi"/>
        </w:rPr>
      </w:pPr>
    </w:p>
    <w:p w14:paraId="63A4D29A" w14:textId="00AC7B9B" w:rsidR="00BC4172" w:rsidRDefault="00866125" w:rsidP="00787742">
      <w:pPr>
        <w:jc w:val="both"/>
        <w:rPr>
          <w:rFonts w:asciiTheme="minorHAnsi" w:hAnsiTheme="minorHAnsi"/>
          <w:color w:val="24292E"/>
          <w:shd w:val="clear" w:color="auto" w:fill="FFFFFF"/>
        </w:rPr>
      </w:pPr>
      <w:r w:rsidRPr="009F70CE">
        <w:rPr>
          <w:rFonts w:asciiTheme="minorHAnsi" w:hAnsiTheme="minorHAnsi"/>
          <w:b/>
          <w:u w:val="single"/>
        </w:rPr>
        <w:t>S</w:t>
      </w:r>
      <w:r w:rsidR="003C2977" w:rsidRPr="009F70CE">
        <w:rPr>
          <w:rFonts w:asciiTheme="minorHAnsi" w:hAnsiTheme="minorHAnsi"/>
          <w:b/>
          <w:u w:val="single"/>
        </w:rPr>
        <w:t>w</w:t>
      </w:r>
      <w:r w:rsidR="009F6401">
        <w:rPr>
          <w:rFonts w:asciiTheme="minorHAnsi" w:hAnsiTheme="minorHAnsi"/>
          <w:b/>
          <w:u w:val="single"/>
        </w:rPr>
        <w:t>ss</w:t>
      </w:r>
      <w:r w:rsidRPr="009F70CE">
        <w:rPr>
          <w:rFonts w:asciiTheme="minorHAnsi" w:hAnsiTheme="minorHAnsi"/>
          <w:b/>
          <w:u w:val="single"/>
        </w:rPr>
        <w:t xml:space="preserve"> container</w:t>
      </w:r>
      <w:r>
        <w:rPr>
          <w:rFonts w:asciiTheme="minorHAnsi" w:hAnsiTheme="minorHAnsi"/>
        </w:rPr>
        <w:t>:</w:t>
      </w:r>
      <w:r w:rsidR="003C2977">
        <w:rPr>
          <w:rFonts w:asciiTheme="minorHAnsi" w:hAnsiTheme="minorHAnsi"/>
        </w:rPr>
        <w:t xml:space="preserve"> </w:t>
      </w:r>
      <w:r w:rsidR="003C2977" w:rsidRPr="00787742">
        <w:rPr>
          <w:rFonts w:asciiTheme="minorHAnsi" w:hAnsiTheme="minorHAnsi"/>
          <w:color w:val="24292E"/>
          <w:shd w:val="clear" w:color="auto" w:fill="FFFFFF"/>
        </w:rPr>
        <w:t>The Switch State Service (SwSS) container comprise</w:t>
      </w:r>
      <w:r w:rsidR="00A65477">
        <w:rPr>
          <w:rFonts w:asciiTheme="minorHAnsi" w:hAnsiTheme="minorHAnsi"/>
          <w:color w:val="24292E"/>
          <w:shd w:val="clear" w:color="auto" w:fill="FFFFFF"/>
        </w:rPr>
        <w:t>s of</w:t>
      </w:r>
      <w:r w:rsidR="003C2977" w:rsidRPr="00787742">
        <w:rPr>
          <w:rFonts w:asciiTheme="minorHAnsi" w:hAnsiTheme="minorHAnsi"/>
          <w:color w:val="24292E"/>
          <w:shd w:val="clear" w:color="auto" w:fill="FFFFFF"/>
        </w:rPr>
        <w:t xml:space="preserve"> a collection of </w:t>
      </w:r>
      <w:r w:rsidR="00A65477">
        <w:rPr>
          <w:rFonts w:asciiTheme="minorHAnsi" w:hAnsiTheme="minorHAnsi"/>
          <w:color w:val="24292E"/>
          <w:shd w:val="clear" w:color="auto" w:fill="FFFFFF"/>
        </w:rPr>
        <w:t>tools</w:t>
      </w:r>
      <w:r w:rsidR="003C2977" w:rsidRPr="00787742">
        <w:rPr>
          <w:rFonts w:asciiTheme="minorHAnsi" w:hAnsiTheme="minorHAnsi"/>
          <w:color w:val="24292E"/>
          <w:shd w:val="clear" w:color="auto" w:fill="FFFFFF"/>
        </w:rPr>
        <w:t xml:space="preserve"> </w:t>
      </w:r>
      <w:r w:rsidR="004215D4">
        <w:rPr>
          <w:rFonts w:asciiTheme="minorHAnsi" w:hAnsiTheme="minorHAnsi"/>
          <w:color w:val="24292E"/>
          <w:shd w:val="clear" w:color="auto" w:fill="FFFFFF"/>
        </w:rPr>
        <w:t xml:space="preserve">to allow an effective communication among all SONiC modules. If the database container </w:t>
      </w:r>
      <w:r w:rsidR="00A03DA4">
        <w:rPr>
          <w:rFonts w:asciiTheme="minorHAnsi" w:hAnsiTheme="minorHAnsi"/>
          <w:color w:val="24292E"/>
          <w:shd w:val="clear" w:color="auto" w:fill="FFFFFF"/>
        </w:rPr>
        <w:t xml:space="preserve">excel at providing </w:t>
      </w:r>
      <w:r w:rsidR="004215D4">
        <w:rPr>
          <w:rFonts w:asciiTheme="minorHAnsi" w:hAnsiTheme="minorHAnsi"/>
          <w:color w:val="24292E"/>
          <w:shd w:val="clear" w:color="auto" w:fill="FFFFFF"/>
        </w:rPr>
        <w:t>storage capabilities, Swss mainly focuses on offering mechanisms to foster commun</w:t>
      </w:r>
      <w:r w:rsidR="00BC4172">
        <w:rPr>
          <w:rFonts w:asciiTheme="minorHAnsi" w:hAnsiTheme="minorHAnsi"/>
          <w:color w:val="24292E"/>
          <w:shd w:val="clear" w:color="auto" w:fill="FFFFFF"/>
        </w:rPr>
        <w:t xml:space="preserve">ication </w:t>
      </w:r>
      <w:r w:rsidR="0090581B">
        <w:rPr>
          <w:rFonts w:asciiTheme="minorHAnsi" w:hAnsiTheme="minorHAnsi"/>
          <w:color w:val="24292E"/>
          <w:shd w:val="clear" w:color="auto" w:fill="FFFFFF"/>
        </w:rPr>
        <w:t xml:space="preserve">and arbitration </w:t>
      </w:r>
      <w:r w:rsidR="00BC4172">
        <w:rPr>
          <w:rFonts w:asciiTheme="minorHAnsi" w:hAnsiTheme="minorHAnsi"/>
          <w:color w:val="24292E"/>
          <w:shd w:val="clear" w:color="auto" w:fill="FFFFFF"/>
        </w:rPr>
        <w:t>between all the different parties.</w:t>
      </w:r>
    </w:p>
    <w:p w14:paraId="7B0A9970" w14:textId="77777777" w:rsidR="00BC4172" w:rsidRDefault="00BC4172" w:rsidP="00787742">
      <w:pPr>
        <w:jc w:val="both"/>
        <w:rPr>
          <w:rFonts w:asciiTheme="minorHAnsi" w:hAnsiTheme="minorHAnsi"/>
          <w:color w:val="24292E"/>
          <w:shd w:val="clear" w:color="auto" w:fill="FFFFFF"/>
        </w:rPr>
      </w:pPr>
    </w:p>
    <w:p w14:paraId="47B22CD4" w14:textId="4572F18D" w:rsidR="00BC4172" w:rsidRDefault="00A65B38" w:rsidP="00787742">
      <w:pPr>
        <w:jc w:val="both"/>
        <w:rPr>
          <w:rFonts w:asciiTheme="minorHAnsi" w:hAnsiTheme="minorHAnsi"/>
          <w:color w:val="24292E"/>
          <w:shd w:val="clear" w:color="auto" w:fill="FFFFFF"/>
        </w:rPr>
      </w:pPr>
      <w:r>
        <w:rPr>
          <w:rFonts w:asciiTheme="minorHAnsi" w:hAnsiTheme="minorHAnsi"/>
          <w:color w:val="24292E"/>
          <w:shd w:val="clear" w:color="auto" w:fill="FFFFFF"/>
        </w:rPr>
        <w:t>Sw</w:t>
      </w:r>
      <w:r w:rsidR="00796887">
        <w:rPr>
          <w:rFonts w:asciiTheme="minorHAnsi" w:hAnsiTheme="minorHAnsi"/>
          <w:color w:val="24292E"/>
          <w:shd w:val="clear" w:color="auto" w:fill="FFFFFF"/>
        </w:rPr>
        <w:t>ss</w:t>
      </w:r>
      <w:r>
        <w:rPr>
          <w:rFonts w:asciiTheme="minorHAnsi" w:hAnsiTheme="minorHAnsi"/>
          <w:color w:val="24292E"/>
          <w:shd w:val="clear" w:color="auto" w:fill="FFFFFF"/>
        </w:rPr>
        <w:t xml:space="preserve"> </w:t>
      </w:r>
      <w:r w:rsidR="00BC4172">
        <w:rPr>
          <w:rFonts w:asciiTheme="minorHAnsi" w:hAnsiTheme="minorHAnsi"/>
          <w:color w:val="24292E"/>
          <w:shd w:val="clear" w:color="auto" w:fill="FFFFFF"/>
        </w:rPr>
        <w:t xml:space="preserve">also hosts the processes in charge of the north-bound interaction with the SONiC application layer. </w:t>
      </w:r>
      <w:r w:rsidR="0090581B">
        <w:rPr>
          <w:rFonts w:asciiTheme="minorHAnsi" w:hAnsiTheme="minorHAnsi"/>
          <w:color w:val="24292E"/>
          <w:shd w:val="clear" w:color="auto" w:fill="FFFFFF"/>
        </w:rPr>
        <w:t xml:space="preserve">The exception to this, </w:t>
      </w:r>
      <w:r w:rsidR="00F94B5A">
        <w:rPr>
          <w:rFonts w:asciiTheme="minorHAnsi" w:hAnsiTheme="minorHAnsi"/>
          <w:color w:val="24292E"/>
          <w:shd w:val="clear" w:color="auto" w:fill="FFFFFF"/>
        </w:rPr>
        <w:t xml:space="preserve">as previously seen, is fpmsyncd, teamsyncd and lldp_syncd </w:t>
      </w:r>
      <w:r w:rsidR="0090581B">
        <w:rPr>
          <w:rFonts w:asciiTheme="minorHAnsi" w:hAnsiTheme="minorHAnsi"/>
          <w:color w:val="24292E"/>
          <w:shd w:val="clear" w:color="auto" w:fill="FFFFFF"/>
        </w:rPr>
        <w:t>process</w:t>
      </w:r>
      <w:r w:rsidR="00815ED2">
        <w:rPr>
          <w:rFonts w:asciiTheme="minorHAnsi" w:hAnsiTheme="minorHAnsi"/>
          <w:color w:val="24292E"/>
          <w:shd w:val="clear" w:color="auto" w:fill="FFFFFF"/>
        </w:rPr>
        <w:t>es</w:t>
      </w:r>
      <w:r w:rsidR="0090581B">
        <w:rPr>
          <w:rFonts w:asciiTheme="minorHAnsi" w:hAnsiTheme="minorHAnsi"/>
          <w:color w:val="24292E"/>
          <w:shd w:val="clear" w:color="auto" w:fill="FFFFFF"/>
        </w:rPr>
        <w:t xml:space="preserve"> which run within the context of the bgp</w:t>
      </w:r>
      <w:r w:rsidR="00F94B5A">
        <w:rPr>
          <w:rFonts w:asciiTheme="minorHAnsi" w:hAnsiTheme="minorHAnsi"/>
          <w:color w:val="24292E"/>
          <w:shd w:val="clear" w:color="auto" w:fill="FFFFFF"/>
        </w:rPr>
        <w:t xml:space="preserve">, </w:t>
      </w:r>
      <w:r w:rsidR="00815ED2">
        <w:rPr>
          <w:rFonts w:asciiTheme="minorHAnsi" w:hAnsiTheme="minorHAnsi"/>
          <w:color w:val="24292E"/>
          <w:shd w:val="clear" w:color="auto" w:fill="FFFFFF"/>
        </w:rPr>
        <w:t xml:space="preserve">teamd </w:t>
      </w:r>
      <w:r w:rsidR="00F94B5A">
        <w:rPr>
          <w:rFonts w:asciiTheme="minorHAnsi" w:hAnsiTheme="minorHAnsi"/>
          <w:color w:val="24292E"/>
          <w:shd w:val="clear" w:color="auto" w:fill="FFFFFF"/>
        </w:rPr>
        <w:t xml:space="preserve">and lldp </w:t>
      </w:r>
      <w:r w:rsidR="0090581B">
        <w:rPr>
          <w:rFonts w:asciiTheme="minorHAnsi" w:hAnsiTheme="minorHAnsi"/>
          <w:color w:val="24292E"/>
          <w:shd w:val="clear" w:color="auto" w:fill="FFFFFF"/>
        </w:rPr>
        <w:t>container</w:t>
      </w:r>
      <w:r w:rsidR="00796887">
        <w:rPr>
          <w:rFonts w:asciiTheme="minorHAnsi" w:hAnsiTheme="minorHAnsi"/>
          <w:color w:val="24292E"/>
          <w:shd w:val="clear" w:color="auto" w:fill="FFFFFF"/>
        </w:rPr>
        <w:t>s</w:t>
      </w:r>
      <w:r w:rsidR="00815ED2">
        <w:rPr>
          <w:rFonts w:asciiTheme="minorHAnsi" w:hAnsiTheme="minorHAnsi"/>
          <w:color w:val="24292E"/>
          <w:shd w:val="clear" w:color="auto" w:fill="FFFFFF"/>
        </w:rPr>
        <w:t xml:space="preserve"> respectively</w:t>
      </w:r>
      <w:r w:rsidR="0090581B">
        <w:rPr>
          <w:rFonts w:asciiTheme="minorHAnsi" w:hAnsiTheme="minorHAnsi"/>
          <w:color w:val="24292E"/>
          <w:shd w:val="clear" w:color="auto" w:fill="FFFFFF"/>
        </w:rPr>
        <w:t>.</w:t>
      </w:r>
      <w:r w:rsidR="00762DAD">
        <w:rPr>
          <w:rFonts w:asciiTheme="minorHAnsi" w:hAnsiTheme="minorHAnsi"/>
          <w:color w:val="24292E"/>
          <w:shd w:val="clear" w:color="auto" w:fill="FFFFFF"/>
        </w:rPr>
        <w:t xml:space="preserve"> </w:t>
      </w:r>
      <w:r w:rsidR="00C72EC6">
        <w:rPr>
          <w:rFonts w:asciiTheme="minorHAnsi" w:hAnsiTheme="minorHAnsi"/>
          <w:color w:val="24292E"/>
          <w:shd w:val="clear" w:color="auto" w:fill="FFFFFF"/>
        </w:rPr>
        <w:t xml:space="preserve">Regardless of the context under which these processes operate (inside or outside </w:t>
      </w:r>
      <w:r w:rsidR="00CF39E2">
        <w:rPr>
          <w:rFonts w:asciiTheme="minorHAnsi" w:hAnsiTheme="minorHAnsi"/>
          <w:color w:val="24292E"/>
          <w:shd w:val="clear" w:color="auto" w:fill="FFFFFF"/>
        </w:rPr>
        <w:t xml:space="preserve">the </w:t>
      </w:r>
      <w:r w:rsidR="00C72EC6">
        <w:rPr>
          <w:rFonts w:asciiTheme="minorHAnsi" w:hAnsiTheme="minorHAnsi"/>
          <w:color w:val="24292E"/>
          <w:shd w:val="clear" w:color="auto" w:fill="FFFFFF"/>
        </w:rPr>
        <w:t xml:space="preserve">swss container), they all have the same goals: provide </w:t>
      </w:r>
      <w:r w:rsidR="004F2F54">
        <w:rPr>
          <w:rFonts w:asciiTheme="minorHAnsi" w:hAnsiTheme="minorHAnsi"/>
          <w:color w:val="24292E"/>
          <w:shd w:val="clear" w:color="auto" w:fill="FFFFFF"/>
        </w:rPr>
        <w:t xml:space="preserve">the means to allow </w:t>
      </w:r>
      <w:r w:rsidR="00C72EC6">
        <w:rPr>
          <w:rFonts w:asciiTheme="minorHAnsi" w:hAnsiTheme="minorHAnsi"/>
          <w:color w:val="24292E"/>
          <w:shd w:val="clear" w:color="auto" w:fill="FFFFFF"/>
        </w:rPr>
        <w:t xml:space="preserve">connectivity between SONiC applications and SONiC’s centralized </w:t>
      </w:r>
      <w:r w:rsidR="00762DAD">
        <w:rPr>
          <w:rFonts w:asciiTheme="minorHAnsi" w:hAnsiTheme="minorHAnsi"/>
          <w:color w:val="24292E"/>
          <w:shd w:val="clear" w:color="auto" w:fill="FFFFFF"/>
        </w:rPr>
        <w:t>message</w:t>
      </w:r>
      <w:r w:rsidR="00C72EC6">
        <w:rPr>
          <w:rFonts w:asciiTheme="minorHAnsi" w:hAnsiTheme="minorHAnsi"/>
          <w:color w:val="24292E"/>
          <w:shd w:val="clear" w:color="auto" w:fill="FFFFFF"/>
        </w:rPr>
        <w:t xml:space="preserve"> infrastructure</w:t>
      </w:r>
      <w:r w:rsidR="00762DAD">
        <w:rPr>
          <w:rFonts w:asciiTheme="minorHAnsi" w:hAnsiTheme="minorHAnsi"/>
          <w:color w:val="24292E"/>
          <w:shd w:val="clear" w:color="auto" w:fill="FFFFFF"/>
        </w:rPr>
        <w:t xml:space="preserve"> (redis-engine)</w:t>
      </w:r>
      <w:r w:rsidR="00C72EC6">
        <w:rPr>
          <w:rFonts w:asciiTheme="minorHAnsi" w:hAnsiTheme="minorHAnsi"/>
          <w:color w:val="24292E"/>
          <w:shd w:val="clear" w:color="auto" w:fill="FFFFFF"/>
        </w:rPr>
        <w:t xml:space="preserve">. </w:t>
      </w:r>
      <w:r w:rsidR="00BC4172">
        <w:rPr>
          <w:rFonts w:asciiTheme="minorHAnsi" w:hAnsiTheme="minorHAnsi"/>
          <w:color w:val="24292E"/>
          <w:shd w:val="clear" w:color="auto" w:fill="FFFFFF"/>
        </w:rPr>
        <w:t xml:space="preserve">These </w:t>
      </w:r>
      <w:r w:rsidR="0090581B">
        <w:rPr>
          <w:rFonts w:asciiTheme="minorHAnsi" w:hAnsiTheme="minorHAnsi"/>
          <w:color w:val="24292E"/>
          <w:shd w:val="clear" w:color="auto" w:fill="FFFFFF"/>
        </w:rPr>
        <w:t xml:space="preserve">daemons </w:t>
      </w:r>
      <w:r w:rsidR="00BC4172">
        <w:rPr>
          <w:rFonts w:asciiTheme="minorHAnsi" w:hAnsiTheme="minorHAnsi"/>
          <w:color w:val="24292E"/>
          <w:shd w:val="clear" w:color="auto" w:fill="FFFFFF"/>
        </w:rPr>
        <w:t>are typically identified by the</w:t>
      </w:r>
      <w:r w:rsidR="0090581B">
        <w:rPr>
          <w:rFonts w:asciiTheme="minorHAnsi" w:hAnsiTheme="minorHAnsi"/>
          <w:color w:val="24292E"/>
          <w:shd w:val="clear" w:color="auto" w:fill="FFFFFF"/>
        </w:rPr>
        <w:t xml:space="preserve"> naming convention</w:t>
      </w:r>
      <w:r w:rsidR="00780ABC">
        <w:rPr>
          <w:rFonts w:asciiTheme="minorHAnsi" w:hAnsiTheme="minorHAnsi"/>
          <w:color w:val="24292E"/>
          <w:shd w:val="clear" w:color="auto" w:fill="FFFFFF"/>
        </w:rPr>
        <w:t xml:space="preserve"> being utilized</w:t>
      </w:r>
      <w:r w:rsidR="0090581B">
        <w:rPr>
          <w:rFonts w:asciiTheme="minorHAnsi" w:hAnsiTheme="minorHAnsi"/>
          <w:color w:val="24292E"/>
          <w:shd w:val="clear" w:color="auto" w:fill="FFFFFF"/>
        </w:rPr>
        <w:t>: *syncd.</w:t>
      </w:r>
      <w:r w:rsidR="00BC4172">
        <w:rPr>
          <w:rFonts w:asciiTheme="minorHAnsi" w:hAnsiTheme="minorHAnsi"/>
          <w:color w:val="24292E"/>
          <w:shd w:val="clear" w:color="auto" w:fill="FFFFFF"/>
        </w:rPr>
        <w:t xml:space="preserve"> </w:t>
      </w:r>
    </w:p>
    <w:p w14:paraId="40DBF064" w14:textId="77777777" w:rsidR="00BC4172" w:rsidRDefault="00BC4172" w:rsidP="00787742">
      <w:pPr>
        <w:jc w:val="both"/>
        <w:rPr>
          <w:rFonts w:asciiTheme="minorHAnsi" w:hAnsiTheme="minorHAnsi"/>
          <w:color w:val="24292E"/>
          <w:shd w:val="clear" w:color="auto" w:fill="FFFFFF"/>
        </w:rPr>
      </w:pPr>
    </w:p>
    <w:p w14:paraId="05BD3F40" w14:textId="4597A6CB" w:rsidR="0058471F" w:rsidRDefault="00BC4172" w:rsidP="0058471F">
      <w:pPr>
        <w:pStyle w:val="ListParagraph"/>
        <w:numPr>
          <w:ilvl w:val="0"/>
          <w:numId w:val="18"/>
        </w:numPr>
        <w:spacing w:line="240" w:lineRule="auto"/>
        <w:jc w:val="both"/>
        <w:rPr>
          <w:color w:val="24292E"/>
          <w:sz w:val="24"/>
          <w:szCs w:val="24"/>
          <w:shd w:val="clear" w:color="auto" w:fill="FFFFFF"/>
        </w:rPr>
      </w:pPr>
      <w:r w:rsidRPr="0085161E">
        <w:rPr>
          <w:color w:val="24292E"/>
          <w:sz w:val="24"/>
          <w:szCs w:val="24"/>
          <w:shd w:val="clear" w:color="auto" w:fill="FFFFFF"/>
        </w:rPr>
        <w:t>Portsyncd:</w:t>
      </w:r>
      <w:r w:rsidR="00815ED2" w:rsidRPr="0085161E">
        <w:rPr>
          <w:color w:val="24292E"/>
          <w:sz w:val="24"/>
          <w:szCs w:val="24"/>
          <w:shd w:val="clear" w:color="auto" w:fill="FFFFFF"/>
        </w:rPr>
        <w:t xml:space="preserve"> </w:t>
      </w:r>
      <w:r w:rsidR="00C4489E">
        <w:rPr>
          <w:color w:val="24292E"/>
          <w:sz w:val="24"/>
          <w:szCs w:val="24"/>
          <w:shd w:val="clear" w:color="auto" w:fill="FFFFFF"/>
        </w:rPr>
        <w:t xml:space="preserve">Listens to </w:t>
      </w:r>
      <w:r w:rsidR="00984C9E">
        <w:rPr>
          <w:color w:val="24292E"/>
          <w:sz w:val="24"/>
          <w:szCs w:val="24"/>
          <w:shd w:val="clear" w:color="auto" w:fill="FFFFFF"/>
        </w:rPr>
        <w:t>port-related</w:t>
      </w:r>
      <w:r w:rsidR="00D55553">
        <w:rPr>
          <w:color w:val="24292E"/>
          <w:sz w:val="24"/>
          <w:szCs w:val="24"/>
          <w:shd w:val="clear" w:color="auto" w:fill="FFFFFF"/>
        </w:rPr>
        <w:t xml:space="preserve"> netlink events</w:t>
      </w:r>
      <w:r w:rsidR="00984C9E">
        <w:rPr>
          <w:color w:val="24292E"/>
          <w:sz w:val="24"/>
          <w:szCs w:val="24"/>
          <w:shd w:val="clear" w:color="auto" w:fill="FFFFFF"/>
        </w:rPr>
        <w:t>. During boot-up, portsyncd o</w:t>
      </w:r>
      <w:r w:rsidR="0058471F">
        <w:rPr>
          <w:color w:val="24292E"/>
          <w:sz w:val="24"/>
          <w:szCs w:val="24"/>
          <w:shd w:val="clear" w:color="auto" w:fill="FFFFFF"/>
        </w:rPr>
        <w:t>btains physical-</w:t>
      </w:r>
      <w:r w:rsidR="00C4489E">
        <w:rPr>
          <w:color w:val="24292E"/>
          <w:sz w:val="24"/>
          <w:szCs w:val="24"/>
          <w:shd w:val="clear" w:color="auto" w:fill="FFFFFF"/>
        </w:rPr>
        <w:t xml:space="preserve">port information </w:t>
      </w:r>
      <w:r w:rsidR="00B55B45">
        <w:rPr>
          <w:color w:val="24292E"/>
          <w:sz w:val="24"/>
          <w:szCs w:val="24"/>
          <w:shd w:val="clear" w:color="auto" w:fill="FFFFFF"/>
        </w:rPr>
        <w:t>by parsing</w:t>
      </w:r>
      <w:r w:rsidR="00C4489E">
        <w:rPr>
          <w:color w:val="24292E"/>
          <w:sz w:val="24"/>
          <w:szCs w:val="24"/>
          <w:shd w:val="clear" w:color="auto" w:fill="FFFFFF"/>
        </w:rPr>
        <w:t xml:space="preserve"> system’s hardware-profile config files</w:t>
      </w:r>
      <w:r w:rsidR="00984C9E">
        <w:rPr>
          <w:color w:val="24292E"/>
          <w:sz w:val="24"/>
          <w:szCs w:val="24"/>
          <w:shd w:val="clear" w:color="auto" w:fill="FFFFFF"/>
        </w:rPr>
        <w:t>. In all these cases, portsyncd ends up pushing</w:t>
      </w:r>
      <w:r w:rsidR="00C4489E">
        <w:rPr>
          <w:color w:val="24292E"/>
          <w:sz w:val="24"/>
          <w:szCs w:val="24"/>
          <w:shd w:val="clear" w:color="auto" w:fill="FFFFFF"/>
        </w:rPr>
        <w:t xml:space="preserve"> all </w:t>
      </w:r>
      <w:r w:rsidR="00984C9E">
        <w:rPr>
          <w:color w:val="24292E"/>
          <w:sz w:val="24"/>
          <w:szCs w:val="24"/>
          <w:shd w:val="clear" w:color="auto" w:fill="FFFFFF"/>
        </w:rPr>
        <w:t xml:space="preserve">the collected state </w:t>
      </w:r>
      <w:r w:rsidR="00D55553">
        <w:rPr>
          <w:color w:val="24292E"/>
          <w:sz w:val="24"/>
          <w:szCs w:val="24"/>
          <w:shd w:val="clear" w:color="auto" w:fill="FFFFFF"/>
        </w:rPr>
        <w:t>into</w:t>
      </w:r>
      <w:r w:rsidR="00C4489E">
        <w:rPr>
          <w:color w:val="24292E"/>
          <w:sz w:val="24"/>
          <w:szCs w:val="24"/>
          <w:shd w:val="clear" w:color="auto" w:fill="FFFFFF"/>
        </w:rPr>
        <w:t xml:space="preserve"> APPL_</w:t>
      </w:r>
      <w:r w:rsidR="0058471F">
        <w:rPr>
          <w:color w:val="24292E"/>
          <w:sz w:val="24"/>
          <w:szCs w:val="24"/>
          <w:shd w:val="clear" w:color="auto" w:fill="FFFFFF"/>
        </w:rPr>
        <w:t>DB</w:t>
      </w:r>
      <w:r w:rsidR="00C4489E">
        <w:rPr>
          <w:color w:val="24292E"/>
          <w:sz w:val="24"/>
          <w:szCs w:val="24"/>
          <w:shd w:val="clear" w:color="auto" w:fill="FFFFFF"/>
        </w:rPr>
        <w:t>.</w:t>
      </w:r>
      <w:r w:rsidR="00984C9E">
        <w:rPr>
          <w:color w:val="24292E"/>
          <w:sz w:val="24"/>
          <w:szCs w:val="24"/>
          <w:shd w:val="clear" w:color="auto" w:fill="FFFFFF"/>
        </w:rPr>
        <w:t xml:space="preserve"> </w:t>
      </w:r>
      <w:r w:rsidR="00D55553">
        <w:rPr>
          <w:color w:val="24292E"/>
          <w:sz w:val="24"/>
          <w:szCs w:val="24"/>
          <w:shd w:val="clear" w:color="auto" w:fill="FFFFFF"/>
        </w:rPr>
        <w:t>A</w:t>
      </w:r>
      <w:r w:rsidR="00984C9E">
        <w:rPr>
          <w:color w:val="24292E"/>
          <w:sz w:val="24"/>
          <w:szCs w:val="24"/>
          <w:shd w:val="clear" w:color="auto" w:fill="FFFFFF"/>
        </w:rPr>
        <w:t>ttributes such as port-speeds</w:t>
      </w:r>
      <w:r w:rsidR="00D55553">
        <w:rPr>
          <w:color w:val="24292E"/>
          <w:sz w:val="24"/>
          <w:szCs w:val="24"/>
          <w:shd w:val="clear" w:color="auto" w:fill="FFFFFF"/>
        </w:rPr>
        <w:t xml:space="preserve">, lanes and mtu are </w:t>
      </w:r>
      <w:r w:rsidR="00BD3D05">
        <w:rPr>
          <w:color w:val="24292E"/>
          <w:sz w:val="24"/>
          <w:szCs w:val="24"/>
          <w:shd w:val="clear" w:color="auto" w:fill="FFFFFF"/>
        </w:rPr>
        <w:t>transferred</w:t>
      </w:r>
      <w:r w:rsidR="00D55553">
        <w:rPr>
          <w:color w:val="24292E"/>
          <w:sz w:val="24"/>
          <w:szCs w:val="24"/>
          <w:shd w:val="clear" w:color="auto" w:fill="FFFFFF"/>
        </w:rPr>
        <w:t xml:space="preserve"> through this channel.</w:t>
      </w:r>
      <w:r w:rsidR="0058471F">
        <w:rPr>
          <w:color w:val="24292E"/>
          <w:sz w:val="24"/>
          <w:szCs w:val="24"/>
          <w:shd w:val="clear" w:color="auto" w:fill="FFFFFF"/>
        </w:rPr>
        <w:t xml:space="preserve"> Portsyncd also inject </w:t>
      </w:r>
      <w:r w:rsidR="00CF39E2">
        <w:rPr>
          <w:color w:val="24292E"/>
          <w:sz w:val="24"/>
          <w:szCs w:val="24"/>
          <w:shd w:val="clear" w:color="auto" w:fill="FFFFFF"/>
        </w:rPr>
        <w:t xml:space="preserve">state </w:t>
      </w:r>
      <w:r w:rsidR="0058471F">
        <w:rPr>
          <w:color w:val="24292E"/>
          <w:sz w:val="24"/>
          <w:szCs w:val="24"/>
          <w:shd w:val="clear" w:color="auto" w:fill="FFFFFF"/>
        </w:rPr>
        <w:t>into STATE_DB.</w:t>
      </w:r>
      <w:r w:rsidR="00CF39E2">
        <w:rPr>
          <w:color w:val="24292E"/>
          <w:sz w:val="24"/>
          <w:szCs w:val="24"/>
          <w:shd w:val="clear" w:color="auto" w:fill="FFFFFF"/>
        </w:rPr>
        <w:t xml:space="preserve"> Refer to next section for more details.</w:t>
      </w:r>
    </w:p>
    <w:p w14:paraId="5514BA01" w14:textId="52A10157" w:rsidR="00C4489E" w:rsidRPr="0085161E" w:rsidRDefault="0058471F" w:rsidP="0058471F">
      <w:pPr>
        <w:pStyle w:val="ListParagraph"/>
        <w:spacing w:line="240" w:lineRule="auto"/>
        <w:ind w:left="1080" w:firstLine="0"/>
        <w:jc w:val="both"/>
        <w:rPr>
          <w:color w:val="24292E"/>
          <w:sz w:val="24"/>
          <w:szCs w:val="24"/>
          <w:shd w:val="clear" w:color="auto" w:fill="FFFFFF"/>
        </w:rPr>
      </w:pPr>
      <w:r w:rsidRPr="0085161E">
        <w:rPr>
          <w:color w:val="24292E"/>
          <w:sz w:val="24"/>
          <w:szCs w:val="24"/>
          <w:shd w:val="clear" w:color="auto" w:fill="FFFFFF"/>
        </w:rPr>
        <w:t xml:space="preserve"> </w:t>
      </w:r>
    </w:p>
    <w:p w14:paraId="319A14FA" w14:textId="4AF88937" w:rsidR="00FB442D" w:rsidRPr="00FB442D" w:rsidRDefault="00BC4172" w:rsidP="00FB442D">
      <w:pPr>
        <w:pStyle w:val="ListParagraph"/>
        <w:numPr>
          <w:ilvl w:val="0"/>
          <w:numId w:val="18"/>
        </w:numPr>
        <w:spacing w:line="240" w:lineRule="auto"/>
        <w:jc w:val="both"/>
        <w:rPr>
          <w:color w:val="24292E"/>
          <w:sz w:val="24"/>
          <w:szCs w:val="24"/>
          <w:shd w:val="clear" w:color="auto" w:fill="FFFFFF"/>
        </w:rPr>
      </w:pPr>
      <w:r w:rsidRPr="0085161E">
        <w:rPr>
          <w:color w:val="24292E"/>
          <w:sz w:val="24"/>
          <w:szCs w:val="24"/>
          <w:shd w:val="clear" w:color="auto" w:fill="FFFFFF"/>
        </w:rPr>
        <w:t>Intfsyncd:</w:t>
      </w:r>
      <w:r w:rsidR="00C4489E">
        <w:rPr>
          <w:color w:val="24292E"/>
          <w:sz w:val="24"/>
          <w:szCs w:val="24"/>
          <w:shd w:val="clear" w:color="auto" w:fill="FFFFFF"/>
        </w:rPr>
        <w:t xml:space="preserve"> </w:t>
      </w:r>
      <w:r w:rsidR="00984C9E">
        <w:rPr>
          <w:color w:val="24292E"/>
          <w:sz w:val="24"/>
          <w:szCs w:val="24"/>
          <w:shd w:val="clear" w:color="auto" w:fill="FFFFFF"/>
        </w:rPr>
        <w:t>Listens to interface-related netlink events</w:t>
      </w:r>
      <w:r w:rsidR="00FB442D">
        <w:rPr>
          <w:color w:val="24292E"/>
          <w:sz w:val="24"/>
          <w:szCs w:val="24"/>
          <w:shd w:val="clear" w:color="auto" w:fill="FFFFFF"/>
        </w:rPr>
        <w:t xml:space="preserve"> and push collected state into APPL_DB. Attributes such as new/changed i</w:t>
      </w:r>
      <w:r w:rsidR="00D55553">
        <w:rPr>
          <w:color w:val="24292E"/>
          <w:sz w:val="24"/>
          <w:szCs w:val="24"/>
          <w:shd w:val="clear" w:color="auto" w:fill="FFFFFF"/>
        </w:rPr>
        <w:t>p</w:t>
      </w:r>
      <w:r w:rsidR="00FB442D">
        <w:rPr>
          <w:color w:val="24292E"/>
          <w:sz w:val="24"/>
          <w:szCs w:val="24"/>
          <w:shd w:val="clear" w:color="auto" w:fill="FFFFFF"/>
        </w:rPr>
        <w:t>-addresses associated to an interface are handled by this process.</w:t>
      </w:r>
    </w:p>
    <w:p w14:paraId="6E7E1C59" w14:textId="77777777" w:rsidR="00FB442D" w:rsidRDefault="00FB442D" w:rsidP="00FB442D">
      <w:pPr>
        <w:pStyle w:val="ListParagraph"/>
        <w:spacing w:line="240" w:lineRule="auto"/>
        <w:ind w:left="1080" w:firstLine="0"/>
        <w:jc w:val="both"/>
        <w:rPr>
          <w:color w:val="24292E"/>
          <w:sz w:val="24"/>
          <w:szCs w:val="24"/>
          <w:shd w:val="clear" w:color="auto" w:fill="FFFFFF"/>
        </w:rPr>
      </w:pPr>
    </w:p>
    <w:p w14:paraId="687B1A4A" w14:textId="7C73ECA7" w:rsidR="00BC4172" w:rsidRPr="009F3903" w:rsidRDefault="00BC4172" w:rsidP="00F94B5A">
      <w:pPr>
        <w:pStyle w:val="ListParagraph"/>
        <w:numPr>
          <w:ilvl w:val="0"/>
          <w:numId w:val="18"/>
        </w:numPr>
        <w:spacing w:after="0" w:line="240" w:lineRule="auto"/>
        <w:jc w:val="both"/>
        <w:rPr>
          <w:color w:val="24292E"/>
          <w:sz w:val="24"/>
          <w:szCs w:val="24"/>
          <w:shd w:val="clear" w:color="auto" w:fill="FFFFFF"/>
        </w:rPr>
      </w:pPr>
      <w:r w:rsidRPr="0085161E">
        <w:rPr>
          <w:color w:val="24292E"/>
          <w:sz w:val="24"/>
          <w:szCs w:val="24"/>
          <w:shd w:val="clear" w:color="auto" w:fill="FFFFFF"/>
        </w:rPr>
        <w:t>Neighsyncd:</w:t>
      </w:r>
      <w:r w:rsidR="00FB442D">
        <w:rPr>
          <w:color w:val="24292E"/>
          <w:sz w:val="24"/>
          <w:szCs w:val="24"/>
          <w:shd w:val="clear" w:color="auto" w:fill="FFFFFF"/>
        </w:rPr>
        <w:t xml:space="preserve">  </w:t>
      </w:r>
      <w:r w:rsidR="00D55553">
        <w:rPr>
          <w:color w:val="24292E"/>
          <w:sz w:val="24"/>
          <w:szCs w:val="24"/>
          <w:shd w:val="clear" w:color="auto" w:fill="FFFFFF"/>
        </w:rPr>
        <w:t xml:space="preserve">Listens to neighbor-related netlink events </w:t>
      </w:r>
      <w:r w:rsidR="009F3903">
        <w:rPr>
          <w:color w:val="24292E"/>
          <w:sz w:val="24"/>
          <w:szCs w:val="24"/>
          <w:shd w:val="clear" w:color="auto" w:fill="FFFFFF"/>
        </w:rPr>
        <w:t>triggered by newly discovered neighbors</w:t>
      </w:r>
      <w:r w:rsidR="005055CE">
        <w:rPr>
          <w:color w:val="24292E"/>
          <w:sz w:val="24"/>
          <w:szCs w:val="24"/>
          <w:shd w:val="clear" w:color="auto" w:fill="FFFFFF"/>
        </w:rPr>
        <w:t xml:space="preserve"> as a result of ARP processing</w:t>
      </w:r>
      <w:r w:rsidR="009F3903">
        <w:rPr>
          <w:color w:val="24292E"/>
          <w:sz w:val="24"/>
          <w:szCs w:val="24"/>
          <w:shd w:val="clear" w:color="auto" w:fill="FFFFFF"/>
        </w:rPr>
        <w:t xml:space="preserve">. Attributes such as the mac-address and neighbor’s address-family are handled by this </w:t>
      </w:r>
      <w:r w:rsidR="000D25E5">
        <w:rPr>
          <w:color w:val="24292E"/>
          <w:sz w:val="24"/>
          <w:szCs w:val="24"/>
          <w:shd w:val="clear" w:color="auto" w:fill="FFFFFF"/>
        </w:rPr>
        <w:t>daemon</w:t>
      </w:r>
      <w:r w:rsidR="005055CE">
        <w:rPr>
          <w:color w:val="24292E"/>
          <w:sz w:val="24"/>
          <w:szCs w:val="24"/>
          <w:shd w:val="clear" w:color="auto" w:fill="FFFFFF"/>
        </w:rPr>
        <w:t xml:space="preserve">. </w:t>
      </w:r>
      <w:r w:rsidR="000D25E5">
        <w:rPr>
          <w:color w:val="24292E"/>
          <w:sz w:val="24"/>
          <w:szCs w:val="24"/>
          <w:shd w:val="clear" w:color="auto" w:fill="FFFFFF"/>
        </w:rPr>
        <w:t xml:space="preserve">This state will be eventually used to build the adjacency-table required in the data-plane for L2-rewrite purposes. Once again, </w:t>
      </w:r>
      <w:r w:rsidR="00B727AB">
        <w:rPr>
          <w:color w:val="24292E"/>
          <w:sz w:val="24"/>
          <w:szCs w:val="24"/>
          <w:shd w:val="clear" w:color="auto" w:fill="FFFFFF"/>
        </w:rPr>
        <w:t>all collected state end</w:t>
      </w:r>
      <w:r w:rsidR="005055CE">
        <w:rPr>
          <w:color w:val="24292E"/>
          <w:sz w:val="24"/>
          <w:szCs w:val="24"/>
          <w:shd w:val="clear" w:color="auto" w:fill="FFFFFF"/>
        </w:rPr>
        <w:t>s</w:t>
      </w:r>
      <w:r w:rsidR="00B727AB">
        <w:rPr>
          <w:color w:val="24292E"/>
          <w:sz w:val="24"/>
          <w:szCs w:val="24"/>
          <w:shd w:val="clear" w:color="auto" w:fill="FFFFFF"/>
        </w:rPr>
        <w:t xml:space="preserve"> up being transferred to APPL_DB.</w:t>
      </w:r>
    </w:p>
    <w:p w14:paraId="53F42ED6" w14:textId="77777777" w:rsidR="009F3903" w:rsidRDefault="009F3903" w:rsidP="00F94B5A">
      <w:pPr>
        <w:pStyle w:val="ListParagraph"/>
        <w:spacing w:after="0" w:line="240" w:lineRule="auto"/>
        <w:ind w:left="1080" w:firstLine="0"/>
        <w:jc w:val="both"/>
        <w:rPr>
          <w:color w:val="24292E"/>
          <w:sz w:val="24"/>
          <w:szCs w:val="24"/>
          <w:shd w:val="clear" w:color="auto" w:fill="FFFFFF"/>
        </w:rPr>
      </w:pPr>
    </w:p>
    <w:p w14:paraId="0BB7B765" w14:textId="4A21F77D" w:rsidR="009F3903" w:rsidRPr="009F3903" w:rsidRDefault="00815ED2" w:rsidP="00F94B5A">
      <w:pPr>
        <w:pStyle w:val="ListParagraph"/>
        <w:numPr>
          <w:ilvl w:val="0"/>
          <w:numId w:val="18"/>
        </w:numPr>
        <w:spacing w:after="0" w:line="240" w:lineRule="auto"/>
        <w:jc w:val="both"/>
        <w:rPr>
          <w:color w:val="24292E"/>
          <w:sz w:val="24"/>
          <w:szCs w:val="24"/>
          <w:shd w:val="clear" w:color="auto" w:fill="FFFFFF"/>
        </w:rPr>
      </w:pPr>
      <w:r w:rsidRPr="009F3903">
        <w:rPr>
          <w:color w:val="24292E"/>
          <w:sz w:val="24"/>
          <w:szCs w:val="24"/>
          <w:shd w:val="clear" w:color="auto" w:fill="FFFFFF"/>
        </w:rPr>
        <w:t>Teamsyncd:</w:t>
      </w:r>
      <w:r w:rsidR="009F3903" w:rsidRPr="009F3903">
        <w:rPr>
          <w:color w:val="24292E"/>
          <w:sz w:val="24"/>
          <w:szCs w:val="24"/>
          <w:shd w:val="clear" w:color="auto" w:fill="FFFFFF"/>
        </w:rPr>
        <w:t xml:space="preserve"> </w:t>
      </w:r>
      <w:r w:rsidRPr="009F3903">
        <w:rPr>
          <w:color w:val="24292E"/>
          <w:sz w:val="24"/>
          <w:szCs w:val="24"/>
          <w:shd w:val="clear" w:color="auto" w:fill="FFFFFF"/>
        </w:rPr>
        <w:t>Previously discussed – running within teamd docker container.</w:t>
      </w:r>
      <w:r w:rsidR="00B727AB">
        <w:rPr>
          <w:color w:val="24292E"/>
          <w:sz w:val="24"/>
          <w:szCs w:val="24"/>
          <w:shd w:val="clear" w:color="auto" w:fill="FFFFFF"/>
        </w:rPr>
        <w:t xml:space="preserve"> </w:t>
      </w:r>
      <w:r w:rsidR="00796887">
        <w:rPr>
          <w:color w:val="24292E"/>
          <w:sz w:val="24"/>
          <w:szCs w:val="24"/>
          <w:shd w:val="clear" w:color="auto" w:fill="FFFFFF"/>
        </w:rPr>
        <w:t xml:space="preserve">As in the previous cases, obtained state </w:t>
      </w:r>
      <w:r w:rsidR="00B727AB">
        <w:rPr>
          <w:color w:val="24292E"/>
          <w:sz w:val="24"/>
          <w:szCs w:val="24"/>
          <w:shd w:val="clear" w:color="auto" w:fill="FFFFFF"/>
        </w:rPr>
        <w:t>is pushed into APPL_DB</w:t>
      </w:r>
      <w:r w:rsidR="00796887">
        <w:rPr>
          <w:color w:val="24292E"/>
          <w:sz w:val="24"/>
          <w:szCs w:val="24"/>
          <w:shd w:val="clear" w:color="auto" w:fill="FFFFFF"/>
        </w:rPr>
        <w:t>.</w:t>
      </w:r>
    </w:p>
    <w:p w14:paraId="2B1756EE" w14:textId="77777777" w:rsidR="009F3903" w:rsidRDefault="009F3903" w:rsidP="00F94B5A">
      <w:pPr>
        <w:pStyle w:val="ListParagraph"/>
        <w:spacing w:after="0" w:line="240" w:lineRule="auto"/>
        <w:ind w:left="1080" w:firstLine="0"/>
        <w:jc w:val="both"/>
        <w:rPr>
          <w:color w:val="24292E"/>
          <w:sz w:val="24"/>
          <w:szCs w:val="24"/>
          <w:shd w:val="clear" w:color="auto" w:fill="FFFFFF"/>
        </w:rPr>
      </w:pPr>
    </w:p>
    <w:p w14:paraId="377323CA" w14:textId="3CF2D9F8" w:rsidR="00F94B5A" w:rsidRDefault="00815ED2" w:rsidP="00F94B5A">
      <w:pPr>
        <w:pStyle w:val="ListParagraph"/>
        <w:numPr>
          <w:ilvl w:val="0"/>
          <w:numId w:val="18"/>
        </w:numPr>
        <w:spacing w:after="0" w:line="240" w:lineRule="auto"/>
        <w:jc w:val="both"/>
        <w:rPr>
          <w:rFonts w:cstheme="minorHAnsi"/>
          <w:color w:val="24292E"/>
          <w:sz w:val="24"/>
          <w:szCs w:val="24"/>
          <w:shd w:val="clear" w:color="auto" w:fill="FFFFFF"/>
        </w:rPr>
      </w:pPr>
      <w:r w:rsidRPr="0085161E">
        <w:rPr>
          <w:color w:val="24292E"/>
          <w:sz w:val="24"/>
          <w:szCs w:val="24"/>
          <w:shd w:val="clear" w:color="auto" w:fill="FFFFFF"/>
        </w:rPr>
        <w:lastRenderedPageBreak/>
        <w:t xml:space="preserve">Fpmsyncd: </w:t>
      </w:r>
      <w:r w:rsidRPr="009F3903">
        <w:rPr>
          <w:color w:val="24292E"/>
          <w:sz w:val="24"/>
          <w:szCs w:val="24"/>
          <w:shd w:val="clear" w:color="auto" w:fill="FFFFFF"/>
        </w:rPr>
        <w:t>Previou</w:t>
      </w:r>
      <w:r w:rsidR="00A03DA4">
        <w:rPr>
          <w:color w:val="24292E"/>
          <w:sz w:val="24"/>
          <w:szCs w:val="24"/>
          <w:shd w:val="clear" w:color="auto" w:fill="FFFFFF"/>
        </w:rPr>
        <w:t>sly discussed -- running within</w:t>
      </w:r>
      <w:r w:rsidRPr="009F3903">
        <w:rPr>
          <w:color w:val="24292E"/>
          <w:sz w:val="24"/>
          <w:szCs w:val="24"/>
          <w:shd w:val="clear" w:color="auto" w:fill="FFFFFF"/>
        </w:rPr>
        <w:t xml:space="preserve"> bgp docker container.</w:t>
      </w:r>
      <w:r w:rsidR="00B727AB">
        <w:rPr>
          <w:color w:val="24292E"/>
          <w:sz w:val="24"/>
          <w:szCs w:val="24"/>
          <w:shd w:val="clear" w:color="auto" w:fill="FFFFFF"/>
        </w:rPr>
        <w:t xml:space="preserve"> </w:t>
      </w:r>
      <w:r w:rsidR="00796887">
        <w:rPr>
          <w:color w:val="24292E"/>
          <w:sz w:val="24"/>
          <w:szCs w:val="24"/>
          <w:shd w:val="clear" w:color="auto" w:fill="FFFFFF"/>
        </w:rPr>
        <w:t xml:space="preserve">Again, </w:t>
      </w:r>
      <w:r w:rsidR="00796887" w:rsidRPr="004D0F5E">
        <w:rPr>
          <w:rFonts w:cstheme="minorHAnsi"/>
          <w:color w:val="24292E"/>
          <w:sz w:val="24"/>
          <w:szCs w:val="24"/>
          <w:shd w:val="clear" w:color="auto" w:fill="FFFFFF"/>
        </w:rPr>
        <w:t>collected s</w:t>
      </w:r>
      <w:r w:rsidR="00B727AB" w:rsidRPr="004D0F5E">
        <w:rPr>
          <w:rFonts w:cstheme="minorHAnsi"/>
          <w:color w:val="24292E"/>
          <w:sz w:val="24"/>
          <w:szCs w:val="24"/>
          <w:shd w:val="clear" w:color="auto" w:fill="FFFFFF"/>
        </w:rPr>
        <w:t xml:space="preserve">tate is </w:t>
      </w:r>
      <w:r w:rsidR="005055CE" w:rsidRPr="004D0F5E">
        <w:rPr>
          <w:rFonts w:cstheme="minorHAnsi"/>
          <w:color w:val="24292E"/>
          <w:sz w:val="24"/>
          <w:szCs w:val="24"/>
          <w:shd w:val="clear" w:color="auto" w:fill="FFFFFF"/>
        </w:rPr>
        <w:t>injected</w:t>
      </w:r>
      <w:r w:rsidR="00B727AB" w:rsidRPr="004D0F5E">
        <w:rPr>
          <w:rFonts w:cstheme="minorHAnsi"/>
          <w:color w:val="24292E"/>
          <w:sz w:val="24"/>
          <w:szCs w:val="24"/>
          <w:shd w:val="clear" w:color="auto" w:fill="FFFFFF"/>
        </w:rPr>
        <w:t xml:space="preserve"> into APPL_DB.</w:t>
      </w:r>
    </w:p>
    <w:p w14:paraId="74A39B03" w14:textId="77777777" w:rsidR="00F94B5A" w:rsidRPr="00F94B5A" w:rsidRDefault="00F94B5A" w:rsidP="00F94B5A">
      <w:pPr>
        <w:pStyle w:val="ListParagraph"/>
        <w:spacing w:after="0" w:line="240" w:lineRule="auto"/>
        <w:rPr>
          <w:rFonts w:cstheme="minorHAnsi"/>
          <w:color w:val="24292E"/>
          <w:sz w:val="24"/>
          <w:szCs w:val="24"/>
          <w:shd w:val="clear" w:color="auto" w:fill="FFFFFF"/>
        </w:rPr>
      </w:pPr>
    </w:p>
    <w:p w14:paraId="4BA0D8A2" w14:textId="510CDF9F" w:rsidR="00F94B5A" w:rsidRPr="00F94B5A" w:rsidRDefault="00F94B5A" w:rsidP="00F94B5A">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Lldp_syncd: Also previously discussed – running within lldp docker container.</w:t>
      </w:r>
    </w:p>
    <w:p w14:paraId="1653DE04" w14:textId="77777777" w:rsidR="00F94B5A" w:rsidRPr="00F94B5A" w:rsidRDefault="00F94B5A" w:rsidP="00F94B5A">
      <w:pPr>
        <w:jc w:val="both"/>
        <w:rPr>
          <w:rFonts w:cstheme="minorHAnsi"/>
          <w:color w:val="24292E"/>
          <w:shd w:val="clear" w:color="auto" w:fill="FFFFFF"/>
        </w:rPr>
      </w:pPr>
    </w:p>
    <w:p w14:paraId="65F07A5F" w14:textId="26AF636B" w:rsidR="009F3903" w:rsidRPr="004D0F5E" w:rsidRDefault="00050122" w:rsidP="00050122">
      <w:pPr>
        <w:jc w:val="both"/>
        <w:rPr>
          <w:rFonts w:asciiTheme="minorHAnsi" w:hAnsiTheme="minorHAnsi" w:cstheme="minorHAnsi"/>
          <w:color w:val="24292E"/>
          <w:shd w:val="clear" w:color="auto" w:fill="FFFFFF"/>
        </w:rPr>
      </w:pPr>
      <w:r w:rsidRPr="004D0F5E">
        <w:rPr>
          <w:rFonts w:asciiTheme="minorHAnsi" w:hAnsiTheme="minorHAnsi" w:cstheme="minorHAnsi"/>
          <w:color w:val="24292E"/>
          <w:shd w:val="clear" w:color="auto" w:fill="FFFFFF"/>
        </w:rPr>
        <w:t xml:space="preserve">The above processes </w:t>
      </w:r>
      <w:r w:rsidR="004D0F5E" w:rsidRPr="004D0F5E">
        <w:rPr>
          <w:rFonts w:asciiTheme="minorHAnsi" w:hAnsiTheme="minorHAnsi" w:cstheme="minorHAnsi"/>
          <w:color w:val="24292E"/>
          <w:shd w:val="clear" w:color="auto" w:fill="FFFFFF"/>
        </w:rPr>
        <w:t xml:space="preserve">clearly </w:t>
      </w:r>
      <w:r w:rsidRPr="004D0F5E">
        <w:rPr>
          <w:rFonts w:asciiTheme="minorHAnsi" w:hAnsiTheme="minorHAnsi" w:cstheme="minorHAnsi"/>
          <w:color w:val="24292E"/>
          <w:shd w:val="clear" w:color="auto" w:fill="FFFFFF"/>
        </w:rPr>
        <w:t xml:space="preserve">act as </w:t>
      </w:r>
      <w:r w:rsidR="004D0F5E">
        <w:rPr>
          <w:rFonts w:asciiTheme="minorHAnsi" w:hAnsiTheme="minorHAnsi" w:cstheme="minorHAnsi"/>
          <w:color w:val="24292E"/>
          <w:shd w:val="clear" w:color="auto" w:fill="FFFFFF"/>
        </w:rPr>
        <w:t xml:space="preserve">state </w:t>
      </w:r>
      <w:r w:rsidRPr="004D0F5E">
        <w:rPr>
          <w:rFonts w:asciiTheme="minorHAnsi" w:hAnsiTheme="minorHAnsi" w:cstheme="minorHAnsi"/>
          <w:color w:val="24292E"/>
          <w:shd w:val="clear" w:color="auto" w:fill="FFFFFF"/>
        </w:rPr>
        <w:t xml:space="preserve">producers as they </w:t>
      </w:r>
      <w:r w:rsidR="004C28D1">
        <w:rPr>
          <w:rFonts w:asciiTheme="minorHAnsi" w:hAnsiTheme="minorHAnsi" w:cstheme="minorHAnsi"/>
          <w:color w:val="24292E"/>
          <w:shd w:val="clear" w:color="auto" w:fill="FFFFFF"/>
        </w:rPr>
        <w:t>inject</w:t>
      </w:r>
      <w:r w:rsidRPr="004D0F5E">
        <w:rPr>
          <w:rFonts w:asciiTheme="minorHAnsi" w:hAnsiTheme="minorHAnsi" w:cstheme="minorHAnsi"/>
          <w:color w:val="24292E"/>
          <w:shd w:val="clear" w:color="auto" w:fill="FFFFFF"/>
        </w:rPr>
        <w:t xml:space="preserve"> </w:t>
      </w:r>
      <w:r w:rsidR="004D0F5E">
        <w:rPr>
          <w:rFonts w:asciiTheme="minorHAnsi" w:hAnsiTheme="minorHAnsi" w:cstheme="minorHAnsi"/>
          <w:color w:val="24292E"/>
          <w:shd w:val="clear" w:color="auto" w:fill="FFFFFF"/>
        </w:rPr>
        <w:t>information</w:t>
      </w:r>
      <w:r w:rsidRPr="004D0F5E">
        <w:rPr>
          <w:rFonts w:asciiTheme="minorHAnsi" w:hAnsiTheme="minorHAnsi" w:cstheme="minorHAnsi"/>
          <w:color w:val="24292E"/>
          <w:shd w:val="clear" w:color="auto" w:fill="FFFFFF"/>
        </w:rPr>
        <w:t xml:space="preserve"> into the </w:t>
      </w:r>
      <w:r w:rsidR="004D0F5E" w:rsidRPr="004D0F5E">
        <w:rPr>
          <w:rFonts w:asciiTheme="minorHAnsi" w:hAnsiTheme="minorHAnsi" w:cstheme="minorHAnsi"/>
          <w:color w:val="24292E"/>
          <w:shd w:val="clear" w:color="auto" w:fill="FFFFFF"/>
        </w:rPr>
        <w:t>publisher-subscriber pipeline represented by the redis</w:t>
      </w:r>
      <w:r w:rsidR="004C28D1">
        <w:rPr>
          <w:rFonts w:asciiTheme="minorHAnsi" w:hAnsiTheme="minorHAnsi" w:cstheme="minorHAnsi"/>
          <w:color w:val="24292E"/>
          <w:shd w:val="clear" w:color="auto" w:fill="FFFFFF"/>
        </w:rPr>
        <w:t>-</w:t>
      </w:r>
      <w:r w:rsidR="00780ABC">
        <w:rPr>
          <w:rFonts w:asciiTheme="minorHAnsi" w:hAnsiTheme="minorHAnsi" w:cstheme="minorHAnsi"/>
          <w:color w:val="24292E"/>
          <w:shd w:val="clear" w:color="auto" w:fill="FFFFFF"/>
        </w:rPr>
        <w:t>engine</w:t>
      </w:r>
      <w:r w:rsidR="004D0F5E" w:rsidRPr="004D0F5E">
        <w:rPr>
          <w:rFonts w:asciiTheme="minorHAnsi" w:hAnsiTheme="minorHAnsi" w:cstheme="minorHAnsi"/>
          <w:color w:val="24292E"/>
          <w:shd w:val="clear" w:color="auto" w:fill="FFFFFF"/>
        </w:rPr>
        <w:t xml:space="preserve">. But obviously, there must be another set of processes acting as subscribers willing to consume </w:t>
      </w:r>
      <w:r w:rsidR="004D0F5E">
        <w:rPr>
          <w:rFonts w:asciiTheme="minorHAnsi" w:hAnsiTheme="minorHAnsi" w:cstheme="minorHAnsi"/>
          <w:color w:val="24292E"/>
          <w:shd w:val="clear" w:color="auto" w:fill="FFFFFF"/>
        </w:rPr>
        <w:t xml:space="preserve">and redistribute </w:t>
      </w:r>
      <w:r w:rsidR="00780ABC">
        <w:rPr>
          <w:rFonts w:asciiTheme="minorHAnsi" w:hAnsiTheme="minorHAnsi" w:cstheme="minorHAnsi"/>
          <w:color w:val="24292E"/>
          <w:shd w:val="clear" w:color="auto" w:fill="FFFFFF"/>
        </w:rPr>
        <w:t>all this incoming state. This</w:t>
      </w:r>
      <w:r w:rsidR="004D0F5E" w:rsidRPr="004D0F5E">
        <w:rPr>
          <w:rFonts w:asciiTheme="minorHAnsi" w:hAnsiTheme="minorHAnsi" w:cstheme="minorHAnsi"/>
          <w:color w:val="24292E"/>
          <w:shd w:val="clear" w:color="auto" w:fill="FFFFFF"/>
        </w:rPr>
        <w:t xml:space="preserve"> is precisely the case of the following daemons:</w:t>
      </w:r>
    </w:p>
    <w:p w14:paraId="1966F43C" w14:textId="77777777" w:rsidR="004D0F5E" w:rsidRPr="004D0F5E" w:rsidRDefault="004D0F5E" w:rsidP="00050122">
      <w:pPr>
        <w:jc w:val="both"/>
        <w:rPr>
          <w:rFonts w:asciiTheme="minorHAnsi" w:hAnsiTheme="minorHAnsi" w:cstheme="minorHAnsi"/>
          <w:color w:val="24292E"/>
          <w:shd w:val="clear" w:color="auto" w:fill="FFFFFF"/>
        </w:rPr>
      </w:pPr>
    </w:p>
    <w:p w14:paraId="3A19E9EA" w14:textId="46E8EDA7" w:rsidR="004D0F5E" w:rsidRDefault="004D0F5E" w:rsidP="00780ABC">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Orchagent: </w:t>
      </w:r>
      <w:r w:rsidR="00DD3F4F">
        <w:rPr>
          <w:rFonts w:cstheme="minorHAnsi"/>
          <w:color w:val="24292E"/>
          <w:sz w:val="24"/>
          <w:szCs w:val="24"/>
          <w:shd w:val="clear" w:color="auto" w:fill="FFFFFF"/>
        </w:rPr>
        <w:t>T</w:t>
      </w:r>
      <w:r>
        <w:rPr>
          <w:rFonts w:cstheme="minorHAnsi"/>
          <w:color w:val="24292E"/>
          <w:sz w:val="24"/>
          <w:szCs w:val="24"/>
          <w:shd w:val="clear" w:color="auto" w:fill="FFFFFF"/>
        </w:rPr>
        <w:t xml:space="preserve">he most </w:t>
      </w:r>
      <w:r w:rsidR="00DD3F4F">
        <w:rPr>
          <w:rFonts w:cstheme="minorHAnsi"/>
          <w:color w:val="24292E"/>
          <w:sz w:val="24"/>
          <w:szCs w:val="24"/>
          <w:shd w:val="clear" w:color="auto" w:fill="FFFFFF"/>
        </w:rPr>
        <w:t>critical</w:t>
      </w:r>
      <w:r>
        <w:rPr>
          <w:rFonts w:cstheme="minorHAnsi"/>
          <w:color w:val="24292E"/>
          <w:sz w:val="24"/>
          <w:szCs w:val="24"/>
          <w:shd w:val="clear" w:color="auto" w:fill="FFFFFF"/>
        </w:rPr>
        <w:t xml:space="preserve"> component in the Swss subsystem. Orchagent contains logic to extract all the relevant state injected by *syncd daemons, process and massage this information accordingly, and finally push</w:t>
      </w:r>
      <w:r w:rsidR="00780ABC">
        <w:rPr>
          <w:rFonts w:cstheme="minorHAnsi"/>
          <w:color w:val="24292E"/>
          <w:sz w:val="24"/>
          <w:szCs w:val="24"/>
          <w:shd w:val="clear" w:color="auto" w:fill="FFFFFF"/>
        </w:rPr>
        <w:t xml:space="preserve"> it</w:t>
      </w:r>
      <w:r>
        <w:rPr>
          <w:rFonts w:cstheme="minorHAnsi"/>
          <w:color w:val="24292E"/>
          <w:sz w:val="24"/>
          <w:szCs w:val="24"/>
          <w:shd w:val="clear" w:color="auto" w:fill="FFFFFF"/>
        </w:rPr>
        <w:t xml:space="preserve"> towards its so</w:t>
      </w:r>
      <w:r w:rsidR="00780ABC">
        <w:rPr>
          <w:rFonts w:cstheme="minorHAnsi"/>
          <w:color w:val="24292E"/>
          <w:sz w:val="24"/>
          <w:szCs w:val="24"/>
          <w:shd w:val="clear" w:color="auto" w:fill="FFFFFF"/>
        </w:rPr>
        <w:t>uth-bound interface. This south-bound interface is yet again another database within the redis-engine (ASIC_DB), so as we can see, Orchagent operates both as a consumer (</w:t>
      </w:r>
      <w:r w:rsidR="00762DAD">
        <w:rPr>
          <w:rFonts w:cstheme="minorHAnsi"/>
          <w:color w:val="24292E"/>
          <w:sz w:val="24"/>
          <w:szCs w:val="24"/>
          <w:shd w:val="clear" w:color="auto" w:fill="FFFFFF"/>
        </w:rPr>
        <w:t xml:space="preserve">for example for </w:t>
      </w:r>
      <w:r w:rsidR="00780ABC">
        <w:rPr>
          <w:rFonts w:cstheme="minorHAnsi"/>
          <w:color w:val="24292E"/>
          <w:sz w:val="24"/>
          <w:szCs w:val="24"/>
          <w:shd w:val="clear" w:color="auto" w:fill="FFFFFF"/>
        </w:rPr>
        <w:t>state coming from APP</w:t>
      </w:r>
      <w:r w:rsidR="004C28D1">
        <w:rPr>
          <w:rFonts w:cstheme="minorHAnsi"/>
          <w:color w:val="24292E"/>
          <w:sz w:val="24"/>
          <w:szCs w:val="24"/>
          <w:shd w:val="clear" w:color="auto" w:fill="FFFFFF"/>
        </w:rPr>
        <w:t>L</w:t>
      </w:r>
      <w:r w:rsidR="00780ABC">
        <w:rPr>
          <w:rFonts w:cstheme="minorHAnsi"/>
          <w:color w:val="24292E"/>
          <w:sz w:val="24"/>
          <w:szCs w:val="24"/>
          <w:shd w:val="clear" w:color="auto" w:fill="FFFFFF"/>
        </w:rPr>
        <w:t>_DB)</w:t>
      </w:r>
      <w:r w:rsidR="00762DAD">
        <w:rPr>
          <w:rFonts w:cstheme="minorHAnsi"/>
          <w:color w:val="24292E"/>
          <w:sz w:val="24"/>
          <w:szCs w:val="24"/>
          <w:shd w:val="clear" w:color="auto" w:fill="FFFFFF"/>
        </w:rPr>
        <w:t>,</w:t>
      </w:r>
      <w:r w:rsidR="00780ABC">
        <w:rPr>
          <w:rFonts w:cstheme="minorHAnsi"/>
          <w:color w:val="24292E"/>
          <w:sz w:val="24"/>
          <w:szCs w:val="24"/>
          <w:shd w:val="clear" w:color="auto" w:fill="FFFFFF"/>
        </w:rPr>
        <w:t xml:space="preserve"> and </w:t>
      </w:r>
      <w:r w:rsidR="00762DAD">
        <w:rPr>
          <w:rFonts w:cstheme="minorHAnsi"/>
          <w:color w:val="24292E"/>
          <w:sz w:val="24"/>
          <w:szCs w:val="24"/>
          <w:shd w:val="clear" w:color="auto" w:fill="FFFFFF"/>
        </w:rPr>
        <w:t xml:space="preserve">also </w:t>
      </w:r>
      <w:r w:rsidR="00780ABC">
        <w:rPr>
          <w:rFonts w:cstheme="minorHAnsi"/>
          <w:color w:val="24292E"/>
          <w:sz w:val="24"/>
          <w:szCs w:val="24"/>
          <w:shd w:val="clear" w:color="auto" w:fill="FFFFFF"/>
        </w:rPr>
        <w:t>as a producer (for state being pushed into ASIC_DB).</w:t>
      </w:r>
    </w:p>
    <w:p w14:paraId="79EF7BB0" w14:textId="77777777" w:rsidR="000D25E5" w:rsidRDefault="000D25E5" w:rsidP="000D25E5">
      <w:pPr>
        <w:pStyle w:val="ListParagraph"/>
        <w:spacing w:line="240" w:lineRule="auto"/>
        <w:ind w:left="1080" w:firstLine="0"/>
        <w:jc w:val="both"/>
        <w:rPr>
          <w:rFonts w:cstheme="minorHAnsi"/>
          <w:color w:val="24292E"/>
          <w:sz w:val="24"/>
          <w:szCs w:val="24"/>
          <w:shd w:val="clear" w:color="auto" w:fill="FFFFFF"/>
        </w:rPr>
      </w:pPr>
    </w:p>
    <w:p w14:paraId="3ED6EFD2" w14:textId="067F306A" w:rsidR="000D25E5" w:rsidRPr="000D25E5" w:rsidRDefault="00780ABC" w:rsidP="000D25E5">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IntfMgrd:</w:t>
      </w:r>
      <w:r w:rsidR="000D25E5">
        <w:rPr>
          <w:rFonts w:cstheme="minorHAnsi"/>
          <w:color w:val="24292E"/>
          <w:sz w:val="24"/>
          <w:szCs w:val="24"/>
          <w:shd w:val="clear" w:color="auto" w:fill="FFFFFF"/>
        </w:rPr>
        <w:t xml:space="preserve"> Reacts to state </w:t>
      </w:r>
      <w:r w:rsidR="00B75384">
        <w:rPr>
          <w:rFonts w:cstheme="minorHAnsi"/>
          <w:color w:val="24292E"/>
          <w:sz w:val="24"/>
          <w:szCs w:val="24"/>
          <w:shd w:val="clear" w:color="auto" w:fill="FFFFFF"/>
        </w:rPr>
        <w:t>arriving</w:t>
      </w:r>
      <w:r w:rsidR="000D25E5">
        <w:rPr>
          <w:rFonts w:cstheme="minorHAnsi"/>
          <w:color w:val="24292E"/>
          <w:sz w:val="24"/>
          <w:szCs w:val="24"/>
          <w:shd w:val="clear" w:color="auto" w:fill="FFFFFF"/>
        </w:rPr>
        <w:t xml:space="preserve"> from APPL_DB, CONFIG_DB and STATE_DB</w:t>
      </w:r>
      <w:r w:rsidR="00DB3325">
        <w:rPr>
          <w:rFonts w:cstheme="minorHAnsi"/>
          <w:color w:val="24292E"/>
          <w:sz w:val="24"/>
          <w:szCs w:val="24"/>
          <w:shd w:val="clear" w:color="auto" w:fill="FFFFFF"/>
        </w:rPr>
        <w:t xml:space="preserve"> to </w:t>
      </w:r>
      <w:r w:rsidR="00D7723F">
        <w:rPr>
          <w:rFonts w:cstheme="minorHAnsi"/>
          <w:color w:val="24292E"/>
          <w:sz w:val="24"/>
          <w:szCs w:val="24"/>
          <w:shd w:val="clear" w:color="auto" w:fill="FFFFFF"/>
        </w:rPr>
        <w:t xml:space="preserve"> configure </w:t>
      </w:r>
      <w:r w:rsidR="000D25E5">
        <w:rPr>
          <w:rFonts w:cstheme="minorHAnsi"/>
          <w:color w:val="24292E"/>
          <w:sz w:val="24"/>
          <w:szCs w:val="24"/>
          <w:shd w:val="clear" w:color="auto" w:fill="FFFFFF"/>
        </w:rPr>
        <w:t xml:space="preserve">interfaces in the linux </w:t>
      </w:r>
      <w:r w:rsidR="00DB3325">
        <w:rPr>
          <w:rFonts w:cstheme="minorHAnsi"/>
          <w:color w:val="24292E"/>
          <w:sz w:val="24"/>
          <w:szCs w:val="24"/>
          <w:shd w:val="clear" w:color="auto" w:fill="FFFFFF"/>
        </w:rPr>
        <w:t>kernel</w:t>
      </w:r>
      <w:r w:rsidR="000D25E5">
        <w:rPr>
          <w:rFonts w:cstheme="minorHAnsi"/>
          <w:color w:val="24292E"/>
          <w:sz w:val="24"/>
          <w:szCs w:val="24"/>
          <w:shd w:val="clear" w:color="auto" w:fill="FFFFFF"/>
        </w:rPr>
        <w:t>. This step is only accomplish</w:t>
      </w:r>
      <w:r w:rsidR="00B75384">
        <w:rPr>
          <w:rFonts w:cstheme="minorHAnsi"/>
          <w:color w:val="24292E"/>
          <w:sz w:val="24"/>
          <w:szCs w:val="24"/>
          <w:shd w:val="clear" w:color="auto" w:fill="FFFFFF"/>
        </w:rPr>
        <w:t>ed</w:t>
      </w:r>
      <w:r w:rsidR="000D25E5">
        <w:rPr>
          <w:rFonts w:cstheme="minorHAnsi"/>
          <w:color w:val="24292E"/>
          <w:sz w:val="24"/>
          <w:szCs w:val="24"/>
          <w:shd w:val="clear" w:color="auto" w:fill="FFFFFF"/>
        </w:rPr>
        <w:t xml:space="preserve"> if there is no conflicting or inconsistent state within any of the databases being monitored. Refer to </w:t>
      </w:r>
      <w:r w:rsidR="00B75384">
        <w:rPr>
          <w:rFonts w:cstheme="minorHAnsi"/>
          <w:color w:val="24292E"/>
          <w:sz w:val="24"/>
          <w:szCs w:val="24"/>
          <w:shd w:val="clear" w:color="auto" w:fill="FFFFFF"/>
        </w:rPr>
        <w:t xml:space="preserve">the above </w:t>
      </w:r>
      <w:r w:rsidR="000D25E5">
        <w:rPr>
          <w:rFonts w:cstheme="minorHAnsi"/>
          <w:color w:val="24292E"/>
          <w:sz w:val="24"/>
          <w:szCs w:val="24"/>
          <w:shd w:val="clear" w:color="auto" w:fill="FFFFFF"/>
        </w:rPr>
        <w:t>database-c</w:t>
      </w:r>
      <w:r w:rsidR="00C62D2C">
        <w:rPr>
          <w:rFonts w:cstheme="minorHAnsi"/>
          <w:color w:val="24292E"/>
          <w:sz w:val="24"/>
          <w:szCs w:val="24"/>
          <w:shd w:val="clear" w:color="auto" w:fill="FFFFFF"/>
        </w:rPr>
        <w:t>ontainer section for examples of this undesired behavior.</w:t>
      </w:r>
    </w:p>
    <w:p w14:paraId="667E6C0E" w14:textId="77777777" w:rsidR="000D25E5" w:rsidRDefault="000D25E5" w:rsidP="000D25E5">
      <w:pPr>
        <w:pStyle w:val="ListParagraph"/>
        <w:spacing w:line="240" w:lineRule="auto"/>
        <w:ind w:left="1080" w:firstLine="0"/>
        <w:jc w:val="both"/>
        <w:rPr>
          <w:rFonts w:cstheme="minorHAnsi"/>
          <w:color w:val="24292E"/>
          <w:sz w:val="24"/>
          <w:szCs w:val="24"/>
          <w:shd w:val="clear" w:color="auto" w:fill="FFFFFF"/>
        </w:rPr>
      </w:pPr>
    </w:p>
    <w:p w14:paraId="07D28F3E" w14:textId="41DD81FE" w:rsidR="00BC4172" w:rsidRPr="004D0F5E" w:rsidRDefault="000D25E5" w:rsidP="004D0F5E">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VlanMgrd: </w:t>
      </w:r>
      <w:r w:rsidR="00DB3325">
        <w:rPr>
          <w:rFonts w:cstheme="minorHAnsi"/>
          <w:color w:val="24292E"/>
          <w:sz w:val="24"/>
          <w:szCs w:val="24"/>
          <w:shd w:val="clear" w:color="auto" w:fill="FFFFFF"/>
        </w:rPr>
        <w:t xml:space="preserve">Reacts to state arriving from APPL_DB, CONFIG_DB and STATE_DB </w:t>
      </w:r>
      <w:r w:rsidR="00F51778">
        <w:rPr>
          <w:rFonts w:cstheme="minorHAnsi"/>
          <w:color w:val="24292E"/>
          <w:sz w:val="24"/>
          <w:szCs w:val="24"/>
          <w:shd w:val="clear" w:color="auto" w:fill="FFFFFF"/>
        </w:rPr>
        <w:t xml:space="preserve">to </w:t>
      </w:r>
      <w:r w:rsidR="00DB3325">
        <w:rPr>
          <w:rFonts w:cstheme="minorHAnsi"/>
          <w:color w:val="24292E"/>
          <w:sz w:val="24"/>
          <w:szCs w:val="24"/>
          <w:shd w:val="clear" w:color="auto" w:fill="FFFFFF"/>
        </w:rPr>
        <w:t>configure vlan-interfaces in the linux kernel. As in IntfMgrd</w:t>
      </w:r>
      <w:r w:rsidR="00C2352D">
        <w:rPr>
          <w:rFonts w:cstheme="minorHAnsi"/>
          <w:color w:val="24292E"/>
          <w:sz w:val="24"/>
          <w:szCs w:val="24"/>
          <w:shd w:val="clear" w:color="auto" w:fill="FFFFFF"/>
        </w:rPr>
        <w:t>’s</w:t>
      </w:r>
      <w:r w:rsidR="00DB3325">
        <w:rPr>
          <w:rFonts w:cstheme="minorHAnsi"/>
          <w:color w:val="24292E"/>
          <w:sz w:val="24"/>
          <w:szCs w:val="24"/>
          <w:shd w:val="clear" w:color="auto" w:fill="FFFFFF"/>
        </w:rPr>
        <w:t xml:space="preserve"> case, this step will be only attempted if there is no dependent state</w:t>
      </w:r>
      <w:r w:rsidR="00FF1834">
        <w:rPr>
          <w:rFonts w:cstheme="minorHAnsi"/>
          <w:color w:val="24292E"/>
          <w:sz w:val="24"/>
          <w:szCs w:val="24"/>
          <w:shd w:val="clear" w:color="auto" w:fill="FFFFFF"/>
        </w:rPr>
        <w:t>/conditions</w:t>
      </w:r>
      <w:r w:rsidR="00DB3325">
        <w:rPr>
          <w:rFonts w:cstheme="minorHAnsi"/>
          <w:color w:val="24292E"/>
          <w:sz w:val="24"/>
          <w:szCs w:val="24"/>
          <w:shd w:val="clear" w:color="auto" w:fill="FFFFFF"/>
        </w:rPr>
        <w:t xml:space="preserve"> being unmet.</w:t>
      </w:r>
    </w:p>
    <w:p w14:paraId="08740FD1" w14:textId="77777777" w:rsidR="00815ED2" w:rsidRPr="00C62D2C" w:rsidRDefault="00815ED2" w:rsidP="00C62D2C"/>
    <w:p w14:paraId="7D924239" w14:textId="77777777" w:rsidR="00D86552" w:rsidRDefault="00D86552" w:rsidP="00787742">
      <w:pPr>
        <w:jc w:val="both"/>
        <w:rPr>
          <w:rFonts w:asciiTheme="minorHAnsi" w:hAnsiTheme="minorHAnsi"/>
          <w:color w:val="24292E"/>
          <w:shd w:val="clear" w:color="auto" w:fill="FFFFFF"/>
        </w:rPr>
      </w:pPr>
    </w:p>
    <w:p w14:paraId="280434E8" w14:textId="499234D0" w:rsidR="00937F53" w:rsidRPr="00520145" w:rsidRDefault="00B75384" w:rsidP="00520145">
      <w:pPr>
        <w:jc w:val="both"/>
        <w:rPr>
          <w:rFonts w:asciiTheme="minorHAnsi" w:hAnsiTheme="minorHAnsi" w:cstheme="minorHAnsi"/>
        </w:rPr>
      </w:pPr>
      <w:r w:rsidRPr="00520145">
        <w:rPr>
          <w:rFonts w:asciiTheme="minorHAnsi" w:hAnsiTheme="minorHAnsi" w:cstheme="minorHAnsi"/>
          <w:b/>
          <w:u w:val="single"/>
        </w:rPr>
        <w:t>Syncd</w:t>
      </w:r>
      <w:r w:rsidR="009F70CE" w:rsidRPr="00520145">
        <w:rPr>
          <w:rFonts w:asciiTheme="minorHAnsi" w:hAnsiTheme="minorHAnsi" w:cstheme="minorHAnsi"/>
          <w:b/>
          <w:u w:val="single"/>
        </w:rPr>
        <w:t xml:space="preserve"> container</w:t>
      </w:r>
      <w:r w:rsidR="009F70CE" w:rsidRPr="00520145">
        <w:rPr>
          <w:rFonts w:asciiTheme="minorHAnsi" w:hAnsiTheme="minorHAnsi" w:cstheme="minorHAnsi"/>
        </w:rPr>
        <w:t>:</w:t>
      </w:r>
      <w:r w:rsidR="00937F53" w:rsidRPr="00520145">
        <w:rPr>
          <w:rFonts w:asciiTheme="minorHAnsi" w:hAnsiTheme="minorHAnsi" w:cstheme="minorHAnsi"/>
        </w:rPr>
        <w:t xml:space="preserve"> In a nutshell, syncd’s container goal is to </w:t>
      </w:r>
      <w:r w:rsidR="00937F53" w:rsidRPr="00520145">
        <w:rPr>
          <w:rFonts w:asciiTheme="minorHAnsi" w:hAnsiTheme="minorHAnsi" w:cstheme="minorHAnsi"/>
          <w:color w:val="24292E"/>
          <w:shd w:val="clear" w:color="auto" w:fill="FFFFFF"/>
        </w:rPr>
        <w:t xml:space="preserve">provide a mechanism to allow the synchronization of the switch’s network state with the switch’s actual </w:t>
      </w:r>
      <w:r w:rsidR="00FF1834">
        <w:rPr>
          <w:rFonts w:asciiTheme="minorHAnsi" w:hAnsiTheme="minorHAnsi" w:cstheme="minorHAnsi"/>
          <w:color w:val="24292E"/>
          <w:shd w:val="clear" w:color="auto" w:fill="FFFFFF"/>
        </w:rPr>
        <w:t>hardware/</w:t>
      </w:r>
      <w:r w:rsidR="00937F53" w:rsidRPr="00520145">
        <w:rPr>
          <w:rFonts w:asciiTheme="minorHAnsi" w:hAnsiTheme="minorHAnsi" w:cstheme="minorHAnsi"/>
          <w:color w:val="24292E"/>
          <w:shd w:val="clear" w:color="auto" w:fill="FFFFFF"/>
        </w:rPr>
        <w:t xml:space="preserve">ASIC. This includes </w:t>
      </w:r>
      <w:r w:rsidR="00026A8E" w:rsidRPr="00520145">
        <w:rPr>
          <w:rFonts w:asciiTheme="minorHAnsi" w:hAnsiTheme="minorHAnsi" w:cstheme="minorHAnsi"/>
          <w:color w:val="24292E"/>
          <w:shd w:val="clear" w:color="auto" w:fill="FFFFFF"/>
        </w:rPr>
        <w:t xml:space="preserve">the </w:t>
      </w:r>
      <w:r w:rsidR="00937F53" w:rsidRPr="00520145">
        <w:rPr>
          <w:rFonts w:asciiTheme="minorHAnsi" w:hAnsiTheme="minorHAnsi" w:cstheme="minorHAnsi"/>
          <w:color w:val="24292E"/>
          <w:shd w:val="clear" w:color="auto" w:fill="FFFFFF"/>
        </w:rPr>
        <w:t xml:space="preserve">initialization, </w:t>
      </w:r>
      <w:r w:rsidR="00026A8E" w:rsidRPr="00520145">
        <w:rPr>
          <w:rFonts w:asciiTheme="minorHAnsi" w:hAnsiTheme="minorHAnsi" w:cstheme="minorHAnsi"/>
          <w:color w:val="24292E"/>
          <w:shd w:val="clear" w:color="auto" w:fill="FFFFFF"/>
        </w:rPr>
        <w:t xml:space="preserve">the </w:t>
      </w:r>
      <w:r w:rsidR="00937F53" w:rsidRPr="00520145">
        <w:rPr>
          <w:rFonts w:asciiTheme="minorHAnsi" w:hAnsiTheme="minorHAnsi" w:cstheme="minorHAnsi"/>
          <w:color w:val="24292E"/>
          <w:shd w:val="clear" w:color="auto" w:fill="FFFFFF"/>
        </w:rPr>
        <w:t xml:space="preserve">configuration and </w:t>
      </w:r>
      <w:r w:rsidR="00026A8E" w:rsidRPr="00520145">
        <w:rPr>
          <w:rFonts w:asciiTheme="minorHAnsi" w:hAnsiTheme="minorHAnsi" w:cstheme="minorHAnsi"/>
          <w:color w:val="24292E"/>
          <w:shd w:val="clear" w:color="auto" w:fill="FFFFFF"/>
        </w:rPr>
        <w:t xml:space="preserve">the collection of the switch’s ASIC </w:t>
      </w:r>
      <w:r w:rsidR="00937F53" w:rsidRPr="00520145">
        <w:rPr>
          <w:rFonts w:asciiTheme="minorHAnsi" w:hAnsiTheme="minorHAnsi" w:cstheme="minorHAnsi"/>
          <w:color w:val="24292E"/>
          <w:shd w:val="clear" w:color="auto" w:fill="FFFFFF"/>
        </w:rPr>
        <w:t>current status</w:t>
      </w:r>
      <w:r w:rsidR="00026A8E" w:rsidRPr="00520145">
        <w:rPr>
          <w:rFonts w:asciiTheme="minorHAnsi" w:hAnsiTheme="minorHAnsi" w:cstheme="minorHAnsi"/>
          <w:color w:val="24292E"/>
          <w:shd w:val="clear" w:color="auto" w:fill="FFFFFF"/>
        </w:rPr>
        <w:t>.</w:t>
      </w:r>
    </w:p>
    <w:p w14:paraId="08EEB51E" w14:textId="4FE34E9A" w:rsidR="009F70CE" w:rsidRPr="00520145" w:rsidRDefault="009F70CE" w:rsidP="00520145">
      <w:pPr>
        <w:shd w:val="clear" w:color="auto" w:fill="FFFFFF"/>
        <w:jc w:val="both"/>
        <w:rPr>
          <w:rFonts w:asciiTheme="minorHAnsi" w:hAnsiTheme="minorHAnsi" w:cstheme="minorHAnsi"/>
        </w:rPr>
      </w:pPr>
    </w:p>
    <w:p w14:paraId="163B1C90" w14:textId="60E0A238" w:rsidR="00220E13" w:rsidRDefault="00520145" w:rsidP="00520145">
      <w:pPr>
        <w:shd w:val="clear" w:color="auto" w:fill="FFFFFF"/>
        <w:jc w:val="both"/>
        <w:rPr>
          <w:rFonts w:asciiTheme="minorHAnsi" w:hAnsiTheme="minorHAnsi" w:cstheme="minorHAnsi"/>
        </w:rPr>
      </w:pPr>
      <w:r>
        <w:rPr>
          <w:rFonts w:asciiTheme="minorHAnsi" w:hAnsiTheme="minorHAnsi" w:cstheme="minorHAnsi"/>
        </w:rPr>
        <w:t xml:space="preserve">These are the main </w:t>
      </w:r>
      <w:r w:rsidR="000045A9">
        <w:rPr>
          <w:rFonts w:asciiTheme="minorHAnsi" w:hAnsiTheme="minorHAnsi" w:cstheme="minorHAnsi"/>
        </w:rPr>
        <w:t xml:space="preserve">logical </w:t>
      </w:r>
      <w:r>
        <w:rPr>
          <w:rFonts w:asciiTheme="minorHAnsi" w:hAnsiTheme="minorHAnsi" w:cstheme="minorHAnsi"/>
        </w:rPr>
        <w:t>components present in syncd container:</w:t>
      </w:r>
    </w:p>
    <w:p w14:paraId="713CD325" w14:textId="457D3112" w:rsidR="00520145" w:rsidRDefault="00520145" w:rsidP="00520145">
      <w:pPr>
        <w:shd w:val="clear" w:color="auto" w:fill="FFFFFF"/>
        <w:jc w:val="both"/>
        <w:rPr>
          <w:rFonts w:asciiTheme="minorHAnsi" w:hAnsiTheme="minorHAnsi" w:cstheme="minorHAnsi"/>
        </w:rPr>
      </w:pPr>
    </w:p>
    <w:p w14:paraId="6ED0587A" w14:textId="41093C4C" w:rsidR="00520145" w:rsidRDefault="00520145" w:rsidP="00517FCB">
      <w:pPr>
        <w:pStyle w:val="ListParagraph"/>
        <w:numPr>
          <w:ilvl w:val="0"/>
          <w:numId w:val="18"/>
        </w:numPr>
        <w:shd w:val="clear" w:color="auto" w:fill="FFFFFF"/>
        <w:spacing w:after="0" w:line="240" w:lineRule="auto"/>
        <w:jc w:val="both"/>
        <w:rPr>
          <w:rFonts w:cstheme="minorHAnsi"/>
          <w:sz w:val="24"/>
          <w:szCs w:val="24"/>
        </w:rPr>
      </w:pPr>
      <w:r w:rsidRPr="00520145">
        <w:rPr>
          <w:rFonts w:cstheme="minorHAnsi"/>
          <w:sz w:val="24"/>
          <w:szCs w:val="24"/>
        </w:rPr>
        <w:t>Syncd</w:t>
      </w:r>
      <w:r w:rsidR="00935CA4">
        <w:rPr>
          <w:rFonts w:cstheme="minorHAnsi"/>
          <w:sz w:val="24"/>
          <w:szCs w:val="24"/>
        </w:rPr>
        <w:t xml:space="preserve">:  Process in charge of executing the synchronization logic mentioned above. </w:t>
      </w:r>
      <w:r w:rsidR="00050F0B">
        <w:rPr>
          <w:rFonts w:cstheme="minorHAnsi"/>
          <w:sz w:val="24"/>
          <w:szCs w:val="24"/>
        </w:rPr>
        <w:t>At compilation time, s</w:t>
      </w:r>
      <w:r w:rsidR="00935CA4">
        <w:rPr>
          <w:rFonts w:cstheme="minorHAnsi"/>
          <w:sz w:val="24"/>
          <w:szCs w:val="24"/>
        </w:rPr>
        <w:t xml:space="preserve">yncd links with the </w:t>
      </w:r>
      <w:r w:rsidR="00517FCB">
        <w:rPr>
          <w:rFonts w:cstheme="minorHAnsi"/>
          <w:sz w:val="24"/>
          <w:szCs w:val="24"/>
        </w:rPr>
        <w:t xml:space="preserve">ASIC SDK library </w:t>
      </w:r>
      <w:r w:rsidR="000045A9">
        <w:rPr>
          <w:rFonts w:cstheme="minorHAnsi"/>
          <w:sz w:val="24"/>
          <w:szCs w:val="24"/>
        </w:rPr>
        <w:t>provided by the hardware-vendor, and injects state to the ASICs by invoking the interfaces provided for such effect. Syncd subscribes to ASIC_DB to receive state from SWSS actors, and at the same time registers as a publisher to push state coming from the hardware.</w:t>
      </w:r>
    </w:p>
    <w:p w14:paraId="5846A0B4" w14:textId="77777777" w:rsidR="00520145" w:rsidRPr="00520145" w:rsidRDefault="00520145" w:rsidP="00517FCB">
      <w:pPr>
        <w:pStyle w:val="ListParagraph"/>
        <w:shd w:val="clear" w:color="auto" w:fill="FFFFFF"/>
        <w:spacing w:after="0" w:line="240" w:lineRule="auto"/>
        <w:ind w:left="1080" w:firstLine="0"/>
        <w:jc w:val="both"/>
        <w:rPr>
          <w:rFonts w:cstheme="minorHAnsi"/>
          <w:sz w:val="24"/>
          <w:szCs w:val="24"/>
        </w:rPr>
      </w:pPr>
    </w:p>
    <w:p w14:paraId="06266D36" w14:textId="16EA5E32" w:rsidR="00517FCB" w:rsidRPr="00517FCB" w:rsidRDefault="00F40078" w:rsidP="00517FCB">
      <w:pPr>
        <w:pStyle w:val="ListParagraph"/>
        <w:numPr>
          <w:ilvl w:val="0"/>
          <w:numId w:val="18"/>
        </w:numPr>
        <w:shd w:val="clear" w:color="auto" w:fill="FFFFFF"/>
        <w:spacing w:after="0" w:line="240" w:lineRule="auto"/>
        <w:jc w:val="both"/>
        <w:rPr>
          <w:rFonts w:cstheme="minorHAnsi"/>
          <w:sz w:val="24"/>
          <w:szCs w:val="24"/>
        </w:rPr>
      </w:pPr>
      <w:r w:rsidRPr="00520145">
        <w:rPr>
          <w:rFonts w:cstheme="minorHAnsi"/>
          <w:color w:val="24292E"/>
          <w:sz w:val="24"/>
          <w:szCs w:val="24"/>
          <w:shd w:val="clear" w:color="auto" w:fill="FFFFFF"/>
        </w:rPr>
        <w:t>SAI API</w:t>
      </w:r>
      <w:r w:rsidR="00220E13" w:rsidRPr="00520145">
        <w:rPr>
          <w:rFonts w:cstheme="minorHAnsi"/>
          <w:color w:val="24292E"/>
          <w:sz w:val="24"/>
          <w:szCs w:val="24"/>
          <w:shd w:val="clear" w:color="auto" w:fill="FFFFFF"/>
        </w:rPr>
        <w:t xml:space="preserve">: </w:t>
      </w:r>
      <w:r w:rsidR="008D7186">
        <w:rPr>
          <w:rFonts w:cstheme="minorHAnsi"/>
          <w:color w:val="24292E"/>
          <w:sz w:val="24"/>
          <w:szCs w:val="24"/>
          <w:shd w:val="clear" w:color="auto" w:fill="FFFFFF"/>
        </w:rPr>
        <w:t xml:space="preserve">The </w:t>
      </w:r>
      <w:r w:rsidRPr="00520145">
        <w:rPr>
          <w:rFonts w:cstheme="minorHAnsi"/>
          <w:color w:val="24292E"/>
          <w:sz w:val="24"/>
          <w:szCs w:val="24"/>
          <w:shd w:val="clear" w:color="auto" w:fill="FFFFFF"/>
        </w:rPr>
        <w:t xml:space="preserve">Switch Abstraction Interface </w:t>
      </w:r>
      <w:r w:rsidR="00954603">
        <w:rPr>
          <w:rFonts w:cstheme="minorHAnsi"/>
          <w:color w:val="24292E"/>
          <w:sz w:val="24"/>
          <w:szCs w:val="24"/>
          <w:shd w:val="clear" w:color="auto" w:fill="FFFFFF"/>
        </w:rPr>
        <w:t xml:space="preserve">(SAI) </w:t>
      </w:r>
      <w:r w:rsidRPr="00520145">
        <w:rPr>
          <w:rFonts w:cstheme="minorHAnsi"/>
          <w:color w:val="24292E"/>
          <w:sz w:val="24"/>
          <w:szCs w:val="24"/>
          <w:shd w:val="clear" w:color="auto" w:fill="FFFFFF"/>
        </w:rPr>
        <w:t xml:space="preserve">defines the API to provide a vendor-independent way of controlling forwarding elements, such as a switching ASIC, an </w:t>
      </w:r>
      <w:r w:rsidRPr="00520145">
        <w:rPr>
          <w:rFonts w:cstheme="minorHAnsi"/>
          <w:color w:val="24292E"/>
          <w:sz w:val="24"/>
          <w:szCs w:val="24"/>
          <w:shd w:val="clear" w:color="auto" w:fill="FFFFFF"/>
        </w:rPr>
        <w:lastRenderedPageBreak/>
        <w:t>NPU or a software switch in a uniform manner.</w:t>
      </w:r>
      <w:r w:rsidR="00517FCB">
        <w:rPr>
          <w:rFonts w:cstheme="minorHAnsi"/>
          <w:color w:val="24292E"/>
          <w:sz w:val="24"/>
          <w:szCs w:val="24"/>
          <w:shd w:val="clear" w:color="auto" w:fill="FFFFFF"/>
        </w:rPr>
        <w:t xml:space="preserve"> </w:t>
      </w:r>
      <w:r w:rsidR="00517FCB" w:rsidRPr="00520145">
        <w:rPr>
          <w:rFonts w:cstheme="minorHAnsi"/>
          <w:color w:val="24292E"/>
          <w:sz w:val="24"/>
          <w:szCs w:val="24"/>
          <w:shd w:val="clear" w:color="auto" w:fill="FFFFFF"/>
        </w:rPr>
        <w:t>Refer to [3] for more details on SAI API.</w:t>
      </w:r>
    </w:p>
    <w:p w14:paraId="37D10BBB" w14:textId="0744F9B7" w:rsidR="00517FCB" w:rsidRPr="00517FCB" w:rsidRDefault="00517FCB" w:rsidP="00517FCB">
      <w:pPr>
        <w:shd w:val="clear" w:color="auto" w:fill="FFFFFF"/>
        <w:jc w:val="both"/>
        <w:rPr>
          <w:rFonts w:cstheme="minorHAnsi"/>
        </w:rPr>
      </w:pPr>
    </w:p>
    <w:p w14:paraId="08DC4638" w14:textId="7208687F" w:rsidR="003E1800" w:rsidRPr="00DB5A48" w:rsidRDefault="00050F0B" w:rsidP="003E1800">
      <w:pPr>
        <w:pStyle w:val="ListParagraph"/>
        <w:numPr>
          <w:ilvl w:val="0"/>
          <w:numId w:val="18"/>
        </w:numPr>
        <w:shd w:val="clear" w:color="auto" w:fill="FFFFFF"/>
        <w:spacing w:after="0" w:line="240" w:lineRule="auto"/>
        <w:jc w:val="both"/>
        <w:rPr>
          <w:rFonts w:cstheme="minorHAnsi"/>
          <w:sz w:val="24"/>
          <w:szCs w:val="24"/>
        </w:rPr>
      </w:pPr>
      <w:r>
        <w:rPr>
          <w:rFonts w:cstheme="minorHAnsi"/>
          <w:color w:val="24292E"/>
          <w:sz w:val="24"/>
          <w:szCs w:val="24"/>
          <w:shd w:val="clear" w:color="auto" w:fill="FFFFFF"/>
        </w:rPr>
        <w:t xml:space="preserve">ASIC SDK: Hardware vendors are expected to provide a </w:t>
      </w:r>
      <w:r w:rsidR="00517FCB">
        <w:rPr>
          <w:rFonts w:cstheme="minorHAnsi"/>
          <w:color w:val="24292E"/>
          <w:sz w:val="24"/>
          <w:szCs w:val="24"/>
          <w:shd w:val="clear" w:color="auto" w:fill="FFFFFF"/>
        </w:rPr>
        <w:t>SAI-friendly implementation of the SDK required to drive their ASICs. This implementation is typically provided in the form of a dynamic-linked-library which hooks up to a driving process (syncd in this case) r</w:t>
      </w:r>
      <w:r w:rsidR="00954603">
        <w:rPr>
          <w:rFonts w:cstheme="minorHAnsi"/>
          <w:color w:val="24292E"/>
          <w:sz w:val="24"/>
          <w:szCs w:val="24"/>
          <w:shd w:val="clear" w:color="auto" w:fill="FFFFFF"/>
        </w:rPr>
        <w:t>esponsible o</w:t>
      </w:r>
      <w:r w:rsidR="00517FCB">
        <w:rPr>
          <w:rFonts w:cstheme="minorHAnsi"/>
          <w:color w:val="24292E"/>
          <w:sz w:val="24"/>
          <w:szCs w:val="24"/>
          <w:shd w:val="clear" w:color="auto" w:fill="FFFFFF"/>
        </w:rPr>
        <w:t>f driving its execution.</w:t>
      </w:r>
    </w:p>
    <w:p w14:paraId="0FD73310" w14:textId="77777777" w:rsidR="00DB5A48" w:rsidRPr="00DB5A48" w:rsidRDefault="00DB5A48" w:rsidP="00DB5A48">
      <w:pPr>
        <w:pStyle w:val="ListParagraph"/>
        <w:rPr>
          <w:rFonts w:cstheme="minorHAnsi"/>
          <w:sz w:val="24"/>
          <w:szCs w:val="24"/>
        </w:rPr>
      </w:pPr>
    </w:p>
    <w:p w14:paraId="1A01C682" w14:textId="775AD3C7" w:rsidR="000B37C2" w:rsidRDefault="000B37C2" w:rsidP="00DB5A48">
      <w:pPr>
        <w:shd w:val="clear" w:color="auto" w:fill="FFFFFF"/>
        <w:jc w:val="both"/>
        <w:rPr>
          <w:rFonts w:asciiTheme="minorHAnsi" w:hAnsiTheme="minorHAnsi" w:cstheme="minorHAnsi"/>
        </w:rPr>
      </w:pPr>
      <w:r>
        <w:rPr>
          <w:rFonts w:asciiTheme="minorHAnsi" w:hAnsiTheme="minorHAnsi" w:cstheme="minorHAnsi"/>
          <w:b/>
          <w:u w:val="single"/>
        </w:rPr>
        <w:t>CLI / s</w:t>
      </w:r>
      <w:r w:rsidR="00DB5A48">
        <w:rPr>
          <w:rFonts w:asciiTheme="minorHAnsi" w:hAnsiTheme="minorHAnsi" w:cstheme="minorHAnsi"/>
          <w:b/>
          <w:u w:val="single"/>
        </w:rPr>
        <w:t>onic-cfggen</w:t>
      </w:r>
      <w:r w:rsidR="000D561B">
        <w:rPr>
          <w:rFonts w:asciiTheme="minorHAnsi" w:hAnsiTheme="minorHAnsi" w:cstheme="minorHAnsi"/>
          <w:b/>
          <w:u w:val="single"/>
        </w:rPr>
        <w:t>:</w:t>
      </w:r>
      <w:r w:rsidRPr="000B37C2">
        <w:rPr>
          <w:rFonts w:asciiTheme="minorHAnsi" w:hAnsiTheme="minorHAnsi" w:cstheme="minorHAnsi"/>
        </w:rPr>
        <w:t xml:space="preserve"> </w:t>
      </w:r>
      <w:r w:rsidR="000D561B" w:rsidRPr="000B37C2">
        <w:rPr>
          <w:rFonts w:asciiTheme="minorHAnsi" w:hAnsiTheme="minorHAnsi" w:cstheme="minorHAnsi"/>
        </w:rPr>
        <w:t xml:space="preserve">SONiC modules </w:t>
      </w:r>
      <w:r w:rsidR="00FF6C19">
        <w:rPr>
          <w:rFonts w:asciiTheme="minorHAnsi" w:hAnsiTheme="minorHAnsi" w:cstheme="minorHAnsi"/>
        </w:rPr>
        <w:t xml:space="preserve">in charge of </w:t>
      </w:r>
      <w:r w:rsidRPr="000B37C2">
        <w:rPr>
          <w:rFonts w:asciiTheme="minorHAnsi" w:hAnsiTheme="minorHAnsi" w:cstheme="minorHAnsi"/>
        </w:rPr>
        <w:t>providing CLI functionality and system configuration capabilities.</w:t>
      </w:r>
    </w:p>
    <w:p w14:paraId="30E5DB13" w14:textId="77777777" w:rsidR="000B37C2" w:rsidRDefault="000B37C2" w:rsidP="000B37C2">
      <w:pPr>
        <w:shd w:val="clear" w:color="auto" w:fill="FFFFFF"/>
        <w:ind w:firstLine="576"/>
        <w:jc w:val="both"/>
        <w:rPr>
          <w:rFonts w:asciiTheme="minorHAnsi" w:hAnsiTheme="minorHAnsi" w:cstheme="minorHAnsi"/>
        </w:rPr>
      </w:pPr>
    </w:p>
    <w:p w14:paraId="2A121264" w14:textId="2F54D94C" w:rsidR="000B37C2" w:rsidRDefault="000B37C2" w:rsidP="000B37C2">
      <w:pPr>
        <w:pStyle w:val="ListParagraph"/>
        <w:numPr>
          <w:ilvl w:val="0"/>
          <w:numId w:val="18"/>
        </w:numPr>
        <w:shd w:val="clear" w:color="auto" w:fill="FFFFFF"/>
        <w:spacing w:after="0" w:line="240" w:lineRule="auto"/>
        <w:jc w:val="both"/>
        <w:rPr>
          <w:rFonts w:cstheme="minorHAnsi"/>
          <w:sz w:val="24"/>
          <w:szCs w:val="24"/>
        </w:rPr>
      </w:pPr>
      <w:r w:rsidRPr="000B37C2">
        <w:rPr>
          <w:rFonts w:cstheme="minorHAnsi"/>
          <w:sz w:val="24"/>
          <w:szCs w:val="24"/>
        </w:rPr>
        <w:t>CLI  component heavily relies on Python’s Click library [5] to provide users with a flexible and customizable approach to build command line tools.</w:t>
      </w:r>
    </w:p>
    <w:p w14:paraId="652103C3" w14:textId="77777777" w:rsidR="000B37C2" w:rsidRPr="000B37C2" w:rsidRDefault="000B37C2" w:rsidP="000B37C2">
      <w:pPr>
        <w:pStyle w:val="ListParagraph"/>
        <w:shd w:val="clear" w:color="auto" w:fill="FFFFFF"/>
        <w:spacing w:after="0" w:line="240" w:lineRule="auto"/>
        <w:ind w:left="1080" w:firstLine="0"/>
        <w:jc w:val="both"/>
        <w:rPr>
          <w:rFonts w:cstheme="minorHAnsi"/>
          <w:sz w:val="24"/>
          <w:szCs w:val="24"/>
        </w:rPr>
      </w:pPr>
    </w:p>
    <w:p w14:paraId="2FA96011" w14:textId="0488BA18" w:rsidR="00DB5A48" w:rsidRPr="000B37C2" w:rsidRDefault="000B37C2" w:rsidP="000B37C2">
      <w:pPr>
        <w:pStyle w:val="ListParagraph"/>
        <w:numPr>
          <w:ilvl w:val="0"/>
          <w:numId w:val="18"/>
        </w:numPr>
        <w:shd w:val="clear" w:color="auto" w:fill="FFFFFF"/>
        <w:spacing w:after="0" w:line="240" w:lineRule="auto"/>
        <w:jc w:val="both"/>
        <w:rPr>
          <w:rFonts w:cstheme="minorHAnsi"/>
          <w:sz w:val="24"/>
          <w:szCs w:val="24"/>
        </w:rPr>
      </w:pPr>
      <w:r w:rsidRPr="000B37C2">
        <w:rPr>
          <w:rFonts w:cstheme="minorHAnsi"/>
          <w:sz w:val="24"/>
          <w:szCs w:val="24"/>
        </w:rPr>
        <w:t xml:space="preserve">Sonic-cfggen component is invoked by SONiC’s CLI to perform configuration changes or any action </w:t>
      </w:r>
      <w:r w:rsidR="00954603">
        <w:rPr>
          <w:rFonts w:cstheme="minorHAnsi"/>
          <w:sz w:val="24"/>
          <w:szCs w:val="24"/>
        </w:rPr>
        <w:t>requiring config-related interactions with SONiC modules.</w:t>
      </w:r>
      <w:r w:rsidRPr="000B37C2">
        <w:rPr>
          <w:rFonts w:cstheme="minorHAnsi"/>
          <w:b/>
          <w:sz w:val="24"/>
          <w:szCs w:val="24"/>
          <w:u w:val="single"/>
        </w:rPr>
        <w:t xml:space="preserve"> </w:t>
      </w:r>
    </w:p>
    <w:p w14:paraId="21E51FB3" w14:textId="0851C211" w:rsidR="00F94B5A" w:rsidRDefault="00F94B5A" w:rsidP="00F94B5A">
      <w:pPr>
        <w:shd w:val="clear" w:color="auto" w:fill="FFFFFF"/>
        <w:jc w:val="both"/>
        <w:rPr>
          <w:rFonts w:cstheme="minorHAnsi"/>
        </w:rPr>
      </w:pPr>
    </w:p>
    <w:p w14:paraId="438EC3D8" w14:textId="77777777" w:rsidR="003F4BA7" w:rsidRPr="00F94B5A" w:rsidRDefault="003F4BA7" w:rsidP="00F94B5A">
      <w:pPr>
        <w:shd w:val="clear" w:color="auto" w:fill="FFFFFF"/>
        <w:jc w:val="both"/>
        <w:rPr>
          <w:rFonts w:cstheme="minorHAnsi"/>
        </w:rPr>
      </w:pPr>
    </w:p>
    <w:p w14:paraId="1F089777" w14:textId="27A76090" w:rsidR="00954603" w:rsidRDefault="009F70CE" w:rsidP="009F70CE">
      <w:pPr>
        <w:pStyle w:val="Heading2"/>
      </w:pPr>
      <w:bookmarkStart w:id="187" w:name="_Toc512935564"/>
      <w:r>
        <w:t>SONiC Subsystems</w:t>
      </w:r>
      <w:r w:rsidR="00970D2A">
        <w:t xml:space="preserve"> Interactions</w:t>
      </w:r>
      <w:bookmarkEnd w:id="187"/>
    </w:p>
    <w:p w14:paraId="5B302DDB" w14:textId="35DAC46A" w:rsidR="00954603" w:rsidRDefault="00954603" w:rsidP="00954603">
      <w:pPr>
        <w:jc w:val="both"/>
        <w:rPr>
          <w:rFonts w:asciiTheme="minorHAnsi" w:hAnsiTheme="minorHAnsi" w:cstheme="minorHAnsi"/>
        </w:rPr>
      </w:pPr>
      <w:r w:rsidRPr="00954603">
        <w:rPr>
          <w:rFonts w:asciiTheme="minorHAnsi" w:hAnsiTheme="minorHAnsi" w:cstheme="minorHAnsi"/>
        </w:rPr>
        <w:t xml:space="preserve">This section aims to provide reader with a detailed understanding of the set of interactions that take place among the various SONiC components. To </w:t>
      </w:r>
      <w:r>
        <w:rPr>
          <w:rFonts w:asciiTheme="minorHAnsi" w:hAnsiTheme="minorHAnsi" w:cstheme="minorHAnsi"/>
        </w:rPr>
        <w:t xml:space="preserve">make information more digestible, we have </w:t>
      </w:r>
      <w:r w:rsidR="00393732">
        <w:rPr>
          <w:rFonts w:asciiTheme="minorHAnsi" w:hAnsiTheme="minorHAnsi" w:cstheme="minorHAnsi"/>
        </w:rPr>
        <w:t>bundled all the system interactions we can envision, attending to the particular state being exchanged by each major functionality.</w:t>
      </w:r>
    </w:p>
    <w:p w14:paraId="44B4599D" w14:textId="77777777" w:rsidR="00954603" w:rsidRPr="00954603" w:rsidRDefault="00954603" w:rsidP="00954603">
      <w:pPr>
        <w:jc w:val="both"/>
        <w:rPr>
          <w:rFonts w:asciiTheme="minorHAnsi" w:hAnsiTheme="minorHAnsi" w:cstheme="minorHAnsi"/>
        </w:rPr>
      </w:pPr>
    </w:p>
    <w:p w14:paraId="7C1364D0" w14:textId="6347B5EF" w:rsidR="00970D2A" w:rsidRDefault="00970D2A" w:rsidP="00393732">
      <w:pPr>
        <w:pStyle w:val="Heading3"/>
      </w:pPr>
      <w:r>
        <w:t>L</w:t>
      </w:r>
      <w:r w:rsidR="00393732">
        <w:t>LDP-</w:t>
      </w:r>
      <w:r w:rsidR="00462129">
        <w:t>state</w:t>
      </w:r>
      <w:r w:rsidR="00393732">
        <w:t xml:space="preserve"> interactions</w:t>
      </w:r>
      <w:r w:rsidR="00462129">
        <w:t>.</w:t>
      </w:r>
    </w:p>
    <w:p w14:paraId="0BB3A8F1" w14:textId="392951B7" w:rsidR="003071FF" w:rsidRDefault="003071FF" w:rsidP="000B3CF6">
      <w:pPr>
        <w:jc w:val="both"/>
        <w:rPr>
          <w:rFonts w:asciiTheme="minorHAnsi" w:hAnsiTheme="minorHAnsi"/>
        </w:rPr>
      </w:pPr>
      <w:r>
        <w:rPr>
          <w:rFonts w:asciiTheme="minorHAnsi" w:hAnsiTheme="minorHAnsi"/>
        </w:rPr>
        <w:t xml:space="preserve">The following diagram depicts the </w:t>
      </w:r>
      <w:r w:rsidR="00393732">
        <w:rPr>
          <w:rFonts w:asciiTheme="minorHAnsi" w:hAnsiTheme="minorHAnsi"/>
        </w:rPr>
        <w:t xml:space="preserve">set of </w:t>
      </w:r>
      <w:r>
        <w:rPr>
          <w:rFonts w:asciiTheme="minorHAnsi" w:hAnsiTheme="minorHAnsi"/>
        </w:rPr>
        <w:t xml:space="preserve">interactions </w:t>
      </w:r>
      <w:r w:rsidR="00393732">
        <w:rPr>
          <w:rFonts w:asciiTheme="minorHAnsi" w:hAnsiTheme="minorHAnsi"/>
        </w:rPr>
        <w:t>observed during LLDP-state transfer episodes</w:t>
      </w:r>
      <w:r>
        <w:rPr>
          <w:rFonts w:asciiTheme="minorHAnsi" w:hAnsiTheme="minorHAnsi"/>
        </w:rPr>
        <w:t>.</w:t>
      </w:r>
      <w:r w:rsidR="002A40A3">
        <w:rPr>
          <w:rFonts w:asciiTheme="minorHAnsi" w:hAnsiTheme="minorHAnsi"/>
        </w:rPr>
        <w:t xml:space="preserve"> In this </w:t>
      </w:r>
      <w:r w:rsidR="00393732">
        <w:rPr>
          <w:rFonts w:asciiTheme="minorHAnsi" w:hAnsiTheme="minorHAnsi"/>
        </w:rPr>
        <w:t xml:space="preserve">particular </w:t>
      </w:r>
      <w:r w:rsidR="002A40A3">
        <w:rPr>
          <w:rFonts w:asciiTheme="minorHAnsi" w:hAnsiTheme="minorHAnsi"/>
        </w:rPr>
        <w:t xml:space="preserve">example we are iterating through the sequence of steps that take place </w:t>
      </w:r>
      <w:r w:rsidR="00393732">
        <w:rPr>
          <w:rFonts w:asciiTheme="minorHAnsi" w:hAnsiTheme="minorHAnsi"/>
        </w:rPr>
        <w:t>upon the</w:t>
      </w:r>
      <w:r w:rsidR="004C28D1">
        <w:rPr>
          <w:rFonts w:asciiTheme="minorHAnsi" w:hAnsiTheme="minorHAnsi"/>
        </w:rPr>
        <w:t xml:space="preserve"> arrival of an </w:t>
      </w:r>
      <w:r w:rsidR="00393732">
        <w:rPr>
          <w:rFonts w:asciiTheme="minorHAnsi" w:hAnsiTheme="minorHAnsi"/>
        </w:rPr>
        <w:t>LLDP</w:t>
      </w:r>
      <w:r w:rsidR="004C28D1">
        <w:rPr>
          <w:rFonts w:asciiTheme="minorHAnsi" w:hAnsiTheme="minorHAnsi"/>
        </w:rPr>
        <w:t xml:space="preserve"> message carrying state changes</w:t>
      </w:r>
      <w:r w:rsidR="002A40A3">
        <w:rPr>
          <w:rFonts w:asciiTheme="minorHAnsi" w:hAnsiTheme="minorHAnsi"/>
        </w:rPr>
        <w:t>.</w:t>
      </w:r>
    </w:p>
    <w:p w14:paraId="25F61BDF" w14:textId="0261423A" w:rsidR="002A40A3" w:rsidRDefault="002A40A3" w:rsidP="00970D2A">
      <w:pPr>
        <w:rPr>
          <w:rFonts w:asciiTheme="minorHAnsi" w:hAnsiTheme="minorHAnsi"/>
        </w:rPr>
      </w:pPr>
    </w:p>
    <w:p w14:paraId="7D91EBA0" w14:textId="7AA387C3" w:rsidR="002A40A3" w:rsidRDefault="002A40A3" w:rsidP="00970D2A">
      <w:pPr>
        <w:rPr>
          <w:rFonts w:asciiTheme="minorHAnsi" w:hAnsiTheme="minorHAnsi"/>
        </w:rPr>
      </w:pPr>
    </w:p>
    <w:p w14:paraId="6E9C3F05" w14:textId="60F1F6BA" w:rsidR="00660F54" w:rsidRDefault="00C72EC6" w:rsidP="00970D2A">
      <w:pPr>
        <w:rPr>
          <w:rFonts w:asciiTheme="minorHAnsi" w:hAnsiTheme="minorHAnsi"/>
        </w:rPr>
      </w:pPr>
      <w:r>
        <w:rPr>
          <w:rFonts w:asciiTheme="minorHAnsi" w:hAnsiTheme="minorHAnsi"/>
          <w:noProof/>
        </w:rPr>
        <w:lastRenderedPageBreak/>
        <w:drawing>
          <wp:inline distT="0" distB="0" distL="0" distR="0" wp14:anchorId="3D93238C" wp14:editId="3F3DF433">
            <wp:extent cx="5943600" cy="371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nic_lldp_interactions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AB3A97D" w14:textId="4F5FF85A" w:rsidR="00DC73CA" w:rsidRPr="00DC73CA" w:rsidRDefault="00DC73CA" w:rsidP="00DC73CA">
      <w:pPr>
        <w:rPr>
          <w:rFonts w:asciiTheme="minorHAnsi" w:hAnsiTheme="minorHAnsi"/>
        </w:rPr>
      </w:pPr>
      <w:r>
        <w:rPr>
          <w:rFonts w:asciiTheme="minorHAnsi" w:hAnsiTheme="minorHAnsi"/>
        </w:rPr>
        <w:tab/>
      </w:r>
    </w:p>
    <w:p w14:paraId="22A9E5DD" w14:textId="53356850" w:rsidR="00DC73CA" w:rsidRPr="00C72EC6" w:rsidRDefault="00DC73CA" w:rsidP="00C72EC6">
      <w:pPr>
        <w:pStyle w:val="ListParagraph"/>
        <w:numPr>
          <w:ilvl w:val="0"/>
          <w:numId w:val="23"/>
        </w:numPr>
        <w:spacing w:after="0" w:line="240" w:lineRule="auto"/>
        <w:jc w:val="both"/>
        <w:rPr>
          <w:rFonts w:cstheme="minorHAnsi"/>
          <w:sz w:val="24"/>
          <w:szCs w:val="24"/>
        </w:rPr>
      </w:pPr>
      <w:r w:rsidRPr="00C72EC6">
        <w:rPr>
          <w:rFonts w:cstheme="minorHAnsi"/>
          <w:sz w:val="24"/>
          <w:szCs w:val="24"/>
        </w:rPr>
        <w:t>During lldp container initialization, lldpmgrd subscribe</w:t>
      </w:r>
      <w:r w:rsidR="009B6D9E">
        <w:rPr>
          <w:rFonts w:cstheme="minorHAnsi"/>
          <w:sz w:val="24"/>
          <w:szCs w:val="24"/>
        </w:rPr>
        <w:t>s</w:t>
      </w:r>
      <w:r w:rsidRPr="00C72EC6">
        <w:rPr>
          <w:rFonts w:cstheme="minorHAnsi"/>
          <w:sz w:val="24"/>
          <w:szCs w:val="24"/>
        </w:rPr>
        <w:t xml:space="preserve"> to STATE_DB to get a life-feed of the state of th</w:t>
      </w:r>
      <w:r w:rsidR="00BD3D05" w:rsidRPr="00C72EC6">
        <w:rPr>
          <w:rFonts w:cstheme="minorHAnsi"/>
          <w:sz w:val="24"/>
          <w:szCs w:val="24"/>
        </w:rPr>
        <w:t xml:space="preserve">e physical ports in the system </w:t>
      </w:r>
      <w:r w:rsidR="0046398B">
        <w:rPr>
          <w:rFonts w:cstheme="minorHAnsi"/>
          <w:sz w:val="24"/>
          <w:szCs w:val="24"/>
        </w:rPr>
        <w:t xml:space="preserve">– lldpmgrd’s </w:t>
      </w:r>
      <w:r w:rsidRPr="00C72EC6">
        <w:rPr>
          <w:rFonts w:cstheme="minorHAnsi"/>
          <w:sz w:val="24"/>
          <w:szCs w:val="24"/>
        </w:rPr>
        <w:t>pol</w:t>
      </w:r>
      <w:r w:rsidR="00BD3D05" w:rsidRPr="00C72EC6">
        <w:rPr>
          <w:rFonts w:cstheme="minorHAnsi"/>
          <w:sz w:val="24"/>
          <w:szCs w:val="24"/>
        </w:rPr>
        <w:t>ling cycle runs every 5 seconds</w:t>
      </w:r>
      <w:r w:rsidRPr="00C72EC6">
        <w:rPr>
          <w:rFonts w:cstheme="minorHAnsi"/>
          <w:sz w:val="24"/>
          <w:szCs w:val="24"/>
        </w:rPr>
        <w:t>. Based on this information, Lldpd (and its network peers), will be kept aware of changes in the system’s port-state and any configuration change affecting its operation.</w:t>
      </w:r>
    </w:p>
    <w:p w14:paraId="11108DA2" w14:textId="42AA847F" w:rsidR="00DC73CA" w:rsidRDefault="00DC73CA" w:rsidP="00DC73CA">
      <w:pPr>
        <w:pStyle w:val="ListParagraph"/>
        <w:spacing w:after="0" w:line="240" w:lineRule="auto"/>
        <w:ind w:firstLine="0"/>
        <w:jc w:val="both"/>
        <w:rPr>
          <w:rFonts w:cstheme="minorHAnsi"/>
          <w:sz w:val="24"/>
          <w:szCs w:val="24"/>
        </w:rPr>
      </w:pPr>
      <w:r>
        <w:rPr>
          <w:rFonts w:cstheme="minorHAnsi"/>
          <w:sz w:val="24"/>
          <w:szCs w:val="24"/>
        </w:rPr>
        <w:t xml:space="preserve">  </w:t>
      </w:r>
    </w:p>
    <w:p w14:paraId="1878E283" w14:textId="37D1E4EE" w:rsidR="002A40A3" w:rsidRDefault="002A40A3" w:rsidP="000B3CF6">
      <w:pPr>
        <w:pStyle w:val="ListParagraph"/>
        <w:numPr>
          <w:ilvl w:val="0"/>
          <w:numId w:val="20"/>
        </w:numPr>
        <w:spacing w:after="0" w:line="240" w:lineRule="auto"/>
        <w:jc w:val="both"/>
        <w:rPr>
          <w:rFonts w:cstheme="minorHAnsi"/>
          <w:sz w:val="24"/>
          <w:szCs w:val="24"/>
        </w:rPr>
      </w:pPr>
      <w:r w:rsidRPr="00125BD8">
        <w:rPr>
          <w:rFonts w:cstheme="minorHAnsi"/>
          <w:sz w:val="24"/>
          <w:szCs w:val="24"/>
        </w:rPr>
        <w:t>A</w:t>
      </w:r>
      <w:r w:rsidR="00AF3065">
        <w:rPr>
          <w:rFonts w:cstheme="minorHAnsi"/>
          <w:sz w:val="24"/>
          <w:szCs w:val="24"/>
        </w:rPr>
        <w:t>t certain point a</w:t>
      </w:r>
      <w:r w:rsidRPr="00125BD8">
        <w:rPr>
          <w:rFonts w:cstheme="minorHAnsi"/>
          <w:sz w:val="24"/>
          <w:szCs w:val="24"/>
        </w:rPr>
        <w:t xml:space="preserve"> new </w:t>
      </w:r>
      <w:r w:rsidR="006C0329">
        <w:rPr>
          <w:rFonts w:cstheme="minorHAnsi"/>
          <w:sz w:val="24"/>
          <w:szCs w:val="24"/>
        </w:rPr>
        <w:t xml:space="preserve">LLDP </w:t>
      </w:r>
      <w:r w:rsidRPr="00125BD8">
        <w:rPr>
          <w:rFonts w:cstheme="minorHAnsi"/>
          <w:sz w:val="24"/>
          <w:szCs w:val="24"/>
        </w:rPr>
        <w:t xml:space="preserve">packet arrives at </w:t>
      </w:r>
      <w:r>
        <w:rPr>
          <w:rFonts w:cstheme="minorHAnsi"/>
          <w:sz w:val="24"/>
          <w:szCs w:val="24"/>
        </w:rPr>
        <w:t>lldp’s</w:t>
      </w:r>
      <w:r w:rsidRPr="00125BD8">
        <w:rPr>
          <w:rFonts w:cstheme="minorHAnsi"/>
          <w:sz w:val="24"/>
          <w:szCs w:val="24"/>
        </w:rPr>
        <w:t xml:space="preserve"> socket in kernel space. </w:t>
      </w:r>
      <w:r>
        <w:rPr>
          <w:rFonts w:cstheme="minorHAnsi"/>
          <w:sz w:val="24"/>
          <w:szCs w:val="24"/>
        </w:rPr>
        <w:t xml:space="preserve">Kernel’s network-stack eventually </w:t>
      </w:r>
      <w:r w:rsidRPr="00125BD8">
        <w:rPr>
          <w:rFonts w:cstheme="minorHAnsi"/>
          <w:sz w:val="24"/>
          <w:szCs w:val="24"/>
        </w:rPr>
        <w:t xml:space="preserve">delivers the associated payload to </w:t>
      </w:r>
      <w:r>
        <w:rPr>
          <w:rFonts w:cstheme="minorHAnsi"/>
          <w:sz w:val="24"/>
          <w:szCs w:val="24"/>
        </w:rPr>
        <w:t>lldp process</w:t>
      </w:r>
      <w:r w:rsidRPr="00125BD8">
        <w:rPr>
          <w:rFonts w:cstheme="minorHAnsi"/>
          <w:sz w:val="24"/>
          <w:szCs w:val="24"/>
        </w:rPr>
        <w:t>.</w:t>
      </w:r>
    </w:p>
    <w:p w14:paraId="75359B1C" w14:textId="77777777" w:rsidR="007166EA" w:rsidRDefault="007166EA" w:rsidP="000B3CF6">
      <w:pPr>
        <w:pStyle w:val="ListParagraph"/>
        <w:spacing w:after="0" w:line="240" w:lineRule="auto"/>
        <w:ind w:firstLine="0"/>
        <w:jc w:val="both"/>
        <w:rPr>
          <w:rFonts w:cstheme="minorHAnsi"/>
          <w:sz w:val="24"/>
          <w:szCs w:val="24"/>
        </w:rPr>
      </w:pPr>
    </w:p>
    <w:p w14:paraId="7E88BC6C" w14:textId="6BC89A80" w:rsidR="002A40A3" w:rsidRDefault="002A40A3" w:rsidP="000B3CF6">
      <w:pPr>
        <w:pStyle w:val="ListParagraph"/>
        <w:numPr>
          <w:ilvl w:val="0"/>
          <w:numId w:val="20"/>
        </w:numPr>
        <w:spacing w:after="0" w:line="240" w:lineRule="auto"/>
        <w:jc w:val="both"/>
        <w:rPr>
          <w:rFonts w:cstheme="minorHAnsi"/>
          <w:sz w:val="24"/>
          <w:szCs w:val="24"/>
        </w:rPr>
      </w:pPr>
      <w:r>
        <w:rPr>
          <w:rFonts w:cstheme="minorHAnsi"/>
          <w:sz w:val="24"/>
          <w:szCs w:val="24"/>
        </w:rPr>
        <w:t>Lldp parse</w:t>
      </w:r>
      <w:r w:rsidR="007166EA">
        <w:rPr>
          <w:rFonts w:cstheme="minorHAnsi"/>
          <w:sz w:val="24"/>
          <w:szCs w:val="24"/>
        </w:rPr>
        <w:t>s</w:t>
      </w:r>
      <w:r>
        <w:rPr>
          <w:rFonts w:cstheme="minorHAnsi"/>
          <w:sz w:val="24"/>
          <w:szCs w:val="24"/>
        </w:rPr>
        <w:t xml:space="preserve"> and digest</w:t>
      </w:r>
      <w:r w:rsidR="007166EA">
        <w:rPr>
          <w:rFonts w:cstheme="minorHAnsi"/>
          <w:sz w:val="24"/>
          <w:szCs w:val="24"/>
        </w:rPr>
        <w:t>s</w:t>
      </w:r>
      <w:r>
        <w:rPr>
          <w:rFonts w:cstheme="minorHAnsi"/>
          <w:sz w:val="24"/>
          <w:szCs w:val="24"/>
        </w:rPr>
        <w:t xml:space="preserve"> this new state, which </w:t>
      </w:r>
      <w:r w:rsidR="007166EA">
        <w:rPr>
          <w:rFonts w:cstheme="minorHAnsi"/>
          <w:sz w:val="24"/>
          <w:szCs w:val="24"/>
        </w:rPr>
        <w:t xml:space="preserve">is </w:t>
      </w:r>
      <w:r>
        <w:rPr>
          <w:rFonts w:cstheme="minorHAnsi"/>
          <w:sz w:val="24"/>
          <w:szCs w:val="24"/>
        </w:rPr>
        <w:t xml:space="preserve">eventually picked up by lldp_syncd during </w:t>
      </w:r>
      <w:r w:rsidR="007166EA">
        <w:rPr>
          <w:rFonts w:cstheme="minorHAnsi"/>
          <w:sz w:val="24"/>
          <w:szCs w:val="24"/>
        </w:rPr>
        <w:t xml:space="preserve">its </w:t>
      </w:r>
      <w:r>
        <w:rPr>
          <w:rFonts w:cstheme="minorHAnsi"/>
          <w:sz w:val="24"/>
          <w:szCs w:val="24"/>
        </w:rPr>
        <w:t>ex</w:t>
      </w:r>
      <w:r w:rsidR="00DC73CA">
        <w:rPr>
          <w:rFonts w:cstheme="minorHAnsi"/>
          <w:sz w:val="24"/>
          <w:szCs w:val="24"/>
        </w:rPr>
        <w:t>ecution of lldpctl cli command --</w:t>
      </w:r>
      <w:r w:rsidR="00EC1B78">
        <w:rPr>
          <w:rFonts w:cstheme="minorHAnsi"/>
          <w:sz w:val="24"/>
          <w:szCs w:val="24"/>
        </w:rPr>
        <w:t xml:space="preserve"> </w:t>
      </w:r>
      <w:r w:rsidR="00DC73CA">
        <w:rPr>
          <w:rFonts w:cstheme="minorHAnsi"/>
          <w:sz w:val="24"/>
          <w:szCs w:val="24"/>
        </w:rPr>
        <w:t xml:space="preserve">which </w:t>
      </w:r>
      <w:r w:rsidR="00EC1B78">
        <w:rPr>
          <w:rFonts w:cstheme="minorHAnsi"/>
          <w:sz w:val="24"/>
          <w:szCs w:val="24"/>
        </w:rPr>
        <w:t xml:space="preserve">typically </w:t>
      </w:r>
      <w:r w:rsidR="00DC73CA">
        <w:rPr>
          <w:rFonts w:cstheme="minorHAnsi"/>
          <w:sz w:val="24"/>
          <w:szCs w:val="24"/>
        </w:rPr>
        <w:t>runs every 10 seconds</w:t>
      </w:r>
      <w:r>
        <w:rPr>
          <w:rFonts w:cstheme="minorHAnsi"/>
          <w:sz w:val="24"/>
          <w:szCs w:val="24"/>
        </w:rPr>
        <w:t>.</w:t>
      </w:r>
    </w:p>
    <w:p w14:paraId="39D6B974" w14:textId="26CB1909" w:rsidR="007166EA" w:rsidRPr="007166EA" w:rsidRDefault="007166EA" w:rsidP="000B3CF6">
      <w:pPr>
        <w:jc w:val="both"/>
        <w:rPr>
          <w:rFonts w:cstheme="minorHAnsi"/>
        </w:rPr>
      </w:pPr>
    </w:p>
    <w:p w14:paraId="6025A6B0" w14:textId="5CD3EBA7" w:rsidR="002A40A3" w:rsidRDefault="002A40A3" w:rsidP="000B3CF6">
      <w:pPr>
        <w:pStyle w:val="ListParagraph"/>
        <w:numPr>
          <w:ilvl w:val="0"/>
          <w:numId w:val="20"/>
        </w:numPr>
        <w:spacing w:after="0" w:line="240" w:lineRule="auto"/>
        <w:jc w:val="both"/>
        <w:rPr>
          <w:rFonts w:cstheme="minorHAnsi"/>
          <w:sz w:val="24"/>
          <w:szCs w:val="24"/>
        </w:rPr>
      </w:pPr>
      <w:r>
        <w:rPr>
          <w:rFonts w:cstheme="minorHAnsi"/>
          <w:sz w:val="24"/>
          <w:szCs w:val="24"/>
        </w:rPr>
        <w:t xml:space="preserve">Lldp_syncd pushes this new state </w:t>
      </w:r>
      <w:r w:rsidR="00EC1B78">
        <w:rPr>
          <w:rFonts w:cstheme="minorHAnsi"/>
          <w:sz w:val="24"/>
          <w:szCs w:val="24"/>
        </w:rPr>
        <w:t>in</w:t>
      </w:r>
      <w:r>
        <w:rPr>
          <w:rFonts w:cstheme="minorHAnsi"/>
          <w:sz w:val="24"/>
          <w:szCs w:val="24"/>
        </w:rPr>
        <w:t xml:space="preserve">to APPL_DB, </w:t>
      </w:r>
      <w:r w:rsidR="007166EA">
        <w:rPr>
          <w:rFonts w:cstheme="minorHAnsi"/>
          <w:sz w:val="24"/>
          <w:szCs w:val="24"/>
        </w:rPr>
        <w:t>concretely</w:t>
      </w:r>
      <w:r>
        <w:rPr>
          <w:rFonts w:cstheme="minorHAnsi"/>
          <w:sz w:val="24"/>
          <w:szCs w:val="24"/>
        </w:rPr>
        <w:t xml:space="preserve"> to table LLDP_ENTRY_TABLE.</w:t>
      </w:r>
    </w:p>
    <w:p w14:paraId="47716E1E" w14:textId="77777777" w:rsidR="007166EA" w:rsidRPr="00CA1857" w:rsidRDefault="007166EA" w:rsidP="000B3CF6">
      <w:pPr>
        <w:jc w:val="both"/>
        <w:rPr>
          <w:rFonts w:cstheme="minorHAnsi"/>
        </w:rPr>
      </w:pPr>
    </w:p>
    <w:p w14:paraId="1EA30B33" w14:textId="59432C45" w:rsidR="002A40A3" w:rsidRPr="007166EA" w:rsidRDefault="007166EA" w:rsidP="000B3CF6">
      <w:pPr>
        <w:pStyle w:val="ListParagraph"/>
        <w:numPr>
          <w:ilvl w:val="0"/>
          <w:numId w:val="20"/>
        </w:numPr>
        <w:spacing w:after="0" w:line="240" w:lineRule="auto"/>
        <w:jc w:val="both"/>
        <w:rPr>
          <w:rFonts w:cstheme="minorHAnsi"/>
          <w:sz w:val="24"/>
          <w:szCs w:val="24"/>
        </w:rPr>
      </w:pPr>
      <w:r>
        <w:rPr>
          <w:rFonts w:cstheme="minorHAnsi"/>
          <w:sz w:val="24"/>
          <w:szCs w:val="24"/>
        </w:rPr>
        <w:t xml:space="preserve">From this moment on, all entities subscribed to this table should receive </w:t>
      </w:r>
      <w:r w:rsidR="004C28D1">
        <w:rPr>
          <w:rFonts w:cstheme="minorHAnsi"/>
          <w:sz w:val="24"/>
          <w:szCs w:val="24"/>
        </w:rPr>
        <w:t>a copy of the new state (currently, snmp is the only</w:t>
      </w:r>
      <w:r>
        <w:rPr>
          <w:rFonts w:cstheme="minorHAnsi"/>
          <w:sz w:val="24"/>
          <w:szCs w:val="24"/>
        </w:rPr>
        <w:t xml:space="preserve"> </w:t>
      </w:r>
      <w:r w:rsidR="00EC1B78">
        <w:rPr>
          <w:rFonts w:cstheme="minorHAnsi"/>
          <w:sz w:val="24"/>
          <w:szCs w:val="24"/>
        </w:rPr>
        <w:t>interested listener</w:t>
      </w:r>
      <w:r>
        <w:rPr>
          <w:rFonts w:cstheme="minorHAnsi"/>
          <w:sz w:val="24"/>
          <w:szCs w:val="24"/>
        </w:rPr>
        <w:t>).</w:t>
      </w:r>
    </w:p>
    <w:p w14:paraId="668A8BD7" w14:textId="246B6584" w:rsidR="003071FF" w:rsidRDefault="003071FF" w:rsidP="00970D2A">
      <w:pPr>
        <w:rPr>
          <w:rFonts w:asciiTheme="minorHAnsi" w:hAnsiTheme="minorHAnsi"/>
        </w:rPr>
      </w:pPr>
    </w:p>
    <w:p w14:paraId="2D8967D5" w14:textId="1749180E" w:rsidR="00393732" w:rsidRDefault="00393732" w:rsidP="00393732">
      <w:pPr>
        <w:pStyle w:val="Heading3"/>
      </w:pPr>
      <w:r>
        <w:t>SNMP-state interactions.</w:t>
      </w:r>
    </w:p>
    <w:p w14:paraId="1F35619A" w14:textId="6A2C992A" w:rsidR="00C0473C" w:rsidRDefault="005A1DDE" w:rsidP="00393732">
      <w:pPr>
        <w:jc w:val="both"/>
        <w:rPr>
          <w:rFonts w:asciiTheme="minorHAnsi" w:hAnsiTheme="minorHAnsi"/>
        </w:rPr>
      </w:pPr>
      <w:r>
        <w:rPr>
          <w:rFonts w:asciiTheme="minorHAnsi" w:hAnsiTheme="minorHAnsi"/>
        </w:rPr>
        <w:t xml:space="preserve">As previously mentioned, snmp container </w:t>
      </w:r>
      <w:r w:rsidR="00301A16">
        <w:rPr>
          <w:rFonts w:asciiTheme="minorHAnsi" w:hAnsiTheme="minorHAnsi"/>
        </w:rPr>
        <w:t xml:space="preserve">hosts both a snmp master-agent </w:t>
      </w:r>
      <w:r w:rsidR="00006FB3">
        <w:rPr>
          <w:rFonts w:asciiTheme="minorHAnsi" w:hAnsiTheme="minorHAnsi"/>
        </w:rPr>
        <w:t xml:space="preserve">(snmpd) </w:t>
      </w:r>
      <w:r w:rsidR="00301A16">
        <w:rPr>
          <w:rFonts w:asciiTheme="minorHAnsi" w:hAnsiTheme="minorHAnsi"/>
        </w:rPr>
        <w:t xml:space="preserve">as well as a SONiC-specific </w:t>
      </w:r>
      <w:r w:rsidR="00006FB3">
        <w:rPr>
          <w:rFonts w:asciiTheme="minorHAnsi" w:hAnsiTheme="minorHAnsi"/>
        </w:rPr>
        <w:t>agentX process (snmp_subagent)</w:t>
      </w:r>
      <w:r w:rsidR="00301A16">
        <w:rPr>
          <w:rFonts w:asciiTheme="minorHAnsi" w:hAnsiTheme="minorHAnsi"/>
        </w:rPr>
        <w:t xml:space="preserve">. </w:t>
      </w:r>
      <w:r w:rsidR="00006FB3">
        <w:rPr>
          <w:rFonts w:asciiTheme="minorHAnsi" w:hAnsiTheme="minorHAnsi"/>
        </w:rPr>
        <w:t xml:space="preserve">This subagent interacts with all those </w:t>
      </w:r>
      <w:r w:rsidR="00C0473C">
        <w:rPr>
          <w:rFonts w:asciiTheme="minorHAnsi" w:hAnsiTheme="minorHAnsi"/>
        </w:rPr>
        <w:t>redis databases</w:t>
      </w:r>
      <w:r w:rsidR="00006FB3">
        <w:rPr>
          <w:rFonts w:asciiTheme="minorHAnsi" w:hAnsiTheme="minorHAnsi"/>
        </w:rPr>
        <w:t>/tables</w:t>
      </w:r>
      <w:r w:rsidR="00C0473C">
        <w:rPr>
          <w:rFonts w:asciiTheme="minorHAnsi" w:hAnsiTheme="minorHAnsi"/>
        </w:rPr>
        <w:t xml:space="preserve"> </w:t>
      </w:r>
      <w:r w:rsidR="00301A16">
        <w:rPr>
          <w:rFonts w:asciiTheme="minorHAnsi" w:hAnsiTheme="minorHAnsi"/>
        </w:rPr>
        <w:t xml:space="preserve">that provide information from which MIB state can be derived. Concretely, snmp-agent subscribes to the following </w:t>
      </w:r>
      <w:r w:rsidR="00C0473C">
        <w:rPr>
          <w:rFonts w:asciiTheme="minorHAnsi" w:hAnsiTheme="minorHAnsi"/>
        </w:rPr>
        <w:t>databases/tables:</w:t>
      </w:r>
    </w:p>
    <w:p w14:paraId="0FC7ADED" w14:textId="77777777" w:rsidR="00C0473C" w:rsidRDefault="00C0473C" w:rsidP="001A3DB1">
      <w:pPr>
        <w:rPr>
          <w:rFonts w:asciiTheme="minorHAnsi" w:hAnsiTheme="minorHAnsi"/>
        </w:rPr>
      </w:pPr>
    </w:p>
    <w:p w14:paraId="01AC7223" w14:textId="79BFD7D8" w:rsidR="00C0473C" w:rsidRDefault="00301A16" w:rsidP="000B3CF6">
      <w:pPr>
        <w:pStyle w:val="ListParagraph"/>
        <w:numPr>
          <w:ilvl w:val="0"/>
          <w:numId w:val="18"/>
        </w:numPr>
        <w:spacing w:after="0" w:line="240" w:lineRule="auto"/>
        <w:rPr>
          <w:sz w:val="24"/>
          <w:szCs w:val="24"/>
        </w:rPr>
      </w:pPr>
      <w:r w:rsidRPr="000B3CF6">
        <w:rPr>
          <w:sz w:val="24"/>
          <w:szCs w:val="24"/>
        </w:rPr>
        <w:t xml:space="preserve">APPL_DB: </w:t>
      </w:r>
      <w:r w:rsidR="004C28D1" w:rsidRPr="000B3CF6">
        <w:rPr>
          <w:sz w:val="24"/>
          <w:szCs w:val="24"/>
        </w:rPr>
        <w:t xml:space="preserve">PORT_TABLE, LAG_TABLE, </w:t>
      </w:r>
      <w:r w:rsidR="005E1F51" w:rsidRPr="000B3CF6">
        <w:rPr>
          <w:sz w:val="24"/>
          <w:szCs w:val="24"/>
        </w:rPr>
        <w:t xml:space="preserve">LAG_MEMBER_TABLE, </w:t>
      </w:r>
      <w:r w:rsidR="004C28D1" w:rsidRPr="000B3CF6">
        <w:rPr>
          <w:sz w:val="24"/>
          <w:szCs w:val="24"/>
        </w:rPr>
        <w:t>LLDP_ENTRY_TABLE</w:t>
      </w:r>
    </w:p>
    <w:p w14:paraId="4FC86E0E" w14:textId="2E4148CE" w:rsidR="00C72EC6" w:rsidRPr="000B3CF6" w:rsidRDefault="00C72EC6" w:rsidP="000B3CF6">
      <w:pPr>
        <w:pStyle w:val="ListParagraph"/>
        <w:numPr>
          <w:ilvl w:val="0"/>
          <w:numId w:val="18"/>
        </w:numPr>
        <w:spacing w:after="0" w:line="240" w:lineRule="auto"/>
        <w:rPr>
          <w:sz w:val="24"/>
          <w:szCs w:val="24"/>
        </w:rPr>
      </w:pPr>
      <w:r>
        <w:rPr>
          <w:sz w:val="24"/>
          <w:szCs w:val="24"/>
        </w:rPr>
        <w:t>STATE_DB: *</w:t>
      </w:r>
    </w:p>
    <w:p w14:paraId="63DCF381" w14:textId="641A2218" w:rsidR="00C0473C" w:rsidRPr="000B3CF6" w:rsidRDefault="00C0473C" w:rsidP="000B3CF6">
      <w:pPr>
        <w:pStyle w:val="ListParagraph"/>
        <w:numPr>
          <w:ilvl w:val="0"/>
          <w:numId w:val="18"/>
        </w:numPr>
        <w:spacing w:after="0" w:line="240" w:lineRule="auto"/>
        <w:rPr>
          <w:sz w:val="24"/>
          <w:szCs w:val="24"/>
        </w:rPr>
      </w:pPr>
      <w:r w:rsidRPr="000B3CF6">
        <w:rPr>
          <w:sz w:val="24"/>
          <w:szCs w:val="24"/>
        </w:rPr>
        <w:t xml:space="preserve">COUNTERS_DB: </w:t>
      </w:r>
      <w:r w:rsidR="000B3CF6" w:rsidRPr="000B3CF6">
        <w:rPr>
          <w:sz w:val="24"/>
          <w:szCs w:val="24"/>
        </w:rPr>
        <w:t>*</w:t>
      </w:r>
    </w:p>
    <w:p w14:paraId="515D2505" w14:textId="4B9A2F8A" w:rsidR="001A3DB1" w:rsidRDefault="000B3CF6" w:rsidP="000B3CF6">
      <w:pPr>
        <w:pStyle w:val="ListParagraph"/>
        <w:numPr>
          <w:ilvl w:val="0"/>
          <w:numId w:val="18"/>
        </w:numPr>
        <w:spacing w:after="0" w:line="240" w:lineRule="auto"/>
        <w:rPr>
          <w:sz w:val="24"/>
          <w:szCs w:val="24"/>
        </w:rPr>
      </w:pPr>
      <w:r w:rsidRPr="000B3CF6">
        <w:rPr>
          <w:sz w:val="24"/>
          <w:szCs w:val="24"/>
        </w:rPr>
        <w:t>ASIC_DB: ASIC_STATE:SAI_OBJECT_TYPE_FDB*</w:t>
      </w:r>
    </w:p>
    <w:p w14:paraId="7FFDA829" w14:textId="77777777" w:rsidR="00406160" w:rsidRDefault="00406160" w:rsidP="00CC03C2">
      <w:pPr>
        <w:rPr>
          <w:rFonts w:asciiTheme="minorHAnsi" w:hAnsiTheme="minorHAnsi" w:cstheme="minorHAnsi"/>
        </w:rPr>
      </w:pPr>
    </w:p>
    <w:p w14:paraId="751EA3CF" w14:textId="0107987C" w:rsidR="00CC03C2" w:rsidRPr="00BB6C77" w:rsidRDefault="00BB6C77" w:rsidP="00CC03C2">
      <w:pPr>
        <w:rPr>
          <w:rFonts w:asciiTheme="minorHAnsi" w:hAnsiTheme="minorHAnsi" w:cstheme="minorHAnsi"/>
        </w:rPr>
      </w:pPr>
      <w:r w:rsidRPr="00BB6C77">
        <w:rPr>
          <w:rFonts w:asciiTheme="minorHAnsi" w:hAnsiTheme="minorHAnsi" w:cstheme="minorHAnsi"/>
        </w:rPr>
        <w:t xml:space="preserve">The following diagram depicts a typical interaction among various SONiC components during the time an incoming snmp </w:t>
      </w:r>
      <w:r w:rsidR="00006FB3">
        <w:rPr>
          <w:rFonts w:asciiTheme="minorHAnsi" w:hAnsiTheme="minorHAnsi" w:cstheme="minorHAnsi"/>
        </w:rPr>
        <w:t>query</w:t>
      </w:r>
      <w:r w:rsidRPr="00BB6C77">
        <w:rPr>
          <w:rFonts w:asciiTheme="minorHAnsi" w:hAnsiTheme="minorHAnsi" w:cstheme="minorHAnsi"/>
        </w:rPr>
        <w:t xml:space="preserve"> is processed by the system.</w:t>
      </w:r>
    </w:p>
    <w:p w14:paraId="5DFB21AA" w14:textId="449A72BC" w:rsidR="00BB6C77" w:rsidRDefault="00BB6C77" w:rsidP="00CC03C2"/>
    <w:p w14:paraId="74308184" w14:textId="7B91FF69" w:rsidR="00BB6C77" w:rsidRDefault="00C72EC6" w:rsidP="00CC03C2">
      <w:r>
        <w:rPr>
          <w:noProof/>
        </w:rPr>
        <w:drawing>
          <wp:inline distT="0" distB="0" distL="0" distR="0" wp14:anchorId="2B00554F" wp14:editId="5CBA8A1D">
            <wp:extent cx="5943600" cy="371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nic_snmp_interaction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8044EB8" w14:textId="24388DF7" w:rsidR="00C72EC6" w:rsidRDefault="00C72EC6" w:rsidP="00E57382">
      <w:pPr>
        <w:pStyle w:val="ListParagraph"/>
        <w:numPr>
          <w:ilvl w:val="0"/>
          <w:numId w:val="24"/>
        </w:numPr>
        <w:spacing w:after="0" w:line="240" w:lineRule="auto"/>
        <w:jc w:val="both"/>
        <w:rPr>
          <w:rFonts w:cstheme="minorHAnsi"/>
          <w:sz w:val="24"/>
          <w:szCs w:val="24"/>
        </w:rPr>
      </w:pPr>
      <w:r w:rsidRPr="00C72EC6">
        <w:rPr>
          <w:rFonts w:cstheme="minorHAnsi"/>
          <w:sz w:val="24"/>
          <w:szCs w:val="24"/>
        </w:rPr>
        <w:t xml:space="preserve">During </w:t>
      </w:r>
      <w:r>
        <w:rPr>
          <w:rFonts w:cstheme="minorHAnsi"/>
          <w:sz w:val="24"/>
          <w:szCs w:val="24"/>
        </w:rPr>
        <w:t>the initialization of the different MIB subcomponents supported in snmp-subagent process,  this one establish</w:t>
      </w:r>
      <w:r w:rsidR="009B6D9E">
        <w:rPr>
          <w:rFonts w:cstheme="minorHAnsi"/>
          <w:sz w:val="24"/>
          <w:szCs w:val="24"/>
        </w:rPr>
        <w:t>es</w:t>
      </w:r>
      <w:r>
        <w:rPr>
          <w:rFonts w:cstheme="minorHAnsi"/>
          <w:sz w:val="24"/>
          <w:szCs w:val="24"/>
        </w:rPr>
        <w:t xml:space="preserve"> connectivity with the </w:t>
      </w:r>
      <w:r w:rsidR="00B2464E">
        <w:rPr>
          <w:rFonts w:cstheme="minorHAnsi"/>
          <w:sz w:val="24"/>
          <w:szCs w:val="24"/>
        </w:rPr>
        <w:t>various</w:t>
      </w:r>
      <w:r>
        <w:rPr>
          <w:rFonts w:cstheme="minorHAnsi"/>
          <w:sz w:val="24"/>
          <w:szCs w:val="24"/>
        </w:rPr>
        <w:t xml:space="preserve"> DBs mentioned above. From this moment on, the state obtained from all these DBs </w:t>
      </w:r>
      <w:r w:rsidR="009B6D9E">
        <w:rPr>
          <w:rFonts w:cstheme="minorHAnsi"/>
          <w:sz w:val="24"/>
          <w:szCs w:val="24"/>
        </w:rPr>
        <w:t>is</w:t>
      </w:r>
      <w:r>
        <w:rPr>
          <w:rFonts w:cstheme="minorHAnsi"/>
          <w:sz w:val="24"/>
          <w:szCs w:val="24"/>
        </w:rPr>
        <w:t xml:space="preserve"> cached locally within snmp-subagent. This information is refreshed every few seconds (&lt; 60) to ensure that DBs and snmp-subagent are fully in-sync.</w:t>
      </w:r>
    </w:p>
    <w:p w14:paraId="7915AD49" w14:textId="77777777" w:rsidR="00762DAD" w:rsidRDefault="00762DAD" w:rsidP="00E57382">
      <w:pPr>
        <w:pStyle w:val="ListParagraph"/>
        <w:spacing w:after="0" w:line="240" w:lineRule="auto"/>
        <w:ind w:firstLine="0"/>
        <w:jc w:val="both"/>
        <w:rPr>
          <w:rFonts w:cstheme="minorHAnsi"/>
          <w:sz w:val="24"/>
          <w:szCs w:val="24"/>
        </w:rPr>
      </w:pPr>
    </w:p>
    <w:p w14:paraId="475E0240" w14:textId="28AB0F4E" w:rsidR="00762DAD" w:rsidRDefault="00762DAD"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A </w:t>
      </w:r>
      <w:r w:rsidR="00F91CC0">
        <w:rPr>
          <w:rFonts w:cstheme="minorHAnsi"/>
          <w:sz w:val="24"/>
          <w:szCs w:val="24"/>
        </w:rPr>
        <w:t>snmp</w:t>
      </w:r>
      <w:r>
        <w:rPr>
          <w:rFonts w:cstheme="minorHAnsi"/>
          <w:sz w:val="24"/>
          <w:szCs w:val="24"/>
        </w:rPr>
        <w:t xml:space="preserve"> query </w:t>
      </w:r>
      <w:r w:rsidRPr="00125BD8">
        <w:rPr>
          <w:rFonts w:cstheme="minorHAnsi"/>
          <w:sz w:val="24"/>
          <w:szCs w:val="24"/>
        </w:rPr>
        <w:t xml:space="preserve">arrives at </w:t>
      </w:r>
      <w:r>
        <w:rPr>
          <w:rFonts w:cstheme="minorHAnsi"/>
          <w:sz w:val="24"/>
          <w:szCs w:val="24"/>
        </w:rPr>
        <w:t>snmp’s</w:t>
      </w:r>
      <w:r w:rsidRPr="00125BD8">
        <w:rPr>
          <w:rFonts w:cstheme="minorHAnsi"/>
          <w:sz w:val="24"/>
          <w:szCs w:val="24"/>
        </w:rPr>
        <w:t xml:space="preserve"> socket in kernel space. </w:t>
      </w:r>
      <w:r>
        <w:rPr>
          <w:rFonts w:cstheme="minorHAnsi"/>
          <w:sz w:val="24"/>
          <w:szCs w:val="24"/>
        </w:rPr>
        <w:t xml:space="preserve">Kernel’s network-stack </w:t>
      </w:r>
      <w:r w:rsidRPr="00125BD8">
        <w:rPr>
          <w:rFonts w:cstheme="minorHAnsi"/>
          <w:sz w:val="24"/>
          <w:szCs w:val="24"/>
        </w:rPr>
        <w:t xml:space="preserve">delivers the </w:t>
      </w:r>
      <w:r>
        <w:rPr>
          <w:rFonts w:cstheme="minorHAnsi"/>
          <w:sz w:val="24"/>
          <w:szCs w:val="24"/>
        </w:rPr>
        <w:t xml:space="preserve">packet </w:t>
      </w:r>
      <w:r w:rsidRPr="00125BD8">
        <w:rPr>
          <w:rFonts w:cstheme="minorHAnsi"/>
          <w:sz w:val="24"/>
          <w:szCs w:val="24"/>
        </w:rPr>
        <w:t xml:space="preserve">to </w:t>
      </w:r>
      <w:r>
        <w:rPr>
          <w:rFonts w:cstheme="minorHAnsi"/>
          <w:sz w:val="24"/>
          <w:szCs w:val="24"/>
        </w:rPr>
        <w:t>snmpd process</w:t>
      </w:r>
      <w:r w:rsidRPr="00125BD8">
        <w:rPr>
          <w:rFonts w:cstheme="minorHAnsi"/>
          <w:sz w:val="24"/>
          <w:szCs w:val="24"/>
        </w:rPr>
        <w:t>.</w:t>
      </w:r>
    </w:p>
    <w:p w14:paraId="4576DD41" w14:textId="47AAA29F" w:rsidR="00B2464E" w:rsidRPr="00B2464E" w:rsidRDefault="00B2464E" w:rsidP="00B2464E">
      <w:pPr>
        <w:jc w:val="both"/>
        <w:rPr>
          <w:rFonts w:cstheme="minorHAnsi"/>
        </w:rPr>
      </w:pPr>
    </w:p>
    <w:p w14:paraId="2EED8815" w14:textId="5A3E6E2B" w:rsidR="00762DAD" w:rsidRDefault="00F91CC0"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The snmp </w:t>
      </w:r>
      <w:r w:rsidR="00762DAD">
        <w:rPr>
          <w:rFonts w:cstheme="minorHAnsi"/>
          <w:sz w:val="24"/>
          <w:szCs w:val="24"/>
        </w:rPr>
        <w:t xml:space="preserve">message is parsed and an associated request is sent towards SONiC’s agentX subagent (i.e. </w:t>
      </w:r>
      <w:r w:rsidR="00762DAD" w:rsidRPr="001A3DB1">
        <w:rPr>
          <w:sz w:val="24"/>
          <w:szCs w:val="24"/>
        </w:rPr>
        <w:t>sonic_ax_impl</w:t>
      </w:r>
      <w:r w:rsidR="00762DAD">
        <w:rPr>
          <w:rFonts w:cstheme="minorHAnsi"/>
          <w:sz w:val="24"/>
          <w:szCs w:val="24"/>
        </w:rPr>
        <w:t>).</w:t>
      </w:r>
    </w:p>
    <w:p w14:paraId="65651345" w14:textId="77777777" w:rsidR="00C72EC6" w:rsidRDefault="00C72EC6" w:rsidP="00E57382">
      <w:pPr>
        <w:pStyle w:val="ListParagraph"/>
        <w:spacing w:after="0" w:line="240" w:lineRule="auto"/>
        <w:ind w:firstLine="0"/>
        <w:jc w:val="both"/>
        <w:rPr>
          <w:rFonts w:cstheme="minorHAnsi"/>
          <w:sz w:val="24"/>
          <w:szCs w:val="24"/>
        </w:rPr>
      </w:pPr>
    </w:p>
    <w:p w14:paraId="072449FB" w14:textId="77777777" w:rsidR="00E57382" w:rsidRDefault="00762DAD"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Snmp-subagent </w:t>
      </w:r>
      <w:r w:rsidR="00E57382">
        <w:rPr>
          <w:rFonts w:cstheme="minorHAnsi"/>
          <w:sz w:val="24"/>
          <w:szCs w:val="24"/>
        </w:rPr>
        <w:t>serves the query out of the state cached in its local data-structures, and sends the information back to snmpd process.</w:t>
      </w:r>
    </w:p>
    <w:p w14:paraId="1636CC85" w14:textId="77777777" w:rsidR="00E57382" w:rsidRPr="00E57382" w:rsidRDefault="00E57382" w:rsidP="00E57382">
      <w:pPr>
        <w:pStyle w:val="ListParagraph"/>
        <w:spacing w:after="0" w:line="240" w:lineRule="auto"/>
        <w:rPr>
          <w:rFonts w:cstheme="minorHAnsi"/>
          <w:sz w:val="24"/>
          <w:szCs w:val="24"/>
        </w:rPr>
      </w:pPr>
    </w:p>
    <w:p w14:paraId="47B897A2" w14:textId="18BA86DB" w:rsidR="00C72EC6" w:rsidRPr="00C72EC6" w:rsidRDefault="00E57382" w:rsidP="00E57382">
      <w:pPr>
        <w:pStyle w:val="ListParagraph"/>
        <w:numPr>
          <w:ilvl w:val="0"/>
          <w:numId w:val="24"/>
        </w:numPr>
        <w:spacing w:after="0" w:line="240" w:lineRule="auto"/>
        <w:jc w:val="both"/>
        <w:rPr>
          <w:rFonts w:cstheme="minorHAnsi"/>
          <w:sz w:val="24"/>
          <w:szCs w:val="24"/>
        </w:rPr>
      </w:pPr>
      <w:r>
        <w:rPr>
          <w:rFonts w:cstheme="minorHAnsi"/>
          <w:sz w:val="24"/>
          <w:szCs w:val="24"/>
        </w:rPr>
        <w:lastRenderedPageBreak/>
        <w:t xml:space="preserve">Snmpd eventually sends a reply back to the originator through the usual </w:t>
      </w:r>
      <w:r w:rsidR="00006FB3">
        <w:rPr>
          <w:rFonts w:cstheme="minorHAnsi"/>
          <w:sz w:val="24"/>
          <w:szCs w:val="24"/>
        </w:rPr>
        <w:t>socket interface</w:t>
      </w:r>
      <w:r>
        <w:rPr>
          <w:rFonts w:cstheme="minorHAnsi"/>
          <w:sz w:val="24"/>
          <w:szCs w:val="24"/>
        </w:rPr>
        <w:t>.</w:t>
      </w:r>
    </w:p>
    <w:p w14:paraId="78A3F27C" w14:textId="77777777" w:rsidR="00BB6C77" w:rsidRPr="00CC03C2" w:rsidRDefault="00BB6C77" w:rsidP="00CC03C2"/>
    <w:p w14:paraId="18C51326" w14:textId="4BFCD66B" w:rsidR="000B3CF6" w:rsidRDefault="000B3CF6" w:rsidP="000B3CF6"/>
    <w:p w14:paraId="3E467A2D" w14:textId="68D4C7CA" w:rsidR="00393732" w:rsidRDefault="00FB4655" w:rsidP="00393732">
      <w:pPr>
        <w:pStyle w:val="Heading3"/>
      </w:pPr>
      <w:r>
        <w:t xml:space="preserve">Routing-state </w:t>
      </w:r>
      <w:r w:rsidR="00393732">
        <w:t>interactions.</w:t>
      </w:r>
    </w:p>
    <w:p w14:paraId="79BAD27E" w14:textId="45F5062D" w:rsidR="001A3814" w:rsidRPr="00154641" w:rsidRDefault="001A3814" w:rsidP="00154641">
      <w:pPr>
        <w:jc w:val="both"/>
        <w:rPr>
          <w:rFonts w:asciiTheme="minorHAnsi" w:hAnsiTheme="minorHAnsi" w:cstheme="minorHAnsi"/>
        </w:rPr>
      </w:pPr>
      <w:r w:rsidRPr="00154641">
        <w:rPr>
          <w:rFonts w:asciiTheme="minorHAnsi" w:hAnsiTheme="minorHAnsi" w:cstheme="minorHAnsi"/>
        </w:rPr>
        <w:t xml:space="preserve">In this section we will iterate through the sequence of steps that take place in SONiC to process </w:t>
      </w:r>
      <w:r w:rsidR="00B83203">
        <w:rPr>
          <w:rFonts w:asciiTheme="minorHAnsi" w:hAnsiTheme="minorHAnsi" w:cstheme="minorHAnsi"/>
        </w:rPr>
        <w:t>a new</w:t>
      </w:r>
      <w:r w:rsidRPr="00154641">
        <w:rPr>
          <w:rFonts w:asciiTheme="minorHAnsi" w:hAnsiTheme="minorHAnsi" w:cstheme="minorHAnsi"/>
        </w:rPr>
        <w:t xml:space="preserve"> route received from an eBGP peer. We will assume that this session is already established and </w:t>
      </w:r>
      <w:r w:rsidR="009B6D9E">
        <w:rPr>
          <w:rFonts w:asciiTheme="minorHAnsi" w:hAnsiTheme="minorHAnsi" w:cstheme="minorHAnsi"/>
        </w:rPr>
        <w:t xml:space="preserve">that </w:t>
      </w:r>
      <w:r w:rsidRPr="00154641">
        <w:rPr>
          <w:rFonts w:asciiTheme="minorHAnsi" w:hAnsiTheme="minorHAnsi" w:cstheme="minorHAnsi"/>
        </w:rPr>
        <w:t xml:space="preserve">we are learning a new route that makes use of </w:t>
      </w:r>
      <w:r w:rsidR="009B6D9E">
        <w:rPr>
          <w:rFonts w:asciiTheme="minorHAnsi" w:hAnsiTheme="minorHAnsi" w:cstheme="minorHAnsi"/>
        </w:rPr>
        <w:t>a</w:t>
      </w:r>
      <w:r w:rsidR="00F91CC0">
        <w:rPr>
          <w:rFonts w:asciiTheme="minorHAnsi" w:hAnsiTheme="minorHAnsi" w:cstheme="minorHAnsi"/>
        </w:rPr>
        <w:t xml:space="preserve"> directly </w:t>
      </w:r>
      <w:r w:rsidRPr="00154641">
        <w:rPr>
          <w:rFonts w:asciiTheme="minorHAnsi" w:hAnsiTheme="minorHAnsi" w:cstheme="minorHAnsi"/>
        </w:rPr>
        <w:t>connected peer as its next-hop.</w:t>
      </w:r>
    </w:p>
    <w:p w14:paraId="0B4F0AAF" w14:textId="725980A9" w:rsidR="00154641" w:rsidRDefault="00154641" w:rsidP="00154641">
      <w:pPr>
        <w:jc w:val="both"/>
      </w:pPr>
    </w:p>
    <w:p w14:paraId="6EA9D039" w14:textId="2701A4B9" w:rsidR="00154641" w:rsidRPr="00125BD8" w:rsidRDefault="000E2F55" w:rsidP="00154641">
      <w:pPr>
        <w:jc w:val="both"/>
        <w:rPr>
          <w:rFonts w:asciiTheme="minorHAnsi" w:hAnsiTheme="minorHAnsi" w:cstheme="minorHAnsi"/>
        </w:rPr>
      </w:pPr>
      <w:r w:rsidRPr="00125BD8">
        <w:rPr>
          <w:rFonts w:asciiTheme="minorHAnsi" w:hAnsiTheme="minorHAnsi" w:cstheme="minorHAnsi"/>
        </w:rPr>
        <w:t xml:space="preserve">The following figure displays the </w:t>
      </w:r>
      <w:r w:rsidR="00B83203">
        <w:rPr>
          <w:rFonts w:asciiTheme="minorHAnsi" w:hAnsiTheme="minorHAnsi" w:cstheme="minorHAnsi"/>
        </w:rPr>
        <w:t xml:space="preserve">elements involved in this process. Notice that </w:t>
      </w:r>
      <w:r w:rsidRPr="00125BD8">
        <w:rPr>
          <w:rFonts w:asciiTheme="minorHAnsi" w:hAnsiTheme="minorHAnsi" w:cstheme="minorHAnsi"/>
        </w:rPr>
        <w:t xml:space="preserve">I’m deliberately obviating details that are not relevant to </w:t>
      </w:r>
      <w:r w:rsidR="00F91CC0">
        <w:rPr>
          <w:rFonts w:asciiTheme="minorHAnsi" w:hAnsiTheme="minorHAnsi" w:cstheme="minorHAnsi"/>
        </w:rPr>
        <w:t xml:space="preserve">this </w:t>
      </w:r>
      <w:r w:rsidRPr="00125BD8">
        <w:rPr>
          <w:rFonts w:asciiTheme="minorHAnsi" w:hAnsiTheme="minorHAnsi" w:cstheme="minorHAnsi"/>
        </w:rPr>
        <w:t>SONiC’s architectural description</w:t>
      </w:r>
      <w:r w:rsidR="00B83203">
        <w:rPr>
          <w:rFonts w:asciiTheme="minorHAnsi" w:hAnsiTheme="minorHAnsi" w:cstheme="minorHAnsi"/>
        </w:rPr>
        <w:t>.</w:t>
      </w:r>
    </w:p>
    <w:p w14:paraId="51D7A2C9" w14:textId="6E18F6B8" w:rsidR="000E2F55" w:rsidRDefault="000E2F55" w:rsidP="00154641">
      <w:pPr>
        <w:jc w:val="both"/>
        <w:rPr>
          <w:rFonts w:asciiTheme="minorHAnsi" w:hAnsiTheme="minorHAnsi" w:cstheme="minorHAnsi"/>
        </w:rPr>
      </w:pPr>
    </w:p>
    <w:p w14:paraId="4EBDD147" w14:textId="59CF9F7C" w:rsidR="00852E8A" w:rsidRDefault="00D7723F" w:rsidP="00154641">
      <w:pPr>
        <w:jc w:val="both"/>
        <w:rPr>
          <w:rFonts w:asciiTheme="minorHAnsi" w:hAnsiTheme="minorHAnsi" w:cstheme="minorHAnsi"/>
        </w:rPr>
      </w:pPr>
      <w:r>
        <w:rPr>
          <w:rFonts w:asciiTheme="minorHAnsi" w:hAnsiTheme="minorHAnsi" w:cstheme="minorHAnsi"/>
          <w:noProof/>
        </w:rPr>
        <w:drawing>
          <wp:inline distT="0" distB="0" distL="0" distR="0" wp14:anchorId="0D26503C" wp14:editId="2CEA168B">
            <wp:extent cx="5943600" cy="4315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nic_bgp_new_route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6CD263C2" w14:textId="2E812AB0" w:rsidR="00852E8A" w:rsidRDefault="00852E8A" w:rsidP="00154641">
      <w:pPr>
        <w:jc w:val="both"/>
        <w:rPr>
          <w:rFonts w:asciiTheme="minorHAnsi" w:hAnsiTheme="minorHAnsi" w:cstheme="minorHAnsi"/>
        </w:rPr>
      </w:pPr>
    </w:p>
    <w:p w14:paraId="2C4F6467" w14:textId="77777777" w:rsidR="00FF6C19" w:rsidRPr="00125BD8" w:rsidRDefault="00FF6C19" w:rsidP="00154641">
      <w:pPr>
        <w:jc w:val="both"/>
        <w:rPr>
          <w:rFonts w:asciiTheme="minorHAnsi" w:hAnsiTheme="minorHAnsi" w:cstheme="minorHAnsi"/>
        </w:rPr>
      </w:pPr>
    </w:p>
    <w:p w14:paraId="78D5E426" w14:textId="1C9946A2" w:rsidR="00E5628B" w:rsidRDefault="00654D07" w:rsidP="00BB7A19">
      <w:pPr>
        <w:pStyle w:val="ListParagraph"/>
        <w:numPr>
          <w:ilvl w:val="0"/>
          <w:numId w:val="25"/>
        </w:numPr>
        <w:spacing w:after="0" w:line="240" w:lineRule="auto"/>
        <w:jc w:val="both"/>
        <w:rPr>
          <w:rFonts w:cstheme="minorHAnsi"/>
          <w:sz w:val="24"/>
          <w:szCs w:val="24"/>
        </w:rPr>
      </w:pPr>
      <w:r>
        <w:rPr>
          <w:rFonts w:cstheme="minorHAnsi"/>
          <w:sz w:val="24"/>
          <w:szCs w:val="24"/>
        </w:rPr>
        <w:t xml:space="preserve">During </w:t>
      </w:r>
      <w:r w:rsidR="00AB4D8B">
        <w:rPr>
          <w:rFonts w:cstheme="minorHAnsi"/>
          <w:sz w:val="24"/>
          <w:szCs w:val="24"/>
        </w:rPr>
        <w:t xml:space="preserve">bgp’s container </w:t>
      </w:r>
      <w:r>
        <w:rPr>
          <w:rFonts w:cstheme="minorHAnsi"/>
          <w:sz w:val="24"/>
          <w:szCs w:val="24"/>
        </w:rPr>
        <w:t xml:space="preserve">initialization, zebra connects to fpmsyncd through a </w:t>
      </w:r>
      <w:r w:rsidR="001C0127">
        <w:rPr>
          <w:rFonts w:cstheme="minorHAnsi"/>
          <w:sz w:val="24"/>
          <w:szCs w:val="24"/>
        </w:rPr>
        <w:t xml:space="preserve">regular </w:t>
      </w:r>
      <w:r>
        <w:rPr>
          <w:rFonts w:cstheme="minorHAnsi"/>
          <w:sz w:val="24"/>
          <w:szCs w:val="24"/>
        </w:rPr>
        <w:t>TCP socket.</w:t>
      </w:r>
      <w:r w:rsidR="00F91CC0">
        <w:rPr>
          <w:rFonts w:cstheme="minorHAnsi"/>
          <w:sz w:val="24"/>
          <w:szCs w:val="24"/>
        </w:rPr>
        <w:t xml:space="preserve"> In a stable</w:t>
      </w:r>
      <w:r w:rsidR="001C5711">
        <w:rPr>
          <w:rFonts w:cstheme="minorHAnsi"/>
          <w:sz w:val="24"/>
          <w:szCs w:val="24"/>
        </w:rPr>
        <w:t>/non-transient</w:t>
      </w:r>
      <w:r w:rsidR="00F91CC0">
        <w:rPr>
          <w:rFonts w:cstheme="minorHAnsi"/>
          <w:sz w:val="24"/>
          <w:szCs w:val="24"/>
        </w:rPr>
        <w:t xml:space="preserve"> conditions, </w:t>
      </w:r>
      <w:r w:rsidR="00D8175F">
        <w:rPr>
          <w:rFonts w:cstheme="minorHAnsi"/>
          <w:sz w:val="24"/>
          <w:szCs w:val="24"/>
        </w:rPr>
        <w:t>the routing -</w:t>
      </w:r>
      <w:r w:rsidR="001C5711">
        <w:rPr>
          <w:rFonts w:cstheme="minorHAnsi"/>
          <w:sz w:val="24"/>
          <w:szCs w:val="24"/>
        </w:rPr>
        <w:t>tate held within zebra, the linux kernel, APPL_DB and ASIC_DB is expected to be fully consistent</w:t>
      </w:r>
      <w:r w:rsidR="00B151FE">
        <w:rPr>
          <w:rFonts w:cstheme="minorHAnsi"/>
          <w:sz w:val="24"/>
          <w:szCs w:val="24"/>
        </w:rPr>
        <w:t>/equivalent</w:t>
      </w:r>
      <w:r w:rsidR="001C5711">
        <w:rPr>
          <w:rFonts w:cstheme="minorHAnsi"/>
          <w:sz w:val="24"/>
          <w:szCs w:val="24"/>
        </w:rPr>
        <w:t>.</w:t>
      </w:r>
    </w:p>
    <w:p w14:paraId="5042173A" w14:textId="63240B64" w:rsidR="00654D07" w:rsidRDefault="001C0127" w:rsidP="00E5628B">
      <w:pPr>
        <w:pStyle w:val="ListParagraph"/>
        <w:spacing w:after="0" w:line="240" w:lineRule="auto"/>
        <w:ind w:firstLine="0"/>
        <w:jc w:val="both"/>
        <w:rPr>
          <w:rFonts w:cstheme="minorHAnsi"/>
          <w:sz w:val="24"/>
          <w:szCs w:val="24"/>
        </w:rPr>
      </w:pPr>
      <w:r>
        <w:rPr>
          <w:rFonts w:cstheme="minorHAnsi"/>
          <w:sz w:val="24"/>
          <w:szCs w:val="24"/>
        </w:rPr>
        <w:t xml:space="preserve"> </w:t>
      </w:r>
    </w:p>
    <w:p w14:paraId="1EFED580" w14:textId="78898F0E" w:rsidR="004D4F7B"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 xml:space="preserve">A new </w:t>
      </w:r>
      <w:r w:rsidR="00B83203" w:rsidRPr="004D4F7B">
        <w:rPr>
          <w:rFonts w:cstheme="minorHAnsi"/>
          <w:sz w:val="24"/>
          <w:szCs w:val="24"/>
        </w:rPr>
        <w:t xml:space="preserve">TCP </w:t>
      </w:r>
      <w:r w:rsidRPr="004D4F7B">
        <w:rPr>
          <w:rFonts w:cstheme="minorHAnsi"/>
          <w:sz w:val="24"/>
          <w:szCs w:val="24"/>
        </w:rPr>
        <w:t xml:space="preserve">packet arrives at bgp’s socket in kernel space. </w:t>
      </w:r>
      <w:r w:rsidR="00125BD8" w:rsidRPr="004D4F7B">
        <w:rPr>
          <w:rFonts w:cstheme="minorHAnsi"/>
          <w:sz w:val="24"/>
          <w:szCs w:val="24"/>
        </w:rPr>
        <w:t xml:space="preserve">Kernel’s network-stack eventually </w:t>
      </w:r>
      <w:r w:rsidRPr="004D4F7B">
        <w:rPr>
          <w:rFonts w:cstheme="minorHAnsi"/>
          <w:sz w:val="24"/>
          <w:szCs w:val="24"/>
        </w:rPr>
        <w:t>delivers the associated payload to bgpd</w:t>
      </w:r>
      <w:r w:rsidR="00125BD8" w:rsidRPr="004D4F7B">
        <w:rPr>
          <w:rFonts w:cstheme="minorHAnsi"/>
          <w:sz w:val="24"/>
          <w:szCs w:val="24"/>
        </w:rPr>
        <w:t xml:space="preserve"> process</w:t>
      </w:r>
      <w:r w:rsidRPr="004D4F7B">
        <w:rPr>
          <w:rFonts w:cstheme="minorHAnsi"/>
          <w:sz w:val="24"/>
          <w:szCs w:val="24"/>
        </w:rPr>
        <w:t>.</w:t>
      </w:r>
    </w:p>
    <w:p w14:paraId="15547C9E" w14:textId="77777777" w:rsidR="004D4F7B" w:rsidRDefault="004D4F7B" w:rsidP="00BB7A19">
      <w:pPr>
        <w:pStyle w:val="ListParagraph"/>
        <w:spacing w:after="0" w:line="240" w:lineRule="auto"/>
        <w:ind w:firstLine="0"/>
        <w:jc w:val="both"/>
        <w:rPr>
          <w:rFonts w:cstheme="minorHAnsi"/>
          <w:sz w:val="24"/>
          <w:szCs w:val="24"/>
        </w:rPr>
      </w:pPr>
    </w:p>
    <w:p w14:paraId="38DAE85E" w14:textId="49C7BF95" w:rsidR="00852E8A"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Bgpd parses the new packet, process the bgp-update and notifies zebra of t</w:t>
      </w:r>
      <w:r w:rsidR="00852E8A" w:rsidRPr="004D4F7B">
        <w:rPr>
          <w:rFonts w:cstheme="minorHAnsi"/>
          <w:sz w:val="24"/>
          <w:szCs w:val="24"/>
        </w:rPr>
        <w:t xml:space="preserve">he existence of this new prefix and its associated </w:t>
      </w:r>
      <w:r w:rsidR="00B83203" w:rsidRPr="004D4F7B">
        <w:rPr>
          <w:rFonts w:cstheme="minorHAnsi"/>
          <w:sz w:val="24"/>
          <w:szCs w:val="24"/>
        </w:rPr>
        <w:t xml:space="preserve">protocol </w:t>
      </w:r>
      <w:r w:rsidR="00852E8A" w:rsidRPr="004D4F7B">
        <w:rPr>
          <w:rFonts w:cstheme="minorHAnsi"/>
          <w:sz w:val="24"/>
          <w:szCs w:val="24"/>
        </w:rPr>
        <w:t>next-hop.</w:t>
      </w:r>
    </w:p>
    <w:p w14:paraId="1734639F" w14:textId="77777777" w:rsidR="004D4F7B" w:rsidRPr="004D4F7B" w:rsidRDefault="004D4F7B" w:rsidP="00BB7A19">
      <w:pPr>
        <w:pStyle w:val="ListParagraph"/>
        <w:spacing w:after="0" w:line="240" w:lineRule="auto"/>
        <w:rPr>
          <w:rFonts w:cstheme="minorHAnsi"/>
          <w:sz w:val="24"/>
          <w:szCs w:val="24"/>
        </w:rPr>
      </w:pPr>
    </w:p>
    <w:p w14:paraId="2D0CF8F9" w14:textId="3B059CA3" w:rsidR="000E2F55"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Upon determination by zebra of the feasibility/reachability of this prefix</w:t>
      </w:r>
      <w:r w:rsidR="00852E8A" w:rsidRPr="004D4F7B">
        <w:rPr>
          <w:rFonts w:cstheme="minorHAnsi"/>
          <w:sz w:val="24"/>
          <w:szCs w:val="24"/>
        </w:rPr>
        <w:t xml:space="preserve"> (e.g. existing forwarding nh)</w:t>
      </w:r>
      <w:r w:rsidRPr="004D4F7B">
        <w:rPr>
          <w:rFonts w:cstheme="minorHAnsi"/>
          <w:sz w:val="24"/>
          <w:szCs w:val="24"/>
        </w:rPr>
        <w:t>, zebra generates a route-netlink message to inject this new state in kernel.</w:t>
      </w:r>
    </w:p>
    <w:p w14:paraId="60C84578" w14:textId="77777777" w:rsidR="004D4F7B" w:rsidRPr="004D4F7B" w:rsidRDefault="004D4F7B" w:rsidP="00BB7A19">
      <w:pPr>
        <w:pStyle w:val="ListParagraph"/>
        <w:spacing w:after="0" w:line="240" w:lineRule="auto"/>
        <w:rPr>
          <w:rFonts w:cstheme="minorHAnsi"/>
          <w:sz w:val="24"/>
          <w:szCs w:val="24"/>
        </w:rPr>
      </w:pPr>
    </w:p>
    <w:p w14:paraId="508CFA49" w14:textId="592E6B97" w:rsidR="00BB7A19" w:rsidRDefault="00654D07" w:rsidP="00C635BC">
      <w:pPr>
        <w:pStyle w:val="ListParagraph"/>
        <w:numPr>
          <w:ilvl w:val="0"/>
          <w:numId w:val="25"/>
        </w:numPr>
        <w:spacing w:after="0" w:line="240" w:lineRule="auto"/>
        <w:jc w:val="both"/>
        <w:rPr>
          <w:rFonts w:cstheme="minorHAnsi"/>
          <w:sz w:val="24"/>
          <w:szCs w:val="24"/>
        </w:rPr>
      </w:pPr>
      <w:r w:rsidRPr="00654D07">
        <w:rPr>
          <w:rFonts w:cstheme="minorHAnsi"/>
          <w:sz w:val="24"/>
          <w:szCs w:val="24"/>
        </w:rPr>
        <w:t xml:space="preserve">Zebra makes use of </w:t>
      </w:r>
      <w:r>
        <w:rPr>
          <w:rFonts w:cstheme="minorHAnsi"/>
          <w:sz w:val="24"/>
          <w:szCs w:val="24"/>
        </w:rPr>
        <w:t xml:space="preserve">the </w:t>
      </w:r>
      <w:r w:rsidRPr="00654D07">
        <w:rPr>
          <w:rFonts w:cstheme="minorHAnsi"/>
          <w:sz w:val="24"/>
          <w:szCs w:val="24"/>
        </w:rPr>
        <w:t>FPM interface to deliver this</w:t>
      </w:r>
      <w:r w:rsidR="00125BD8" w:rsidRPr="00654D07">
        <w:rPr>
          <w:rFonts w:cstheme="minorHAnsi"/>
          <w:sz w:val="24"/>
          <w:szCs w:val="24"/>
        </w:rPr>
        <w:t xml:space="preserve"> netlink-route message to </w:t>
      </w:r>
      <w:r>
        <w:rPr>
          <w:rFonts w:cstheme="minorHAnsi"/>
          <w:sz w:val="24"/>
          <w:szCs w:val="24"/>
        </w:rPr>
        <w:t>fpmsyncd.</w:t>
      </w:r>
    </w:p>
    <w:p w14:paraId="20D8B3F5" w14:textId="450B63F4" w:rsidR="00654D07" w:rsidRPr="00654D07" w:rsidRDefault="00654D07" w:rsidP="00654D07">
      <w:pPr>
        <w:jc w:val="both"/>
        <w:rPr>
          <w:rFonts w:cstheme="minorHAnsi"/>
        </w:rPr>
      </w:pPr>
    </w:p>
    <w:p w14:paraId="1678D8C5" w14:textId="5E18AAFC"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Fpmsyncd process</w:t>
      </w:r>
      <w:r w:rsidR="00654D07">
        <w:rPr>
          <w:rFonts w:cstheme="minorHAnsi"/>
          <w:sz w:val="24"/>
          <w:szCs w:val="24"/>
        </w:rPr>
        <w:t>es</w:t>
      </w:r>
      <w:r w:rsidRPr="00BB7A19">
        <w:rPr>
          <w:rFonts w:cstheme="minorHAnsi"/>
          <w:sz w:val="24"/>
          <w:szCs w:val="24"/>
        </w:rPr>
        <w:t xml:space="preserve"> the netlink message and pushes this state into APPL_DB.</w:t>
      </w:r>
    </w:p>
    <w:p w14:paraId="3170EA16" w14:textId="77777777" w:rsidR="00BB7A19" w:rsidRPr="00BB7A19" w:rsidRDefault="00BB7A19" w:rsidP="00BB7A19">
      <w:pPr>
        <w:pStyle w:val="ListParagraph"/>
        <w:spacing w:after="0" w:line="240" w:lineRule="auto"/>
        <w:rPr>
          <w:rFonts w:cstheme="minorHAnsi"/>
          <w:sz w:val="24"/>
          <w:szCs w:val="24"/>
        </w:rPr>
      </w:pPr>
    </w:p>
    <w:p w14:paraId="67AFBF85" w14:textId="68F19318"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Being orchagentd an APPL_DB subscriber, it will receive the content of the information previously pushed to APPL_DB.</w:t>
      </w:r>
    </w:p>
    <w:p w14:paraId="502C32BD" w14:textId="77777777" w:rsidR="00BB7A19" w:rsidRPr="00BB7A19" w:rsidRDefault="00BB7A19" w:rsidP="00BB7A19">
      <w:pPr>
        <w:pStyle w:val="ListParagraph"/>
        <w:spacing w:after="0" w:line="240" w:lineRule="auto"/>
        <w:rPr>
          <w:rFonts w:cstheme="minorHAnsi"/>
          <w:sz w:val="24"/>
          <w:szCs w:val="24"/>
        </w:rPr>
      </w:pPr>
    </w:p>
    <w:p w14:paraId="32C64031" w14:textId="5A52453B"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After processing the received information, orchagentd will invoke sairedis APIs to inject the route information into ASIC_DB.</w:t>
      </w:r>
    </w:p>
    <w:p w14:paraId="4FBBC717" w14:textId="77777777" w:rsidR="00BB7A19" w:rsidRPr="00BB7A19" w:rsidRDefault="00BB7A19" w:rsidP="00BB7A19">
      <w:pPr>
        <w:pStyle w:val="ListParagraph"/>
        <w:spacing w:after="0" w:line="240" w:lineRule="auto"/>
        <w:rPr>
          <w:rFonts w:cstheme="minorHAnsi"/>
          <w:sz w:val="24"/>
          <w:szCs w:val="24"/>
        </w:rPr>
      </w:pPr>
    </w:p>
    <w:p w14:paraId="385D4D9A" w14:textId="15C9C4A4" w:rsidR="00852E8A" w:rsidRDefault="00654D07" w:rsidP="00BB7A19">
      <w:pPr>
        <w:pStyle w:val="ListParagraph"/>
        <w:numPr>
          <w:ilvl w:val="0"/>
          <w:numId w:val="25"/>
        </w:numPr>
        <w:spacing w:after="0" w:line="240" w:lineRule="auto"/>
        <w:jc w:val="both"/>
        <w:rPr>
          <w:rFonts w:cstheme="minorHAnsi"/>
          <w:sz w:val="24"/>
          <w:szCs w:val="24"/>
        </w:rPr>
      </w:pPr>
      <w:r>
        <w:rPr>
          <w:rFonts w:cstheme="minorHAnsi"/>
          <w:sz w:val="24"/>
          <w:szCs w:val="24"/>
        </w:rPr>
        <w:t>Being s</w:t>
      </w:r>
      <w:r w:rsidR="00852E8A" w:rsidRPr="00BB7A19">
        <w:rPr>
          <w:rFonts w:cstheme="minorHAnsi"/>
          <w:sz w:val="24"/>
          <w:szCs w:val="24"/>
        </w:rPr>
        <w:t xml:space="preserve">yncd </w:t>
      </w:r>
      <w:r>
        <w:rPr>
          <w:rFonts w:cstheme="minorHAnsi"/>
          <w:sz w:val="24"/>
          <w:szCs w:val="24"/>
        </w:rPr>
        <w:t xml:space="preserve">an ASIC_DB subscriber, it </w:t>
      </w:r>
      <w:r w:rsidR="00852E8A" w:rsidRPr="00BB7A19">
        <w:rPr>
          <w:rFonts w:cstheme="minorHAnsi"/>
          <w:sz w:val="24"/>
          <w:szCs w:val="24"/>
        </w:rPr>
        <w:t>will receive th</w:t>
      </w:r>
      <w:r>
        <w:rPr>
          <w:rFonts w:cstheme="minorHAnsi"/>
          <w:sz w:val="24"/>
          <w:szCs w:val="24"/>
        </w:rPr>
        <w:t>e new s</w:t>
      </w:r>
      <w:r w:rsidR="00852E8A" w:rsidRPr="00BB7A19">
        <w:rPr>
          <w:rFonts w:cstheme="minorHAnsi"/>
          <w:sz w:val="24"/>
          <w:szCs w:val="24"/>
        </w:rPr>
        <w:t xml:space="preserve">tate </w:t>
      </w:r>
      <w:r>
        <w:rPr>
          <w:rFonts w:cstheme="minorHAnsi"/>
          <w:sz w:val="24"/>
          <w:szCs w:val="24"/>
        </w:rPr>
        <w:t>generated by orchagentd</w:t>
      </w:r>
      <w:r w:rsidR="00852E8A" w:rsidRPr="00BB7A19">
        <w:rPr>
          <w:rFonts w:cstheme="minorHAnsi"/>
          <w:sz w:val="24"/>
          <w:szCs w:val="24"/>
        </w:rPr>
        <w:t>.</w:t>
      </w:r>
    </w:p>
    <w:p w14:paraId="0E7B510F" w14:textId="77777777" w:rsidR="00BB7A19" w:rsidRPr="00BB7A19" w:rsidRDefault="00BB7A19" w:rsidP="00BB7A19">
      <w:pPr>
        <w:pStyle w:val="ListParagraph"/>
        <w:spacing w:after="0" w:line="240" w:lineRule="auto"/>
        <w:rPr>
          <w:rFonts w:cstheme="minorHAnsi"/>
          <w:sz w:val="24"/>
          <w:szCs w:val="24"/>
        </w:rPr>
      </w:pPr>
    </w:p>
    <w:p w14:paraId="1FDA1346" w14:textId="77777777" w:rsidR="001C5711" w:rsidRDefault="00852E8A" w:rsidP="001C5711">
      <w:pPr>
        <w:pStyle w:val="ListParagraph"/>
        <w:numPr>
          <w:ilvl w:val="0"/>
          <w:numId w:val="25"/>
        </w:numPr>
        <w:spacing w:after="0" w:line="240" w:lineRule="auto"/>
        <w:jc w:val="both"/>
        <w:rPr>
          <w:rFonts w:cstheme="minorHAnsi"/>
          <w:sz w:val="24"/>
          <w:szCs w:val="24"/>
        </w:rPr>
      </w:pPr>
      <w:r w:rsidRPr="00BB7A19">
        <w:rPr>
          <w:rFonts w:cstheme="minorHAnsi"/>
          <w:sz w:val="24"/>
          <w:szCs w:val="24"/>
        </w:rPr>
        <w:t>Syncd will process the information and invoke SAI APIs to inject this state into the corresponding asic-dr</w:t>
      </w:r>
      <w:r w:rsidR="00B83203" w:rsidRPr="00BB7A19">
        <w:rPr>
          <w:rFonts w:cstheme="minorHAnsi"/>
          <w:sz w:val="24"/>
          <w:szCs w:val="24"/>
        </w:rPr>
        <w:t>iver</w:t>
      </w:r>
      <w:r w:rsidRPr="00BB7A19">
        <w:rPr>
          <w:rFonts w:cstheme="minorHAnsi"/>
          <w:sz w:val="24"/>
          <w:szCs w:val="24"/>
        </w:rPr>
        <w:t>.</w:t>
      </w:r>
    </w:p>
    <w:p w14:paraId="0C223162" w14:textId="77777777" w:rsidR="001C5711" w:rsidRPr="001C5711" w:rsidRDefault="001C5711" w:rsidP="001C5711">
      <w:pPr>
        <w:pStyle w:val="ListParagraph"/>
        <w:rPr>
          <w:rFonts w:cstheme="minorHAnsi"/>
          <w:sz w:val="24"/>
          <w:szCs w:val="24"/>
        </w:rPr>
      </w:pPr>
    </w:p>
    <w:p w14:paraId="06E5DA70" w14:textId="13397F6C" w:rsidR="00154641" w:rsidRPr="001C5711" w:rsidRDefault="00852E8A" w:rsidP="001C5711">
      <w:pPr>
        <w:pStyle w:val="ListParagraph"/>
        <w:numPr>
          <w:ilvl w:val="0"/>
          <w:numId w:val="25"/>
        </w:numPr>
        <w:spacing w:after="0" w:line="240" w:lineRule="auto"/>
        <w:jc w:val="both"/>
        <w:rPr>
          <w:rFonts w:cstheme="minorHAnsi"/>
          <w:sz w:val="24"/>
          <w:szCs w:val="24"/>
        </w:rPr>
      </w:pPr>
      <w:r w:rsidRPr="001C5711">
        <w:rPr>
          <w:rFonts w:cstheme="minorHAnsi"/>
          <w:sz w:val="24"/>
          <w:szCs w:val="24"/>
        </w:rPr>
        <w:t>New route is finally pushed to hardware.</w:t>
      </w:r>
      <w:r>
        <w:t xml:space="preserve"> </w:t>
      </w:r>
    </w:p>
    <w:p w14:paraId="1567EC48" w14:textId="77777777" w:rsidR="00154641" w:rsidRDefault="00154641" w:rsidP="00C76F9A">
      <w:pPr>
        <w:jc w:val="both"/>
      </w:pPr>
    </w:p>
    <w:p w14:paraId="5D2E46DD" w14:textId="46017563" w:rsidR="001A3814" w:rsidRDefault="001A3814" w:rsidP="00BD6BFD"/>
    <w:p w14:paraId="64DFAA56" w14:textId="7FB0E0CF" w:rsidR="00FB4655" w:rsidRDefault="00FB4655" w:rsidP="00FB4655">
      <w:pPr>
        <w:pStyle w:val="Heading3"/>
      </w:pPr>
      <w:r>
        <w:t>Port-state interactions.</w:t>
      </w:r>
    </w:p>
    <w:p w14:paraId="0B2C0671" w14:textId="68848088" w:rsidR="00462129" w:rsidRDefault="00B257A4" w:rsidP="00584A4E">
      <w:pPr>
        <w:jc w:val="both"/>
        <w:rPr>
          <w:rFonts w:asciiTheme="minorHAnsi" w:hAnsiTheme="minorHAnsi" w:cstheme="minorHAnsi"/>
        </w:rPr>
      </w:pPr>
      <w:r>
        <w:rPr>
          <w:rFonts w:asciiTheme="minorHAnsi" w:hAnsiTheme="minorHAnsi" w:cstheme="minorHAnsi"/>
        </w:rPr>
        <w:t xml:space="preserve">This section </w:t>
      </w:r>
      <w:r w:rsidR="007D6907">
        <w:rPr>
          <w:rFonts w:asciiTheme="minorHAnsi" w:hAnsiTheme="minorHAnsi" w:cstheme="minorHAnsi"/>
        </w:rPr>
        <w:t>describe</w:t>
      </w:r>
      <w:r>
        <w:rPr>
          <w:rFonts w:asciiTheme="minorHAnsi" w:hAnsiTheme="minorHAnsi" w:cstheme="minorHAnsi"/>
        </w:rPr>
        <w:t>s the</w:t>
      </w:r>
      <w:r w:rsidR="007D6907">
        <w:rPr>
          <w:rFonts w:asciiTheme="minorHAnsi" w:hAnsiTheme="minorHAnsi" w:cstheme="minorHAnsi"/>
        </w:rPr>
        <w:t xml:space="preserve"> </w:t>
      </w:r>
      <w:r w:rsidR="00462129">
        <w:rPr>
          <w:rFonts w:asciiTheme="minorHAnsi" w:hAnsiTheme="minorHAnsi" w:cstheme="minorHAnsi"/>
        </w:rPr>
        <w:t xml:space="preserve">system interactions that take place during </w:t>
      </w:r>
      <w:r w:rsidR="00F85EBB">
        <w:rPr>
          <w:rFonts w:asciiTheme="minorHAnsi" w:hAnsiTheme="minorHAnsi" w:cstheme="minorHAnsi"/>
        </w:rPr>
        <w:t xml:space="preserve">the transference of </w:t>
      </w:r>
      <w:r w:rsidR="00462129">
        <w:rPr>
          <w:rFonts w:asciiTheme="minorHAnsi" w:hAnsiTheme="minorHAnsi" w:cstheme="minorHAnsi"/>
        </w:rPr>
        <w:t xml:space="preserve">port-related information. Taking into account the key-role that portsyncd plays, as well as the dependencies that it imposes </w:t>
      </w:r>
      <w:r w:rsidR="000F2A70">
        <w:rPr>
          <w:rFonts w:asciiTheme="minorHAnsi" w:hAnsiTheme="minorHAnsi" w:cstheme="minorHAnsi"/>
        </w:rPr>
        <w:t xml:space="preserve">in other SONiC subsystems, we </w:t>
      </w:r>
      <w:r>
        <w:rPr>
          <w:rFonts w:asciiTheme="minorHAnsi" w:hAnsiTheme="minorHAnsi" w:cstheme="minorHAnsi"/>
        </w:rPr>
        <w:t xml:space="preserve">start </w:t>
      </w:r>
      <w:r w:rsidR="000F2A70">
        <w:rPr>
          <w:rFonts w:asciiTheme="minorHAnsi" w:hAnsiTheme="minorHAnsi" w:cstheme="minorHAnsi"/>
        </w:rPr>
        <w:t xml:space="preserve">this section </w:t>
      </w:r>
      <w:r>
        <w:rPr>
          <w:rFonts w:asciiTheme="minorHAnsi" w:hAnsiTheme="minorHAnsi" w:cstheme="minorHAnsi"/>
        </w:rPr>
        <w:t>by cove</w:t>
      </w:r>
      <w:r w:rsidR="00FE55E2">
        <w:rPr>
          <w:rFonts w:asciiTheme="minorHAnsi" w:hAnsiTheme="minorHAnsi" w:cstheme="minorHAnsi"/>
        </w:rPr>
        <w:t>r</w:t>
      </w:r>
      <w:r w:rsidR="00462129">
        <w:rPr>
          <w:rFonts w:asciiTheme="minorHAnsi" w:hAnsiTheme="minorHAnsi" w:cstheme="minorHAnsi"/>
        </w:rPr>
        <w:t xml:space="preserve">ing its initialization process. </w:t>
      </w:r>
    </w:p>
    <w:p w14:paraId="19CD49C8" w14:textId="77777777" w:rsidR="00462129" w:rsidRDefault="00462129" w:rsidP="00584A4E">
      <w:pPr>
        <w:jc w:val="both"/>
        <w:rPr>
          <w:rFonts w:asciiTheme="minorHAnsi" w:hAnsiTheme="minorHAnsi" w:cstheme="minorHAnsi"/>
        </w:rPr>
      </w:pPr>
    </w:p>
    <w:p w14:paraId="0028CDD7" w14:textId="4968012C" w:rsidR="00462129" w:rsidRDefault="00AF17AD" w:rsidP="00584A4E">
      <w:pPr>
        <w:jc w:val="both"/>
        <w:rPr>
          <w:rFonts w:asciiTheme="minorHAnsi" w:hAnsiTheme="minorHAnsi" w:cstheme="minorHAnsi"/>
        </w:rPr>
      </w:pPr>
      <w:r>
        <w:rPr>
          <w:rFonts w:asciiTheme="minorHAnsi" w:hAnsiTheme="minorHAnsi" w:cstheme="minorHAnsi"/>
        </w:rPr>
        <w:t xml:space="preserve">The goal of this exercise is twofold. Firstly, we are exposing the multiple components in the system that are interested in either producing or consuming port-related information. Secondly, we are </w:t>
      </w:r>
      <w:r w:rsidR="00584A4E">
        <w:rPr>
          <w:rFonts w:asciiTheme="minorHAnsi" w:hAnsiTheme="minorHAnsi" w:cstheme="minorHAnsi"/>
        </w:rPr>
        <w:t>taking</w:t>
      </w:r>
      <w:r>
        <w:rPr>
          <w:rFonts w:asciiTheme="minorHAnsi" w:hAnsiTheme="minorHAnsi" w:cstheme="minorHAnsi"/>
        </w:rPr>
        <w:t xml:space="preserve"> the reader t</w:t>
      </w:r>
      <w:r w:rsidR="00584A4E">
        <w:rPr>
          <w:rFonts w:asciiTheme="minorHAnsi" w:hAnsiTheme="minorHAnsi" w:cstheme="minorHAnsi"/>
        </w:rPr>
        <w:t>hrough</w:t>
      </w:r>
      <w:r>
        <w:rPr>
          <w:rFonts w:asciiTheme="minorHAnsi" w:hAnsiTheme="minorHAnsi" w:cstheme="minorHAnsi"/>
        </w:rPr>
        <w:t xml:space="preserve"> a graphic</w:t>
      </w:r>
      <w:r w:rsidR="00462129">
        <w:rPr>
          <w:rFonts w:asciiTheme="minorHAnsi" w:hAnsiTheme="minorHAnsi" w:cstheme="minorHAnsi"/>
        </w:rPr>
        <w:t>al</w:t>
      </w:r>
      <w:r>
        <w:rPr>
          <w:rFonts w:asciiTheme="minorHAnsi" w:hAnsiTheme="minorHAnsi" w:cstheme="minorHAnsi"/>
        </w:rPr>
        <w:t xml:space="preserve"> example of how the STATE_DB is used</w:t>
      </w:r>
      <w:r w:rsidR="00584A4E">
        <w:rPr>
          <w:rFonts w:asciiTheme="minorHAnsi" w:hAnsiTheme="minorHAnsi" w:cstheme="minorHAnsi"/>
        </w:rPr>
        <w:t xml:space="preserve"> in the system, and how different applications rely on its information for their </w:t>
      </w:r>
      <w:r w:rsidR="00F85EBB">
        <w:rPr>
          <w:rFonts w:asciiTheme="minorHAnsi" w:hAnsiTheme="minorHAnsi" w:cstheme="minorHAnsi"/>
        </w:rPr>
        <w:t xml:space="preserve">internal </w:t>
      </w:r>
      <w:r w:rsidR="00584A4E">
        <w:rPr>
          <w:rFonts w:asciiTheme="minorHAnsi" w:hAnsiTheme="minorHAnsi" w:cstheme="minorHAnsi"/>
        </w:rPr>
        <w:t>operations.</w:t>
      </w:r>
    </w:p>
    <w:p w14:paraId="5805B7B8" w14:textId="77777777" w:rsidR="00FB4655" w:rsidRDefault="00FB4655" w:rsidP="00584A4E">
      <w:pPr>
        <w:jc w:val="both"/>
        <w:rPr>
          <w:rFonts w:asciiTheme="minorHAnsi" w:hAnsiTheme="minorHAnsi" w:cstheme="minorHAnsi"/>
        </w:rPr>
      </w:pPr>
    </w:p>
    <w:p w14:paraId="597C49F9" w14:textId="4AE84B99" w:rsidR="00FF6C19" w:rsidRDefault="00641D23" w:rsidP="00BD6BFD">
      <w:r>
        <w:rPr>
          <w:noProof/>
        </w:rPr>
        <w:lastRenderedPageBreak/>
        <w:drawing>
          <wp:inline distT="0" distB="0" distL="0" distR="0" wp14:anchorId="4CA9036C" wp14:editId="52465A1C">
            <wp:extent cx="5943600" cy="431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syncd_initialization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4F0656A5" w14:textId="3348797E" w:rsidR="00FE55E2" w:rsidRDefault="00FE55E2" w:rsidP="00BD6BFD"/>
    <w:p w14:paraId="7E699D21" w14:textId="77777777" w:rsidR="00462129" w:rsidRDefault="00462129" w:rsidP="00BD6BFD"/>
    <w:p w14:paraId="1B57DD25" w14:textId="0506450C" w:rsidR="00E81221" w:rsidRDefault="00FF6C19" w:rsidP="002B77D2">
      <w:pPr>
        <w:pStyle w:val="ListParagraph"/>
        <w:numPr>
          <w:ilvl w:val="0"/>
          <w:numId w:val="26"/>
        </w:numPr>
        <w:spacing w:after="0" w:line="240" w:lineRule="auto"/>
        <w:jc w:val="both"/>
        <w:rPr>
          <w:sz w:val="24"/>
          <w:szCs w:val="24"/>
        </w:rPr>
      </w:pPr>
      <w:r w:rsidRPr="002B77D2">
        <w:rPr>
          <w:sz w:val="24"/>
          <w:szCs w:val="24"/>
        </w:rPr>
        <w:t xml:space="preserve">During initialization, </w:t>
      </w:r>
      <w:r w:rsidR="00E81221" w:rsidRPr="002B77D2">
        <w:rPr>
          <w:sz w:val="24"/>
          <w:szCs w:val="24"/>
        </w:rPr>
        <w:t xml:space="preserve">portsyncd establishes communication channels with the main databases in the redis-engine. Portsyncd declares its intention to act as a publisher towards APPL_DB and STATE_DB, and as a subscriber for CONFIG_DB. Likewise, portsyncd also subscribes to the </w:t>
      </w:r>
      <w:r w:rsidR="007D6907">
        <w:rPr>
          <w:sz w:val="24"/>
          <w:szCs w:val="24"/>
        </w:rPr>
        <w:t xml:space="preserve">system’s </w:t>
      </w:r>
      <w:r w:rsidR="00E81221" w:rsidRPr="002B77D2">
        <w:rPr>
          <w:sz w:val="24"/>
          <w:szCs w:val="24"/>
        </w:rPr>
        <w:t xml:space="preserve">netlink </w:t>
      </w:r>
      <w:r w:rsidR="000F53AA">
        <w:rPr>
          <w:sz w:val="24"/>
          <w:szCs w:val="24"/>
        </w:rPr>
        <w:t>channel responsible for</w:t>
      </w:r>
      <w:r w:rsidR="00E81221" w:rsidRPr="002B77D2">
        <w:rPr>
          <w:sz w:val="24"/>
          <w:szCs w:val="24"/>
        </w:rPr>
        <w:t xml:space="preserve"> carrying port/link-state information.</w:t>
      </w:r>
    </w:p>
    <w:p w14:paraId="4B9E9F28" w14:textId="77777777" w:rsidR="002B77D2" w:rsidRDefault="002B77D2" w:rsidP="002B77D2">
      <w:pPr>
        <w:pStyle w:val="ListParagraph"/>
        <w:spacing w:after="0" w:line="240" w:lineRule="auto"/>
        <w:ind w:left="1080" w:firstLine="0"/>
        <w:jc w:val="both"/>
        <w:rPr>
          <w:sz w:val="24"/>
          <w:szCs w:val="24"/>
        </w:rPr>
      </w:pPr>
    </w:p>
    <w:p w14:paraId="3F5FB1BD" w14:textId="3C818CAD" w:rsidR="00C62ACE" w:rsidRDefault="00C62ACE" w:rsidP="005D7276">
      <w:pPr>
        <w:pStyle w:val="ListParagraph"/>
        <w:numPr>
          <w:ilvl w:val="0"/>
          <w:numId w:val="26"/>
        </w:numPr>
        <w:spacing w:after="0" w:line="240" w:lineRule="auto"/>
        <w:jc w:val="both"/>
        <w:rPr>
          <w:sz w:val="24"/>
          <w:szCs w:val="24"/>
        </w:rPr>
      </w:pPr>
      <w:r w:rsidRPr="002B77D2">
        <w:rPr>
          <w:sz w:val="24"/>
          <w:szCs w:val="24"/>
        </w:rPr>
        <w:t xml:space="preserve">Portsyncd commences by parsing the port-configuration file (port_config.ini) associated to the hardware-profile/sku being utilized in the system (refer to configuration section for more details). Port-related information such as lanes, interface name, interface alias, speed, </w:t>
      </w:r>
      <w:r w:rsidR="000F53AA" w:rsidRPr="002B77D2">
        <w:rPr>
          <w:sz w:val="24"/>
          <w:szCs w:val="24"/>
        </w:rPr>
        <w:t>etc.</w:t>
      </w:r>
      <w:r w:rsidRPr="002B77D2">
        <w:rPr>
          <w:sz w:val="24"/>
          <w:szCs w:val="24"/>
        </w:rPr>
        <w:t xml:space="preserve">, is </w:t>
      </w:r>
      <w:r w:rsidR="00B1334F" w:rsidRPr="002B77D2">
        <w:rPr>
          <w:sz w:val="24"/>
          <w:szCs w:val="24"/>
        </w:rPr>
        <w:t>transmitted through this channel on its way to</w:t>
      </w:r>
      <w:r w:rsidRPr="002B77D2">
        <w:rPr>
          <w:sz w:val="24"/>
          <w:szCs w:val="24"/>
        </w:rPr>
        <w:t xml:space="preserve"> APPL_DB.</w:t>
      </w:r>
    </w:p>
    <w:p w14:paraId="5916BB80" w14:textId="4273C19A" w:rsidR="002B77D2" w:rsidRPr="002B77D2" w:rsidRDefault="002B77D2" w:rsidP="005D7276">
      <w:pPr>
        <w:jc w:val="both"/>
      </w:pPr>
    </w:p>
    <w:p w14:paraId="18C29308" w14:textId="3176DD43" w:rsidR="00C62ACE" w:rsidRDefault="00C62ACE" w:rsidP="005D7276">
      <w:pPr>
        <w:pStyle w:val="ListParagraph"/>
        <w:numPr>
          <w:ilvl w:val="0"/>
          <w:numId w:val="26"/>
        </w:numPr>
        <w:spacing w:after="0" w:line="240" w:lineRule="auto"/>
        <w:jc w:val="both"/>
        <w:rPr>
          <w:sz w:val="24"/>
          <w:szCs w:val="24"/>
        </w:rPr>
      </w:pPr>
      <w:r w:rsidRPr="002B77D2">
        <w:rPr>
          <w:sz w:val="24"/>
          <w:szCs w:val="24"/>
        </w:rPr>
        <w:t>Orchagent hear</w:t>
      </w:r>
      <w:r w:rsidR="000F53AA">
        <w:rPr>
          <w:sz w:val="24"/>
          <w:szCs w:val="24"/>
        </w:rPr>
        <w:t>s</w:t>
      </w:r>
      <w:r w:rsidRPr="002B77D2">
        <w:rPr>
          <w:sz w:val="24"/>
          <w:szCs w:val="24"/>
        </w:rPr>
        <w:t xml:space="preserve"> about all this new state but will defer acting on it till portsyncd notifies </w:t>
      </w:r>
      <w:r w:rsidR="000F53AA">
        <w:rPr>
          <w:sz w:val="24"/>
          <w:szCs w:val="24"/>
        </w:rPr>
        <w:t xml:space="preserve">that </w:t>
      </w:r>
      <w:r w:rsidRPr="002B77D2">
        <w:rPr>
          <w:sz w:val="24"/>
          <w:szCs w:val="24"/>
        </w:rPr>
        <w:t>it is fully done parsing port_config.ini information. Once this happens, o</w:t>
      </w:r>
      <w:r w:rsidR="00B35FA7" w:rsidRPr="002B77D2">
        <w:rPr>
          <w:sz w:val="24"/>
          <w:szCs w:val="24"/>
        </w:rPr>
        <w:t>rchagent will proceed with the initialization of the corresponding</w:t>
      </w:r>
      <w:r w:rsidR="000F53AA">
        <w:rPr>
          <w:sz w:val="24"/>
          <w:szCs w:val="24"/>
        </w:rPr>
        <w:t xml:space="preserve"> port interfaces in hardware</w:t>
      </w:r>
      <w:r w:rsidR="00E92D37">
        <w:rPr>
          <w:sz w:val="24"/>
          <w:szCs w:val="24"/>
        </w:rPr>
        <w:t>/kernel</w:t>
      </w:r>
      <w:r w:rsidR="000F53AA">
        <w:rPr>
          <w:sz w:val="24"/>
          <w:szCs w:val="24"/>
        </w:rPr>
        <w:t>.</w:t>
      </w:r>
      <w:r w:rsidR="00796594">
        <w:rPr>
          <w:sz w:val="24"/>
          <w:szCs w:val="24"/>
        </w:rPr>
        <w:t xml:space="preserve"> Orchagent invokes sairedis APIs to deliver this request to syncd through the usual ASIC_DB interface.</w:t>
      </w:r>
    </w:p>
    <w:p w14:paraId="38131893" w14:textId="3141F45E" w:rsidR="00537F0C" w:rsidRPr="00537F0C" w:rsidRDefault="00537F0C" w:rsidP="00537F0C">
      <w:pPr>
        <w:jc w:val="both"/>
      </w:pPr>
    </w:p>
    <w:p w14:paraId="2FA775C0" w14:textId="6D77BC5E" w:rsidR="00137AEA" w:rsidRDefault="00137AEA" w:rsidP="005D7276">
      <w:pPr>
        <w:pStyle w:val="ListParagraph"/>
        <w:numPr>
          <w:ilvl w:val="0"/>
          <w:numId w:val="26"/>
        </w:numPr>
        <w:spacing w:after="0" w:line="240" w:lineRule="auto"/>
        <w:jc w:val="both"/>
        <w:rPr>
          <w:sz w:val="24"/>
          <w:szCs w:val="24"/>
        </w:rPr>
      </w:pPr>
      <w:r>
        <w:rPr>
          <w:sz w:val="24"/>
          <w:szCs w:val="24"/>
        </w:rPr>
        <w:lastRenderedPageBreak/>
        <w:t xml:space="preserve">Syncd receives this new request </w:t>
      </w:r>
      <w:r w:rsidR="00A952D7">
        <w:rPr>
          <w:sz w:val="24"/>
          <w:szCs w:val="24"/>
        </w:rPr>
        <w:t>through</w:t>
      </w:r>
      <w:r>
        <w:rPr>
          <w:sz w:val="24"/>
          <w:szCs w:val="24"/>
        </w:rPr>
        <w:t xml:space="preserve"> ASIC_DB and prepares to invoke the SAI APIs required to </w:t>
      </w:r>
      <w:r w:rsidR="00FE55E2">
        <w:rPr>
          <w:sz w:val="24"/>
          <w:szCs w:val="24"/>
        </w:rPr>
        <w:t>satisfy</w:t>
      </w:r>
      <w:r>
        <w:rPr>
          <w:sz w:val="24"/>
          <w:szCs w:val="24"/>
        </w:rPr>
        <w:t xml:space="preserve"> Orchagent</w:t>
      </w:r>
      <w:r w:rsidR="00A952D7">
        <w:rPr>
          <w:sz w:val="24"/>
          <w:szCs w:val="24"/>
        </w:rPr>
        <w:t>’</w:t>
      </w:r>
      <w:r w:rsidR="00FE55E2">
        <w:rPr>
          <w:sz w:val="24"/>
          <w:szCs w:val="24"/>
        </w:rPr>
        <w:t>s</w:t>
      </w:r>
      <w:r>
        <w:rPr>
          <w:sz w:val="24"/>
          <w:szCs w:val="24"/>
        </w:rPr>
        <w:t xml:space="preserve"> request.</w:t>
      </w:r>
    </w:p>
    <w:p w14:paraId="465D2396" w14:textId="77777777" w:rsidR="00137AEA" w:rsidRPr="00137AEA" w:rsidRDefault="00137AEA" w:rsidP="005D7276">
      <w:pPr>
        <w:pStyle w:val="ListParagraph"/>
        <w:spacing w:after="0" w:line="240" w:lineRule="auto"/>
        <w:rPr>
          <w:sz w:val="24"/>
          <w:szCs w:val="24"/>
        </w:rPr>
      </w:pPr>
    </w:p>
    <w:p w14:paraId="2E73AD09" w14:textId="2E99BFFE" w:rsidR="00DB336E" w:rsidRDefault="00137AEA" w:rsidP="005D7276">
      <w:pPr>
        <w:pStyle w:val="ListParagraph"/>
        <w:numPr>
          <w:ilvl w:val="0"/>
          <w:numId w:val="26"/>
        </w:numPr>
        <w:spacing w:after="0" w:line="240" w:lineRule="auto"/>
        <w:jc w:val="both"/>
        <w:rPr>
          <w:sz w:val="24"/>
          <w:szCs w:val="24"/>
        </w:rPr>
      </w:pPr>
      <w:r>
        <w:rPr>
          <w:sz w:val="24"/>
          <w:szCs w:val="24"/>
        </w:rPr>
        <w:t xml:space="preserve">Syncd makes use of SAI APIs </w:t>
      </w:r>
      <w:r w:rsidR="004C5A2A">
        <w:rPr>
          <w:sz w:val="24"/>
          <w:szCs w:val="24"/>
        </w:rPr>
        <w:t xml:space="preserve">+ </w:t>
      </w:r>
      <w:r>
        <w:rPr>
          <w:sz w:val="24"/>
          <w:szCs w:val="24"/>
        </w:rPr>
        <w:t>ASIC SD</w:t>
      </w:r>
      <w:r w:rsidR="00DB336E">
        <w:rPr>
          <w:sz w:val="24"/>
          <w:szCs w:val="24"/>
        </w:rPr>
        <w:t>K to create kernel host-interfaces associated to the physical ports being initialized.</w:t>
      </w:r>
    </w:p>
    <w:p w14:paraId="26C20CB6" w14:textId="77777777" w:rsidR="00DB336E" w:rsidRPr="00DB336E" w:rsidRDefault="00DB336E" w:rsidP="005D7276">
      <w:pPr>
        <w:pStyle w:val="ListParagraph"/>
        <w:spacing w:after="0" w:line="240" w:lineRule="auto"/>
        <w:rPr>
          <w:sz w:val="24"/>
          <w:szCs w:val="24"/>
        </w:rPr>
      </w:pPr>
    </w:p>
    <w:p w14:paraId="65B40D26" w14:textId="698B162A" w:rsidR="002B77D2" w:rsidRDefault="00FE55E2" w:rsidP="005D7276">
      <w:pPr>
        <w:pStyle w:val="ListParagraph"/>
        <w:numPr>
          <w:ilvl w:val="0"/>
          <w:numId w:val="26"/>
        </w:numPr>
        <w:spacing w:after="0" w:line="240" w:lineRule="auto"/>
        <w:jc w:val="both"/>
        <w:rPr>
          <w:sz w:val="24"/>
          <w:szCs w:val="24"/>
        </w:rPr>
      </w:pPr>
      <w:r>
        <w:rPr>
          <w:sz w:val="24"/>
          <w:szCs w:val="24"/>
        </w:rPr>
        <w:t>Previou</w:t>
      </w:r>
      <w:r w:rsidR="00795A2C">
        <w:rPr>
          <w:sz w:val="24"/>
          <w:szCs w:val="24"/>
        </w:rPr>
        <w:t>s</w:t>
      </w:r>
      <w:r w:rsidR="00BE09BD">
        <w:rPr>
          <w:sz w:val="24"/>
          <w:szCs w:val="24"/>
        </w:rPr>
        <w:t xml:space="preserve"> step will generate a n</w:t>
      </w:r>
      <w:r w:rsidR="00B35FA7" w:rsidRPr="002B77D2">
        <w:rPr>
          <w:sz w:val="24"/>
          <w:szCs w:val="24"/>
        </w:rPr>
        <w:t xml:space="preserve">etlink message that will be received by portsyncd. Upon arrival </w:t>
      </w:r>
      <w:r w:rsidR="00BE09BD">
        <w:rPr>
          <w:sz w:val="24"/>
          <w:szCs w:val="24"/>
        </w:rPr>
        <w:t xml:space="preserve">to portsyncd </w:t>
      </w:r>
      <w:r w:rsidR="00B35FA7" w:rsidRPr="002B77D2">
        <w:rPr>
          <w:sz w:val="24"/>
          <w:szCs w:val="24"/>
        </w:rPr>
        <w:t xml:space="preserve">of </w:t>
      </w:r>
      <w:r w:rsidR="00BE09BD">
        <w:rPr>
          <w:sz w:val="24"/>
          <w:szCs w:val="24"/>
        </w:rPr>
        <w:t xml:space="preserve">the </w:t>
      </w:r>
      <w:r w:rsidR="00B35FA7" w:rsidRPr="002B77D2">
        <w:rPr>
          <w:sz w:val="24"/>
          <w:szCs w:val="24"/>
        </w:rPr>
        <w:t xml:space="preserve">messages </w:t>
      </w:r>
      <w:r w:rsidR="00BE09BD">
        <w:rPr>
          <w:sz w:val="24"/>
          <w:szCs w:val="24"/>
        </w:rPr>
        <w:t xml:space="preserve">associated to all the ports previously parsed from port_config.ini (in step 1), </w:t>
      </w:r>
      <w:r w:rsidR="00B35FA7" w:rsidRPr="002B77D2">
        <w:rPr>
          <w:sz w:val="24"/>
          <w:szCs w:val="24"/>
        </w:rPr>
        <w:t>portsyncd will proceed to declare the ‘initialization’ process completed.</w:t>
      </w:r>
    </w:p>
    <w:p w14:paraId="0902FB2E" w14:textId="0FB5E47C" w:rsidR="002B77D2" w:rsidRPr="002B77D2" w:rsidRDefault="002B77D2" w:rsidP="005D7276">
      <w:pPr>
        <w:jc w:val="both"/>
      </w:pPr>
    </w:p>
    <w:p w14:paraId="1A0D7FC9" w14:textId="500B1FAB" w:rsidR="00B1334F" w:rsidRDefault="00B1334F" w:rsidP="005D7276">
      <w:pPr>
        <w:pStyle w:val="ListParagraph"/>
        <w:numPr>
          <w:ilvl w:val="0"/>
          <w:numId w:val="26"/>
        </w:numPr>
        <w:spacing w:after="0" w:line="240" w:lineRule="auto"/>
        <w:jc w:val="both"/>
        <w:rPr>
          <w:sz w:val="24"/>
          <w:szCs w:val="24"/>
        </w:rPr>
      </w:pPr>
      <w:r w:rsidRPr="002B77D2">
        <w:rPr>
          <w:sz w:val="24"/>
          <w:szCs w:val="24"/>
        </w:rPr>
        <w:t>As part of the previous step, portsyncd writes a record-entry into STATE_DB corresponding to each of the ports that were successfully initialized.</w:t>
      </w:r>
    </w:p>
    <w:p w14:paraId="55CACCEB" w14:textId="47F77F92" w:rsidR="002B77D2" w:rsidRPr="002B77D2" w:rsidRDefault="002B77D2" w:rsidP="005D7276">
      <w:pPr>
        <w:jc w:val="both"/>
      </w:pPr>
    </w:p>
    <w:p w14:paraId="283FA89E" w14:textId="59B9C8D6" w:rsidR="00CE7EE1" w:rsidRDefault="00B1334F" w:rsidP="005D7276">
      <w:pPr>
        <w:pStyle w:val="ListParagraph"/>
        <w:numPr>
          <w:ilvl w:val="0"/>
          <w:numId w:val="26"/>
        </w:numPr>
        <w:spacing w:after="0" w:line="240" w:lineRule="auto"/>
        <w:jc w:val="both"/>
        <w:rPr>
          <w:sz w:val="24"/>
          <w:szCs w:val="24"/>
        </w:rPr>
      </w:pPr>
      <w:r w:rsidRPr="002B77D2">
        <w:rPr>
          <w:sz w:val="24"/>
          <w:szCs w:val="24"/>
        </w:rPr>
        <w:t>From this moment on, applications previously subscribed to STATE_DB c</w:t>
      </w:r>
      <w:r w:rsidR="00BE09BD">
        <w:rPr>
          <w:sz w:val="24"/>
          <w:szCs w:val="24"/>
        </w:rPr>
        <w:t>ontent, will receive a notification t</w:t>
      </w:r>
      <w:r w:rsidR="00DE6FBD">
        <w:rPr>
          <w:sz w:val="24"/>
          <w:szCs w:val="24"/>
        </w:rPr>
        <w:t>o allow these ones to start making use of the ports they are relying on.</w:t>
      </w:r>
      <w:r w:rsidR="00584A4E">
        <w:rPr>
          <w:sz w:val="24"/>
          <w:szCs w:val="24"/>
        </w:rPr>
        <w:t xml:space="preserve"> In other words, if no valid entry is found in STATE_DB for a particular port, no application </w:t>
      </w:r>
      <w:r w:rsidR="008A3D6E">
        <w:rPr>
          <w:sz w:val="24"/>
          <w:szCs w:val="24"/>
        </w:rPr>
        <w:t>will be able to make use of it.</w:t>
      </w:r>
      <w:r w:rsidR="00584A4E">
        <w:rPr>
          <w:sz w:val="24"/>
          <w:szCs w:val="24"/>
        </w:rPr>
        <w:t xml:space="preserve"> </w:t>
      </w:r>
    </w:p>
    <w:p w14:paraId="2D347A8F" w14:textId="77777777" w:rsidR="00CE7EE1" w:rsidRPr="00CE7EE1" w:rsidRDefault="00CE7EE1" w:rsidP="005D7276"/>
    <w:p w14:paraId="250E9A66" w14:textId="3B706289" w:rsidR="00462129" w:rsidRDefault="00CE7EE1" w:rsidP="00462129">
      <w:pPr>
        <w:pStyle w:val="ListParagraph"/>
        <w:spacing w:after="0" w:line="240" w:lineRule="auto"/>
        <w:ind w:left="1080" w:firstLine="0"/>
        <w:jc w:val="both"/>
        <w:rPr>
          <w:sz w:val="24"/>
          <w:szCs w:val="24"/>
        </w:rPr>
      </w:pPr>
      <w:r w:rsidRPr="00393F3D">
        <w:rPr>
          <w:sz w:val="24"/>
          <w:szCs w:val="24"/>
          <w:u w:val="single"/>
        </w:rPr>
        <w:t>Note</w:t>
      </w:r>
      <w:r>
        <w:rPr>
          <w:sz w:val="24"/>
          <w:szCs w:val="24"/>
        </w:rPr>
        <w:t xml:space="preserve">: </w:t>
      </w:r>
      <w:r w:rsidR="002C76E9">
        <w:rPr>
          <w:sz w:val="24"/>
          <w:szCs w:val="24"/>
        </w:rPr>
        <w:t>As of today, these are the applications actively listening to the changes in STATE_DB: teamsyncd, intfmgrd</w:t>
      </w:r>
      <w:r w:rsidR="0019491D">
        <w:rPr>
          <w:sz w:val="24"/>
          <w:szCs w:val="24"/>
        </w:rPr>
        <w:t xml:space="preserve">, </w:t>
      </w:r>
      <w:r w:rsidR="002C76E9">
        <w:rPr>
          <w:sz w:val="24"/>
          <w:szCs w:val="24"/>
        </w:rPr>
        <w:t>vlanmgrd</w:t>
      </w:r>
      <w:r w:rsidR="0019491D">
        <w:rPr>
          <w:sz w:val="24"/>
          <w:szCs w:val="24"/>
        </w:rPr>
        <w:t xml:space="preserve"> and lldpmgr</w:t>
      </w:r>
      <w:r w:rsidR="002C76E9">
        <w:rPr>
          <w:sz w:val="24"/>
          <w:szCs w:val="24"/>
        </w:rPr>
        <w:t>.</w:t>
      </w:r>
      <w:r w:rsidR="00EC1F73">
        <w:rPr>
          <w:sz w:val="24"/>
          <w:szCs w:val="24"/>
        </w:rPr>
        <w:t xml:space="preserve"> We </w:t>
      </w:r>
      <w:r w:rsidR="0019491D">
        <w:rPr>
          <w:sz w:val="24"/>
          <w:szCs w:val="24"/>
        </w:rPr>
        <w:t>will cover all these components in subsequent sections -- lldpmgr has been already tackled above.</w:t>
      </w:r>
    </w:p>
    <w:p w14:paraId="28F67281" w14:textId="6BC0F2CE" w:rsidR="00462129" w:rsidRDefault="00462129" w:rsidP="00462129">
      <w:pPr>
        <w:jc w:val="both"/>
      </w:pPr>
    </w:p>
    <w:p w14:paraId="6A48E299" w14:textId="3B92D9A2" w:rsidR="00462129" w:rsidRDefault="00462129" w:rsidP="00462129">
      <w:pPr>
        <w:jc w:val="both"/>
        <w:rPr>
          <w:rFonts w:asciiTheme="minorHAnsi" w:hAnsiTheme="minorHAnsi" w:cstheme="minorHAnsi"/>
        </w:rPr>
      </w:pPr>
    </w:p>
    <w:p w14:paraId="530460E6" w14:textId="2EDBC441" w:rsidR="006F23B5" w:rsidRPr="00462129" w:rsidRDefault="00462129" w:rsidP="00462129">
      <w:pPr>
        <w:jc w:val="both"/>
        <w:rPr>
          <w:rFonts w:asciiTheme="minorHAnsi" w:hAnsiTheme="minorHAnsi" w:cstheme="minorHAnsi"/>
        </w:rPr>
      </w:pPr>
      <w:r w:rsidRPr="00462129">
        <w:rPr>
          <w:rFonts w:asciiTheme="minorHAnsi" w:hAnsiTheme="minorHAnsi" w:cstheme="minorHAnsi"/>
        </w:rPr>
        <w:t>Let’s know iterate through the sequence of steps that take place when a physical port goes down:</w:t>
      </w:r>
    </w:p>
    <w:p w14:paraId="286D85C0" w14:textId="286A629E" w:rsidR="00462129" w:rsidRDefault="00462129" w:rsidP="006F23B5">
      <w:pPr>
        <w:rPr>
          <w:rFonts w:asciiTheme="minorHAnsi" w:hAnsiTheme="minorHAnsi" w:cstheme="minorHAnsi"/>
        </w:rPr>
      </w:pPr>
    </w:p>
    <w:p w14:paraId="1456036B" w14:textId="121627CB" w:rsidR="00641D23" w:rsidRPr="00462129" w:rsidRDefault="00641D23" w:rsidP="006F23B5">
      <w:pPr>
        <w:rPr>
          <w:rFonts w:asciiTheme="minorHAnsi" w:hAnsiTheme="minorHAnsi" w:cstheme="minorHAnsi"/>
        </w:rPr>
      </w:pPr>
      <w:r>
        <w:rPr>
          <w:rFonts w:asciiTheme="minorHAnsi" w:hAnsiTheme="minorHAnsi" w:cstheme="minorHAnsi"/>
          <w:noProof/>
        </w:rPr>
        <w:lastRenderedPageBreak/>
        <w:drawing>
          <wp:inline distT="0" distB="0" distL="0" distR="0" wp14:anchorId="77014174" wp14:editId="6FA2D1F3">
            <wp:extent cx="5943600" cy="4315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_down_sequence (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3E0D51A2" w14:textId="7E8C8D79" w:rsidR="00CE7EE1" w:rsidRPr="00462129" w:rsidRDefault="00CE7EE1" w:rsidP="00D2730C">
      <w:pPr>
        <w:jc w:val="both"/>
        <w:rPr>
          <w:rFonts w:asciiTheme="minorHAnsi" w:hAnsiTheme="minorHAnsi" w:cstheme="minorHAnsi"/>
        </w:rPr>
      </w:pPr>
    </w:p>
    <w:p w14:paraId="4D73D9A2" w14:textId="013409C1" w:rsidR="007B6D90" w:rsidRPr="00462129" w:rsidRDefault="007B6D90" w:rsidP="006D3A63">
      <w:pPr>
        <w:pStyle w:val="ListParagraph"/>
        <w:numPr>
          <w:ilvl w:val="0"/>
          <w:numId w:val="27"/>
        </w:numPr>
        <w:spacing w:after="0" w:line="240" w:lineRule="auto"/>
        <w:jc w:val="both"/>
        <w:rPr>
          <w:rFonts w:cstheme="minorHAnsi"/>
          <w:sz w:val="24"/>
          <w:szCs w:val="24"/>
        </w:rPr>
      </w:pPr>
      <w:r w:rsidRPr="00462129">
        <w:rPr>
          <w:rFonts w:cstheme="minorHAnsi"/>
          <w:sz w:val="24"/>
          <w:szCs w:val="24"/>
        </w:rPr>
        <w:t xml:space="preserve">As previously mentioned in the overview section, syncd performs both as a publisher and as a subscriber within the context of ASIC_DB. The ‘subscriber’ mode is clearly justified by the need for syncd to receive state from the north-bound applications, as has been the case </w:t>
      </w:r>
      <w:r w:rsidR="009C5B79" w:rsidRPr="00462129">
        <w:rPr>
          <w:rFonts w:cstheme="minorHAnsi"/>
          <w:sz w:val="24"/>
          <w:szCs w:val="24"/>
        </w:rPr>
        <w:t>for</w:t>
      </w:r>
      <w:r w:rsidRPr="00462129">
        <w:rPr>
          <w:rFonts w:cstheme="minorHAnsi"/>
          <w:sz w:val="24"/>
          <w:szCs w:val="24"/>
        </w:rPr>
        <w:t xml:space="preserve"> all the module interactions seen so far. The ‘publisher’ mode is required to allow syncd to </w:t>
      </w:r>
      <w:r w:rsidR="000C7D11" w:rsidRPr="00462129">
        <w:rPr>
          <w:rFonts w:cstheme="minorHAnsi"/>
          <w:sz w:val="24"/>
          <w:szCs w:val="24"/>
        </w:rPr>
        <w:t>notify</w:t>
      </w:r>
      <w:r w:rsidRPr="00462129">
        <w:rPr>
          <w:rFonts w:cstheme="minorHAnsi"/>
          <w:sz w:val="24"/>
          <w:szCs w:val="24"/>
        </w:rPr>
        <w:t xml:space="preserve"> higher-level components of the arrival of hardware-</w:t>
      </w:r>
      <w:r w:rsidR="006D3A63" w:rsidRPr="00462129">
        <w:rPr>
          <w:rFonts w:cstheme="minorHAnsi"/>
          <w:sz w:val="24"/>
          <w:szCs w:val="24"/>
        </w:rPr>
        <w:t>spawned</w:t>
      </w:r>
      <w:r w:rsidRPr="00462129">
        <w:rPr>
          <w:rFonts w:cstheme="minorHAnsi"/>
          <w:sz w:val="24"/>
          <w:szCs w:val="24"/>
        </w:rPr>
        <w:t xml:space="preserve"> events.</w:t>
      </w:r>
    </w:p>
    <w:p w14:paraId="0C3BE27D" w14:textId="77777777" w:rsidR="007B6D90" w:rsidRDefault="007B6D90" w:rsidP="006D3A63">
      <w:pPr>
        <w:pStyle w:val="ListParagraph"/>
        <w:spacing w:after="0" w:line="240" w:lineRule="auto"/>
        <w:ind w:left="1080" w:firstLine="0"/>
        <w:jc w:val="both"/>
        <w:rPr>
          <w:sz w:val="24"/>
          <w:szCs w:val="24"/>
        </w:rPr>
      </w:pPr>
    </w:p>
    <w:p w14:paraId="75786604" w14:textId="3E01A4E8" w:rsidR="009D3A88" w:rsidRDefault="000C7D11" w:rsidP="006D3A63">
      <w:pPr>
        <w:pStyle w:val="ListParagraph"/>
        <w:numPr>
          <w:ilvl w:val="0"/>
          <w:numId w:val="27"/>
        </w:numPr>
        <w:spacing w:after="0" w:line="240" w:lineRule="auto"/>
        <w:jc w:val="both"/>
        <w:rPr>
          <w:sz w:val="24"/>
          <w:szCs w:val="24"/>
        </w:rPr>
      </w:pPr>
      <w:r>
        <w:rPr>
          <w:sz w:val="24"/>
          <w:szCs w:val="24"/>
        </w:rPr>
        <w:t xml:space="preserve">Upon detection of the </w:t>
      </w:r>
      <w:r w:rsidR="004A63C9">
        <w:rPr>
          <w:sz w:val="24"/>
          <w:szCs w:val="24"/>
        </w:rPr>
        <w:t>loss-of-</w:t>
      </w:r>
      <w:r w:rsidR="00393F3D">
        <w:rPr>
          <w:sz w:val="24"/>
          <w:szCs w:val="24"/>
        </w:rPr>
        <w:t xml:space="preserve">carrier by the </w:t>
      </w:r>
      <w:r w:rsidR="006D3A63">
        <w:rPr>
          <w:sz w:val="24"/>
          <w:szCs w:val="24"/>
        </w:rPr>
        <w:t xml:space="preserve">corresponding </w:t>
      </w:r>
      <w:r>
        <w:rPr>
          <w:sz w:val="24"/>
          <w:szCs w:val="24"/>
        </w:rPr>
        <w:t>ASIC</w:t>
      </w:r>
      <w:r w:rsidR="004A63C9">
        <w:rPr>
          <w:sz w:val="24"/>
          <w:szCs w:val="24"/>
        </w:rPr>
        <w:t xml:space="preserve">’s optical </w:t>
      </w:r>
      <w:r w:rsidR="00393F3D">
        <w:rPr>
          <w:sz w:val="24"/>
          <w:szCs w:val="24"/>
        </w:rPr>
        <w:t>module</w:t>
      </w:r>
      <w:r w:rsidR="004A63C9">
        <w:rPr>
          <w:sz w:val="24"/>
          <w:szCs w:val="24"/>
        </w:rPr>
        <w:t xml:space="preserve">, </w:t>
      </w:r>
      <w:r>
        <w:rPr>
          <w:sz w:val="24"/>
          <w:szCs w:val="24"/>
        </w:rPr>
        <w:t xml:space="preserve"> </w:t>
      </w:r>
      <w:r w:rsidR="004A63C9">
        <w:rPr>
          <w:sz w:val="24"/>
          <w:szCs w:val="24"/>
        </w:rPr>
        <w:t xml:space="preserve">a notification </w:t>
      </w:r>
      <w:r w:rsidR="001F7A6D">
        <w:rPr>
          <w:sz w:val="24"/>
          <w:szCs w:val="24"/>
        </w:rPr>
        <w:t xml:space="preserve">is </w:t>
      </w:r>
      <w:r w:rsidR="004A63C9">
        <w:rPr>
          <w:sz w:val="24"/>
          <w:szCs w:val="24"/>
        </w:rPr>
        <w:t>sent towards the associated driver, w</w:t>
      </w:r>
      <w:r w:rsidR="009D3A88">
        <w:rPr>
          <w:sz w:val="24"/>
          <w:szCs w:val="24"/>
        </w:rPr>
        <w:t xml:space="preserve">hich </w:t>
      </w:r>
      <w:r w:rsidR="00393F3D">
        <w:rPr>
          <w:sz w:val="24"/>
          <w:szCs w:val="24"/>
        </w:rPr>
        <w:t>in turn delivers this information to syncd</w:t>
      </w:r>
      <w:r w:rsidR="009D3A88">
        <w:rPr>
          <w:sz w:val="24"/>
          <w:szCs w:val="24"/>
        </w:rPr>
        <w:t>.</w:t>
      </w:r>
    </w:p>
    <w:p w14:paraId="26EE8C9C" w14:textId="77777777" w:rsidR="009D3A88" w:rsidRPr="009D3A88" w:rsidRDefault="009D3A88" w:rsidP="006D3A63">
      <w:pPr>
        <w:pStyle w:val="ListParagraph"/>
        <w:spacing w:after="0" w:line="240" w:lineRule="auto"/>
        <w:rPr>
          <w:sz w:val="24"/>
          <w:szCs w:val="24"/>
        </w:rPr>
      </w:pPr>
    </w:p>
    <w:p w14:paraId="7330C69D" w14:textId="145A83E3" w:rsidR="009D3A88" w:rsidRDefault="001F7A6D" w:rsidP="006D3A63">
      <w:pPr>
        <w:pStyle w:val="ListParagraph"/>
        <w:numPr>
          <w:ilvl w:val="0"/>
          <w:numId w:val="27"/>
        </w:numPr>
        <w:spacing w:after="0" w:line="240" w:lineRule="auto"/>
        <w:jc w:val="both"/>
        <w:rPr>
          <w:sz w:val="24"/>
          <w:szCs w:val="24"/>
        </w:rPr>
      </w:pPr>
      <w:r>
        <w:rPr>
          <w:sz w:val="24"/>
          <w:szCs w:val="24"/>
        </w:rPr>
        <w:t xml:space="preserve">Syncd </w:t>
      </w:r>
      <w:r w:rsidR="009D3A88">
        <w:rPr>
          <w:sz w:val="24"/>
          <w:szCs w:val="24"/>
        </w:rPr>
        <w:t>invoke</w:t>
      </w:r>
      <w:r>
        <w:rPr>
          <w:sz w:val="24"/>
          <w:szCs w:val="24"/>
        </w:rPr>
        <w:t>s</w:t>
      </w:r>
      <w:r w:rsidR="009D3A88">
        <w:rPr>
          <w:sz w:val="24"/>
          <w:szCs w:val="24"/>
        </w:rPr>
        <w:t xml:space="preserve"> the proper notification-handler and send</w:t>
      </w:r>
      <w:r>
        <w:rPr>
          <w:sz w:val="24"/>
          <w:szCs w:val="24"/>
        </w:rPr>
        <w:t>s</w:t>
      </w:r>
      <w:r w:rsidR="009D3A88">
        <w:rPr>
          <w:sz w:val="24"/>
          <w:szCs w:val="24"/>
        </w:rPr>
        <w:t xml:space="preserve"> the port-down event towards ASIC_DB.</w:t>
      </w:r>
    </w:p>
    <w:p w14:paraId="3140620F" w14:textId="77777777" w:rsidR="009D3A88" w:rsidRPr="009D3A88" w:rsidRDefault="009D3A88" w:rsidP="006D3A63">
      <w:pPr>
        <w:pStyle w:val="ListParagraph"/>
        <w:spacing w:after="0" w:line="240" w:lineRule="auto"/>
        <w:rPr>
          <w:sz w:val="24"/>
          <w:szCs w:val="24"/>
        </w:rPr>
      </w:pPr>
    </w:p>
    <w:p w14:paraId="4233C204" w14:textId="68AE512B" w:rsidR="00795A2C" w:rsidRDefault="009D3A88" w:rsidP="006D3A63">
      <w:pPr>
        <w:pStyle w:val="ListParagraph"/>
        <w:numPr>
          <w:ilvl w:val="0"/>
          <w:numId w:val="27"/>
        </w:numPr>
        <w:spacing w:after="0" w:line="240" w:lineRule="auto"/>
        <w:jc w:val="both"/>
        <w:rPr>
          <w:sz w:val="24"/>
          <w:szCs w:val="24"/>
        </w:rPr>
      </w:pPr>
      <w:r>
        <w:rPr>
          <w:sz w:val="24"/>
          <w:szCs w:val="24"/>
        </w:rPr>
        <w:t>Orchag</w:t>
      </w:r>
      <w:r w:rsidR="001F7A6D">
        <w:rPr>
          <w:sz w:val="24"/>
          <w:szCs w:val="24"/>
        </w:rPr>
        <w:t xml:space="preserve">ent </w:t>
      </w:r>
      <w:r>
        <w:rPr>
          <w:sz w:val="24"/>
          <w:szCs w:val="24"/>
        </w:rPr>
        <w:t>make</w:t>
      </w:r>
      <w:r w:rsidR="001F7A6D">
        <w:rPr>
          <w:sz w:val="24"/>
          <w:szCs w:val="24"/>
        </w:rPr>
        <w:t>s</w:t>
      </w:r>
      <w:r>
        <w:rPr>
          <w:sz w:val="24"/>
          <w:szCs w:val="24"/>
        </w:rPr>
        <w:t xml:space="preserve"> use of </w:t>
      </w:r>
      <w:r w:rsidR="001F7A6D">
        <w:rPr>
          <w:sz w:val="24"/>
          <w:szCs w:val="24"/>
        </w:rPr>
        <w:t>its notification-</w:t>
      </w:r>
      <w:r>
        <w:rPr>
          <w:sz w:val="24"/>
          <w:szCs w:val="24"/>
        </w:rPr>
        <w:t>thread (exclusively dedicated to this task) to collect the new state from ASIC_DB</w:t>
      </w:r>
      <w:r w:rsidR="00795A2C">
        <w:rPr>
          <w:sz w:val="24"/>
          <w:szCs w:val="24"/>
        </w:rPr>
        <w:t>, and execute</w:t>
      </w:r>
      <w:r w:rsidR="001F7A6D">
        <w:rPr>
          <w:sz w:val="24"/>
          <w:szCs w:val="24"/>
        </w:rPr>
        <w:t>s</w:t>
      </w:r>
      <w:r w:rsidR="00795A2C">
        <w:rPr>
          <w:sz w:val="24"/>
          <w:szCs w:val="24"/>
        </w:rPr>
        <w:t xml:space="preserve"> the </w:t>
      </w:r>
      <w:r w:rsidR="00393F3D">
        <w:rPr>
          <w:sz w:val="24"/>
          <w:szCs w:val="24"/>
        </w:rPr>
        <w:t>‘port-state-change’ handler</w:t>
      </w:r>
      <w:r w:rsidR="009C5B79">
        <w:rPr>
          <w:sz w:val="24"/>
          <w:szCs w:val="24"/>
        </w:rPr>
        <w:t xml:space="preserve"> </w:t>
      </w:r>
      <w:r w:rsidR="00393F3D">
        <w:rPr>
          <w:sz w:val="24"/>
          <w:szCs w:val="24"/>
        </w:rPr>
        <w:t xml:space="preserve"> </w:t>
      </w:r>
      <w:r w:rsidR="00795A2C">
        <w:rPr>
          <w:sz w:val="24"/>
          <w:szCs w:val="24"/>
        </w:rPr>
        <w:t>to:</w:t>
      </w:r>
    </w:p>
    <w:p w14:paraId="56A6F981" w14:textId="77777777" w:rsidR="00795A2C" w:rsidRPr="00795A2C" w:rsidRDefault="00795A2C" w:rsidP="006D3A63">
      <w:pPr>
        <w:pStyle w:val="ListParagraph"/>
        <w:spacing w:after="0" w:line="240" w:lineRule="auto"/>
        <w:rPr>
          <w:sz w:val="24"/>
          <w:szCs w:val="24"/>
        </w:rPr>
      </w:pPr>
    </w:p>
    <w:p w14:paraId="15033579" w14:textId="7C8B9EE1" w:rsidR="00795A2C" w:rsidRDefault="00795A2C" w:rsidP="006D3A63">
      <w:pPr>
        <w:pStyle w:val="ListParagraph"/>
        <w:numPr>
          <w:ilvl w:val="1"/>
          <w:numId w:val="27"/>
        </w:numPr>
        <w:spacing w:after="0" w:line="240" w:lineRule="auto"/>
        <w:jc w:val="both"/>
        <w:rPr>
          <w:sz w:val="24"/>
          <w:szCs w:val="24"/>
        </w:rPr>
      </w:pPr>
      <w:r>
        <w:rPr>
          <w:sz w:val="24"/>
          <w:szCs w:val="24"/>
        </w:rPr>
        <w:t>Generate a</w:t>
      </w:r>
      <w:r w:rsidR="00462129">
        <w:rPr>
          <w:sz w:val="24"/>
          <w:szCs w:val="24"/>
        </w:rPr>
        <w:t xml:space="preserve">n update to APPL_DB to alert </w:t>
      </w:r>
      <w:r>
        <w:rPr>
          <w:sz w:val="24"/>
          <w:szCs w:val="24"/>
        </w:rPr>
        <w:t xml:space="preserve">applications </w:t>
      </w:r>
      <w:r w:rsidR="00462129">
        <w:rPr>
          <w:sz w:val="24"/>
          <w:szCs w:val="24"/>
        </w:rPr>
        <w:t>relying on this state for their operation (e.g. CLI – “show interface status”).</w:t>
      </w:r>
    </w:p>
    <w:p w14:paraId="54B48C00" w14:textId="00229F03" w:rsidR="00F90089" w:rsidRDefault="00795A2C" w:rsidP="006D3A63">
      <w:pPr>
        <w:pStyle w:val="ListParagraph"/>
        <w:numPr>
          <w:ilvl w:val="1"/>
          <w:numId w:val="27"/>
        </w:numPr>
        <w:spacing w:after="0" w:line="240" w:lineRule="auto"/>
        <w:jc w:val="both"/>
        <w:rPr>
          <w:sz w:val="24"/>
          <w:szCs w:val="24"/>
        </w:rPr>
      </w:pPr>
      <w:r>
        <w:rPr>
          <w:sz w:val="24"/>
          <w:szCs w:val="24"/>
        </w:rPr>
        <w:lastRenderedPageBreak/>
        <w:t xml:space="preserve">Invoke sairedis APIs </w:t>
      </w:r>
      <w:r w:rsidR="00F90089">
        <w:rPr>
          <w:sz w:val="24"/>
          <w:szCs w:val="24"/>
        </w:rPr>
        <w:t xml:space="preserve">to alert syncd of the need to update the kernel state associated to the host-interface </w:t>
      </w:r>
      <w:r w:rsidR="001F7A6D">
        <w:rPr>
          <w:sz w:val="24"/>
          <w:szCs w:val="24"/>
        </w:rPr>
        <w:t xml:space="preserve">of </w:t>
      </w:r>
      <w:r w:rsidR="00F90089">
        <w:rPr>
          <w:sz w:val="24"/>
          <w:szCs w:val="24"/>
        </w:rPr>
        <w:t>the port being brought down. Again, o</w:t>
      </w:r>
      <w:r>
        <w:rPr>
          <w:sz w:val="24"/>
          <w:szCs w:val="24"/>
        </w:rPr>
        <w:t>rchagent deliver</w:t>
      </w:r>
      <w:r w:rsidR="00F90089">
        <w:rPr>
          <w:sz w:val="24"/>
          <w:szCs w:val="24"/>
        </w:rPr>
        <w:t>s</w:t>
      </w:r>
      <w:r>
        <w:rPr>
          <w:sz w:val="24"/>
          <w:szCs w:val="24"/>
        </w:rPr>
        <w:t xml:space="preserve"> this request to syncd through the usual ASIC_DB interface. </w:t>
      </w:r>
    </w:p>
    <w:p w14:paraId="7BA8D07A" w14:textId="3085EC56" w:rsidR="00F90089" w:rsidRPr="00F90089" w:rsidRDefault="00F90089" w:rsidP="006D3A63"/>
    <w:p w14:paraId="5B99674F" w14:textId="54651694" w:rsidR="00F90089" w:rsidRPr="00F90089" w:rsidRDefault="00F90089" w:rsidP="006D3A63">
      <w:pPr>
        <w:pStyle w:val="ListParagraph"/>
        <w:numPr>
          <w:ilvl w:val="0"/>
          <w:numId w:val="27"/>
        </w:numPr>
        <w:spacing w:after="0" w:line="240" w:lineRule="auto"/>
        <w:jc w:val="both"/>
        <w:rPr>
          <w:sz w:val="24"/>
          <w:szCs w:val="24"/>
        </w:rPr>
      </w:pPr>
      <w:r w:rsidRPr="00F90089">
        <w:rPr>
          <w:sz w:val="24"/>
          <w:szCs w:val="24"/>
        </w:rPr>
        <w:t xml:space="preserve">Syncd receives this new request through ASIC_DB and prepares to invoke the SAI APIs required to satisfy </w:t>
      </w:r>
      <w:r>
        <w:rPr>
          <w:sz w:val="24"/>
          <w:szCs w:val="24"/>
        </w:rPr>
        <w:t>o</w:t>
      </w:r>
      <w:r w:rsidRPr="00F90089">
        <w:rPr>
          <w:sz w:val="24"/>
          <w:szCs w:val="24"/>
        </w:rPr>
        <w:t>rchagent’s request.</w:t>
      </w:r>
    </w:p>
    <w:p w14:paraId="271D32FE" w14:textId="77777777" w:rsidR="00F90089" w:rsidRPr="00137AEA" w:rsidRDefault="00F90089" w:rsidP="006D3A63">
      <w:pPr>
        <w:pStyle w:val="ListParagraph"/>
        <w:spacing w:after="0" w:line="240" w:lineRule="auto"/>
        <w:rPr>
          <w:sz w:val="24"/>
          <w:szCs w:val="24"/>
        </w:rPr>
      </w:pPr>
    </w:p>
    <w:p w14:paraId="6C77639D" w14:textId="606F2C77" w:rsidR="00F90089" w:rsidRDefault="00F90089" w:rsidP="006D3A63">
      <w:pPr>
        <w:pStyle w:val="ListParagraph"/>
        <w:numPr>
          <w:ilvl w:val="0"/>
          <w:numId w:val="27"/>
        </w:numPr>
        <w:spacing w:after="0" w:line="240" w:lineRule="auto"/>
        <w:jc w:val="both"/>
        <w:rPr>
          <w:sz w:val="24"/>
          <w:szCs w:val="24"/>
        </w:rPr>
      </w:pPr>
      <w:r>
        <w:rPr>
          <w:sz w:val="24"/>
          <w:szCs w:val="24"/>
        </w:rPr>
        <w:t xml:space="preserve">Syncd makes use of SAI APIs + ASIC SDK to update </w:t>
      </w:r>
      <w:r w:rsidR="00594D1D">
        <w:rPr>
          <w:sz w:val="24"/>
          <w:szCs w:val="24"/>
        </w:rPr>
        <w:t xml:space="preserve">the </w:t>
      </w:r>
      <w:r>
        <w:rPr>
          <w:sz w:val="24"/>
          <w:szCs w:val="24"/>
        </w:rPr>
        <w:t xml:space="preserve">kernel </w:t>
      </w:r>
      <w:r w:rsidR="000F2A70">
        <w:rPr>
          <w:sz w:val="24"/>
          <w:szCs w:val="24"/>
        </w:rPr>
        <w:t xml:space="preserve">with the latest operational state (DOWN) </w:t>
      </w:r>
      <w:r>
        <w:rPr>
          <w:sz w:val="24"/>
          <w:szCs w:val="24"/>
        </w:rPr>
        <w:t>of the affected host-interface.</w:t>
      </w:r>
    </w:p>
    <w:p w14:paraId="3B356729" w14:textId="77777777" w:rsidR="00F90089" w:rsidRPr="001F7A6D" w:rsidRDefault="00F90089" w:rsidP="006D3A63"/>
    <w:p w14:paraId="312E9178" w14:textId="2CA54D6B" w:rsidR="00F90089" w:rsidRDefault="00F90089" w:rsidP="006D3A63">
      <w:pPr>
        <w:pStyle w:val="ListParagraph"/>
        <w:numPr>
          <w:ilvl w:val="0"/>
          <w:numId w:val="27"/>
        </w:numPr>
        <w:spacing w:after="0" w:line="240" w:lineRule="auto"/>
        <w:jc w:val="both"/>
        <w:rPr>
          <w:sz w:val="24"/>
          <w:szCs w:val="24"/>
        </w:rPr>
      </w:pPr>
      <w:r>
        <w:rPr>
          <w:sz w:val="24"/>
          <w:szCs w:val="24"/>
        </w:rPr>
        <w:t>A netlink message associated with the previous step is received at portsyncd</w:t>
      </w:r>
      <w:r w:rsidR="000D63F1">
        <w:rPr>
          <w:sz w:val="24"/>
          <w:szCs w:val="24"/>
        </w:rPr>
        <w:t xml:space="preserve">, which </w:t>
      </w:r>
      <w:r w:rsidR="000F2A70">
        <w:rPr>
          <w:sz w:val="24"/>
          <w:szCs w:val="24"/>
        </w:rPr>
        <w:t>is</w:t>
      </w:r>
      <w:r w:rsidR="001F7A6D">
        <w:rPr>
          <w:sz w:val="24"/>
          <w:szCs w:val="24"/>
        </w:rPr>
        <w:t xml:space="preserve"> silently discard</w:t>
      </w:r>
      <w:r w:rsidR="000F2A70">
        <w:rPr>
          <w:sz w:val="24"/>
          <w:szCs w:val="24"/>
        </w:rPr>
        <w:t>ed</w:t>
      </w:r>
      <w:r w:rsidR="001F7A6D">
        <w:rPr>
          <w:sz w:val="24"/>
          <w:szCs w:val="24"/>
        </w:rPr>
        <w:t xml:space="preserve"> as all SONiC components are by now fully aware of the port-down event.</w:t>
      </w:r>
    </w:p>
    <w:p w14:paraId="711C492D" w14:textId="05DDB8B5" w:rsidR="006F23B5" w:rsidRDefault="006F23B5" w:rsidP="00D2730C">
      <w:pPr>
        <w:jc w:val="both"/>
      </w:pPr>
    </w:p>
    <w:p w14:paraId="1A85C68B" w14:textId="2603A310" w:rsidR="00C06976" w:rsidRDefault="00C06976" w:rsidP="00C91420"/>
    <w:p w14:paraId="7CAC63CF" w14:textId="1DFBCDCB" w:rsidR="00FF1834" w:rsidRDefault="00FF1834" w:rsidP="00C91420"/>
    <w:p w14:paraId="5A795437" w14:textId="0385359F" w:rsidR="00FB4655" w:rsidRDefault="00FB4655" w:rsidP="00FB4655">
      <w:pPr>
        <w:pStyle w:val="Heading3"/>
      </w:pPr>
      <w:r>
        <w:t>Interface-state interactions.</w:t>
      </w:r>
    </w:p>
    <w:p w14:paraId="120CE461" w14:textId="213BC0DF" w:rsidR="00FB4655" w:rsidRDefault="00FB4655" w:rsidP="00462A98">
      <w:pPr>
        <w:rPr>
          <w:rFonts w:asciiTheme="minorHAnsi" w:hAnsiTheme="minorHAnsi" w:cstheme="minorHAnsi"/>
        </w:rPr>
      </w:pPr>
      <w:r w:rsidRPr="00FB4655">
        <w:rPr>
          <w:rFonts w:asciiTheme="minorHAnsi" w:hAnsiTheme="minorHAnsi" w:cstheme="minorHAnsi"/>
        </w:rPr>
        <w:t>TBD</w:t>
      </w:r>
    </w:p>
    <w:p w14:paraId="0C62DFFD" w14:textId="4837B07F" w:rsidR="00FB4655" w:rsidRDefault="00FB4655" w:rsidP="00462A98">
      <w:pPr>
        <w:rPr>
          <w:rFonts w:asciiTheme="minorHAnsi" w:hAnsiTheme="minorHAnsi" w:cstheme="minorHAnsi"/>
        </w:rPr>
      </w:pPr>
    </w:p>
    <w:p w14:paraId="0E3AF4DC" w14:textId="3FAD5C69" w:rsidR="00FB4655" w:rsidRDefault="00FB4655" w:rsidP="00FB4655">
      <w:pPr>
        <w:pStyle w:val="Heading3"/>
      </w:pPr>
      <w:r>
        <w:t>Neighbor-state interactions.</w:t>
      </w:r>
    </w:p>
    <w:p w14:paraId="0FE6E26C" w14:textId="128B2071" w:rsidR="00462A98" w:rsidRDefault="00462129" w:rsidP="00462A98">
      <w:pPr>
        <w:rPr>
          <w:rFonts w:asciiTheme="minorHAnsi" w:hAnsiTheme="minorHAnsi" w:cstheme="minorHAnsi"/>
        </w:rPr>
      </w:pPr>
      <w:r w:rsidRPr="00462129">
        <w:rPr>
          <w:rFonts w:asciiTheme="minorHAnsi" w:hAnsiTheme="minorHAnsi" w:cstheme="minorHAnsi"/>
        </w:rPr>
        <w:t>TBD</w:t>
      </w:r>
    </w:p>
    <w:p w14:paraId="291D4475" w14:textId="7E6851F5" w:rsidR="00462129" w:rsidRDefault="00462129" w:rsidP="00462A98">
      <w:pPr>
        <w:rPr>
          <w:rFonts w:asciiTheme="minorHAnsi" w:hAnsiTheme="minorHAnsi" w:cstheme="minorHAnsi"/>
        </w:rPr>
      </w:pPr>
    </w:p>
    <w:p w14:paraId="1130A95A" w14:textId="78BF01AE" w:rsidR="00FB4655" w:rsidRDefault="00FB4655" w:rsidP="00FB4655">
      <w:pPr>
        <w:pStyle w:val="Heading3"/>
      </w:pPr>
      <w:r>
        <w:t>LAG-Interface-state interactions.</w:t>
      </w:r>
    </w:p>
    <w:p w14:paraId="60079690" w14:textId="51864626" w:rsidR="00462129" w:rsidRDefault="00462129" w:rsidP="00462129">
      <w:pPr>
        <w:rPr>
          <w:rFonts w:asciiTheme="minorHAnsi" w:hAnsiTheme="minorHAnsi" w:cstheme="minorHAnsi"/>
        </w:rPr>
      </w:pPr>
      <w:r w:rsidRPr="00462129">
        <w:rPr>
          <w:rFonts w:asciiTheme="minorHAnsi" w:hAnsiTheme="minorHAnsi" w:cstheme="minorHAnsi"/>
        </w:rPr>
        <w:t>TBD</w:t>
      </w:r>
    </w:p>
    <w:p w14:paraId="142EFE8D" w14:textId="273DF620" w:rsidR="00462129" w:rsidRDefault="00462129" w:rsidP="00462129">
      <w:pPr>
        <w:rPr>
          <w:rFonts w:asciiTheme="minorHAnsi" w:hAnsiTheme="minorHAnsi" w:cstheme="minorHAnsi"/>
        </w:rPr>
      </w:pPr>
    </w:p>
    <w:p w14:paraId="22F9EF91" w14:textId="2B5DB4AC" w:rsidR="00FB4655" w:rsidRDefault="00FB4655" w:rsidP="00FB4655">
      <w:pPr>
        <w:pStyle w:val="Heading3"/>
      </w:pPr>
      <w:r>
        <w:t>Configuration-state interactions.</w:t>
      </w:r>
    </w:p>
    <w:p w14:paraId="7578A20D" w14:textId="44E8FEC7" w:rsidR="00FF1834" w:rsidRPr="007F35E5" w:rsidRDefault="007F35E5" w:rsidP="00C91420">
      <w:pPr>
        <w:rPr>
          <w:rFonts w:asciiTheme="minorHAnsi" w:hAnsiTheme="minorHAnsi" w:cstheme="minorHAnsi"/>
        </w:rPr>
      </w:pPr>
      <w:r w:rsidRPr="007F35E5">
        <w:rPr>
          <w:rFonts w:asciiTheme="minorHAnsi" w:hAnsiTheme="minorHAnsi" w:cstheme="minorHAnsi"/>
        </w:rPr>
        <w:t>TBD</w:t>
      </w:r>
    </w:p>
    <w:p w14:paraId="341A7B4F" w14:textId="77777777" w:rsidR="007F35E5" w:rsidRPr="007F35E5" w:rsidRDefault="007F35E5" w:rsidP="00C91420">
      <w:pPr>
        <w:rPr>
          <w:rFonts w:asciiTheme="minorHAnsi" w:hAnsiTheme="minorHAnsi" w:cstheme="minorHAnsi"/>
        </w:rPr>
      </w:pPr>
    </w:p>
    <w:p w14:paraId="50BC0B64" w14:textId="514C9A81" w:rsidR="002B77D2" w:rsidRPr="007F35E5" w:rsidRDefault="002B77D2" w:rsidP="007F35E5">
      <w:pPr>
        <w:jc w:val="both"/>
        <w:rPr>
          <w:rFonts w:asciiTheme="minorHAnsi" w:hAnsiTheme="minorHAnsi" w:cstheme="minorHAnsi"/>
        </w:rPr>
      </w:pPr>
      <w:r w:rsidRPr="007F35E5">
        <w:rPr>
          <w:rFonts w:asciiTheme="minorHAnsi" w:hAnsiTheme="minorHAnsi" w:cstheme="minorHAnsi"/>
        </w:rPr>
        <w:t>More details about the different CLI commands exposed to the user, as well as the system’s configuration files will take place in subsequent sections of this document.</w:t>
      </w:r>
    </w:p>
    <w:p w14:paraId="02D0249A" w14:textId="0BB3FE3C" w:rsidR="002B77D2" w:rsidRDefault="002B77D2" w:rsidP="002B77D2">
      <w:pPr>
        <w:rPr>
          <w:rFonts w:asciiTheme="minorHAnsi" w:hAnsiTheme="minorHAnsi" w:cstheme="minorHAnsi"/>
        </w:rPr>
      </w:pPr>
    </w:p>
    <w:p w14:paraId="132D0A3C" w14:textId="41EE4962" w:rsidR="00FB4655" w:rsidRDefault="00FB4655" w:rsidP="002B77D2">
      <w:pPr>
        <w:rPr>
          <w:rFonts w:asciiTheme="minorHAnsi" w:hAnsiTheme="minorHAnsi" w:cstheme="minorHAnsi"/>
        </w:rPr>
      </w:pPr>
    </w:p>
    <w:p w14:paraId="6D82072C" w14:textId="65465F0C" w:rsidR="00FB4655" w:rsidRDefault="00FB4655" w:rsidP="002B77D2">
      <w:pPr>
        <w:rPr>
          <w:rFonts w:asciiTheme="minorHAnsi" w:hAnsiTheme="minorHAnsi" w:cstheme="minorHAnsi"/>
        </w:rPr>
      </w:pPr>
    </w:p>
    <w:p w14:paraId="57B945E5" w14:textId="3982FF65" w:rsidR="00FB4655" w:rsidRDefault="00FB4655" w:rsidP="002B77D2">
      <w:pPr>
        <w:rPr>
          <w:rFonts w:asciiTheme="minorHAnsi" w:hAnsiTheme="minorHAnsi" w:cstheme="minorHAnsi"/>
        </w:rPr>
      </w:pPr>
    </w:p>
    <w:p w14:paraId="718C9D21" w14:textId="29252113" w:rsidR="00FB4655" w:rsidDel="009B5AF1" w:rsidRDefault="00FB4655" w:rsidP="002B77D2">
      <w:pPr>
        <w:rPr>
          <w:del w:id="188" w:author="KVS, Kannan" w:date="2019-02-28T22:23:00Z"/>
          <w:rFonts w:asciiTheme="minorHAnsi" w:hAnsiTheme="minorHAnsi" w:cstheme="minorHAnsi"/>
        </w:rPr>
      </w:pPr>
    </w:p>
    <w:p w14:paraId="1BAAC1FE" w14:textId="46BEC834" w:rsidR="00846E0E" w:rsidRPr="00846E0E" w:rsidDel="009B5AF1" w:rsidRDefault="0E540B70" w:rsidP="00846E0E">
      <w:pPr>
        <w:pStyle w:val="Heading1"/>
        <w:rPr>
          <w:del w:id="189" w:author="KVS, Kannan" w:date="2019-02-28T22:23:00Z"/>
        </w:rPr>
      </w:pPr>
      <w:bookmarkStart w:id="190" w:name="_Toc508230223"/>
      <w:bookmarkStart w:id="191" w:name="_Toc512935565"/>
      <w:del w:id="192" w:author="KVS, Kannan" w:date="2019-02-28T22:23:00Z">
        <w:r w:rsidDel="009B5AF1">
          <w:delText>System Configuration</w:delText>
        </w:r>
        <w:bookmarkEnd w:id="190"/>
        <w:bookmarkEnd w:id="191"/>
      </w:del>
    </w:p>
    <w:p w14:paraId="00E10039" w14:textId="0518095B" w:rsidR="00D95ED4" w:rsidDel="009B5AF1" w:rsidRDefault="0E540B70" w:rsidP="00846E0E">
      <w:pPr>
        <w:pStyle w:val="Heading2"/>
        <w:rPr>
          <w:del w:id="193" w:author="KVS, Kannan" w:date="2019-02-28T22:23:00Z"/>
        </w:rPr>
      </w:pPr>
      <w:bookmarkStart w:id="194" w:name="_Toc508230224"/>
      <w:bookmarkStart w:id="195" w:name="_Toc512935566"/>
      <w:del w:id="196" w:author="KVS, Kannan" w:date="2019-02-28T22:23:00Z">
        <w:r w:rsidDel="009B5AF1">
          <w:delText>System Configuration Overview</w:delText>
        </w:r>
        <w:bookmarkEnd w:id="194"/>
        <w:bookmarkEnd w:id="195"/>
      </w:del>
    </w:p>
    <w:p w14:paraId="52D2411B" w14:textId="062B965E" w:rsidR="00A540DB" w:rsidDel="009B5AF1" w:rsidRDefault="00A540DB" w:rsidP="00800E54">
      <w:pPr>
        <w:jc w:val="both"/>
        <w:rPr>
          <w:del w:id="197" w:author="KVS, Kannan" w:date="2019-02-28T22:23:00Z"/>
          <w:rFonts w:asciiTheme="minorHAnsi" w:hAnsiTheme="minorHAnsi"/>
        </w:rPr>
      </w:pPr>
    </w:p>
    <w:p w14:paraId="787647D7" w14:textId="03700A8B" w:rsidR="00462129" w:rsidDel="009B5AF1" w:rsidRDefault="000E2802" w:rsidP="0E540B70">
      <w:pPr>
        <w:jc w:val="both"/>
        <w:rPr>
          <w:del w:id="198" w:author="KVS, Kannan" w:date="2019-02-28T22:23:00Z"/>
          <w:rFonts w:asciiTheme="minorHAnsi" w:hAnsiTheme="minorHAnsi"/>
        </w:rPr>
      </w:pPr>
      <w:del w:id="199" w:author="KVS, Kannan" w:date="2019-02-28T22:23:00Z">
        <w:r w:rsidRPr="0E540B70" w:rsidDel="009B5AF1">
          <w:rPr>
            <w:rFonts w:asciiTheme="minorHAnsi" w:hAnsiTheme="minorHAnsi"/>
          </w:rPr>
          <w:delText xml:space="preserve">As </w:delText>
        </w:r>
        <w:r w:rsidR="00462129" w:rsidDel="009B5AF1">
          <w:rPr>
            <w:rFonts w:asciiTheme="minorHAnsi" w:hAnsiTheme="minorHAnsi"/>
          </w:rPr>
          <w:delText xml:space="preserve">already seen in the previous sections of this document, </w:delText>
        </w:r>
        <w:r w:rsidR="00B53B73" w:rsidRPr="0E540B70" w:rsidDel="009B5AF1">
          <w:rPr>
            <w:rFonts w:asciiTheme="minorHAnsi" w:hAnsiTheme="minorHAnsi"/>
          </w:rPr>
          <w:delText>SONiC</w:delText>
        </w:r>
        <w:r w:rsidRPr="0E540B70" w:rsidDel="009B5AF1">
          <w:rPr>
            <w:rFonts w:asciiTheme="minorHAnsi" w:hAnsiTheme="minorHAnsi"/>
          </w:rPr>
          <w:delText>’</w:delText>
        </w:r>
        <w:r w:rsidR="00CA6BA7" w:rsidRPr="0E540B70" w:rsidDel="009B5AF1">
          <w:rPr>
            <w:rFonts w:asciiTheme="minorHAnsi" w:hAnsiTheme="minorHAnsi"/>
          </w:rPr>
          <w:delText xml:space="preserve">s config-management strategy relies on the use of a unique data-store </w:delText>
        </w:r>
        <w:r w:rsidR="00800E54" w:rsidRPr="0E540B70" w:rsidDel="009B5AF1">
          <w:rPr>
            <w:rFonts w:asciiTheme="minorHAnsi" w:hAnsiTheme="minorHAnsi"/>
          </w:rPr>
          <w:delText xml:space="preserve">engine </w:delText>
        </w:r>
        <w:r w:rsidR="00CA6BA7" w:rsidRPr="0E540B70" w:rsidDel="009B5AF1">
          <w:rPr>
            <w:rFonts w:asciiTheme="minorHAnsi" w:hAnsiTheme="minorHAnsi"/>
          </w:rPr>
          <w:delText xml:space="preserve">to hold all </w:delText>
        </w:r>
        <w:r w:rsidR="00800E54" w:rsidRPr="0E540B70" w:rsidDel="009B5AF1">
          <w:rPr>
            <w:rFonts w:asciiTheme="minorHAnsi" w:hAnsiTheme="minorHAnsi"/>
          </w:rPr>
          <w:delText xml:space="preserve">the </w:delText>
        </w:r>
        <w:r w:rsidR="00CA6BA7" w:rsidRPr="0E540B70" w:rsidDel="009B5AF1">
          <w:rPr>
            <w:rFonts w:asciiTheme="minorHAnsi" w:hAnsiTheme="minorHAnsi"/>
          </w:rPr>
          <w:delText xml:space="preserve">configuration </w:delText>
        </w:r>
        <w:r w:rsidR="00800E54" w:rsidRPr="0E540B70" w:rsidDel="009B5AF1">
          <w:rPr>
            <w:rFonts w:asciiTheme="minorHAnsi" w:hAnsiTheme="minorHAnsi"/>
          </w:rPr>
          <w:delText>state</w:delText>
        </w:r>
        <w:r w:rsidR="00CA6BA7" w:rsidRPr="0E540B70" w:rsidDel="009B5AF1">
          <w:rPr>
            <w:rFonts w:asciiTheme="minorHAnsi" w:hAnsiTheme="minorHAnsi"/>
          </w:rPr>
          <w:delText xml:space="preserve"> </w:delText>
        </w:r>
        <w:r w:rsidR="000B787F" w:rsidRPr="0E540B70" w:rsidDel="009B5AF1">
          <w:rPr>
            <w:rFonts w:asciiTheme="minorHAnsi" w:hAnsiTheme="minorHAnsi"/>
          </w:rPr>
          <w:delText>in the</w:delText>
        </w:r>
        <w:r w:rsidR="00F144A0" w:rsidRPr="0E540B70" w:rsidDel="009B5AF1">
          <w:rPr>
            <w:rFonts w:asciiTheme="minorHAnsi" w:hAnsiTheme="minorHAnsi"/>
          </w:rPr>
          <w:delText xml:space="preserve"> system. </w:delText>
        </w:r>
        <w:r w:rsidR="00462129" w:rsidDel="009B5AF1">
          <w:rPr>
            <w:rFonts w:asciiTheme="minorHAnsi" w:hAnsiTheme="minorHAnsi"/>
          </w:rPr>
          <w:delText>This</w:delText>
        </w:r>
        <w:r w:rsidR="00F144A0" w:rsidRPr="0E540B70" w:rsidDel="009B5AF1">
          <w:rPr>
            <w:rFonts w:asciiTheme="minorHAnsi" w:hAnsiTheme="minorHAnsi"/>
          </w:rPr>
          <w:delText xml:space="preserve"> data-store is built atop a redis-</w:delText>
        </w:r>
        <w:r w:rsidR="00172E80" w:rsidRPr="0E540B70" w:rsidDel="009B5AF1">
          <w:rPr>
            <w:rFonts w:asciiTheme="minorHAnsi" w:hAnsiTheme="minorHAnsi"/>
          </w:rPr>
          <w:delText>database engine</w:delText>
        </w:r>
        <w:r w:rsidR="00F144A0" w:rsidRPr="0E540B70" w:rsidDel="009B5AF1">
          <w:rPr>
            <w:rFonts w:asciiTheme="minorHAnsi" w:hAnsiTheme="minorHAnsi"/>
          </w:rPr>
          <w:delText xml:space="preserve"> </w:delText>
        </w:r>
        <w:r w:rsidR="00462129" w:rsidDel="009B5AF1">
          <w:rPr>
            <w:rFonts w:asciiTheme="minorHAnsi" w:hAnsiTheme="minorHAnsi"/>
          </w:rPr>
          <w:delText xml:space="preserve">that offers publisher/subscriber </w:delText>
        </w:r>
        <w:r w:rsidR="00D8175F" w:rsidDel="009B5AF1">
          <w:rPr>
            <w:rFonts w:asciiTheme="minorHAnsi" w:hAnsiTheme="minorHAnsi"/>
          </w:rPr>
          <w:delText>capabilities</w:delText>
        </w:r>
        <w:r w:rsidR="00462129" w:rsidDel="009B5AF1">
          <w:rPr>
            <w:rFonts w:asciiTheme="minorHAnsi" w:hAnsiTheme="minorHAnsi"/>
          </w:rPr>
          <w:delText xml:space="preserve"> to the different subsystems that comprise the SONiC ecosystem.</w:delText>
        </w:r>
      </w:del>
    </w:p>
    <w:p w14:paraId="0EF6D848" w14:textId="7C5116B6" w:rsidR="00462129" w:rsidDel="009B5AF1" w:rsidRDefault="00462129" w:rsidP="0E540B70">
      <w:pPr>
        <w:jc w:val="both"/>
        <w:rPr>
          <w:del w:id="200" w:author="KVS, Kannan" w:date="2019-02-28T22:23:00Z"/>
          <w:rFonts w:asciiTheme="minorHAnsi" w:hAnsiTheme="minorHAnsi"/>
        </w:rPr>
      </w:pPr>
    </w:p>
    <w:p w14:paraId="67187DB4" w14:textId="0FE9F74B" w:rsidR="00F144A0" w:rsidRPr="00800E54" w:rsidDel="009B5AF1" w:rsidRDefault="00462129" w:rsidP="0E540B70">
      <w:pPr>
        <w:jc w:val="both"/>
        <w:rPr>
          <w:del w:id="201" w:author="KVS, Kannan" w:date="2019-02-28T22:23:00Z"/>
          <w:rFonts w:asciiTheme="minorHAnsi" w:hAnsiTheme="minorHAnsi"/>
        </w:rPr>
      </w:pPr>
      <w:del w:id="202" w:author="KVS, Kannan" w:date="2019-02-28T22:23:00Z">
        <w:r w:rsidDel="009B5AF1">
          <w:rPr>
            <w:rFonts w:asciiTheme="minorHAnsi" w:hAnsiTheme="minorHAnsi"/>
            <w:color w:val="24292E"/>
            <w:shd w:val="clear" w:color="auto" w:fill="FFFFFF"/>
          </w:rPr>
          <w:delText>As described earlier, t</w:delText>
        </w:r>
        <w:r w:rsidR="00800E54" w:rsidRPr="0E540B70" w:rsidDel="009B5AF1">
          <w:rPr>
            <w:rFonts w:asciiTheme="minorHAnsi" w:hAnsiTheme="minorHAnsi"/>
            <w:color w:val="24292E"/>
            <w:shd w:val="clear" w:color="auto" w:fill="FFFFFF"/>
          </w:rPr>
          <w:delText xml:space="preserve">here are various databases being hosted within this redis-engine, but for the purpose of this </w:delText>
        </w:r>
        <w:r w:rsidR="003E1800" w:rsidDel="009B5AF1">
          <w:rPr>
            <w:rFonts w:asciiTheme="minorHAnsi" w:hAnsiTheme="minorHAnsi"/>
            <w:color w:val="24292E"/>
            <w:shd w:val="clear" w:color="auto" w:fill="FFFFFF"/>
          </w:rPr>
          <w:delText>section</w:delText>
        </w:r>
        <w:r w:rsidR="00800E54" w:rsidRPr="0E540B70" w:rsidDel="009B5AF1">
          <w:rPr>
            <w:rFonts w:asciiTheme="minorHAnsi" w:hAnsiTheme="minorHAnsi"/>
            <w:color w:val="24292E"/>
            <w:shd w:val="clear" w:color="auto" w:fill="FFFFFF"/>
          </w:rPr>
          <w:delText xml:space="preserve"> we will concentrate on the one</w:delText>
        </w:r>
        <w:r w:rsidR="00B151FE" w:rsidDel="009B5AF1">
          <w:rPr>
            <w:rFonts w:asciiTheme="minorHAnsi" w:hAnsiTheme="minorHAnsi"/>
            <w:color w:val="24292E"/>
            <w:shd w:val="clear" w:color="auto" w:fill="FFFFFF"/>
          </w:rPr>
          <w:delText>s</w:delText>
        </w:r>
        <w:r w:rsidR="00800E54" w:rsidRPr="0E540B70" w:rsidDel="009B5AF1">
          <w:rPr>
            <w:rFonts w:asciiTheme="minorHAnsi" w:hAnsiTheme="minorHAnsi"/>
            <w:color w:val="24292E"/>
            <w:shd w:val="clear" w:color="auto" w:fill="FFFFFF"/>
          </w:rPr>
          <w:delText xml:space="preserve"> d</w:delText>
        </w:r>
        <w:r w:rsidR="00B151FE" w:rsidDel="009B5AF1">
          <w:rPr>
            <w:rFonts w:asciiTheme="minorHAnsi" w:hAnsiTheme="minorHAnsi"/>
            <w:color w:val="24292E"/>
            <w:shd w:val="clear" w:color="auto" w:fill="FFFFFF"/>
          </w:rPr>
          <w:delText>ealing with configuration state,</w:delText>
        </w:r>
        <w:r w:rsidR="00800E54" w:rsidRPr="0E540B70" w:rsidDel="009B5AF1">
          <w:rPr>
            <w:rFonts w:asciiTheme="minorHAnsi" w:hAnsiTheme="minorHAnsi"/>
            <w:color w:val="24292E"/>
            <w:shd w:val="clear" w:color="auto" w:fill="FFFFFF"/>
          </w:rPr>
          <w:delText xml:space="preserve"> to which we</w:delText>
        </w:r>
        <w:r w:rsidR="00F144A0" w:rsidRPr="0E540B70" w:rsidDel="009B5AF1">
          <w:rPr>
            <w:rFonts w:asciiTheme="minorHAnsi" w:hAnsiTheme="minorHAnsi"/>
          </w:rPr>
          <w:delText xml:space="preserve"> usually refer to </w:delText>
        </w:r>
        <w:r w:rsidR="00800E54" w:rsidRPr="0E540B70" w:rsidDel="009B5AF1">
          <w:rPr>
            <w:rFonts w:asciiTheme="minorHAnsi" w:hAnsiTheme="minorHAnsi"/>
          </w:rPr>
          <w:delText>as</w:delText>
        </w:r>
        <w:r w:rsidR="00F144A0" w:rsidRPr="0E540B70" w:rsidDel="009B5AF1">
          <w:rPr>
            <w:rFonts w:asciiTheme="minorHAnsi" w:hAnsiTheme="minorHAnsi"/>
          </w:rPr>
          <w:delText xml:space="preserve"> </w:delText>
        </w:r>
        <w:r w:rsidR="00F144A0" w:rsidRPr="0E540B70" w:rsidDel="009B5AF1">
          <w:rPr>
            <w:rFonts w:asciiTheme="minorHAnsi" w:hAnsiTheme="minorHAnsi"/>
            <w:b/>
            <w:bCs/>
          </w:rPr>
          <w:delText>configDB</w:delText>
        </w:r>
        <w:r w:rsidR="00A23C63" w:rsidDel="009B5AF1">
          <w:rPr>
            <w:rFonts w:asciiTheme="minorHAnsi" w:hAnsiTheme="minorHAnsi"/>
            <w:b/>
            <w:bCs/>
          </w:rPr>
          <w:delText xml:space="preserve"> </w:delText>
        </w:r>
        <w:r w:rsidR="00A23C63" w:rsidRPr="000F53AA" w:rsidDel="009B5AF1">
          <w:rPr>
            <w:rFonts w:asciiTheme="minorHAnsi" w:hAnsiTheme="minorHAnsi"/>
            <w:bCs/>
          </w:rPr>
          <w:delText>and</w:delText>
        </w:r>
        <w:r w:rsidR="00A23C63" w:rsidDel="009B5AF1">
          <w:rPr>
            <w:rFonts w:asciiTheme="minorHAnsi" w:hAnsiTheme="minorHAnsi"/>
            <w:b/>
            <w:bCs/>
          </w:rPr>
          <w:delText xml:space="preserve"> stateDB</w:delText>
        </w:r>
        <w:r w:rsidR="00F144A0" w:rsidRPr="0E540B70" w:rsidDel="009B5AF1">
          <w:rPr>
            <w:rFonts w:asciiTheme="minorHAnsi" w:hAnsiTheme="minorHAnsi"/>
          </w:rPr>
          <w:delText>.</w:delText>
        </w:r>
        <w:r w:rsidDel="009B5AF1">
          <w:rPr>
            <w:rFonts w:asciiTheme="minorHAnsi" w:hAnsiTheme="minorHAnsi"/>
          </w:rPr>
          <w:delText xml:space="preserve"> As its name implies, configDB hosts all the configuration state present in the system, whereas stateDB</w:delText>
        </w:r>
        <w:r w:rsidR="00BF0337" w:rsidDel="009B5AF1">
          <w:rPr>
            <w:rFonts w:asciiTheme="minorHAnsi" w:hAnsiTheme="minorHAnsi"/>
          </w:rPr>
          <w:delText xml:space="preserve"> </w:delText>
        </w:r>
        <w:r w:rsidDel="009B5AF1">
          <w:rPr>
            <w:rFonts w:asciiTheme="minorHAnsi" w:hAnsiTheme="minorHAnsi"/>
          </w:rPr>
          <w:delText>serve</w:delText>
        </w:r>
        <w:r w:rsidR="00BF0337" w:rsidDel="009B5AF1">
          <w:rPr>
            <w:rFonts w:asciiTheme="minorHAnsi" w:hAnsiTheme="minorHAnsi"/>
          </w:rPr>
          <w:delText>s</w:delText>
        </w:r>
        <w:r w:rsidR="003C5A2A" w:rsidDel="009B5AF1">
          <w:rPr>
            <w:rFonts w:asciiTheme="minorHAnsi" w:hAnsiTheme="minorHAnsi"/>
          </w:rPr>
          <w:delText xml:space="preserve"> </w:delText>
        </w:r>
        <w:r w:rsidR="00BF0337" w:rsidDel="009B5AF1">
          <w:rPr>
            <w:rFonts w:asciiTheme="minorHAnsi" w:hAnsiTheme="minorHAnsi"/>
          </w:rPr>
          <w:delText xml:space="preserve">as a centralized location to resolve dependency requirements imposed by various SONiC components (refer to System Architecture section for more details). </w:delText>
        </w:r>
        <w:r w:rsidDel="009B5AF1">
          <w:rPr>
            <w:rFonts w:asciiTheme="minorHAnsi" w:hAnsiTheme="minorHAnsi"/>
          </w:rPr>
          <w:delText xml:space="preserve"> </w:delText>
        </w:r>
      </w:del>
    </w:p>
    <w:p w14:paraId="319B3FFA" w14:textId="1DC0B970" w:rsidR="00F144A0" w:rsidRPr="00800E54" w:rsidDel="009B5AF1" w:rsidRDefault="00F144A0" w:rsidP="0069249B">
      <w:pPr>
        <w:jc w:val="both"/>
        <w:rPr>
          <w:del w:id="203" w:author="KVS, Kannan" w:date="2019-02-28T22:23:00Z"/>
          <w:rFonts w:asciiTheme="minorHAnsi" w:hAnsiTheme="minorHAnsi"/>
        </w:rPr>
      </w:pPr>
    </w:p>
    <w:p w14:paraId="2BF22EA4" w14:textId="1A21B475" w:rsidR="00F144A0" w:rsidRPr="00800E54" w:rsidDel="009B5AF1" w:rsidRDefault="0E540B70" w:rsidP="0E540B70">
      <w:pPr>
        <w:jc w:val="both"/>
        <w:rPr>
          <w:del w:id="204" w:author="KVS, Kannan" w:date="2019-02-28T22:23:00Z"/>
          <w:rFonts w:asciiTheme="minorHAnsi" w:hAnsiTheme="minorHAnsi"/>
        </w:rPr>
      </w:pPr>
      <w:del w:id="205" w:author="KVS, Kannan" w:date="2019-02-28T22:23:00Z">
        <w:r w:rsidRPr="0E540B70" w:rsidDel="009B5AF1">
          <w:rPr>
            <w:rFonts w:asciiTheme="minorHAnsi" w:hAnsiTheme="minorHAnsi"/>
          </w:rPr>
          <w:delText>Upon system’s reboot, SONiC’s configuration files will be parsed to upload the relevant state to configDB</w:delText>
        </w:r>
        <w:r w:rsidR="00BF0337" w:rsidDel="009B5AF1">
          <w:rPr>
            <w:rFonts w:asciiTheme="minorHAnsi" w:hAnsiTheme="minorHAnsi"/>
          </w:rPr>
          <w:delText xml:space="preserve"> and stateDB</w:delText>
        </w:r>
        <w:r w:rsidRPr="0E540B70" w:rsidDel="009B5AF1">
          <w:rPr>
            <w:rFonts w:asciiTheme="minorHAnsi" w:hAnsiTheme="minorHAnsi"/>
          </w:rPr>
          <w:delText xml:space="preserve">. The south-bound applications interested in receiving this information would have previously subscribed to </w:delText>
        </w:r>
        <w:r w:rsidR="00BF0337" w:rsidDel="009B5AF1">
          <w:rPr>
            <w:rFonts w:asciiTheme="minorHAnsi" w:hAnsiTheme="minorHAnsi"/>
          </w:rPr>
          <w:delText xml:space="preserve">these two databases </w:delText>
        </w:r>
        <w:r w:rsidRPr="0E540B70" w:rsidDel="009B5AF1">
          <w:rPr>
            <w:rFonts w:asciiTheme="minorHAnsi" w:hAnsiTheme="minorHAnsi"/>
          </w:rPr>
          <w:delText xml:space="preserve">to explicitly state this goal. </w:delText>
        </w:r>
        <w:r w:rsidR="00BF0337" w:rsidDel="009B5AF1">
          <w:rPr>
            <w:rFonts w:asciiTheme="minorHAnsi" w:hAnsiTheme="minorHAnsi"/>
          </w:rPr>
          <w:delText xml:space="preserve">The </w:delText>
        </w:r>
        <w:r w:rsidRPr="0E540B70" w:rsidDel="009B5AF1">
          <w:rPr>
            <w:rFonts w:asciiTheme="minorHAnsi" w:hAnsiTheme="minorHAnsi"/>
          </w:rPr>
          <w:delText xml:space="preserve">SONiC applications </w:delText>
        </w:r>
        <w:r w:rsidR="00BF0337" w:rsidDel="009B5AF1">
          <w:rPr>
            <w:rFonts w:asciiTheme="minorHAnsi" w:hAnsiTheme="minorHAnsi"/>
          </w:rPr>
          <w:delText xml:space="preserve">subscribed to configDB </w:delText>
        </w:r>
        <w:r w:rsidRPr="0E540B70" w:rsidDel="009B5AF1">
          <w:rPr>
            <w:rFonts w:asciiTheme="minorHAnsi" w:hAnsiTheme="minorHAnsi"/>
          </w:rPr>
          <w:delText>will make use of the received information to derive their own application-specific configuration.</w:delText>
        </w:r>
      </w:del>
    </w:p>
    <w:p w14:paraId="04F414BC" w14:textId="1A14BC02" w:rsidR="0091004A" w:rsidRPr="00800E54" w:rsidDel="009B5AF1" w:rsidRDefault="0091004A" w:rsidP="0069249B">
      <w:pPr>
        <w:jc w:val="both"/>
        <w:rPr>
          <w:del w:id="206" w:author="KVS, Kannan" w:date="2019-02-28T22:23:00Z"/>
          <w:rFonts w:asciiTheme="minorHAnsi" w:hAnsiTheme="minorHAnsi"/>
        </w:rPr>
      </w:pPr>
    </w:p>
    <w:p w14:paraId="22CC2AE5" w14:textId="3A319A18" w:rsidR="002B2094" w:rsidDel="009B5AF1" w:rsidRDefault="00D8175F" w:rsidP="0E540B70">
      <w:pPr>
        <w:jc w:val="both"/>
        <w:rPr>
          <w:del w:id="207" w:author="KVS, Kannan" w:date="2019-02-28T22:23:00Z"/>
          <w:rFonts w:asciiTheme="minorHAnsi" w:hAnsiTheme="minorHAnsi"/>
        </w:rPr>
      </w:pPr>
      <w:del w:id="208" w:author="KVS, Kannan" w:date="2019-02-28T22:23:00Z">
        <w:r w:rsidDel="009B5AF1">
          <w:rPr>
            <w:rFonts w:asciiTheme="minorHAnsi" w:hAnsiTheme="minorHAnsi"/>
          </w:rPr>
          <w:delText>Reader should be aware that e</w:delText>
        </w:r>
        <w:r w:rsidR="0E540B70" w:rsidRPr="0E540B70" w:rsidDel="009B5AF1">
          <w:rPr>
            <w:rFonts w:asciiTheme="minorHAnsi" w:hAnsiTheme="minorHAnsi"/>
          </w:rPr>
          <w:delText xml:space="preserve">ven though configDB </w:delText>
        </w:r>
        <w:r w:rsidDel="009B5AF1">
          <w:rPr>
            <w:rFonts w:asciiTheme="minorHAnsi" w:hAnsiTheme="minorHAnsi"/>
          </w:rPr>
          <w:delText xml:space="preserve">is capable of dealing with </w:delText>
        </w:r>
        <w:r w:rsidR="0E540B70" w:rsidRPr="0E540B70" w:rsidDel="009B5AF1">
          <w:rPr>
            <w:rFonts w:asciiTheme="minorHAnsi" w:hAnsiTheme="minorHAnsi"/>
          </w:rPr>
          <w:delText xml:space="preserve">incremental configuration changes, this feature has not been implemented by </w:delText>
        </w:r>
        <w:r w:rsidR="00B151FE" w:rsidDel="009B5AF1">
          <w:rPr>
            <w:rFonts w:asciiTheme="minorHAnsi" w:hAnsiTheme="minorHAnsi"/>
          </w:rPr>
          <w:delText>all</w:delText>
        </w:r>
        <w:r w:rsidR="0E540B70" w:rsidRPr="0E540B70" w:rsidDel="009B5AF1">
          <w:rPr>
            <w:rFonts w:asciiTheme="minorHAnsi" w:hAnsiTheme="minorHAnsi"/>
          </w:rPr>
          <w:delText xml:space="preserve"> the SONiC applications. In consequence, a manual restart will be required on SONiC’s backend services whenever configuration files are modified. The</w:delText>
        </w:r>
        <w:r w:rsidDel="009B5AF1">
          <w:rPr>
            <w:rFonts w:asciiTheme="minorHAnsi" w:hAnsiTheme="minorHAnsi"/>
          </w:rPr>
          <w:delText>re are a few exceptions to this rule which we will highlight in subsequent sections</w:delText>
        </w:r>
        <w:r w:rsidR="0E540B70" w:rsidRPr="0E540B70" w:rsidDel="009B5AF1">
          <w:rPr>
            <w:rFonts w:asciiTheme="minorHAnsi" w:hAnsiTheme="minorHAnsi"/>
          </w:rPr>
          <w:delText>.</w:delText>
        </w:r>
      </w:del>
    </w:p>
    <w:p w14:paraId="19B82E70" w14:textId="1BF170B3" w:rsidR="006B63C4" w:rsidRPr="00800E54" w:rsidDel="009B5AF1" w:rsidRDefault="006B63C4" w:rsidP="0E540B70">
      <w:pPr>
        <w:jc w:val="both"/>
        <w:rPr>
          <w:del w:id="209" w:author="KVS, Kannan" w:date="2019-02-28T22:23:00Z"/>
          <w:rFonts w:asciiTheme="minorHAnsi" w:hAnsiTheme="minorHAnsi"/>
        </w:rPr>
      </w:pPr>
    </w:p>
    <w:p w14:paraId="59611CF2" w14:textId="1D86A33D" w:rsidR="0091004A" w:rsidDel="009B5AF1" w:rsidRDefault="0E540B70" w:rsidP="00846E0E">
      <w:pPr>
        <w:pStyle w:val="Heading2"/>
        <w:rPr>
          <w:del w:id="210" w:author="KVS, Kannan" w:date="2019-02-28T22:23:00Z"/>
        </w:rPr>
      </w:pPr>
      <w:bookmarkStart w:id="211" w:name="_Toc508230225"/>
      <w:bookmarkStart w:id="212" w:name="_Toc512935567"/>
      <w:del w:id="213" w:author="KVS, Kannan" w:date="2019-02-28T22:23:00Z">
        <w:r w:rsidDel="009B5AF1">
          <w:delText>System Configuration Files</w:delText>
        </w:r>
        <w:bookmarkEnd w:id="211"/>
        <w:bookmarkEnd w:id="212"/>
      </w:del>
    </w:p>
    <w:p w14:paraId="7DA061BA" w14:textId="513112AE" w:rsidR="00A540DB" w:rsidDel="009B5AF1" w:rsidRDefault="00A540DB" w:rsidP="00846E0E">
      <w:pPr>
        <w:jc w:val="both"/>
        <w:rPr>
          <w:del w:id="214" w:author="KVS, Kannan" w:date="2019-02-28T22:23:00Z"/>
        </w:rPr>
      </w:pPr>
    </w:p>
    <w:p w14:paraId="0CD21968" w14:textId="6849279F" w:rsidR="00A33E68" w:rsidRPr="0098524A" w:rsidDel="009B5AF1" w:rsidRDefault="0E540B70" w:rsidP="0E540B70">
      <w:pPr>
        <w:jc w:val="both"/>
        <w:rPr>
          <w:del w:id="215" w:author="KVS, Kannan" w:date="2019-02-28T22:23:00Z"/>
          <w:rFonts w:asciiTheme="minorHAnsi" w:hAnsiTheme="minorHAnsi"/>
        </w:rPr>
      </w:pPr>
      <w:del w:id="216" w:author="KVS, Kannan" w:date="2019-02-28T22:23:00Z">
        <w:r w:rsidRPr="0E540B70" w:rsidDel="009B5AF1">
          <w:rPr>
            <w:rFonts w:asciiTheme="minorHAnsi" w:hAnsiTheme="minorHAnsi"/>
          </w:rPr>
          <w:delText xml:space="preserve">During boot-up phase, SONiC’s configuration files are </w:delText>
        </w:r>
        <w:r w:rsidR="006B63C4" w:rsidDel="009B5AF1">
          <w:rPr>
            <w:rFonts w:asciiTheme="minorHAnsi" w:hAnsiTheme="minorHAnsi"/>
          </w:rPr>
          <w:delText xml:space="preserve">typically </w:delText>
        </w:r>
        <w:r w:rsidRPr="0E540B70" w:rsidDel="009B5AF1">
          <w:rPr>
            <w:rFonts w:asciiTheme="minorHAnsi" w:hAnsiTheme="minorHAnsi"/>
          </w:rPr>
          <w:delText xml:space="preserve">obtained from ZTP servers, and placed within the usual file-configuration path: </w:delText>
        </w:r>
        <w:r w:rsidRPr="0E540B70" w:rsidDel="009B5AF1">
          <w:rPr>
            <w:rFonts w:asciiTheme="minorHAnsi" w:hAnsiTheme="minorHAnsi"/>
            <w:b/>
            <w:bCs/>
          </w:rPr>
          <w:delText>/etc/sonic/</w:delText>
        </w:r>
        <w:r w:rsidRPr="0E540B70" w:rsidDel="009B5AF1">
          <w:rPr>
            <w:rFonts w:asciiTheme="minorHAnsi" w:hAnsiTheme="minorHAnsi"/>
          </w:rPr>
          <w:delText>. Within the scope of this document, we will focus on these specific files as they deal with virtually the entire configuration of the system:</w:delText>
        </w:r>
      </w:del>
    </w:p>
    <w:p w14:paraId="73254F91" w14:textId="5981FA04" w:rsidR="00A33E68" w:rsidDel="009B5AF1" w:rsidRDefault="00A33E68" w:rsidP="00A33E68">
      <w:pPr>
        <w:rPr>
          <w:del w:id="217" w:author="KVS, Kannan" w:date="2019-02-28T22:23:00Z"/>
        </w:rPr>
      </w:pPr>
    </w:p>
    <w:p w14:paraId="796A74FE" w14:textId="4DF350FF" w:rsidR="00A33E68" w:rsidRPr="00B56DDE" w:rsidDel="009B5AF1" w:rsidRDefault="0E540B70" w:rsidP="0E540B70">
      <w:pPr>
        <w:rPr>
          <w:del w:id="218" w:author="KVS, Kannan" w:date="2019-02-28T22:23:00Z"/>
          <w:rFonts w:ascii="Courier New" w:hAnsi="Courier New" w:cs="Courier New"/>
          <w:sz w:val="20"/>
          <w:szCs w:val="20"/>
        </w:rPr>
      </w:pPr>
      <w:del w:id="219" w:author="KVS, Kannan" w:date="2019-02-28T22:23:00Z">
        <w:r w:rsidRPr="0E540B70" w:rsidDel="009B5AF1">
          <w:rPr>
            <w:rFonts w:ascii="Courier New" w:hAnsi="Courier New" w:cs="Courier New"/>
            <w:sz w:val="20"/>
            <w:szCs w:val="20"/>
          </w:rPr>
          <w:delText xml:space="preserve">/etc/sonic/config_db.json  </w:delText>
        </w:r>
        <w:r w:rsidRPr="0E540B70" w:rsidDel="009B5AF1">
          <w:rPr>
            <w:rFonts w:asciiTheme="minorHAnsi" w:eastAsiaTheme="minorEastAsia" w:hAnsiTheme="minorHAnsi" w:cstheme="minorBidi"/>
          </w:rPr>
          <w:delText>&lt;-- generic system configuration</w:delText>
        </w:r>
        <w:r w:rsidRPr="0E540B70" w:rsidDel="009B5AF1">
          <w:rPr>
            <w:rFonts w:ascii="Courier New" w:hAnsi="Courier New" w:cs="Courier New"/>
            <w:sz w:val="20"/>
            <w:szCs w:val="20"/>
          </w:rPr>
          <w:delText xml:space="preserve"> </w:delText>
        </w:r>
      </w:del>
    </w:p>
    <w:p w14:paraId="04173647" w14:textId="002CC3FC" w:rsidR="00A33E68" w:rsidRPr="00B56DDE" w:rsidDel="009B5AF1" w:rsidRDefault="0E540B70" w:rsidP="0E540B70">
      <w:pPr>
        <w:rPr>
          <w:del w:id="220" w:author="KVS, Kannan" w:date="2019-02-28T22:23:00Z"/>
          <w:rFonts w:ascii="Courier New" w:hAnsi="Courier New" w:cs="Courier New"/>
          <w:sz w:val="20"/>
          <w:szCs w:val="20"/>
        </w:rPr>
      </w:pPr>
      <w:del w:id="221" w:author="KVS, Kannan" w:date="2019-02-28T22:23:00Z">
        <w:r w:rsidRPr="0E540B70" w:rsidDel="009B5AF1">
          <w:rPr>
            <w:rFonts w:ascii="Courier New" w:hAnsi="Courier New" w:cs="Courier New"/>
            <w:sz w:val="20"/>
            <w:szCs w:val="20"/>
          </w:rPr>
          <w:delText xml:space="preserve">/etc/sonic/frr/frr.conf    </w:delText>
        </w:r>
        <w:r w:rsidRPr="0E540B70" w:rsidDel="009B5AF1">
          <w:rPr>
            <w:rFonts w:asciiTheme="minorHAnsi" w:eastAsiaTheme="minorEastAsia" w:hAnsiTheme="minorHAnsi" w:cstheme="minorBidi"/>
          </w:rPr>
          <w:delText>&lt;-- routing</w:delText>
        </w:r>
        <w:r w:rsidR="00A23C63" w:rsidDel="009B5AF1">
          <w:rPr>
            <w:rFonts w:asciiTheme="minorHAnsi" w:eastAsiaTheme="minorEastAsia" w:hAnsiTheme="minorHAnsi" w:cstheme="minorBidi"/>
          </w:rPr>
          <w:delText>-stack</w:delText>
        </w:r>
        <w:r w:rsidRPr="0E540B70" w:rsidDel="009B5AF1">
          <w:rPr>
            <w:rFonts w:asciiTheme="minorHAnsi" w:eastAsiaTheme="minorEastAsia" w:hAnsiTheme="minorHAnsi" w:cstheme="minorBidi"/>
          </w:rPr>
          <w:delText xml:space="preserve"> configuration</w:delText>
        </w:r>
      </w:del>
    </w:p>
    <w:p w14:paraId="0989FAF8" w14:textId="5067409C" w:rsidR="0091004A" w:rsidDel="009B5AF1" w:rsidRDefault="0091004A" w:rsidP="00F144A0">
      <w:pPr>
        <w:rPr>
          <w:del w:id="222" w:author="KVS, Kannan" w:date="2019-02-28T22:23:00Z"/>
        </w:rPr>
      </w:pPr>
    </w:p>
    <w:p w14:paraId="0D6D9FEA" w14:textId="24268501" w:rsidR="0069249B" w:rsidDel="009B5AF1" w:rsidRDefault="0069249B" w:rsidP="00F144A0">
      <w:pPr>
        <w:rPr>
          <w:del w:id="223" w:author="KVS, Kannan" w:date="2019-02-28T22:23:00Z"/>
        </w:rPr>
      </w:pPr>
    </w:p>
    <w:p w14:paraId="419C80BE" w14:textId="62623D22" w:rsidR="00A33E68" w:rsidDel="009B5AF1" w:rsidRDefault="00A33E68" w:rsidP="0E540B70">
      <w:pPr>
        <w:jc w:val="both"/>
        <w:rPr>
          <w:del w:id="224" w:author="KVS, Kannan" w:date="2019-02-28T22:23:00Z"/>
          <w:rFonts w:asciiTheme="minorHAnsi" w:hAnsiTheme="minorHAnsi"/>
        </w:rPr>
      </w:pPr>
      <w:del w:id="225" w:author="KVS, Kannan" w:date="2019-02-28T22:23:00Z">
        <w:r w:rsidRPr="0E540B70" w:rsidDel="009B5AF1">
          <w:rPr>
            <w:rFonts w:asciiTheme="minorHAnsi" w:hAnsiTheme="minorHAnsi"/>
            <w:b/>
            <w:bCs/>
          </w:rPr>
          <w:delText>config_db.json</w:delText>
        </w:r>
        <w:r w:rsidRPr="0E540B70" w:rsidDel="009B5AF1">
          <w:rPr>
            <w:rFonts w:asciiTheme="minorHAnsi" w:hAnsiTheme="minorHAnsi"/>
          </w:rPr>
          <w:delText xml:space="preserve"> is a straight-forward serialization of configDB, and as such, it contains a one-to-one mapping </w:delText>
        </w:r>
        <w:r w:rsidR="002B2094" w:rsidRPr="0E540B70" w:rsidDel="009B5AF1">
          <w:rPr>
            <w:rFonts w:asciiTheme="minorHAnsi" w:hAnsiTheme="minorHAnsi"/>
          </w:rPr>
          <w:delText>with</w:delText>
        </w:r>
        <w:r w:rsidRPr="0E540B70" w:rsidDel="009B5AF1">
          <w:rPr>
            <w:rFonts w:asciiTheme="minorHAnsi" w:hAnsiTheme="minorHAnsi"/>
          </w:rPr>
          <w:delText xml:space="preserve"> configDB content. </w:delText>
        </w:r>
        <w:r w:rsidR="00AA1A53" w:rsidRPr="0E540B70" w:rsidDel="009B5AF1">
          <w:rPr>
            <w:rFonts w:asciiTheme="minorHAnsi" w:hAnsiTheme="minorHAnsi"/>
          </w:rPr>
          <w:delText>File content is laid out making use of JSON</w:delText>
        </w:r>
        <w:r w:rsidR="001146BA" w:rsidRPr="0E540B70" w:rsidDel="009B5AF1">
          <w:rPr>
            <w:rFonts w:asciiTheme="minorHAnsi" w:hAnsiTheme="minorHAnsi"/>
          </w:rPr>
          <w:delText xml:space="preserve"> </w:delText>
        </w:r>
        <w:r w:rsidR="00AA1A53" w:rsidRPr="0E540B70" w:rsidDel="009B5AF1">
          <w:rPr>
            <w:rFonts w:asciiTheme="minorHAnsi" w:hAnsiTheme="minorHAnsi"/>
          </w:rPr>
          <w:delText>format,</w:delText>
        </w:r>
        <w:r w:rsidR="001146BA" w:rsidRPr="0E540B70" w:rsidDel="009B5AF1">
          <w:rPr>
            <w:rFonts w:asciiTheme="minorHAnsi" w:hAnsiTheme="minorHAnsi"/>
          </w:rPr>
          <w:delText xml:space="preserve"> which is ideal to store/</w:delText>
        </w:r>
        <w:r w:rsidR="001146BA" w:rsidRPr="0E540B70" w:rsidDel="009B5AF1">
          <w:rPr>
            <w:rFonts w:asciiTheme="minorHAnsi" w:hAnsiTheme="minorHAnsi" w:cs="Arial"/>
            <w:color w:val="222222"/>
            <w:shd w:val="clear" w:color="auto" w:fill="FFFFFF"/>
          </w:rPr>
          <w:delText>transmit data objects consisting of attribute-value pairs as those ones held in configDB.</w:delText>
        </w:r>
        <w:r w:rsidR="001146BA" w:rsidRPr="0E540B70" w:rsidDel="009B5AF1">
          <w:rPr>
            <w:rFonts w:asciiTheme="minorHAnsi" w:hAnsiTheme="minorHAnsi"/>
          </w:rPr>
          <w:delText xml:space="preserve"> </w:delText>
        </w:r>
        <w:r w:rsidRPr="0E540B70" w:rsidDel="009B5AF1">
          <w:rPr>
            <w:rFonts w:asciiTheme="minorHAnsi" w:hAnsiTheme="minorHAnsi"/>
          </w:rPr>
          <w:delText xml:space="preserve">This file </w:delText>
        </w:r>
        <w:r w:rsidR="00424FF8" w:rsidRPr="0E540B70" w:rsidDel="009B5AF1">
          <w:rPr>
            <w:rFonts w:asciiTheme="minorHAnsi" w:hAnsiTheme="minorHAnsi"/>
          </w:rPr>
          <w:delText>pretty much contains most of t</w:delText>
        </w:r>
        <w:r w:rsidRPr="0E540B70" w:rsidDel="009B5AF1">
          <w:rPr>
            <w:rFonts w:asciiTheme="minorHAnsi" w:hAnsiTheme="minorHAnsi"/>
          </w:rPr>
          <w:delText>he system’s configuration items, with the exception of ACLs and routing functionalities.</w:delText>
        </w:r>
      </w:del>
    </w:p>
    <w:p w14:paraId="692427C2" w14:textId="6DD01BB7" w:rsidR="00BC1BFC" w:rsidRPr="00A540DB" w:rsidDel="009B5AF1" w:rsidRDefault="00BC1BFC" w:rsidP="0E540B70">
      <w:pPr>
        <w:jc w:val="both"/>
        <w:rPr>
          <w:del w:id="226" w:author="KVS, Kannan" w:date="2019-02-28T22:23:00Z"/>
          <w:rFonts w:asciiTheme="minorHAnsi" w:hAnsiTheme="minorHAnsi"/>
        </w:rPr>
      </w:pPr>
    </w:p>
    <w:p w14:paraId="249617B9" w14:textId="2EB3AD1C" w:rsidR="002B2094" w:rsidDel="009B5AF1" w:rsidRDefault="0E540B70" w:rsidP="00FF1834">
      <w:pPr>
        <w:jc w:val="both"/>
        <w:rPr>
          <w:del w:id="227" w:author="KVS, Kannan" w:date="2019-02-28T22:23:00Z"/>
          <w:rFonts w:asciiTheme="minorHAnsi" w:hAnsiTheme="minorHAnsi"/>
        </w:rPr>
      </w:pPr>
      <w:del w:id="228" w:author="KVS, Kannan" w:date="2019-02-28T22:23:00Z">
        <w:r w:rsidRPr="0E540B70" w:rsidDel="009B5AF1">
          <w:rPr>
            <w:rFonts w:asciiTheme="minorHAnsi" w:hAnsiTheme="minorHAnsi"/>
            <w:b/>
            <w:bCs/>
          </w:rPr>
          <w:delText>frr.conf</w:delText>
        </w:r>
        <w:r w:rsidRPr="0E540B70" w:rsidDel="009B5AF1">
          <w:rPr>
            <w:rFonts w:asciiTheme="minorHAnsi" w:hAnsiTheme="minorHAnsi"/>
          </w:rPr>
          <w:delText xml:space="preserve"> file deals with all the routing features of the system, and it follows a Cisco’s IOS-alike layout to represent its information. Please refer to the routing-configuration section for more details on this.</w:delText>
        </w:r>
      </w:del>
    </w:p>
    <w:p w14:paraId="525671EE" w14:textId="3E04C8C3" w:rsidR="006B63C4" w:rsidRPr="00FF1834" w:rsidDel="009B5AF1" w:rsidRDefault="006B63C4" w:rsidP="00FF1834">
      <w:pPr>
        <w:jc w:val="both"/>
        <w:rPr>
          <w:del w:id="229" w:author="KVS, Kannan" w:date="2019-02-28T22:23:00Z"/>
          <w:rFonts w:asciiTheme="minorHAnsi" w:hAnsiTheme="minorHAnsi"/>
        </w:rPr>
      </w:pPr>
    </w:p>
    <w:p w14:paraId="354D2BA8" w14:textId="515FDB4F" w:rsidR="00EF7BB2" w:rsidDel="009B5AF1" w:rsidRDefault="0E540B70" w:rsidP="00EF7BB2">
      <w:pPr>
        <w:pStyle w:val="Heading2"/>
        <w:rPr>
          <w:del w:id="230" w:author="KVS, Kannan" w:date="2019-02-28T22:23:00Z"/>
        </w:rPr>
      </w:pPr>
      <w:bookmarkStart w:id="231" w:name="_Toc508230226"/>
      <w:bookmarkStart w:id="232" w:name="_Toc512935568"/>
      <w:del w:id="233" w:author="KVS, Kannan" w:date="2019-02-28T22:23:00Z">
        <w:r w:rsidDel="009B5AF1">
          <w:delText>System Auxiliary Configuration Files</w:delText>
        </w:r>
        <w:bookmarkEnd w:id="231"/>
        <w:bookmarkEnd w:id="232"/>
      </w:del>
    </w:p>
    <w:p w14:paraId="6C9097A2" w14:textId="656D3BA4" w:rsidR="00EF7BB2" w:rsidDel="009B5AF1" w:rsidRDefault="00EF7BB2" w:rsidP="00EF7BB2">
      <w:pPr>
        <w:jc w:val="both"/>
        <w:rPr>
          <w:del w:id="234" w:author="KVS, Kannan" w:date="2019-02-28T22:23:00Z"/>
          <w:rFonts w:asciiTheme="minorHAnsi" w:hAnsiTheme="minorHAnsi" w:cstheme="minorHAnsi"/>
        </w:rPr>
      </w:pPr>
    </w:p>
    <w:p w14:paraId="02160642" w14:textId="30A9F52D" w:rsidR="00EF7BB2" w:rsidRPr="00A540DB" w:rsidDel="009B5AF1" w:rsidRDefault="0E540B70" w:rsidP="0E540B70">
      <w:pPr>
        <w:jc w:val="both"/>
        <w:rPr>
          <w:del w:id="235" w:author="KVS, Kannan" w:date="2019-02-28T22:23:00Z"/>
          <w:rFonts w:asciiTheme="minorHAnsi" w:hAnsiTheme="minorHAnsi"/>
        </w:rPr>
      </w:pPr>
      <w:del w:id="236" w:author="KVS, Kannan" w:date="2019-02-28T22:23:00Z">
        <w:r w:rsidRPr="0E540B70" w:rsidDel="009B5AF1">
          <w:rPr>
            <w:rFonts w:asciiTheme="minorHAnsi" w:hAnsiTheme="minorHAnsi"/>
          </w:rPr>
          <w:delText>As previously mentioned, SONiC’s incremental-configuration capabilities aren’t quite there yet, or at least they are not homogenously supported across the entire functionality spectrum. Even though the current CLI displays a relatively broad set of features, in reality, the set of actions associated to them is quite narrow – see example below for interface-configuration options:</w:delText>
        </w:r>
      </w:del>
    </w:p>
    <w:p w14:paraId="21FAD4BD" w14:textId="032F88A2" w:rsidR="00EF7BB2" w:rsidDel="009B5AF1" w:rsidRDefault="00EF7BB2" w:rsidP="00EF7BB2">
      <w:pPr>
        <w:rPr>
          <w:del w:id="237" w:author="KVS, Kannan" w:date="2019-02-28T22:23:00Z"/>
        </w:rPr>
      </w:pPr>
    </w:p>
    <w:p w14:paraId="2EC02A6F" w14:textId="519954B1" w:rsidR="00EF7BB2" w:rsidDel="009B5AF1" w:rsidRDefault="00EF7BB2" w:rsidP="00EF7BB2">
      <w:pPr>
        <w:rPr>
          <w:del w:id="238" w:author="KVS, Kannan" w:date="2019-02-28T22:23:00Z"/>
        </w:rPr>
      </w:pPr>
    </w:p>
    <w:p w14:paraId="1D28B1A7" w14:textId="3F7793BB" w:rsidR="00EF7BB2" w:rsidRPr="00F04F84" w:rsidDel="009B5AF1" w:rsidRDefault="0E540B70" w:rsidP="0E540B70">
      <w:pPr>
        <w:rPr>
          <w:del w:id="239" w:author="KVS, Kannan" w:date="2019-02-28T22:23:00Z"/>
          <w:rFonts w:ascii="Courier New" w:hAnsi="Courier New" w:cs="Courier New"/>
          <w:sz w:val="20"/>
          <w:szCs w:val="20"/>
        </w:rPr>
      </w:pPr>
      <w:del w:id="240" w:author="KVS, Kannan" w:date="2019-02-28T22:23:00Z">
        <w:r w:rsidRPr="0E540B70" w:rsidDel="009B5AF1">
          <w:rPr>
            <w:rFonts w:ascii="Courier New" w:hAnsi="Courier New" w:cs="Courier New"/>
            <w:sz w:val="20"/>
            <w:szCs w:val="20"/>
          </w:rPr>
          <w:delText>admin@lnos-x1-a-asw02:~$ sudo config ?</w:delText>
        </w:r>
      </w:del>
    </w:p>
    <w:p w14:paraId="3D341887" w14:textId="51B5578E" w:rsidR="00EF7BB2" w:rsidRPr="00F04F84" w:rsidDel="009B5AF1" w:rsidRDefault="0E540B70" w:rsidP="0E540B70">
      <w:pPr>
        <w:rPr>
          <w:del w:id="241" w:author="KVS, Kannan" w:date="2019-02-28T22:23:00Z"/>
          <w:rFonts w:ascii="Courier New" w:hAnsi="Courier New" w:cs="Courier New"/>
          <w:sz w:val="20"/>
          <w:szCs w:val="20"/>
        </w:rPr>
      </w:pPr>
      <w:del w:id="242" w:author="KVS, Kannan" w:date="2019-02-28T22:23:00Z">
        <w:r w:rsidRPr="0E540B70" w:rsidDel="009B5AF1">
          <w:rPr>
            <w:rFonts w:ascii="Courier New" w:hAnsi="Courier New" w:cs="Courier New"/>
            <w:sz w:val="20"/>
            <w:szCs w:val="20"/>
          </w:rPr>
          <w:delText>Usage: config [OPTIONS] COMMAND [ARGS]...</w:delText>
        </w:r>
      </w:del>
    </w:p>
    <w:p w14:paraId="129DCA1D" w14:textId="34ECC258" w:rsidR="00EF7BB2" w:rsidRPr="00F04F84" w:rsidDel="009B5AF1" w:rsidRDefault="00EF7BB2" w:rsidP="00EF7BB2">
      <w:pPr>
        <w:rPr>
          <w:del w:id="243" w:author="KVS, Kannan" w:date="2019-02-28T22:23:00Z"/>
          <w:rFonts w:ascii="Courier New" w:hAnsi="Courier New" w:cs="Courier New"/>
          <w:sz w:val="20"/>
          <w:szCs w:val="20"/>
        </w:rPr>
      </w:pPr>
    </w:p>
    <w:p w14:paraId="4A5F708F" w14:textId="68DEA4D1" w:rsidR="00EF7BB2" w:rsidRPr="00F04F84" w:rsidDel="009B5AF1" w:rsidRDefault="0E540B70" w:rsidP="0E540B70">
      <w:pPr>
        <w:rPr>
          <w:del w:id="244" w:author="KVS, Kannan" w:date="2019-02-28T22:23:00Z"/>
          <w:rFonts w:ascii="Courier New" w:hAnsi="Courier New" w:cs="Courier New"/>
          <w:sz w:val="20"/>
          <w:szCs w:val="20"/>
        </w:rPr>
      </w:pPr>
      <w:del w:id="245" w:author="KVS, Kannan" w:date="2019-02-28T22:23:00Z">
        <w:r w:rsidRPr="0E540B70" w:rsidDel="009B5AF1">
          <w:rPr>
            <w:rFonts w:ascii="Courier New" w:hAnsi="Courier New" w:cs="Courier New"/>
            <w:sz w:val="20"/>
            <w:szCs w:val="20"/>
          </w:rPr>
          <w:delText xml:space="preserve">  SONiC command line - 'config' command</w:delText>
        </w:r>
      </w:del>
    </w:p>
    <w:p w14:paraId="4A6DF65D" w14:textId="4065D1BF" w:rsidR="00EF7BB2" w:rsidRPr="00F04F84" w:rsidDel="009B5AF1" w:rsidRDefault="00EF7BB2" w:rsidP="00EF7BB2">
      <w:pPr>
        <w:rPr>
          <w:del w:id="246" w:author="KVS, Kannan" w:date="2019-02-28T22:23:00Z"/>
          <w:rFonts w:ascii="Courier New" w:hAnsi="Courier New" w:cs="Courier New"/>
          <w:sz w:val="20"/>
          <w:szCs w:val="20"/>
        </w:rPr>
      </w:pPr>
    </w:p>
    <w:p w14:paraId="77913482" w14:textId="4D8B1786" w:rsidR="00EF7BB2" w:rsidRPr="00F04F84" w:rsidDel="009B5AF1" w:rsidRDefault="0E540B70" w:rsidP="0E540B70">
      <w:pPr>
        <w:rPr>
          <w:del w:id="247" w:author="KVS, Kannan" w:date="2019-02-28T22:23:00Z"/>
          <w:rFonts w:ascii="Courier New" w:hAnsi="Courier New" w:cs="Courier New"/>
          <w:sz w:val="20"/>
          <w:szCs w:val="20"/>
        </w:rPr>
      </w:pPr>
      <w:del w:id="248" w:author="KVS, Kannan" w:date="2019-02-28T22:23:00Z">
        <w:r w:rsidRPr="0E540B70" w:rsidDel="009B5AF1">
          <w:rPr>
            <w:rFonts w:ascii="Courier New" w:hAnsi="Courier New" w:cs="Courier New"/>
            <w:sz w:val="20"/>
            <w:szCs w:val="20"/>
          </w:rPr>
          <w:delText>Options:</w:delText>
        </w:r>
      </w:del>
    </w:p>
    <w:p w14:paraId="1898608E" w14:textId="14D7A246" w:rsidR="00EF7BB2" w:rsidRPr="00F04F84" w:rsidDel="009B5AF1" w:rsidRDefault="0E540B70" w:rsidP="0E540B70">
      <w:pPr>
        <w:rPr>
          <w:del w:id="249" w:author="KVS, Kannan" w:date="2019-02-28T22:23:00Z"/>
          <w:rFonts w:ascii="Courier New" w:hAnsi="Courier New" w:cs="Courier New"/>
          <w:sz w:val="20"/>
          <w:szCs w:val="20"/>
        </w:rPr>
      </w:pPr>
      <w:del w:id="250" w:author="KVS, Kannan" w:date="2019-02-28T22:23:00Z">
        <w:r w:rsidRPr="0E540B70" w:rsidDel="009B5AF1">
          <w:rPr>
            <w:rFonts w:ascii="Courier New" w:hAnsi="Courier New" w:cs="Courier New"/>
            <w:sz w:val="20"/>
            <w:szCs w:val="20"/>
          </w:rPr>
          <w:delText xml:space="preserve">  --help  Show this message and exit.</w:delText>
        </w:r>
      </w:del>
    </w:p>
    <w:p w14:paraId="28BCEED8" w14:textId="2F792714" w:rsidR="00EF7BB2" w:rsidRPr="00F04F84" w:rsidDel="009B5AF1" w:rsidRDefault="00EF7BB2" w:rsidP="00EF7BB2">
      <w:pPr>
        <w:rPr>
          <w:del w:id="251" w:author="KVS, Kannan" w:date="2019-02-28T22:23:00Z"/>
          <w:rFonts w:ascii="Courier New" w:hAnsi="Courier New" w:cs="Courier New"/>
          <w:sz w:val="20"/>
          <w:szCs w:val="20"/>
        </w:rPr>
      </w:pPr>
    </w:p>
    <w:p w14:paraId="7323A457" w14:textId="1B6EEBEC" w:rsidR="00EF7BB2" w:rsidRPr="00F04F84" w:rsidDel="009B5AF1" w:rsidRDefault="0E540B70" w:rsidP="0E540B70">
      <w:pPr>
        <w:rPr>
          <w:del w:id="252" w:author="KVS, Kannan" w:date="2019-02-28T22:23:00Z"/>
          <w:rFonts w:ascii="Courier New" w:hAnsi="Courier New" w:cs="Courier New"/>
          <w:sz w:val="20"/>
          <w:szCs w:val="20"/>
        </w:rPr>
      </w:pPr>
      <w:del w:id="253" w:author="KVS, Kannan" w:date="2019-02-28T22:23:00Z">
        <w:r w:rsidRPr="0E540B70" w:rsidDel="009B5AF1">
          <w:rPr>
            <w:rFonts w:ascii="Courier New" w:hAnsi="Courier New" w:cs="Courier New"/>
            <w:sz w:val="20"/>
            <w:szCs w:val="20"/>
          </w:rPr>
          <w:delText>Commands:</w:delText>
        </w:r>
      </w:del>
    </w:p>
    <w:p w14:paraId="39648F92" w14:textId="62C5E0D8" w:rsidR="00EF7BB2" w:rsidRPr="00F04F84" w:rsidDel="009B5AF1" w:rsidRDefault="0E540B70" w:rsidP="0E540B70">
      <w:pPr>
        <w:rPr>
          <w:del w:id="254" w:author="KVS, Kannan" w:date="2019-02-28T22:23:00Z"/>
          <w:rFonts w:ascii="Courier New" w:hAnsi="Courier New" w:cs="Courier New"/>
          <w:sz w:val="20"/>
          <w:szCs w:val="20"/>
        </w:rPr>
      </w:pPr>
      <w:del w:id="255" w:author="KVS, Kannan" w:date="2019-02-28T22:23:00Z">
        <w:r w:rsidRPr="0E540B70" w:rsidDel="009B5AF1">
          <w:rPr>
            <w:rFonts w:ascii="Courier New" w:hAnsi="Courier New" w:cs="Courier New"/>
            <w:sz w:val="20"/>
            <w:szCs w:val="20"/>
          </w:rPr>
          <w:delText xml:space="preserve">  aaa               AAA command line</w:delText>
        </w:r>
      </w:del>
    </w:p>
    <w:p w14:paraId="61E4B884" w14:textId="7883D2F9" w:rsidR="00EF7BB2" w:rsidRPr="00F04F84" w:rsidDel="009B5AF1" w:rsidRDefault="0E540B70" w:rsidP="0E540B70">
      <w:pPr>
        <w:rPr>
          <w:del w:id="256" w:author="KVS, Kannan" w:date="2019-02-28T22:23:00Z"/>
          <w:rFonts w:ascii="Courier New" w:hAnsi="Courier New" w:cs="Courier New"/>
          <w:sz w:val="20"/>
          <w:szCs w:val="20"/>
        </w:rPr>
      </w:pPr>
      <w:del w:id="257" w:author="KVS, Kannan" w:date="2019-02-28T22:23:00Z">
        <w:r w:rsidRPr="0E540B70" w:rsidDel="009B5AF1">
          <w:rPr>
            <w:rFonts w:ascii="Courier New" w:hAnsi="Courier New" w:cs="Courier New"/>
            <w:sz w:val="20"/>
            <w:szCs w:val="20"/>
          </w:rPr>
          <w:delText xml:space="preserve">  acl               ACL-related configuration tasks</w:delText>
        </w:r>
      </w:del>
    </w:p>
    <w:p w14:paraId="1E87900C" w14:textId="1577E451" w:rsidR="00EF7BB2" w:rsidRPr="00F04F84" w:rsidDel="009B5AF1" w:rsidRDefault="0E540B70" w:rsidP="0E540B70">
      <w:pPr>
        <w:rPr>
          <w:del w:id="258" w:author="KVS, Kannan" w:date="2019-02-28T22:23:00Z"/>
          <w:rFonts w:ascii="Courier New" w:hAnsi="Courier New" w:cs="Courier New"/>
          <w:sz w:val="20"/>
          <w:szCs w:val="20"/>
        </w:rPr>
      </w:pPr>
      <w:del w:id="259" w:author="KVS, Kannan" w:date="2019-02-28T22:23:00Z">
        <w:r w:rsidRPr="0E540B70" w:rsidDel="009B5AF1">
          <w:rPr>
            <w:rFonts w:ascii="Courier New" w:hAnsi="Courier New" w:cs="Courier New"/>
            <w:sz w:val="20"/>
            <w:szCs w:val="20"/>
          </w:rPr>
          <w:delText xml:space="preserve">  bgp               BGP-related configuration tasks</w:delText>
        </w:r>
      </w:del>
    </w:p>
    <w:p w14:paraId="51ADEC02" w14:textId="1FD0962D" w:rsidR="00EF7BB2" w:rsidRPr="00F04F84" w:rsidDel="009B5AF1" w:rsidRDefault="0E540B70" w:rsidP="0E540B70">
      <w:pPr>
        <w:rPr>
          <w:del w:id="260" w:author="KVS, Kannan" w:date="2019-02-28T22:23:00Z"/>
          <w:rFonts w:ascii="Courier New" w:hAnsi="Courier New" w:cs="Courier New"/>
          <w:sz w:val="20"/>
          <w:szCs w:val="20"/>
        </w:rPr>
      </w:pPr>
      <w:del w:id="261" w:author="KVS, Kannan" w:date="2019-02-28T22:23:00Z">
        <w:r w:rsidRPr="0E540B70" w:rsidDel="009B5AF1">
          <w:rPr>
            <w:rFonts w:ascii="Courier New" w:hAnsi="Courier New" w:cs="Courier New"/>
            <w:sz w:val="20"/>
            <w:szCs w:val="20"/>
          </w:rPr>
          <w:delText xml:space="preserve">  ecn               ECN-related configuration tasks</w:delText>
        </w:r>
      </w:del>
    </w:p>
    <w:p w14:paraId="1843E5CA" w14:textId="38C27519" w:rsidR="00EF7BB2" w:rsidRPr="00F04F84" w:rsidDel="009B5AF1" w:rsidRDefault="0E540B70" w:rsidP="0E540B70">
      <w:pPr>
        <w:rPr>
          <w:del w:id="262" w:author="KVS, Kannan" w:date="2019-02-28T22:23:00Z"/>
          <w:rFonts w:ascii="Courier New" w:hAnsi="Courier New" w:cs="Courier New"/>
          <w:sz w:val="20"/>
          <w:szCs w:val="20"/>
        </w:rPr>
      </w:pPr>
      <w:del w:id="263" w:author="KVS, Kannan" w:date="2019-02-28T22:23:00Z">
        <w:r w:rsidRPr="0E540B70" w:rsidDel="009B5AF1">
          <w:rPr>
            <w:rFonts w:ascii="Courier New" w:hAnsi="Courier New" w:cs="Courier New"/>
            <w:sz w:val="20"/>
            <w:szCs w:val="20"/>
          </w:rPr>
          <w:delText xml:space="preserve">  interface         Interface-related configuration tasks</w:delText>
        </w:r>
      </w:del>
    </w:p>
    <w:p w14:paraId="7FD340C8" w14:textId="693F898C" w:rsidR="00EF7BB2" w:rsidRPr="00F04F84" w:rsidDel="009B5AF1" w:rsidRDefault="0E540B70" w:rsidP="0E540B70">
      <w:pPr>
        <w:rPr>
          <w:del w:id="264" w:author="KVS, Kannan" w:date="2019-02-28T22:23:00Z"/>
          <w:rFonts w:ascii="Courier New" w:hAnsi="Courier New" w:cs="Courier New"/>
          <w:sz w:val="20"/>
          <w:szCs w:val="20"/>
        </w:rPr>
      </w:pPr>
      <w:del w:id="265" w:author="KVS, Kannan" w:date="2019-02-28T22:23:00Z">
        <w:r w:rsidRPr="0E540B70" w:rsidDel="009B5AF1">
          <w:rPr>
            <w:rFonts w:ascii="Courier New" w:hAnsi="Courier New" w:cs="Courier New"/>
            <w:sz w:val="20"/>
            <w:szCs w:val="20"/>
          </w:rPr>
          <w:delText xml:space="preserve">  load              Import a previous saved config DB dump file.</w:delText>
        </w:r>
      </w:del>
    </w:p>
    <w:p w14:paraId="66694705" w14:textId="412474D7" w:rsidR="00EF7BB2" w:rsidRPr="00F04F84" w:rsidDel="009B5AF1" w:rsidRDefault="0E540B70" w:rsidP="0E540B70">
      <w:pPr>
        <w:rPr>
          <w:del w:id="266" w:author="KVS, Kannan" w:date="2019-02-28T22:23:00Z"/>
          <w:rFonts w:ascii="Courier New" w:hAnsi="Courier New" w:cs="Courier New"/>
          <w:sz w:val="20"/>
          <w:szCs w:val="20"/>
        </w:rPr>
      </w:pPr>
      <w:del w:id="267" w:author="KVS, Kannan" w:date="2019-02-28T22:23:00Z">
        <w:r w:rsidRPr="0E540B70" w:rsidDel="009B5AF1">
          <w:rPr>
            <w:rFonts w:ascii="Courier New" w:hAnsi="Courier New" w:cs="Courier New"/>
            <w:sz w:val="20"/>
            <w:szCs w:val="20"/>
          </w:rPr>
          <w:delText xml:space="preserve">  load_mgmt_config  Reconfigure hostname and mgmt interface based...</w:delText>
        </w:r>
      </w:del>
    </w:p>
    <w:p w14:paraId="6FD66926" w14:textId="487E5DE2" w:rsidR="00EF7BB2" w:rsidRPr="00F04F84" w:rsidDel="009B5AF1" w:rsidRDefault="0E540B70" w:rsidP="0E540B70">
      <w:pPr>
        <w:rPr>
          <w:del w:id="268" w:author="KVS, Kannan" w:date="2019-02-28T22:23:00Z"/>
          <w:rFonts w:ascii="Courier New" w:hAnsi="Courier New" w:cs="Courier New"/>
          <w:sz w:val="20"/>
          <w:szCs w:val="20"/>
        </w:rPr>
      </w:pPr>
      <w:del w:id="269" w:author="KVS, Kannan" w:date="2019-02-28T22:23:00Z">
        <w:r w:rsidRPr="0E540B70" w:rsidDel="009B5AF1">
          <w:rPr>
            <w:rFonts w:ascii="Courier New" w:hAnsi="Courier New" w:cs="Courier New"/>
            <w:sz w:val="20"/>
            <w:szCs w:val="20"/>
          </w:rPr>
          <w:delText xml:space="preserve">  load_minigraph    Reconfigure based on minigraph.</w:delText>
        </w:r>
      </w:del>
    </w:p>
    <w:p w14:paraId="0F8CCAF2" w14:textId="05E8300F" w:rsidR="00EF7BB2" w:rsidRPr="00F04F84" w:rsidDel="009B5AF1" w:rsidRDefault="0E540B70" w:rsidP="0E540B70">
      <w:pPr>
        <w:rPr>
          <w:del w:id="270" w:author="KVS, Kannan" w:date="2019-02-28T22:23:00Z"/>
          <w:rFonts w:ascii="Courier New" w:hAnsi="Courier New" w:cs="Courier New"/>
          <w:sz w:val="20"/>
          <w:szCs w:val="20"/>
        </w:rPr>
      </w:pPr>
      <w:del w:id="271" w:author="KVS, Kannan" w:date="2019-02-28T22:23:00Z">
        <w:r w:rsidRPr="0E540B70" w:rsidDel="009B5AF1">
          <w:rPr>
            <w:rFonts w:ascii="Courier New" w:hAnsi="Courier New" w:cs="Courier New"/>
            <w:sz w:val="20"/>
            <w:szCs w:val="20"/>
          </w:rPr>
          <w:delText xml:space="preserve">  reload            Clear current configuration and import a...</w:delText>
        </w:r>
      </w:del>
    </w:p>
    <w:p w14:paraId="27526E5F" w14:textId="08CD4A62" w:rsidR="00EF7BB2" w:rsidRPr="00F04F84" w:rsidDel="009B5AF1" w:rsidRDefault="0E540B70" w:rsidP="0E540B70">
      <w:pPr>
        <w:rPr>
          <w:del w:id="272" w:author="KVS, Kannan" w:date="2019-02-28T22:23:00Z"/>
          <w:rFonts w:ascii="Courier New" w:hAnsi="Courier New" w:cs="Courier New"/>
          <w:sz w:val="20"/>
          <w:szCs w:val="20"/>
        </w:rPr>
      </w:pPr>
      <w:del w:id="273" w:author="KVS, Kannan" w:date="2019-02-28T22:23:00Z">
        <w:r w:rsidRPr="0E540B70" w:rsidDel="009B5AF1">
          <w:rPr>
            <w:rFonts w:ascii="Courier New" w:hAnsi="Courier New" w:cs="Courier New"/>
            <w:sz w:val="20"/>
            <w:szCs w:val="20"/>
          </w:rPr>
          <w:delText xml:space="preserve">  save              Export current config DB to a file on disk.</w:delText>
        </w:r>
      </w:del>
    </w:p>
    <w:p w14:paraId="2060FECA" w14:textId="34A55502" w:rsidR="00EF7BB2" w:rsidRPr="00F04F84" w:rsidDel="009B5AF1" w:rsidRDefault="0E540B70" w:rsidP="0E540B70">
      <w:pPr>
        <w:rPr>
          <w:del w:id="274" w:author="KVS, Kannan" w:date="2019-02-28T22:23:00Z"/>
          <w:rFonts w:ascii="Courier New" w:hAnsi="Courier New" w:cs="Courier New"/>
          <w:sz w:val="20"/>
          <w:szCs w:val="20"/>
        </w:rPr>
      </w:pPr>
      <w:del w:id="275" w:author="KVS, Kannan" w:date="2019-02-28T22:23:00Z">
        <w:r w:rsidRPr="0E540B70" w:rsidDel="009B5AF1">
          <w:rPr>
            <w:rFonts w:ascii="Courier New" w:hAnsi="Courier New" w:cs="Courier New"/>
            <w:sz w:val="20"/>
            <w:szCs w:val="20"/>
          </w:rPr>
          <w:delText xml:space="preserve">  tacacs            TACACS+ server configuration</w:delText>
        </w:r>
      </w:del>
    </w:p>
    <w:p w14:paraId="441B61C6" w14:textId="2EC88945" w:rsidR="00EF7BB2" w:rsidRPr="00F04F84" w:rsidDel="009B5AF1" w:rsidRDefault="0E540B70" w:rsidP="0E540B70">
      <w:pPr>
        <w:rPr>
          <w:del w:id="276" w:author="KVS, Kannan" w:date="2019-02-28T22:23:00Z"/>
          <w:rFonts w:ascii="Courier New" w:hAnsi="Courier New" w:cs="Courier New"/>
          <w:sz w:val="20"/>
          <w:szCs w:val="20"/>
        </w:rPr>
      </w:pPr>
      <w:del w:id="277" w:author="KVS, Kannan" w:date="2019-02-28T22:23:00Z">
        <w:r w:rsidRPr="0E540B70" w:rsidDel="009B5AF1">
          <w:rPr>
            <w:rFonts w:ascii="Courier New" w:hAnsi="Courier New" w:cs="Courier New"/>
            <w:sz w:val="20"/>
            <w:szCs w:val="20"/>
          </w:rPr>
          <w:delText xml:space="preserve">  vlan              VLAN-related configuration tasks</w:delText>
        </w:r>
      </w:del>
    </w:p>
    <w:p w14:paraId="6982D353" w14:textId="5E46E0ED" w:rsidR="00EF7BB2" w:rsidRPr="00F04F84" w:rsidDel="009B5AF1" w:rsidRDefault="00EF7BB2" w:rsidP="00EF7BB2">
      <w:pPr>
        <w:rPr>
          <w:del w:id="278" w:author="KVS, Kannan" w:date="2019-02-28T22:23:00Z"/>
          <w:sz w:val="20"/>
          <w:szCs w:val="20"/>
        </w:rPr>
      </w:pPr>
    </w:p>
    <w:p w14:paraId="5AF214A8" w14:textId="602FBB2A" w:rsidR="00EF7BB2" w:rsidRPr="00F04F84" w:rsidDel="009B5AF1" w:rsidRDefault="00EF7BB2" w:rsidP="00EF7BB2">
      <w:pPr>
        <w:rPr>
          <w:del w:id="279" w:author="KVS, Kannan" w:date="2019-02-28T22:23:00Z"/>
          <w:sz w:val="20"/>
          <w:szCs w:val="20"/>
        </w:rPr>
      </w:pPr>
    </w:p>
    <w:p w14:paraId="140F5464" w14:textId="106D905C" w:rsidR="00EF7BB2" w:rsidRPr="00F04F84" w:rsidDel="009B5AF1" w:rsidRDefault="0E540B70" w:rsidP="0E540B70">
      <w:pPr>
        <w:rPr>
          <w:del w:id="280" w:author="KVS, Kannan" w:date="2019-02-28T22:23:00Z"/>
          <w:rFonts w:ascii="Courier New" w:hAnsi="Courier New" w:cs="Courier New"/>
          <w:sz w:val="20"/>
          <w:szCs w:val="20"/>
        </w:rPr>
      </w:pPr>
      <w:del w:id="281" w:author="KVS, Kannan" w:date="2019-02-28T22:23:00Z">
        <w:r w:rsidRPr="0E540B70" w:rsidDel="009B5AF1">
          <w:rPr>
            <w:rFonts w:ascii="Courier New" w:hAnsi="Courier New" w:cs="Courier New"/>
            <w:sz w:val="20"/>
            <w:szCs w:val="20"/>
          </w:rPr>
          <w:delText>admin@lnos-x1-a-asw02:~$ sudo config interface ?</w:delText>
        </w:r>
      </w:del>
    </w:p>
    <w:p w14:paraId="2B252E43" w14:textId="1D7ACEFC" w:rsidR="00EF7BB2" w:rsidRPr="00F04F84" w:rsidDel="009B5AF1" w:rsidRDefault="0E540B70" w:rsidP="0E540B70">
      <w:pPr>
        <w:rPr>
          <w:del w:id="282" w:author="KVS, Kannan" w:date="2019-02-28T22:23:00Z"/>
          <w:rFonts w:ascii="Courier New" w:hAnsi="Courier New" w:cs="Courier New"/>
          <w:sz w:val="20"/>
          <w:szCs w:val="20"/>
        </w:rPr>
      </w:pPr>
      <w:del w:id="283" w:author="KVS, Kannan" w:date="2019-02-28T22:23:00Z">
        <w:r w:rsidRPr="0E540B70" w:rsidDel="009B5AF1">
          <w:rPr>
            <w:rFonts w:ascii="Courier New" w:hAnsi="Courier New" w:cs="Courier New"/>
            <w:sz w:val="20"/>
            <w:szCs w:val="20"/>
          </w:rPr>
          <w:delText>Usage: config interface [OPTIONS] COMMAND [ARGS]...</w:delText>
        </w:r>
      </w:del>
    </w:p>
    <w:p w14:paraId="4C6C8114" w14:textId="0B6360A8" w:rsidR="00EF7BB2" w:rsidRPr="00F04F84" w:rsidDel="009B5AF1" w:rsidRDefault="00EF7BB2" w:rsidP="00EF7BB2">
      <w:pPr>
        <w:rPr>
          <w:del w:id="284" w:author="KVS, Kannan" w:date="2019-02-28T22:23:00Z"/>
          <w:rFonts w:ascii="Courier New" w:hAnsi="Courier New" w:cs="Courier New"/>
          <w:sz w:val="20"/>
          <w:szCs w:val="20"/>
        </w:rPr>
      </w:pPr>
    </w:p>
    <w:p w14:paraId="79A0B3B4" w14:textId="0833D3F1" w:rsidR="00EF7BB2" w:rsidRPr="00F04F84" w:rsidDel="009B5AF1" w:rsidRDefault="0E540B70" w:rsidP="0E540B70">
      <w:pPr>
        <w:rPr>
          <w:del w:id="285" w:author="KVS, Kannan" w:date="2019-02-28T22:23:00Z"/>
          <w:rFonts w:ascii="Courier New" w:hAnsi="Courier New" w:cs="Courier New"/>
          <w:sz w:val="20"/>
          <w:szCs w:val="20"/>
        </w:rPr>
      </w:pPr>
      <w:del w:id="286" w:author="KVS, Kannan" w:date="2019-02-28T22:23:00Z">
        <w:r w:rsidRPr="0E540B70" w:rsidDel="009B5AF1">
          <w:rPr>
            <w:rFonts w:ascii="Courier New" w:hAnsi="Courier New" w:cs="Courier New"/>
            <w:sz w:val="20"/>
            <w:szCs w:val="20"/>
          </w:rPr>
          <w:delText xml:space="preserve">  Interface-related configuration tasks</w:delText>
        </w:r>
      </w:del>
    </w:p>
    <w:p w14:paraId="251AFF9F" w14:textId="475681EB" w:rsidR="00EF7BB2" w:rsidRPr="00F04F84" w:rsidDel="009B5AF1" w:rsidRDefault="00EF7BB2" w:rsidP="00EF7BB2">
      <w:pPr>
        <w:rPr>
          <w:del w:id="287" w:author="KVS, Kannan" w:date="2019-02-28T22:23:00Z"/>
          <w:rFonts w:ascii="Courier New" w:hAnsi="Courier New" w:cs="Courier New"/>
          <w:sz w:val="20"/>
          <w:szCs w:val="20"/>
        </w:rPr>
      </w:pPr>
    </w:p>
    <w:p w14:paraId="17CD3AB9" w14:textId="3BDD8EF0" w:rsidR="00EF7BB2" w:rsidRPr="00F04F84" w:rsidDel="009B5AF1" w:rsidRDefault="0E540B70" w:rsidP="0E540B70">
      <w:pPr>
        <w:rPr>
          <w:del w:id="288" w:author="KVS, Kannan" w:date="2019-02-28T22:23:00Z"/>
          <w:rFonts w:ascii="Courier New" w:hAnsi="Courier New" w:cs="Courier New"/>
          <w:sz w:val="20"/>
          <w:szCs w:val="20"/>
        </w:rPr>
      </w:pPr>
      <w:del w:id="289" w:author="KVS, Kannan" w:date="2019-02-28T22:23:00Z">
        <w:r w:rsidRPr="0E540B70" w:rsidDel="009B5AF1">
          <w:rPr>
            <w:rFonts w:ascii="Courier New" w:hAnsi="Courier New" w:cs="Courier New"/>
            <w:sz w:val="20"/>
            <w:szCs w:val="20"/>
          </w:rPr>
          <w:delText>Options:</w:delText>
        </w:r>
      </w:del>
    </w:p>
    <w:p w14:paraId="37529B62" w14:textId="3F862A1F" w:rsidR="00EF7BB2" w:rsidRPr="00F04F84" w:rsidDel="009B5AF1" w:rsidRDefault="0E540B70" w:rsidP="0E540B70">
      <w:pPr>
        <w:rPr>
          <w:del w:id="290" w:author="KVS, Kannan" w:date="2019-02-28T22:23:00Z"/>
          <w:rFonts w:ascii="Courier New" w:hAnsi="Courier New" w:cs="Courier New"/>
          <w:sz w:val="20"/>
          <w:szCs w:val="20"/>
        </w:rPr>
      </w:pPr>
      <w:del w:id="291" w:author="KVS, Kannan" w:date="2019-02-28T22:23:00Z">
        <w:r w:rsidRPr="0E540B70" w:rsidDel="009B5AF1">
          <w:rPr>
            <w:rFonts w:ascii="Courier New" w:hAnsi="Courier New" w:cs="Courier New"/>
            <w:sz w:val="20"/>
            <w:szCs w:val="20"/>
          </w:rPr>
          <w:delText xml:space="preserve">  --help  Show this message and exit.</w:delText>
        </w:r>
      </w:del>
    </w:p>
    <w:p w14:paraId="771FBFB6" w14:textId="190AB723" w:rsidR="00EF7BB2" w:rsidRPr="00F04F84" w:rsidDel="009B5AF1" w:rsidRDefault="00EF7BB2" w:rsidP="00EF7BB2">
      <w:pPr>
        <w:rPr>
          <w:del w:id="292" w:author="KVS, Kannan" w:date="2019-02-28T22:23:00Z"/>
          <w:rFonts w:ascii="Courier New" w:hAnsi="Courier New" w:cs="Courier New"/>
          <w:sz w:val="20"/>
          <w:szCs w:val="20"/>
        </w:rPr>
      </w:pPr>
    </w:p>
    <w:p w14:paraId="180AA367" w14:textId="39A758D5" w:rsidR="00EF7BB2" w:rsidRPr="00F04F84" w:rsidDel="009B5AF1" w:rsidRDefault="0E540B70" w:rsidP="0E540B70">
      <w:pPr>
        <w:rPr>
          <w:del w:id="293" w:author="KVS, Kannan" w:date="2019-02-28T22:23:00Z"/>
          <w:rFonts w:ascii="Courier New" w:hAnsi="Courier New" w:cs="Courier New"/>
          <w:sz w:val="20"/>
          <w:szCs w:val="20"/>
        </w:rPr>
      </w:pPr>
      <w:del w:id="294" w:author="KVS, Kannan" w:date="2019-02-28T22:23:00Z">
        <w:r w:rsidRPr="0E540B70" w:rsidDel="009B5AF1">
          <w:rPr>
            <w:rFonts w:ascii="Courier New" w:hAnsi="Courier New" w:cs="Courier New"/>
            <w:sz w:val="20"/>
            <w:szCs w:val="20"/>
          </w:rPr>
          <w:delText>Commands:</w:delText>
        </w:r>
      </w:del>
    </w:p>
    <w:p w14:paraId="6B2B6AAD" w14:textId="147D86DA" w:rsidR="00EF7BB2" w:rsidRPr="00F04F84" w:rsidDel="009B5AF1" w:rsidRDefault="0E540B70" w:rsidP="0E540B70">
      <w:pPr>
        <w:rPr>
          <w:del w:id="295" w:author="KVS, Kannan" w:date="2019-02-28T22:23:00Z"/>
          <w:rFonts w:ascii="Courier New" w:hAnsi="Courier New" w:cs="Courier New"/>
          <w:sz w:val="20"/>
          <w:szCs w:val="20"/>
        </w:rPr>
      </w:pPr>
      <w:del w:id="296" w:author="KVS, Kannan" w:date="2019-02-28T22:23:00Z">
        <w:r w:rsidRPr="0E540B70" w:rsidDel="009B5AF1">
          <w:rPr>
            <w:rFonts w:ascii="Courier New" w:hAnsi="Courier New" w:cs="Courier New"/>
            <w:sz w:val="20"/>
            <w:szCs w:val="20"/>
          </w:rPr>
          <w:delText xml:space="preserve">  shutdown  Shut down interface</w:delText>
        </w:r>
      </w:del>
    </w:p>
    <w:p w14:paraId="7BA85AE4" w14:textId="737F2F3D" w:rsidR="00EF7BB2" w:rsidRPr="00F04F84" w:rsidDel="009B5AF1" w:rsidRDefault="0E540B70" w:rsidP="0E540B70">
      <w:pPr>
        <w:rPr>
          <w:del w:id="297" w:author="KVS, Kannan" w:date="2019-02-28T22:23:00Z"/>
          <w:rFonts w:ascii="Courier New" w:hAnsi="Courier New" w:cs="Courier New"/>
          <w:sz w:val="20"/>
          <w:szCs w:val="20"/>
        </w:rPr>
      </w:pPr>
      <w:del w:id="298" w:author="KVS, Kannan" w:date="2019-02-28T22:23:00Z">
        <w:r w:rsidRPr="0E540B70" w:rsidDel="009B5AF1">
          <w:rPr>
            <w:rFonts w:ascii="Courier New" w:hAnsi="Courier New" w:cs="Courier New"/>
            <w:sz w:val="20"/>
            <w:szCs w:val="20"/>
          </w:rPr>
          <w:delText xml:space="preserve">  speed     Set interface speed</w:delText>
        </w:r>
      </w:del>
    </w:p>
    <w:p w14:paraId="04B3DA56" w14:textId="6082C2BD" w:rsidR="00EF7BB2" w:rsidRPr="00F04F84" w:rsidDel="009B5AF1" w:rsidRDefault="0E540B70" w:rsidP="0E540B70">
      <w:pPr>
        <w:rPr>
          <w:del w:id="299" w:author="KVS, Kannan" w:date="2019-02-28T22:23:00Z"/>
          <w:rFonts w:ascii="Courier New" w:hAnsi="Courier New" w:cs="Courier New"/>
          <w:sz w:val="20"/>
          <w:szCs w:val="20"/>
        </w:rPr>
      </w:pPr>
      <w:del w:id="300" w:author="KVS, Kannan" w:date="2019-02-28T22:23:00Z">
        <w:r w:rsidRPr="0E540B70" w:rsidDel="009B5AF1">
          <w:rPr>
            <w:rFonts w:ascii="Courier New" w:hAnsi="Courier New" w:cs="Courier New"/>
            <w:sz w:val="20"/>
            <w:szCs w:val="20"/>
          </w:rPr>
          <w:delText xml:space="preserve">  startup   Start up interface</w:delText>
        </w:r>
      </w:del>
    </w:p>
    <w:p w14:paraId="74CFF1D3" w14:textId="1375B317" w:rsidR="006B63C4" w:rsidDel="009B5AF1" w:rsidRDefault="006B63C4" w:rsidP="0E540B70">
      <w:pPr>
        <w:jc w:val="both"/>
        <w:rPr>
          <w:del w:id="301" w:author="KVS, Kannan" w:date="2019-02-28T22:23:00Z"/>
          <w:rFonts w:asciiTheme="minorHAnsi" w:hAnsiTheme="minorHAnsi"/>
        </w:rPr>
      </w:pPr>
    </w:p>
    <w:p w14:paraId="22D1FBDC" w14:textId="25643872" w:rsidR="006B63C4" w:rsidDel="009B5AF1" w:rsidRDefault="006B63C4" w:rsidP="0E540B70">
      <w:pPr>
        <w:jc w:val="both"/>
        <w:rPr>
          <w:del w:id="302" w:author="KVS, Kannan" w:date="2019-02-28T22:23:00Z"/>
          <w:rFonts w:asciiTheme="minorHAnsi" w:hAnsiTheme="minorHAnsi"/>
        </w:rPr>
      </w:pPr>
    </w:p>
    <w:p w14:paraId="5F5B825F" w14:textId="6FB664B1" w:rsidR="00695D00" w:rsidDel="009B5AF1" w:rsidRDefault="0E540B70" w:rsidP="0E540B70">
      <w:pPr>
        <w:jc w:val="both"/>
        <w:rPr>
          <w:del w:id="303" w:author="KVS, Kannan" w:date="2019-02-28T22:23:00Z"/>
          <w:rFonts w:asciiTheme="minorHAnsi" w:hAnsiTheme="minorHAnsi"/>
        </w:rPr>
      </w:pPr>
      <w:del w:id="304" w:author="KVS, Kannan" w:date="2019-02-28T22:23:00Z">
        <w:r w:rsidRPr="0E540B70" w:rsidDel="009B5AF1">
          <w:rPr>
            <w:rFonts w:asciiTheme="minorHAnsi" w:hAnsiTheme="minorHAnsi"/>
          </w:rPr>
          <w:delText xml:space="preserve">In consequence, for the time being we will generally rely on the system configuration files described above to inject state into </w:delText>
        </w:r>
        <w:r w:rsidRPr="0E540B70" w:rsidDel="009B5AF1">
          <w:rPr>
            <w:rFonts w:asciiTheme="minorHAnsi" w:hAnsiTheme="minorHAnsi"/>
            <w:b/>
            <w:bCs/>
          </w:rPr>
          <w:delText>configDB</w:delText>
        </w:r>
        <w:r w:rsidRPr="0E540B70" w:rsidDel="009B5AF1">
          <w:rPr>
            <w:rFonts w:asciiTheme="minorHAnsi" w:hAnsiTheme="minorHAnsi"/>
          </w:rPr>
          <w:delText>.</w:delText>
        </w:r>
      </w:del>
    </w:p>
    <w:p w14:paraId="64815B72" w14:textId="4341D110" w:rsidR="00695D00" w:rsidDel="009B5AF1" w:rsidRDefault="00695D00" w:rsidP="00EF7BB2">
      <w:pPr>
        <w:jc w:val="both"/>
        <w:rPr>
          <w:del w:id="305" w:author="KVS, Kannan" w:date="2019-02-28T22:23:00Z"/>
          <w:rFonts w:asciiTheme="minorHAnsi" w:hAnsiTheme="minorHAnsi"/>
        </w:rPr>
      </w:pPr>
    </w:p>
    <w:p w14:paraId="5E0F8CDC" w14:textId="26C3E397" w:rsidR="008E76CF" w:rsidDel="009B5AF1" w:rsidRDefault="0E540B70" w:rsidP="0E540B70">
      <w:pPr>
        <w:jc w:val="both"/>
        <w:rPr>
          <w:del w:id="306" w:author="KVS, Kannan" w:date="2019-02-28T22:23:00Z"/>
          <w:rFonts w:asciiTheme="minorHAnsi" w:hAnsiTheme="minorHAnsi"/>
        </w:rPr>
      </w:pPr>
      <w:del w:id="307" w:author="KVS, Kannan" w:date="2019-02-28T22:23:00Z">
        <w:r w:rsidRPr="0E540B70" w:rsidDel="009B5AF1">
          <w:rPr>
            <w:rFonts w:asciiTheme="minorHAnsi" w:hAnsiTheme="minorHAnsi"/>
          </w:rPr>
          <w:delText xml:space="preserve">Nevertheless, to offer the user certain level of flexibility, we should mention that user can also rely on auxiliary files that can push configuration state into </w:delText>
        </w:r>
        <w:r w:rsidRPr="0E540B70" w:rsidDel="009B5AF1">
          <w:rPr>
            <w:rFonts w:asciiTheme="minorHAnsi" w:hAnsiTheme="minorHAnsi"/>
            <w:b/>
            <w:bCs/>
          </w:rPr>
          <w:delText>configDB</w:delText>
        </w:r>
        <w:r w:rsidRPr="0E540B70" w:rsidDel="009B5AF1">
          <w:rPr>
            <w:rFonts w:asciiTheme="minorHAnsi" w:hAnsiTheme="minorHAnsi"/>
          </w:rPr>
          <w:delText>. Thus, on top of the system-wide configuration files seen above, we can also have the following feature-specific files:</w:delText>
        </w:r>
      </w:del>
    </w:p>
    <w:p w14:paraId="127F6B55" w14:textId="43FEDE5D" w:rsidR="008E76CF" w:rsidDel="009B5AF1" w:rsidRDefault="008E76CF" w:rsidP="00EF7BB2">
      <w:pPr>
        <w:jc w:val="both"/>
        <w:rPr>
          <w:del w:id="308" w:author="KVS, Kannan" w:date="2019-02-28T22:23:00Z"/>
          <w:rFonts w:asciiTheme="minorHAnsi" w:hAnsiTheme="minorHAnsi"/>
        </w:rPr>
      </w:pPr>
    </w:p>
    <w:p w14:paraId="4B735FDD" w14:textId="11C82FC4" w:rsidR="008E76CF" w:rsidRPr="00D347CF" w:rsidDel="009B5AF1" w:rsidRDefault="0E540B70" w:rsidP="0E540B70">
      <w:pPr>
        <w:jc w:val="both"/>
        <w:rPr>
          <w:del w:id="309" w:author="KVS, Kannan" w:date="2019-02-28T22:23:00Z"/>
          <w:rFonts w:asciiTheme="minorHAnsi" w:hAnsiTheme="minorHAnsi" w:cstheme="minorBidi"/>
        </w:rPr>
      </w:pPr>
      <w:del w:id="310" w:author="KVS, Kannan" w:date="2019-02-28T22:23:00Z">
        <w:r w:rsidRPr="0E540B70" w:rsidDel="009B5AF1">
          <w:rPr>
            <w:rFonts w:asciiTheme="minorHAnsi" w:hAnsiTheme="minorHAnsi" w:cstheme="minorBidi"/>
            <w:b/>
            <w:bCs/>
          </w:rPr>
          <w:delText xml:space="preserve">acl.json       &lt;-- </w:delText>
        </w:r>
        <w:r w:rsidRPr="0E540B70" w:rsidDel="009B5AF1">
          <w:rPr>
            <w:rFonts w:asciiTheme="minorHAnsi" w:hAnsiTheme="minorHAnsi" w:cstheme="minorBidi"/>
          </w:rPr>
          <w:delText>hosts all ACL-related configuration</w:delText>
        </w:r>
      </w:del>
    </w:p>
    <w:p w14:paraId="32B7ACF7" w14:textId="52A99AC7" w:rsidR="008E76CF" w:rsidRPr="00D347CF" w:rsidDel="009B5AF1" w:rsidRDefault="0E540B70" w:rsidP="0E540B70">
      <w:pPr>
        <w:jc w:val="both"/>
        <w:rPr>
          <w:del w:id="311" w:author="KVS, Kannan" w:date="2019-02-28T22:23:00Z"/>
          <w:rFonts w:asciiTheme="minorHAnsi" w:hAnsiTheme="minorHAnsi" w:cstheme="minorBidi"/>
        </w:rPr>
      </w:pPr>
      <w:del w:id="312" w:author="KVS, Kannan" w:date="2019-02-28T22:23:00Z">
        <w:r w:rsidRPr="0E540B70" w:rsidDel="009B5AF1">
          <w:rPr>
            <w:rFonts w:asciiTheme="minorHAnsi" w:hAnsiTheme="minorHAnsi" w:cstheme="minorBidi"/>
            <w:b/>
            <w:bCs/>
          </w:rPr>
          <w:delText>vlan.json</w:delText>
        </w:r>
        <w:r w:rsidRPr="0E540B70" w:rsidDel="009B5AF1">
          <w:rPr>
            <w:rFonts w:asciiTheme="minorHAnsi" w:hAnsiTheme="minorHAnsi" w:cstheme="minorBidi"/>
          </w:rPr>
          <w:delText xml:space="preserve">     &lt;-- hosts all VLAN-related configuration</w:delText>
        </w:r>
      </w:del>
    </w:p>
    <w:p w14:paraId="035E786B" w14:textId="54915D87" w:rsidR="00771DEF" w:rsidDel="009B5AF1" w:rsidRDefault="003B07B3" w:rsidP="00EF7BB2">
      <w:pPr>
        <w:jc w:val="both"/>
        <w:rPr>
          <w:del w:id="313" w:author="KVS, Kannan" w:date="2019-02-28T22:23:00Z"/>
          <w:rFonts w:asciiTheme="minorHAnsi" w:hAnsiTheme="minorHAnsi"/>
        </w:rPr>
      </w:pPr>
      <w:del w:id="314" w:author="KVS, Kannan" w:date="2019-02-28T22:23:00Z">
        <w:r w:rsidDel="009B5AF1">
          <w:rPr>
            <w:rFonts w:asciiTheme="minorHAnsi" w:hAnsiTheme="minorHAnsi"/>
          </w:rPr>
          <w:delText xml:space="preserve"> </w:delText>
        </w:r>
      </w:del>
    </w:p>
    <w:p w14:paraId="20ACC9C0" w14:textId="4BACE54D" w:rsidR="009E7977" w:rsidDel="009B5AF1" w:rsidRDefault="0E540B70" w:rsidP="0E540B70">
      <w:pPr>
        <w:jc w:val="both"/>
        <w:rPr>
          <w:del w:id="315" w:author="KVS, Kannan" w:date="2019-02-28T22:23:00Z"/>
          <w:rFonts w:asciiTheme="minorHAnsi" w:hAnsiTheme="minorHAnsi"/>
        </w:rPr>
      </w:pPr>
      <w:del w:id="316" w:author="KVS, Kannan" w:date="2019-02-28T22:23:00Z">
        <w:r w:rsidRPr="0E540B70" w:rsidDel="009B5AF1">
          <w:rPr>
            <w:rFonts w:asciiTheme="minorHAnsi" w:hAnsiTheme="minorHAnsi"/>
          </w:rPr>
          <w:delText xml:space="preserve">The syntax of these files is exactly the same as the one expected in </w:delText>
        </w:r>
        <w:r w:rsidRPr="0E540B70" w:rsidDel="009B5AF1">
          <w:rPr>
            <w:rFonts w:asciiTheme="minorHAnsi" w:hAnsiTheme="minorHAnsi"/>
            <w:b/>
            <w:bCs/>
          </w:rPr>
          <w:delText>config_db.json</w:delText>
        </w:r>
        <w:r w:rsidRPr="0E540B70" w:rsidDel="009B5AF1">
          <w:rPr>
            <w:rFonts w:asciiTheme="minorHAnsi" w:hAnsiTheme="minorHAnsi"/>
          </w:rPr>
          <w:delText xml:space="preserve">, only that these ones will cover a much smaller section of the configuration. In fact, the content of these files, once validated and digested by the sonic config parsers, will eventually end up being dumped to the system-wide </w:delText>
        </w:r>
        <w:r w:rsidRPr="0E540B70" w:rsidDel="009B5AF1">
          <w:rPr>
            <w:rFonts w:asciiTheme="minorHAnsi" w:hAnsiTheme="minorHAnsi"/>
            <w:b/>
            <w:bCs/>
          </w:rPr>
          <w:delText>config_db.json</w:delText>
        </w:r>
        <w:r w:rsidRPr="0E540B70" w:rsidDel="009B5AF1">
          <w:rPr>
            <w:rFonts w:asciiTheme="minorHAnsi" w:hAnsiTheme="minorHAnsi"/>
          </w:rPr>
          <w:delText xml:space="preserve"> file – we will see how to achieve that in subsequent sections.</w:delText>
        </w:r>
      </w:del>
    </w:p>
    <w:p w14:paraId="502E289D" w14:textId="42E5A200" w:rsidR="009E7977" w:rsidDel="009B5AF1" w:rsidRDefault="009E7977" w:rsidP="00EF7BB2">
      <w:pPr>
        <w:jc w:val="both"/>
        <w:rPr>
          <w:del w:id="317" w:author="KVS, Kannan" w:date="2019-02-28T22:23:00Z"/>
          <w:rFonts w:asciiTheme="minorHAnsi" w:hAnsiTheme="minorHAnsi"/>
        </w:rPr>
      </w:pPr>
    </w:p>
    <w:p w14:paraId="081FB747" w14:textId="0F23E2FF" w:rsidR="000645AD" w:rsidDel="009B5AF1" w:rsidRDefault="0E540B70" w:rsidP="0E540B70">
      <w:pPr>
        <w:jc w:val="both"/>
        <w:rPr>
          <w:del w:id="318" w:author="KVS, Kannan" w:date="2019-02-28T22:23:00Z"/>
          <w:rFonts w:asciiTheme="minorHAnsi" w:hAnsiTheme="minorHAnsi"/>
        </w:rPr>
      </w:pPr>
      <w:del w:id="319" w:author="KVS, Kannan" w:date="2019-02-28T22:23:00Z">
        <w:r w:rsidRPr="0E540B70" w:rsidDel="009B5AF1">
          <w:rPr>
            <w:rFonts w:asciiTheme="minorHAnsi" w:hAnsiTheme="minorHAnsi"/>
          </w:rPr>
          <w:delText>So</w:delText>
        </w:r>
        <w:r w:rsidR="01E956B2" w:rsidRPr="01E956B2" w:rsidDel="009B5AF1">
          <w:rPr>
            <w:rFonts w:asciiTheme="minorHAnsi" w:hAnsiTheme="minorHAnsi"/>
          </w:rPr>
          <w:delText>,</w:delText>
        </w:r>
        <w:r w:rsidRPr="0E540B70" w:rsidDel="009B5AF1">
          <w:rPr>
            <w:rFonts w:asciiTheme="minorHAnsi" w:hAnsiTheme="minorHAnsi"/>
          </w:rPr>
          <w:delText xml:space="preserve"> what’s the added value offered by these files? First of all, by reducing the configuration scope to a unique feature, users are less exposed to potential grammatical/semantical errors being introduced in the configuration.</w:delText>
        </w:r>
      </w:del>
    </w:p>
    <w:p w14:paraId="3B63EAEC" w14:textId="6EC7FBF1" w:rsidR="000645AD" w:rsidDel="009B5AF1" w:rsidRDefault="000645AD" w:rsidP="00EF7BB2">
      <w:pPr>
        <w:jc w:val="both"/>
        <w:rPr>
          <w:del w:id="320" w:author="KVS, Kannan" w:date="2019-02-28T22:23:00Z"/>
          <w:rFonts w:asciiTheme="minorHAnsi" w:hAnsiTheme="minorHAnsi"/>
        </w:rPr>
      </w:pPr>
    </w:p>
    <w:p w14:paraId="74988FCC" w14:textId="5E8F05C2" w:rsidR="0000728C" w:rsidDel="009B5AF1" w:rsidRDefault="0E540B70" w:rsidP="0E540B70">
      <w:pPr>
        <w:jc w:val="both"/>
        <w:rPr>
          <w:del w:id="321" w:author="KVS, Kannan" w:date="2019-02-28T22:23:00Z"/>
          <w:rFonts w:asciiTheme="minorHAnsi" w:hAnsiTheme="minorHAnsi"/>
        </w:rPr>
      </w:pPr>
      <w:del w:id="322" w:author="KVS, Kannan" w:date="2019-02-28T22:23:00Z">
        <w:r w:rsidRPr="0E540B70" w:rsidDel="009B5AF1">
          <w:rPr>
            <w:rFonts w:asciiTheme="minorHAnsi" w:hAnsiTheme="minorHAnsi"/>
          </w:rPr>
          <w:delText xml:space="preserve">Secondly, and this is the key point, this approach allows a gradual transition to an incremental-configuration-update model, where certain features support configuration changes that don’t require backend-services being reloaded. Today, Vlan is one of those features offering these capabilities; a monolithic and all-encompassing </w:delText>
        </w:r>
        <w:r w:rsidRPr="0E540B70" w:rsidDel="009B5AF1">
          <w:rPr>
            <w:rFonts w:asciiTheme="minorHAnsi" w:hAnsiTheme="minorHAnsi"/>
            <w:b/>
            <w:bCs/>
          </w:rPr>
          <w:delText>config_db.json</w:delText>
        </w:r>
        <w:r w:rsidRPr="0E540B70" w:rsidDel="009B5AF1">
          <w:rPr>
            <w:rFonts w:asciiTheme="minorHAnsi" w:hAnsiTheme="minorHAnsi"/>
          </w:rPr>
          <w:delText xml:space="preserve"> file cannot provide this level of flexibility, that’s the main rationale for the existence of these files.</w:delText>
        </w:r>
      </w:del>
    </w:p>
    <w:p w14:paraId="50BD56C1" w14:textId="2FDCD8D1" w:rsidR="0000728C" w:rsidDel="009B5AF1" w:rsidRDefault="0000728C" w:rsidP="00EF7BB2">
      <w:pPr>
        <w:jc w:val="both"/>
        <w:rPr>
          <w:del w:id="323" w:author="KVS, Kannan" w:date="2019-02-28T22:23:00Z"/>
          <w:rFonts w:asciiTheme="minorHAnsi" w:hAnsiTheme="minorHAnsi"/>
        </w:rPr>
      </w:pPr>
    </w:p>
    <w:p w14:paraId="319B7E68" w14:textId="46768EA3" w:rsidR="00EF7BB2" w:rsidDel="009B5AF1" w:rsidRDefault="00EF7BB2" w:rsidP="00F144A0">
      <w:pPr>
        <w:rPr>
          <w:del w:id="324" w:author="KVS, Kannan" w:date="2019-02-28T22:23:00Z"/>
        </w:rPr>
      </w:pPr>
    </w:p>
    <w:p w14:paraId="2D18ED39" w14:textId="22737AB4" w:rsidR="002B2094" w:rsidDel="009B5AF1" w:rsidRDefault="0E540B70" w:rsidP="00846E0E">
      <w:pPr>
        <w:pStyle w:val="Heading2"/>
        <w:rPr>
          <w:del w:id="325" w:author="KVS, Kannan" w:date="2019-02-28T22:23:00Z"/>
        </w:rPr>
      </w:pPr>
      <w:bookmarkStart w:id="326" w:name="_Toc508230227"/>
      <w:bookmarkStart w:id="327" w:name="_Toc512935569"/>
      <w:del w:id="328" w:author="KVS, Kannan" w:date="2019-02-28T22:23:00Z">
        <w:r w:rsidDel="009B5AF1">
          <w:delText>System Configuration Workflow -- Provisioning</w:delText>
        </w:r>
        <w:bookmarkEnd w:id="326"/>
        <w:bookmarkEnd w:id="327"/>
      </w:del>
    </w:p>
    <w:p w14:paraId="30517575" w14:textId="4337060F" w:rsidR="00A540DB" w:rsidDel="009B5AF1" w:rsidRDefault="00A540DB" w:rsidP="0069249B">
      <w:pPr>
        <w:jc w:val="both"/>
        <w:rPr>
          <w:del w:id="329" w:author="KVS, Kannan" w:date="2019-02-28T22:23:00Z"/>
          <w:rFonts w:asciiTheme="minorHAnsi" w:hAnsiTheme="minorHAnsi"/>
        </w:rPr>
      </w:pPr>
    </w:p>
    <w:p w14:paraId="69A5A712" w14:textId="0E3644AF" w:rsidR="005374B0" w:rsidDel="009B5AF1" w:rsidRDefault="0E540B70" w:rsidP="0E540B70">
      <w:pPr>
        <w:jc w:val="both"/>
        <w:rPr>
          <w:del w:id="330" w:author="KVS, Kannan" w:date="2019-02-28T22:23:00Z"/>
          <w:rFonts w:asciiTheme="minorHAnsi" w:hAnsiTheme="minorHAnsi"/>
        </w:rPr>
      </w:pPr>
      <w:del w:id="331" w:author="KVS, Kannan" w:date="2019-02-28T22:23:00Z">
        <w:r w:rsidRPr="0E540B70" w:rsidDel="009B5AF1">
          <w:rPr>
            <w:rFonts w:asciiTheme="minorHAnsi" w:hAnsiTheme="minorHAnsi"/>
          </w:rPr>
          <w:delText xml:space="preserve">As previously mentioned, in order to inject configuration state into the system’s configDB, we must either append content to config_db.json file (default approach), or we must interact with a feature-specific config file (e.g. vlan.json). </w:delText>
        </w:r>
      </w:del>
    </w:p>
    <w:p w14:paraId="192EBB88" w14:textId="52F5B967" w:rsidR="005374B0" w:rsidDel="009B5AF1" w:rsidRDefault="005374B0" w:rsidP="00B00CEC">
      <w:pPr>
        <w:rPr>
          <w:del w:id="332" w:author="KVS, Kannan" w:date="2019-02-28T22:23:00Z"/>
          <w:rFonts w:asciiTheme="minorHAnsi" w:hAnsiTheme="minorHAnsi"/>
        </w:rPr>
      </w:pPr>
    </w:p>
    <w:p w14:paraId="2843DBBB" w14:textId="64645AC0" w:rsidR="009F3C44" w:rsidRPr="00B00CEC" w:rsidDel="009B5AF1" w:rsidRDefault="0E540B70" w:rsidP="000D3FCC">
      <w:pPr>
        <w:jc w:val="both"/>
        <w:rPr>
          <w:del w:id="333" w:author="KVS, Kannan" w:date="2019-02-28T22:23:00Z"/>
        </w:rPr>
      </w:pPr>
      <w:del w:id="334" w:author="KVS, Kannan" w:date="2019-02-28T22:23:00Z">
        <w:r w:rsidRPr="0E540B70" w:rsidDel="009B5AF1">
          <w:rPr>
            <w:rFonts w:asciiTheme="minorHAnsi" w:hAnsiTheme="minorHAnsi"/>
          </w:rPr>
          <w:delText xml:space="preserve">We will rely on the following command to manually trigger the processing of newly introduced changes into any of the json configuration files. For example, the following command will regenerate all configDB state by pushing the entries present in config_db.json file: </w:delText>
        </w:r>
      </w:del>
    </w:p>
    <w:p w14:paraId="4E5163D5" w14:textId="78FA703B" w:rsidR="009F3C44" w:rsidDel="009B5AF1" w:rsidRDefault="009F3C44" w:rsidP="008157D0">
      <w:pPr>
        <w:rPr>
          <w:del w:id="335" w:author="KVS, Kannan" w:date="2019-02-28T22:23:00Z"/>
        </w:rPr>
      </w:pPr>
    </w:p>
    <w:p w14:paraId="236FC67C" w14:textId="3AB08AA2" w:rsidR="00842634" w:rsidDel="009B5AF1" w:rsidRDefault="00842634" w:rsidP="008157D0">
      <w:pPr>
        <w:rPr>
          <w:del w:id="336" w:author="KVS, Kannan" w:date="2019-02-28T22:23:00Z"/>
        </w:rPr>
      </w:pPr>
    </w:p>
    <w:p w14:paraId="121E504D" w14:textId="5B32CE5A" w:rsidR="00BF7E37" w:rsidRPr="008508FC" w:rsidDel="009B5AF1" w:rsidRDefault="0E540B70" w:rsidP="0E540B70">
      <w:pPr>
        <w:rPr>
          <w:del w:id="337" w:author="KVS, Kannan" w:date="2019-02-28T22:23:00Z"/>
          <w:rFonts w:ascii="Courier New" w:hAnsi="Courier New" w:cs="Courier New"/>
          <w:sz w:val="20"/>
          <w:szCs w:val="20"/>
        </w:rPr>
      </w:pPr>
      <w:del w:id="338" w:author="KVS, Kannan" w:date="2019-02-28T22:23:00Z">
        <w:r w:rsidRPr="0E540B70" w:rsidDel="009B5AF1">
          <w:rPr>
            <w:rFonts w:ascii="Courier New" w:hAnsi="Courier New" w:cs="Courier New"/>
            <w:sz w:val="20"/>
            <w:szCs w:val="20"/>
          </w:rPr>
          <w:delText>admin@lnos-x1-a-asw02:~$ sudo config load /etc/sonic/config_db.json</w:delText>
        </w:r>
      </w:del>
    </w:p>
    <w:p w14:paraId="2FFB57DD" w14:textId="2B5396BC" w:rsidR="00BF7E37" w:rsidRPr="008508FC" w:rsidDel="009B5AF1" w:rsidRDefault="0E540B70" w:rsidP="0E540B70">
      <w:pPr>
        <w:rPr>
          <w:del w:id="339" w:author="KVS, Kannan" w:date="2019-02-28T22:23:00Z"/>
          <w:rFonts w:ascii="Courier New" w:hAnsi="Courier New" w:cs="Courier New"/>
          <w:sz w:val="20"/>
          <w:szCs w:val="20"/>
        </w:rPr>
      </w:pPr>
      <w:del w:id="340" w:author="KVS, Kannan" w:date="2019-02-28T22:23:00Z">
        <w:r w:rsidRPr="0E540B70" w:rsidDel="009B5AF1">
          <w:rPr>
            <w:rFonts w:ascii="Courier New" w:hAnsi="Courier New" w:cs="Courier New"/>
            <w:sz w:val="20"/>
            <w:szCs w:val="20"/>
          </w:rPr>
          <w:delText>Reload all config? [y/N]: y</w:delText>
        </w:r>
      </w:del>
    </w:p>
    <w:p w14:paraId="58669479" w14:textId="34980040" w:rsidR="00BF7E37" w:rsidRPr="008508FC" w:rsidDel="009B5AF1" w:rsidRDefault="0E540B70" w:rsidP="0E540B70">
      <w:pPr>
        <w:rPr>
          <w:del w:id="341" w:author="KVS, Kannan" w:date="2019-02-28T22:23:00Z"/>
          <w:rFonts w:ascii="Courier New" w:hAnsi="Courier New" w:cs="Courier New"/>
          <w:sz w:val="20"/>
          <w:szCs w:val="20"/>
        </w:rPr>
      </w:pPr>
      <w:del w:id="342" w:author="KVS, Kannan" w:date="2019-02-28T22:23:00Z">
        <w:r w:rsidRPr="0E540B70" w:rsidDel="009B5AF1">
          <w:rPr>
            <w:rFonts w:ascii="Courier New" w:hAnsi="Courier New" w:cs="Courier New"/>
            <w:sz w:val="20"/>
            <w:szCs w:val="20"/>
          </w:rPr>
          <w:delText>Running command: sonic-cfggen -j /etc/sonic/config_db.json --write-to-db</w:delText>
        </w:r>
      </w:del>
    </w:p>
    <w:p w14:paraId="725AC1F7" w14:textId="464E5FDB" w:rsidR="00BF7E37" w:rsidDel="009B5AF1" w:rsidRDefault="00BF7E37" w:rsidP="008157D0">
      <w:pPr>
        <w:rPr>
          <w:del w:id="343" w:author="KVS, Kannan" w:date="2019-02-28T22:23:00Z"/>
        </w:rPr>
      </w:pPr>
    </w:p>
    <w:p w14:paraId="31DCBEF3" w14:textId="37C96ED1" w:rsidR="00CF680F" w:rsidDel="009B5AF1" w:rsidRDefault="0E540B70" w:rsidP="00172E80">
      <w:pPr>
        <w:jc w:val="both"/>
        <w:rPr>
          <w:del w:id="344" w:author="KVS, Kannan" w:date="2019-02-28T22:23:00Z"/>
        </w:rPr>
      </w:pPr>
      <w:del w:id="345" w:author="KVS, Kannan" w:date="2019-02-28T22:23:00Z">
        <w:r w:rsidRPr="0E540B70" w:rsidDel="009B5AF1">
          <w:rPr>
            <w:rFonts w:asciiTheme="minorHAnsi" w:hAnsiTheme="minorHAnsi"/>
          </w:rPr>
          <w:delText xml:space="preserve">Besides regenerating configDB state, this second instruction will also restart all the backend services to </w:delText>
        </w:r>
        <w:r w:rsidR="01E956B2" w:rsidRPr="01E956B2" w:rsidDel="009B5AF1">
          <w:rPr>
            <w:rFonts w:asciiTheme="minorHAnsi" w:hAnsiTheme="minorHAnsi"/>
          </w:rPr>
          <w:delText>ensure</w:delText>
        </w:r>
        <w:r w:rsidRPr="0E540B70" w:rsidDel="009B5AF1">
          <w:rPr>
            <w:rFonts w:asciiTheme="minorHAnsi" w:hAnsiTheme="minorHAnsi"/>
          </w:rPr>
          <w:delText xml:space="preserve"> that new configuration state is processed by all SONiC entities. Thereby, we should expect some service disruption during its execution.</w:delText>
        </w:r>
      </w:del>
    </w:p>
    <w:p w14:paraId="7C965055" w14:textId="45AD1FF7" w:rsidR="00BF7E37" w:rsidRPr="00A540DB" w:rsidDel="009B5AF1" w:rsidRDefault="00BF7E37" w:rsidP="0069249B">
      <w:pPr>
        <w:jc w:val="both"/>
        <w:rPr>
          <w:del w:id="346" w:author="KVS, Kannan" w:date="2019-02-28T22:23:00Z"/>
          <w:rFonts w:asciiTheme="minorHAnsi" w:hAnsiTheme="minorHAnsi"/>
        </w:rPr>
      </w:pPr>
    </w:p>
    <w:p w14:paraId="2D94C7D6" w14:textId="1DB030FB" w:rsidR="00267414" w:rsidDel="009B5AF1" w:rsidRDefault="00267414" w:rsidP="008157D0">
      <w:pPr>
        <w:rPr>
          <w:del w:id="347" w:author="KVS, Kannan" w:date="2019-02-28T22:23:00Z"/>
        </w:rPr>
      </w:pPr>
    </w:p>
    <w:p w14:paraId="3FC3396E" w14:textId="2A547F90" w:rsidR="003C046E" w:rsidRPr="008508FC" w:rsidDel="009B5AF1" w:rsidRDefault="0E540B70" w:rsidP="0E540B70">
      <w:pPr>
        <w:rPr>
          <w:del w:id="348" w:author="KVS, Kannan" w:date="2019-02-28T22:23:00Z"/>
          <w:rFonts w:ascii="Courier New" w:hAnsi="Courier New" w:cs="Courier New"/>
          <w:sz w:val="20"/>
          <w:szCs w:val="20"/>
        </w:rPr>
      </w:pPr>
      <w:del w:id="349" w:author="KVS, Kannan" w:date="2019-02-28T22:23:00Z">
        <w:r w:rsidRPr="0E540B70" w:rsidDel="009B5AF1">
          <w:rPr>
            <w:rFonts w:ascii="Courier New" w:hAnsi="Courier New" w:cs="Courier New"/>
            <w:sz w:val="20"/>
            <w:szCs w:val="20"/>
          </w:rPr>
          <w:delText>admin@lnos-x1-a-asw02:~$ sudo config reload /etc/sonic/config_db.json</w:delText>
        </w:r>
      </w:del>
    </w:p>
    <w:p w14:paraId="3F7EFEE3" w14:textId="560C90AE" w:rsidR="003C046E" w:rsidRPr="008508FC" w:rsidDel="009B5AF1" w:rsidRDefault="0E540B70" w:rsidP="0E540B70">
      <w:pPr>
        <w:rPr>
          <w:del w:id="350" w:author="KVS, Kannan" w:date="2019-02-28T22:23:00Z"/>
          <w:rFonts w:ascii="Courier New" w:hAnsi="Courier New" w:cs="Courier New"/>
          <w:sz w:val="20"/>
          <w:szCs w:val="20"/>
        </w:rPr>
      </w:pPr>
      <w:del w:id="351" w:author="KVS, Kannan" w:date="2019-02-28T22:23:00Z">
        <w:r w:rsidRPr="0E540B70" w:rsidDel="009B5AF1">
          <w:rPr>
            <w:rFonts w:ascii="Courier New" w:hAnsi="Courier New" w:cs="Courier New"/>
            <w:sz w:val="20"/>
            <w:szCs w:val="20"/>
          </w:rPr>
          <w:delText>Clear current and reload all config? [y/N]: y</w:delText>
        </w:r>
      </w:del>
    </w:p>
    <w:p w14:paraId="060520B6" w14:textId="04DBB56B" w:rsidR="003C046E" w:rsidRPr="008508FC" w:rsidDel="009B5AF1" w:rsidRDefault="0E540B70" w:rsidP="0E540B70">
      <w:pPr>
        <w:rPr>
          <w:del w:id="352" w:author="KVS, Kannan" w:date="2019-02-28T22:23:00Z"/>
          <w:rFonts w:ascii="Courier New" w:hAnsi="Courier New" w:cs="Courier New"/>
          <w:sz w:val="20"/>
          <w:szCs w:val="20"/>
        </w:rPr>
      </w:pPr>
      <w:del w:id="353" w:author="KVS, Kannan" w:date="2019-02-28T22:23:00Z">
        <w:r w:rsidRPr="0E540B70" w:rsidDel="009B5AF1">
          <w:rPr>
            <w:rFonts w:ascii="Courier New" w:hAnsi="Courier New" w:cs="Courier New"/>
            <w:sz w:val="20"/>
            <w:szCs w:val="20"/>
          </w:rPr>
          <w:delText>Running command: sonic-cfggen -j /etc/sonic/config_db.json --write-to-db</w:delText>
        </w:r>
      </w:del>
    </w:p>
    <w:p w14:paraId="0DC49C38" w14:textId="468F2848" w:rsidR="003C046E" w:rsidRPr="008508FC" w:rsidDel="009B5AF1" w:rsidRDefault="0E540B70" w:rsidP="0E540B70">
      <w:pPr>
        <w:rPr>
          <w:del w:id="354" w:author="KVS, Kannan" w:date="2019-02-28T22:23:00Z"/>
          <w:rFonts w:ascii="Courier New" w:hAnsi="Courier New" w:cs="Courier New"/>
          <w:sz w:val="20"/>
          <w:szCs w:val="20"/>
        </w:rPr>
      </w:pPr>
      <w:del w:id="355" w:author="KVS, Kannan" w:date="2019-02-28T22:23:00Z">
        <w:r w:rsidRPr="0E540B70" w:rsidDel="009B5AF1">
          <w:rPr>
            <w:rFonts w:ascii="Courier New" w:hAnsi="Courier New" w:cs="Courier New"/>
            <w:sz w:val="20"/>
            <w:szCs w:val="20"/>
          </w:rPr>
          <w:delText>Running command: service hostname-config restart</w:delText>
        </w:r>
      </w:del>
    </w:p>
    <w:p w14:paraId="4AA9C95D" w14:textId="65CC9194" w:rsidR="003C046E" w:rsidRPr="008508FC" w:rsidDel="009B5AF1" w:rsidRDefault="0E540B70" w:rsidP="0E540B70">
      <w:pPr>
        <w:rPr>
          <w:del w:id="356" w:author="KVS, Kannan" w:date="2019-02-28T22:23:00Z"/>
          <w:rFonts w:ascii="Courier New" w:hAnsi="Courier New" w:cs="Courier New"/>
          <w:sz w:val="20"/>
          <w:szCs w:val="20"/>
        </w:rPr>
      </w:pPr>
      <w:del w:id="357" w:author="KVS, Kannan" w:date="2019-02-28T22:23:00Z">
        <w:r w:rsidRPr="0E540B70" w:rsidDel="009B5AF1">
          <w:rPr>
            <w:rFonts w:ascii="Courier New" w:hAnsi="Courier New" w:cs="Courier New"/>
            <w:sz w:val="20"/>
            <w:szCs w:val="20"/>
          </w:rPr>
          <w:delText>Running command: service interfaces-config restart</w:delText>
        </w:r>
      </w:del>
    </w:p>
    <w:p w14:paraId="6E9ED763" w14:textId="5301B163" w:rsidR="003C046E" w:rsidRPr="008508FC" w:rsidDel="009B5AF1" w:rsidRDefault="0E540B70" w:rsidP="0E540B70">
      <w:pPr>
        <w:rPr>
          <w:del w:id="358" w:author="KVS, Kannan" w:date="2019-02-28T22:23:00Z"/>
          <w:rFonts w:ascii="Courier New" w:hAnsi="Courier New" w:cs="Courier New"/>
          <w:sz w:val="20"/>
          <w:szCs w:val="20"/>
        </w:rPr>
      </w:pPr>
      <w:del w:id="359" w:author="KVS, Kannan" w:date="2019-02-28T22:23:00Z">
        <w:r w:rsidRPr="0E540B70" w:rsidDel="009B5AF1">
          <w:rPr>
            <w:rFonts w:ascii="Courier New" w:hAnsi="Courier New" w:cs="Courier New"/>
            <w:sz w:val="20"/>
            <w:szCs w:val="20"/>
          </w:rPr>
          <w:delText>Running command: service ntp-config restart</w:delText>
        </w:r>
      </w:del>
    </w:p>
    <w:p w14:paraId="5EB9F2AA" w14:textId="145F209F" w:rsidR="003C046E" w:rsidRPr="008508FC" w:rsidDel="009B5AF1" w:rsidRDefault="0E540B70" w:rsidP="0E540B70">
      <w:pPr>
        <w:rPr>
          <w:del w:id="360" w:author="KVS, Kannan" w:date="2019-02-28T22:23:00Z"/>
          <w:rFonts w:ascii="Courier New" w:hAnsi="Courier New" w:cs="Courier New"/>
          <w:sz w:val="20"/>
          <w:szCs w:val="20"/>
        </w:rPr>
      </w:pPr>
      <w:del w:id="361" w:author="KVS, Kannan" w:date="2019-02-28T22:23:00Z">
        <w:r w:rsidRPr="0E540B70" w:rsidDel="009B5AF1">
          <w:rPr>
            <w:rFonts w:ascii="Courier New" w:hAnsi="Courier New" w:cs="Courier New"/>
            <w:sz w:val="20"/>
            <w:szCs w:val="20"/>
          </w:rPr>
          <w:delText>Running command: service rsyslog-config restart</w:delText>
        </w:r>
      </w:del>
    </w:p>
    <w:p w14:paraId="1E9F4DC9" w14:textId="7E69B132" w:rsidR="003C046E" w:rsidRPr="008508FC" w:rsidDel="009B5AF1" w:rsidRDefault="0E540B70" w:rsidP="0E540B70">
      <w:pPr>
        <w:rPr>
          <w:del w:id="362" w:author="KVS, Kannan" w:date="2019-02-28T22:23:00Z"/>
          <w:rFonts w:ascii="Courier New" w:hAnsi="Courier New" w:cs="Courier New"/>
          <w:sz w:val="20"/>
          <w:szCs w:val="20"/>
        </w:rPr>
      </w:pPr>
      <w:del w:id="363" w:author="KVS, Kannan" w:date="2019-02-28T22:23:00Z">
        <w:r w:rsidRPr="0E540B70" w:rsidDel="009B5AF1">
          <w:rPr>
            <w:rFonts w:ascii="Courier New" w:hAnsi="Courier New" w:cs="Courier New"/>
            <w:sz w:val="20"/>
            <w:szCs w:val="20"/>
          </w:rPr>
          <w:delText>Running command: service swss restart</w:delText>
        </w:r>
      </w:del>
    </w:p>
    <w:p w14:paraId="6077CC51" w14:textId="550A89DC" w:rsidR="003C046E" w:rsidRPr="008508FC" w:rsidDel="009B5AF1" w:rsidRDefault="0E540B70" w:rsidP="0E540B70">
      <w:pPr>
        <w:rPr>
          <w:del w:id="364" w:author="KVS, Kannan" w:date="2019-02-28T22:23:00Z"/>
          <w:rFonts w:ascii="Courier New" w:hAnsi="Courier New" w:cs="Courier New"/>
          <w:sz w:val="20"/>
          <w:szCs w:val="20"/>
        </w:rPr>
      </w:pPr>
      <w:del w:id="365" w:author="KVS, Kannan" w:date="2019-02-28T22:23:00Z">
        <w:r w:rsidRPr="0E540B70" w:rsidDel="009B5AF1">
          <w:rPr>
            <w:rFonts w:ascii="Courier New" w:hAnsi="Courier New" w:cs="Courier New"/>
            <w:sz w:val="20"/>
            <w:szCs w:val="20"/>
          </w:rPr>
          <w:delText>Running command: service bgp restart</w:delText>
        </w:r>
      </w:del>
    </w:p>
    <w:p w14:paraId="6EE63762" w14:textId="0CE055C3" w:rsidR="003C046E" w:rsidRPr="008508FC" w:rsidDel="009B5AF1" w:rsidRDefault="0E540B70" w:rsidP="0E540B70">
      <w:pPr>
        <w:rPr>
          <w:del w:id="366" w:author="KVS, Kannan" w:date="2019-02-28T22:23:00Z"/>
          <w:rFonts w:ascii="Courier New" w:hAnsi="Courier New" w:cs="Courier New"/>
          <w:sz w:val="20"/>
          <w:szCs w:val="20"/>
        </w:rPr>
      </w:pPr>
      <w:del w:id="367" w:author="KVS, Kannan" w:date="2019-02-28T22:23:00Z">
        <w:r w:rsidRPr="0E540B70" w:rsidDel="009B5AF1">
          <w:rPr>
            <w:rFonts w:ascii="Courier New" w:hAnsi="Courier New" w:cs="Courier New"/>
            <w:sz w:val="20"/>
            <w:szCs w:val="20"/>
          </w:rPr>
          <w:delText>Running command: service teamd restart</w:delText>
        </w:r>
      </w:del>
    </w:p>
    <w:p w14:paraId="10E7A364" w14:textId="5A9DF2CF" w:rsidR="003C046E" w:rsidRPr="008508FC" w:rsidDel="009B5AF1" w:rsidRDefault="0E540B70" w:rsidP="0E540B70">
      <w:pPr>
        <w:rPr>
          <w:del w:id="368" w:author="KVS, Kannan" w:date="2019-02-28T22:23:00Z"/>
          <w:rFonts w:ascii="Courier New" w:hAnsi="Courier New" w:cs="Courier New"/>
          <w:sz w:val="20"/>
          <w:szCs w:val="20"/>
        </w:rPr>
      </w:pPr>
      <w:del w:id="369" w:author="KVS, Kannan" w:date="2019-02-28T22:23:00Z">
        <w:r w:rsidRPr="0E540B70" w:rsidDel="009B5AF1">
          <w:rPr>
            <w:rFonts w:ascii="Courier New" w:hAnsi="Courier New" w:cs="Courier New"/>
            <w:sz w:val="20"/>
            <w:szCs w:val="20"/>
          </w:rPr>
          <w:delText>Running command: service pmon restart</w:delText>
        </w:r>
      </w:del>
    </w:p>
    <w:p w14:paraId="2173DF50" w14:textId="4E9FA0F7" w:rsidR="003C046E" w:rsidRPr="008508FC" w:rsidDel="009B5AF1" w:rsidRDefault="0E540B70" w:rsidP="0E540B70">
      <w:pPr>
        <w:rPr>
          <w:del w:id="370" w:author="KVS, Kannan" w:date="2019-02-28T22:23:00Z"/>
          <w:rFonts w:ascii="Courier New" w:hAnsi="Courier New" w:cs="Courier New"/>
          <w:sz w:val="20"/>
          <w:szCs w:val="20"/>
        </w:rPr>
      </w:pPr>
      <w:del w:id="371" w:author="KVS, Kannan" w:date="2019-02-28T22:23:00Z">
        <w:r w:rsidRPr="0E540B70" w:rsidDel="009B5AF1">
          <w:rPr>
            <w:rFonts w:ascii="Courier New" w:hAnsi="Courier New" w:cs="Courier New"/>
            <w:sz w:val="20"/>
            <w:szCs w:val="20"/>
          </w:rPr>
          <w:delText>Running command: service lldp restart</w:delText>
        </w:r>
      </w:del>
    </w:p>
    <w:p w14:paraId="754ACB70" w14:textId="5E04AFA3" w:rsidR="003C046E" w:rsidRPr="008508FC" w:rsidDel="009B5AF1" w:rsidRDefault="0E540B70" w:rsidP="0E540B70">
      <w:pPr>
        <w:rPr>
          <w:del w:id="372" w:author="KVS, Kannan" w:date="2019-02-28T22:23:00Z"/>
          <w:rFonts w:ascii="Courier New" w:hAnsi="Courier New" w:cs="Courier New"/>
          <w:sz w:val="20"/>
          <w:szCs w:val="20"/>
        </w:rPr>
      </w:pPr>
      <w:del w:id="373" w:author="KVS, Kannan" w:date="2019-02-28T22:23:00Z">
        <w:r w:rsidRPr="0E540B70" w:rsidDel="009B5AF1">
          <w:rPr>
            <w:rFonts w:ascii="Courier New" w:hAnsi="Courier New" w:cs="Courier New"/>
            <w:sz w:val="20"/>
            <w:szCs w:val="20"/>
          </w:rPr>
          <w:delText>Running command: service snmp restart</w:delText>
        </w:r>
      </w:del>
    </w:p>
    <w:p w14:paraId="516B7D8D" w14:textId="58297B13" w:rsidR="009F3C44" w:rsidRPr="008508FC" w:rsidDel="009B5AF1" w:rsidRDefault="0E540B70" w:rsidP="0E540B70">
      <w:pPr>
        <w:rPr>
          <w:del w:id="374" w:author="KVS, Kannan" w:date="2019-02-28T22:23:00Z"/>
          <w:rFonts w:ascii="Courier New" w:hAnsi="Courier New" w:cs="Courier New"/>
          <w:sz w:val="20"/>
          <w:szCs w:val="20"/>
        </w:rPr>
      </w:pPr>
      <w:del w:id="375" w:author="KVS, Kannan" w:date="2019-02-28T22:23:00Z">
        <w:r w:rsidRPr="0E540B70" w:rsidDel="009B5AF1">
          <w:rPr>
            <w:rFonts w:ascii="Courier New" w:hAnsi="Courier New" w:cs="Courier New"/>
            <w:sz w:val="20"/>
            <w:szCs w:val="20"/>
          </w:rPr>
          <w:delText>Running command: service dhcp_relay restart</w:delText>
        </w:r>
      </w:del>
    </w:p>
    <w:p w14:paraId="23BC596D" w14:textId="4A637885" w:rsidR="003C046E" w:rsidDel="009B5AF1" w:rsidRDefault="003C046E" w:rsidP="003C046E">
      <w:pPr>
        <w:rPr>
          <w:del w:id="376" w:author="KVS, Kannan" w:date="2019-02-28T22:23:00Z"/>
        </w:rPr>
      </w:pPr>
    </w:p>
    <w:p w14:paraId="0BBF5DDA" w14:textId="65136061" w:rsidR="003C046E" w:rsidDel="009B5AF1" w:rsidRDefault="003C046E" w:rsidP="003C046E">
      <w:pPr>
        <w:rPr>
          <w:del w:id="377" w:author="KVS, Kannan" w:date="2019-02-28T22:23:00Z"/>
        </w:rPr>
      </w:pPr>
    </w:p>
    <w:p w14:paraId="1CA60B3D" w14:textId="5DB86D76" w:rsidR="00A419AD" w:rsidDel="009B5AF1" w:rsidRDefault="0E540B70" w:rsidP="0E540B70">
      <w:pPr>
        <w:jc w:val="both"/>
        <w:rPr>
          <w:del w:id="378" w:author="KVS, Kannan" w:date="2019-02-28T22:23:00Z"/>
          <w:rFonts w:asciiTheme="minorHAnsi" w:hAnsiTheme="minorHAnsi"/>
        </w:rPr>
      </w:pPr>
      <w:del w:id="379" w:author="KVS, Kannan" w:date="2019-02-28T22:23:00Z">
        <w:r w:rsidRPr="0E540B70" w:rsidDel="009B5AF1">
          <w:rPr>
            <w:rFonts w:asciiTheme="minorHAnsi" w:hAnsiTheme="minorHAnsi"/>
          </w:rPr>
          <w:delText xml:space="preserve">Users will need to explicitly execute one of these two commands every time that config_db.json file is modified. The </w:delText>
        </w:r>
        <w:r w:rsidRPr="0E540B70" w:rsidDel="009B5AF1">
          <w:rPr>
            <w:rFonts w:asciiTheme="minorHAnsi" w:hAnsiTheme="minorHAnsi"/>
            <w:b/>
            <w:bCs/>
          </w:rPr>
          <w:delText>config load</w:delText>
        </w:r>
        <w:r w:rsidRPr="0E540B70" w:rsidDel="009B5AF1">
          <w:rPr>
            <w:rFonts w:asciiTheme="minorHAnsi" w:hAnsiTheme="minorHAnsi"/>
          </w:rPr>
          <w:delText xml:space="preserve"> instruction has been conceived assuming that the changes being made will be automatically absorbed by the backend services (configDB subscribers), which requires a system capable of supporting incremental-configuration updates. </w:delText>
        </w:r>
      </w:del>
    </w:p>
    <w:p w14:paraId="7AF1AC12" w14:textId="074C22C2" w:rsidR="00A419AD" w:rsidDel="009B5AF1" w:rsidRDefault="00A419AD" w:rsidP="775782F0">
      <w:pPr>
        <w:jc w:val="both"/>
        <w:rPr>
          <w:del w:id="380" w:author="KVS, Kannan" w:date="2019-02-28T22:23:00Z"/>
          <w:rFonts w:asciiTheme="minorHAnsi" w:hAnsiTheme="minorHAnsi"/>
        </w:rPr>
      </w:pPr>
    </w:p>
    <w:p w14:paraId="62757766" w14:textId="2E9C1355" w:rsidR="00DA4AAC" w:rsidDel="009B5AF1" w:rsidRDefault="0E540B70" w:rsidP="0E540B70">
      <w:pPr>
        <w:jc w:val="both"/>
        <w:rPr>
          <w:del w:id="381" w:author="KVS, Kannan" w:date="2019-02-28T22:23:00Z"/>
          <w:rFonts w:asciiTheme="minorHAnsi" w:hAnsiTheme="minorHAnsi"/>
        </w:rPr>
      </w:pPr>
      <w:del w:id="382" w:author="KVS, Kannan" w:date="2019-02-28T22:23:00Z">
        <w:r w:rsidRPr="0E540B70" w:rsidDel="009B5AF1">
          <w:rPr>
            <w:rFonts w:asciiTheme="minorHAnsi" w:hAnsiTheme="minorHAnsi"/>
          </w:rPr>
          <w:delText xml:space="preserve">Even though there are specific features that support incremental-configuration updates and could benefit from </w:delText>
        </w:r>
        <w:r w:rsidRPr="0E540B70" w:rsidDel="009B5AF1">
          <w:rPr>
            <w:rFonts w:asciiTheme="minorHAnsi" w:hAnsiTheme="minorHAnsi"/>
            <w:b/>
            <w:bCs/>
          </w:rPr>
          <w:delText>config load</w:delText>
        </w:r>
        <w:r w:rsidRPr="0E540B70" w:rsidDel="009B5AF1">
          <w:rPr>
            <w:rFonts w:asciiTheme="minorHAnsi" w:hAnsiTheme="minorHAnsi"/>
          </w:rPr>
          <w:delText xml:space="preserve"> instruction, there are others that don’t support it, so we will generally rely on </w:delText>
        </w:r>
        <w:r w:rsidRPr="0E540B70" w:rsidDel="009B5AF1">
          <w:rPr>
            <w:rFonts w:asciiTheme="minorHAnsi" w:hAnsiTheme="minorHAnsi"/>
            <w:b/>
            <w:bCs/>
          </w:rPr>
          <w:delText>config reload</w:delText>
        </w:r>
        <w:r w:rsidRPr="0E540B70" w:rsidDel="009B5AF1">
          <w:rPr>
            <w:rFonts w:asciiTheme="minorHAnsi" w:hAnsiTheme="minorHAnsi"/>
          </w:rPr>
          <w:delText xml:space="preserve"> command to push config-state to the backend. However, in cases where the config changes are contained within a module that supports incremental-configuration updates (e.g. VLAN or ACL), it will be up to the user to decide whether to rely on </w:delText>
        </w:r>
        <w:r w:rsidRPr="0E540B70" w:rsidDel="009B5AF1">
          <w:rPr>
            <w:rFonts w:asciiTheme="minorHAnsi" w:hAnsiTheme="minorHAnsi"/>
            <w:b/>
            <w:bCs/>
          </w:rPr>
          <w:delText>config load</w:delText>
        </w:r>
        <w:r w:rsidRPr="0E540B70" w:rsidDel="009B5AF1">
          <w:rPr>
            <w:rFonts w:asciiTheme="minorHAnsi" w:hAnsiTheme="minorHAnsi"/>
          </w:rPr>
          <w:delText xml:space="preserve"> or </w:delText>
        </w:r>
        <w:r w:rsidRPr="0E540B70" w:rsidDel="009B5AF1">
          <w:rPr>
            <w:rFonts w:asciiTheme="minorHAnsi" w:hAnsiTheme="minorHAnsi"/>
            <w:b/>
            <w:bCs/>
          </w:rPr>
          <w:delText>config reload</w:delText>
        </w:r>
        <w:r w:rsidRPr="0E540B70" w:rsidDel="009B5AF1">
          <w:rPr>
            <w:rFonts w:asciiTheme="minorHAnsi" w:hAnsiTheme="minorHAnsi"/>
          </w:rPr>
          <w:delText xml:space="preserve"> command.</w:delText>
        </w:r>
      </w:del>
    </w:p>
    <w:p w14:paraId="406DD0D9" w14:textId="349E7B82" w:rsidR="00DA4AAC" w:rsidDel="009B5AF1" w:rsidRDefault="00DA4AAC" w:rsidP="775782F0">
      <w:pPr>
        <w:jc w:val="both"/>
        <w:rPr>
          <w:del w:id="383" w:author="KVS, Kannan" w:date="2019-02-28T22:23:00Z"/>
          <w:rFonts w:asciiTheme="minorHAnsi" w:hAnsiTheme="minorHAnsi"/>
        </w:rPr>
      </w:pPr>
    </w:p>
    <w:p w14:paraId="762CF95C" w14:textId="49DB78A7" w:rsidR="000E44FC" w:rsidRPr="005B0254" w:rsidDel="009B5AF1" w:rsidRDefault="0E540B70" w:rsidP="0E540B70">
      <w:pPr>
        <w:jc w:val="both"/>
        <w:rPr>
          <w:del w:id="384" w:author="KVS, Kannan" w:date="2019-02-28T22:23:00Z"/>
          <w:rFonts w:asciiTheme="minorHAnsi" w:hAnsiTheme="minorHAnsi"/>
        </w:rPr>
      </w:pPr>
      <w:del w:id="385" w:author="KVS, Kannan" w:date="2019-02-28T22:23:00Z">
        <w:r w:rsidRPr="0E540B70" w:rsidDel="009B5AF1">
          <w:rPr>
            <w:rFonts w:asciiTheme="minorHAnsi" w:hAnsiTheme="minorHAnsi"/>
          </w:rPr>
          <w:delText xml:space="preserve">Another important aspect to highlight is that, if any change were to be made to configDB without relying on config_db.json, we would need to make use of the </w:delText>
        </w:r>
        <w:r w:rsidRPr="0E540B70" w:rsidDel="009B5AF1">
          <w:rPr>
            <w:rFonts w:asciiTheme="minorHAnsi" w:hAnsiTheme="minorHAnsi"/>
            <w:b/>
            <w:bCs/>
          </w:rPr>
          <w:delText>config save</w:delText>
        </w:r>
        <w:r w:rsidRPr="0E540B70" w:rsidDel="009B5AF1">
          <w:rPr>
            <w:rFonts w:asciiTheme="minorHAnsi" w:hAnsiTheme="minorHAnsi"/>
          </w:rPr>
          <w:delText xml:space="preserve"> instruction (see example below) to </w:delText>
        </w:r>
        <w:r w:rsidR="01E956B2" w:rsidRPr="01E956B2" w:rsidDel="009B5AF1">
          <w:rPr>
            <w:rFonts w:asciiTheme="minorHAnsi" w:hAnsiTheme="minorHAnsi"/>
          </w:rPr>
          <w:delText>ensure</w:delText>
        </w:r>
        <w:r w:rsidRPr="0E540B70" w:rsidDel="009B5AF1">
          <w:rPr>
            <w:rFonts w:asciiTheme="minorHAnsi" w:hAnsiTheme="minorHAnsi"/>
          </w:rPr>
          <w:delText xml:space="preserve"> that configDB state is backed up at config_db.json file. </w:delText>
        </w:r>
        <w:r w:rsidR="01E956B2" w:rsidRPr="01E956B2" w:rsidDel="009B5AF1">
          <w:rPr>
            <w:rFonts w:asciiTheme="minorHAnsi" w:hAnsiTheme="minorHAnsi"/>
          </w:rPr>
          <w:delText>This could only happen if:</w:delText>
        </w:r>
      </w:del>
    </w:p>
    <w:p w14:paraId="36673B1A" w14:textId="264ACB09" w:rsidR="000E44FC" w:rsidRPr="005B0254" w:rsidDel="009B5AF1" w:rsidRDefault="000E44FC" w:rsidP="0096698A">
      <w:pPr>
        <w:jc w:val="both"/>
        <w:rPr>
          <w:del w:id="386" w:author="KVS, Kannan" w:date="2019-02-28T22:23:00Z"/>
          <w:rFonts w:asciiTheme="minorHAnsi" w:hAnsiTheme="minorHAnsi"/>
        </w:rPr>
      </w:pPr>
      <w:del w:id="387" w:author="KVS, Kannan" w:date="2019-02-28T22:23:00Z">
        <w:r w:rsidRPr="005B0254" w:rsidDel="009B5AF1">
          <w:rPr>
            <w:rFonts w:asciiTheme="minorHAnsi" w:hAnsiTheme="minorHAnsi"/>
          </w:rPr>
          <w:tab/>
        </w:r>
      </w:del>
    </w:p>
    <w:p w14:paraId="7021D056" w14:textId="4589CEB1" w:rsidR="00F954E7" w:rsidDel="009B5AF1" w:rsidRDefault="0E540B70" w:rsidP="0E540B70">
      <w:pPr>
        <w:pStyle w:val="ListParagraph"/>
        <w:numPr>
          <w:ilvl w:val="0"/>
          <w:numId w:val="12"/>
        </w:numPr>
        <w:spacing w:after="0" w:line="240" w:lineRule="auto"/>
        <w:jc w:val="both"/>
        <w:rPr>
          <w:del w:id="388" w:author="KVS, Kannan" w:date="2019-02-28T22:23:00Z"/>
          <w:sz w:val="24"/>
          <w:szCs w:val="24"/>
        </w:rPr>
      </w:pPr>
      <w:del w:id="389" w:author="KVS, Kannan" w:date="2019-02-28T22:23:00Z">
        <w:r w:rsidRPr="0E540B70" w:rsidDel="009B5AF1">
          <w:rPr>
            <w:sz w:val="24"/>
            <w:szCs w:val="24"/>
          </w:rPr>
          <w:delText>User relies on a functionality-specific config file (i.e. vlan.json or acl.json), or…</w:delText>
        </w:r>
      </w:del>
    </w:p>
    <w:p w14:paraId="315337E0" w14:textId="53D946B1" w:rsidR="005B0254" w:rsidRPr="005B0254" w:rsidDel="009B5AF1" w:rsidRDefault="0E540B70" w:rsidP="0E540B70">
      <w:pPr>
        <w:pStyle w:val="ListParagraph"/>
        <w:numPr>
          <w:ilvl w:val="0"/>
          <w:numId w:val="12"/>
        </w:numPr>
        <w:spacing w:after="0" w:line="240" w:lineRule="auto"/>
        <w:jc w:val="both"/>
        <w:rPr>
          <w:del w:id="390" w:author="KVS, Kannan" w:date="2019-02-28T22:23:00Z"/>
          <w:sz w:val="24"/>
          <w:szCs w:val="24"/>
        </w:rPr>
      </w:pPr>
      <w:del w:id="391" w:author="KVS, Kannan" w:date="2019-02-28T22:23:00Z">
        <w:r w:rsidRPr="0E540B70" w:rsidDel="009B5AF1">
          <w:rPr>
            <w:sz w:val="24"/>
            <w:szCs w:val="24"/>
          </w:rPr>
          <w:delText xml:space="preserve">User makes use of the partially-built CLI tool that is potentially capable of injecting incremental-configuration state into configDB (e.g. </w:delText>
        </w:r>
        <w:r w:rsidRPr="0E540B70" w:rsidDel="009B5AF1">
          <w:rPr>
            <w:b/>
            <w:bCs/>
            <w:sz w:val="24"/>
            <w:szCs w:val="24"/>
          </w:rPr>
          <w:delText>config vlan</w:delText>
        </w:r>
        <w:r w:rsidRPr="0E540B70" w:rsidDel="009B5AF1">
          <w:rPr>
            <w:sz w:val="24"/>
            <w:szCs w:val="24"/>
          </w:rPr>
          <w:delText>), or…</w:delText>
        </w:r>
      </w:del>
    </w:p>
    <w:p w14:paraId="609367A3" w14:textId="7DB5A762" w:rsidR="000E44FC" w:rsidRPr="005B0254" w:rsidDel="009B5AF1" w:rsidRDefault="0E540B70" w:rsidP="0E540B70">
      <w:pPr>
        <w:pStyle w:val="ListParagraph"/>
        <w:numPr>
          <w:ilvl w:val="0"/>
          <w:numId w:val="12"/>
        </w:numPr>
        <w:spacing w:after="0" w:line="240" w:lineRule="auto"/>
        <w:jc w:val="both"/>
        <w:rPr>
          <w:del w:id="392" w:author="KVS, Kannan" w:date="2019-02-28T22:23:00Z"/>
          <w:sz w:val="24"/>
          <w:szCs w:val="24"/>
        </w:rPr>
      </w:pPr>
      <w:del w:id="393" w:author="KVS, Kannan" w:date="2019-02-28T22:23:00Z">
        <w:r w:rsidRPr="0E540B70" w:rsidDel="009B5AF1">
          <w:rPr>
            <w:sz w:val="24"/>
            <w:szCs w:val="24"/>
          </w:rPr>
          <w:delText>User directly injects state into configDB making use of redis-cli tool (see next section for more details on this).</w:delText>
        </w:r>
      </w:del>
    </w:p>
    <w:p w14:paraId="11FBBB33" w14:textId="3CE34B98" w:rsidR="000E44FC" w:rsidRPr="005B0254" w:rsidDel="009B5AF1" w:rsidRDefault="000E44FC" w:rsidP="0096698A">
      <w:pPr>
        <w:jc w:val="both"/>
        <w:rPr>
          <w:del w:id="394" w:author="KVS, Kannan" w:date="2019-02-28T22:23:00Z"/>
          <w:rFonts w:asciiTheme="minorHAnsi" w:hAnsiTheme="minorHAnsi"/>
        </w:rPr>
      </w:pPr>
    </w:p>
    <w:p w14:paraId="014944FC" w14:textId="5064FCD5" w:rsidR="003B3E1A" w:rsidRPr="005B0254" w:rsidDel="009B5AF1" w:rsidRDefault="0E540B70" w:rsidP="0E540B70">
      <w:pPr>
        <w:jc w:val="both"/>
        <w:rPr>
          <w:del w:id="395" w:author="KVS, Kannan" w:date="2019-02-28T22:23:00Z"/>
          <w:rFonts w:asciiTheme="minorHAnsi" w:hAnsiTheme="minorHAnsi"/>
        </w:rPr>
      </w:pPr>
      <w:del w:id="396" w:author="KVS, Kannan" w:date="2019-02-28T22:23:00Z">
        <w:r w:rsidRPr="0E540B70" w:rsidDel="009B5AF1">
          <w:rPr>
            <w:rFonts w:asciiTheme="minorHAnsi" w:hAnsiTheme="minorHAnsi"/>
          </w:rPr>
          <w:delText xml:space="preserve">Out of these three options, only the first one is supported for the special features that we have </w:delText>
        </w:r>
        <w:r w:rsidR="01E956B2" w:rsidRPr="01E956B2" w:rsidDel="009B5AF1">
          <w:rPr>
            <w:rFonts w:asciiTheme="minorHAnsi" w:hAnsiTheme="minorHAnsi"/>
          </w:rPr>
          <w:delText>talked about earlier.</w:delText>
        </w:r>
        <w:r w:rsidRPr="0E540B70" w:rsidDel="009B5AF1">
          <w:rPr>
            <w:rFonts w:asciiTheme="minorHAnsi" w:hAnsiTheme="minorHAnsi"/>
          </w:rPr>
          <w:delText xml:space="preserve"> The last two options are highly discouraged at this point, and we are only presenting them here to emphasize that changes made directly into configDB – that is, without config_db.json involvement</w:delText>
        </w:r>
        <w:r w:rsidR="01E956B2" w:rsidRPr="01E956B2" w:rsidDel="009B5AF1">
          <w:rPr>
            <w:rFonts w:asciiTheme="minorHAnsi" w:hAnsiTheme="minorHAnsi"/>
          </w:rPr>
          <w:delText xml:space="preserve"> </w:delText>
        </w:r>
        <w:r w:rsidRPr="0E540B70" w:rsidDel="009B5AF1">
          <w:rPr>
            <w:rFonts w:asciiTheme="minorHAnsi" w:hAnsiTheme="minorHAnsi"/>
          </w:rPr>
          <w:delText>-- will not be saved in config_db.json, so the following instruction will be required in all the above cases:</w:delText>
        </w:r>
      </w:del>
    </w:p>
    <w:p w14:paraId="72E82686" w14:textId="4D445736" w:rsidR="005B0254" w:rsidDel="009B5AF1" w:rsidRDefault="005B0254" w:rsidP="0096698A">
      <w:pPr>
        <w:jc w:val="both"/>
        <w:rPr>
          <w:del w:id="397" w:author="KVS, Kannan" w:date="2019-02-28T22:23:00Z"/>
        </w:rPr>
      </w:pPr>
    </w:p>
    <w:p w14:paraId="4F1ADE9D" w14:textId="51D298AB" w:rsidR="00B77AE0" w:rsidDel="009B5AF1" w:rsidRDefault="00B77AE0" w:rsidP="0096698A">
      <w:pPr>
        <w:jc w:val="both"/>
        <w:rPr>
          <w:del w:id="398" w:author="KVS, Kannan" w:date="2019-02-28T22:23:00Z"/>
        </w:rPr>
      </w:pPr>
    </w:p>
    <w:p w14:paraId="54DAFCAF" w14:textId="50F7A1EA" w:rsidR="005B0254" w:rsidRPr="005B0254" w:rsidDel="009B5AF1" w:rsidRDefault="0E540B70" w:rsidP="0E540B70">
      <w:pPr>
        <w:jc w:val="both"/>
        <w:rPr>
          <w:del w:id="399" w:author="KVS, Kannan" w:date="2019-02-28T22:23:00Z"/>
          <w:rFonts w:ascii="Courier New" w:hAnsi="Courier New" w:cs="Courier New"/>
          <w:sz w:val="20"/>
          <w:szCs w:val="20"/>
        </w:rPr>
      </w:pPr>
      <w:del w:id="400" w:author="KVS, Kannan" w:date="2019-02-28T22:23:00Z">
        <w:r w:rsidRPr="0E540B70" w:rsidDel="009B5AF1">
          <w:rPr>
            <w:rFonts w:ascii="Courier New" w:hAnsi="Courier New" w:cs="Courier New"/>
            <w:sz w:val="20"/>
            <w:szCs w:val="20"/>
          </w:rPr>
          <w:delText>admin@lnos-x1-a-asw02:~$ sudo config save</w:delText>
        </w:r>
      </w:del>
    </w:p>
    <w:p w14:paraId="701CA2A2" w14:textId="1D452E5E" w:rsidR="005B0254" w:rsidRPr="005B0254" w:rsidDel="009B5AF1" w:rsidRDefault="0E540B70" w:rsidP="0E540B70">
      <w:pPr>
        <w:jc w:val="both"/>
        <w:rPr>
          <w:del w:id="401" w:author="KVS, Kannan" w:date="2019-02-28T22:23:00Z"/>
          <w:rFonts w:ascii="Courier New" w:hAnsi="Courier New" w:cs="Courier New"/>
          <w:sz w:val="20"/>
          <w:szCs w:val="20"/>
        </w:rPr>
      </w:pPr>
      <w:del w:id="402" w:author="KVS, Kannan" w:date="2019-02-28T22:23:00Z">
        <w:r w:rsidRPr="0E540B70" w:rsidDel="009B5AF1">
          <w:rPr>
            <w:rFonts w:ascii="Courier New" w:hAnsi="Courier New" w:cs="Courier New"/>
            <w:sz w:val="20"/>
            <w:szCs w:val="20"/>
          </w:rPr>
          <w:delText>Existing file will be overwritten, continue? [y/N]: y</w:delText>
        </w:r>
      </w:del>
    </w:p>
    <w:p w14:paraId="1598119F" w14:textId="4E8128D9" w:rsidR="005B0254" w:rsidRPr="005B0254" w:rsidDel="009B5AF1" w:rsidRDefault="0E540B70" w:rsidP="0E540B70">
      <w:pPr>
        <w:jc w:val="both"/>
        <w:rPr>
          <w:del w:id="403" w:author="KVS, Kannan" w:date="2019-02-28T22:23:00Z"/>
          <w:rFonts w:ascii="Courier New" w:hAnsi="Courier New" w:cs="Courier New"/>
          <w:sz w:val="20"/>
          <w:szCs w:val="20"/>
        </w:rPr>
      </w:pPr>
      <w:del w:id="404" w:author="KVS, Kannan" w:date="2019-02-28T22:23:00Z">
        <w:r w:rsidRPr="0E540B70" w:rsidDel="009B5AF1">
          <w:rPr>
            <w:rFonts w:ascii="Courier New" w:hAnsi="Courier New" w:cs="Courier New"/>
            <w:sz w:val="20"/>
            <w:szCs w:val="20"/>
          </w:rPr>
          <w:delText>Running command: sonic-cfggen -d --print-data &gt; /etc/sonic/config_db.json</w:delText>
        </w:r>
      </w:del>
    </w:p>
    <w:p w14:paraId="4D798142" w14:textId="0CCB3A0F" w:rsidR="00B77AE0" w:rsidDel="009B5AF1" w:rsidRDefault="0E540B70" w:rsidP="00FF1834">
      <w:pPr>
        <w:jc w:val="both"/>
        <w:rPr>
          <w:del w:id="405" w:author="KVS, Kannan" w:date="2019-02-28T22:23:00Z"/>
          <w:rFonts w:ascii="Courier New" w:hAnsi="Courier New" w:cs="Courier New"/>
          <w:sz w:val="20"/>
          <w:szCs w:val="20"/>
        </w:rPr>
      </w:pPr>
      <w:del w:id="406" w:author="KVS, Kannan" w:date="2019-02-28T22:23:00Z">
        <w:r w:rsidRPr="0E540B70" w:rsidDel="009B5AF1">
          <w:rPr>
            <w:rFonts w:ascii="Courier New" w:hAnsi="Courier New" w:cs="Courier New"/>
            <w:sz w:val="20"/>
            <w:szCs w:val="20"/>
          </w:rPr>
          <w:delText>admin@lnos-x1-a-asw02:~$</w:delText>
        </w:r>
      </w:del>
    </w:p>
    <w:p w14:paraId="67364AB6" w14:textId="6B7F0B97" w:rsidR="006B63C4" w:rsidRPr="00FF1834" w:rsidDel="009B5AF1" w:rsidRDefault="006B63C4" w:rsidP="00FF1834">
      <w:pPr>
        <w:jc w:val="both"/>
        <w:rPr>
          <w:del w:id="407" w:author="KVS, Kannan" w:date="2019-02-28T22:23:00Z"/>
          <w:rFonts w:ascii="Courier New" w:hAnsi="Courier New" w:cs="Courier New"/>
          <w:sz w:val="20"/>
          <w:szCs w:val="20"/>
        </w:rPr>
      </w:pPr>
    </w:p>
    <w:p w14:paraId="4960B0FE" w14:textId="188082CE" w:rsidR="003B3E1A" w:rsidDel="009B5AF1" w:rsidRDefault="0E540B70" w:rsidP="003B3E1A">
      <w:pPr>
        <w:pStyle w:val="Heading2"/>
        <w:rPr>
          <w:del w:id="408" w:author="KVS, Kannan" w:date="2019-02-28T22:23:00Z"/>
        </w:rPr>
      </w:pPr>
      <w:bookmarkStart w:id="409" w:name="_Toc508230228"/>
      <w:bookmarkStart w:id="410" w:name="_Toc512935570"/>
      <w:del w:id="411" w:author="KVS, Kannan" w:date="2019-02-28T22:23:00Z">
        <w:r w:rsidDel="009B5AF1">
          <w:delText>System Configuration Workflow – Verification</w:delText>
        </w:r>
        <w:bookmarkEnd w:id="409"/>
        <w:bookmarkEnd w:id="410"/>
      </w:del>
    </w:p>
    <w:p w14:paraId="1D72EF52" w14:textId="1526C9D8" w:rsidR="00A540DB" w:rsidRPr="00A540DB" w:rsidDel="009B5AF1" w:rsidRDefault="00A540DB" w:rsidP="00A540DB">
      <w:pPr>
        <w:rPr>
          <w:del w:id="412" w:author="KVS, Kannan" w:date="2019-02-28T22:23:00Z"/>
        </w:rPr>
      </w:pPr>
    </w:p>
    <w:p w14:paraId="5D53D79B" w14:textId="48A76279" w:rsidR="00CB3DA2" w:rsidRPr="00A540DB" w:rsidDel="009B5AF1" w:rsidRDefault="0E540B70" w:rsidP="0E540B70">
      <w:pPr>
        <w:jc w:val="both"/>
        <w:rPr>
          <w:del w:id="413" w:author="KVS, Kannan" w:date="2019-02-28T22:23:00Z"/>
          <w:rFonts w:asciiTheme="minorHAnsi" w:hAnsiTheme="minorHAnsi"/>
        </w:rPr>
      </w:pPr>
      <w:del w:id="414" w:author="KVS, Kannan" w:date="2019-02-28T22:23:00Z">
        <w:r w:rsidRPr="0E540B70" w:rsidDel="009B5AF1">
          <w:rPr>
            <w:rFonts w:asciiTheme="minorHAnsi" w:hAnsiTheme="minorHAnsi"/>
          </w:rPr>
          <w:delText>Once newly introduced changes are digested by the system (previous step), we will expect the associated state to be held by configDB. Being Redis a key-value-store engine, we should expect entries to be formed by a combination of an object associated to the input key, and a string corresponding to its value.</w:delText>
        </w:r>
      </w:del>
    </w:p>
    <w:p w14:paraId="748345B3" w14:textId="587988D5" w:rsidR="00CB3DA2" w:rsidRPr="00A540DB" w:rsidDel="009B5AF1" w:rsidRDefault="00CB3DA2" w:rsidP="0096698A">
      <w:pPr>
        <w:jc w:val="both"/>
        <w:rPr>
          <w:del w:id="415" w:author="KVS, Kannan" w:date="2019-02-28T22:23:00Z"/>
          <w:rFonts w:asciiTheme="minorHAnsi" w:hAnsiTheme="minorHAnsi"/>
        </w:rPr>
      </w:pPr>
    </w:p>
    <w:p w14:paraId="6B15CF8C" w14:textId="3F7A3C0D" w:rsidR="00B77AE0" w:rsidDel="009B5AF1" w:rsidRDefault="0E540B70" w:rsidP="0E540B70">
      <w:pPr>
        <w:jc w:val="both"/>
        <w:rPr>
          <w:del w:id="416" w:author="KVS, Kannan" w:date="2019-02-28T22:23:00Z"/>
          <w:rFonts w:asciiTheme="minorHAnsi" w:hAnsiTheme="minorHAnsi"/>
        </w:rPr>
      </w:pPr>
      <w:del w:id="417" w:author="KVS, Kannan" w:date="2019-02-28T22:23:00Z">
        <w:r w:rsidRPr="0E540B70" w:rsidDel="009B5AF1">
          <w:rPr>
            <w:rFonts w:asciiTheme="minorHAnsi" w:hAnsiTheme="minorHAnsi"/>
          </w:rPr>
          <w:delText>Redis-engine provides a very useful CLI tool that grants direct read/write access to its users. Our goal here is to make use of this tool to verify that the configuration state is properly recorded in configDB. Users should be mindful of the consequences of using redis write</w:delText>
        </w:r>
        <w:r w:rsidR="00C91420" w:rsidDel="009B5AF1">
          <w:rPr>
            <w:rFonts w:asciiTheme="minorHAnsi" w:hAnsiTheme="minorHAnsi"/>
          </w:rPr>
          <w:delText>-capable</w:delText>
        </w:r>
        <w:r w:rsidRPr="0E540B70" w:rsidDel="009B5AF1">
          <w:rPr>
            <w:rFonts w:asciiTheme="minorHAnsi" w:hAnsiTheme="minorHAnsi"/>
          </w:rPr>
          <w:delText xml:space="preserve"> instructions through this tool, as it could easily render the system in an inconsistent state.</w:delText>
        </w:r>
      </w:del>
    </w:p>
    <w:p w14:paraId="3EC820E0" w14:textId="798B8F71" w:rsidR="00CB3DA2" w:rsidRPr="00A540DB" w:rsidDel="009B5AF1" w:rsidRDefault="00B77AE0" w:rsidP="0096698A">
      <w:pPr>
        <w:jc w:val="both"/>
        <w:rPr>
          <w:del w:id="418" w:author="KVS, Kannan" w:date="2019-02-28T22:23:00Z"/>
          <w:rFonts w:asciiTheme="minorHAnsi" w:hAnsiTheme="minorHAnsi"/>
        </w:rPr>
      </w:pPr>
      <w:del w:id="419" w:author="KVS, Kannan" w:date="2019-02-28T22:23:00Z">
        <w:r w:rsidRPr="00A540DB" w:rsidDel="009B5AF1">
          <w:rPr>
            <w:rFonts w:asciiTheme="minorHAnsi" w:hAnsiTheme="minorHAnsi"/>
          </w:rPr>
          <w:delText xml:space="preserve"> </w:delText>
        </w:r>
      </w:del>
    </w:p>
    <w:p w14:paraId="1EA20453" w14:textId="5724F943" w:rsidR="00CB3DA2" w:rsidRPr="00A540DB" w:rsidDel="009B5AF1" w:rsidRDefault="0E540B70" w:rsidP="0E540B70">
      <w:pPr>
        <w:jc w:val="both"/>
        <w:rPr>
          <w:del w:id="420" w:author="KVS, Kannan" w:date="2019-02-28T22:23:00Z"/>
          <w:rFonts w:asciiTheme="minorHAnsi" w:hAnsiTheme="minorHAnsi"/>
        </w:rPr>
      </w:pPr>
      <w:del w:id="421" w:author="KVS, Kannan" w:date="2019-02-28T22:23:00Z">
        <w:r w:rsidRPr="0E540B70" w:rsidDel="009B5AF1">
          <w:rPr>
            <w:rFonts w:asciiTheme="minorHAnsi" w:hAnsiTheme="minorHAnsi"/>
          </w:rPr>
          <w:delText>The following set of instructions serve as an example of a typical read-only user interaction with redis-cli:</w:delText>
        </w:r>
      </w:del>
    </w:p>
    <w:p w14:paraId="488C9A8D" w14:textId="407B5D9A" w:rsidR="00CB3DA2" w:rsidDel="009B5AF1" w:rsidRDefault="00CB3DA2" w:rsidP="0096698A">
      <w:pPr>
        <w:jc w:val="both"/>
        <w:rPr>
          <w:del w:id="422" w:author="KVS, Kannan" w:date="2019-02-28T22:23:00Z"/>
        </w:rPr>
      </w:pPr>
    </w:p>
    <w:p w14:paraId="5511E81E" w14:textId="61C26576" w:rsidR="00CB3DA2" w:rsidRPr="00CB3DA2" w:rsidDel="009B5AF1" w:rsidRDefault="0E540B70" w:rsidP="0E540B70">
      <w:pPr>
        <w:jc w:val="both"/>
        <w:rPr>
          <w:del w:id="423" w:author="KVS, Kannan" w:date="2019-02-28T22:23:00Z"/>
          <w:rFonts w:ascii="Courier New" w:hAnsi="Courier New" w:cs="Courier New"/>
          <w:sz w:val="20"/>
          <w:szCs w:val="20"/>
        </w:rPr>
      </w:pPr>
      <w:del w:id="424" w:author="KVS, Kannan" w:date="2019-02-28T22:23:00Z">
        <w:r w:rsidRPr="0E540B70" w:rsidDel="009B5AF1">
          <w:rPr>
            <w:rFonts w:ascii="Courier New" w:hAnsi="Courier New" w:cs="Courier New"/>
            <w:sz w:val="20"/>
            <w:szCs w:val="20"/>
          </w:rPr>
          <w:delText xml:space="preserve">admin@lnos-x1-a-asw02:~$ redis-cli  </w:delText>
        </w:r>
        <w:r w:rsidRPr="0E540B70" w:rsidDel="009B5AF1">
          <w:rPr>
            <w:rFonts w:asciiTheme="minorHAnsi" w:hAnsiTheme="minorHAnsi" w:cs="Courier New"/>
            <w:sz w:val="22"/>
            <w:szCs w:val="22"/>
          </w:rPr>
          <w:delText>&lt;-- entering redis-engine shell</w:delText>
        </w:r>
      </w:del>
    </w:p>
    <w:p w14:paraId="2B029905" w14:textId="1FE0B813" w:rsidR="00CB3DA2" w:rsidRPr="00CB3DA2" w:rsidDel="009B5AF1" w:rsidRDefault="0E540B70" w:rsidP="0E540B70">
      <w:pPr>
        <w:jc w:val="both"/>
        <w:rPr>
          <w:del w:id="425" w:author="KVS, Kannan" w:date="2019-02-28T22:23:00Z"/>
          <w:rFonts w:ascii="Courier New" w:hAnsi="Courier New" w:cs="Courier New"/>
          <w:sz w:val="20"/>
          <w:szCs w:val="20"/>
        </w:rPr>
      </w:pPr>
      <w:del w:id="426" w:author="KVS, Kannan" w:date="2019-02-28T22:23:00Z">
        <w:r w:rsidRPr="0E540B70" w:rsidDel="009B5AF1">
          <w:rPr>
            <w:rFonts w:ascii="Courier New" w:hAnsi="Courier New" w:cs="Courier New"/>
            <w:sz w:val="20"/>
            <w:szCs w:val="20"/>
          </w:rPr>
          <w:delText>127.0.0.1:6379&gt;</w:delText>
        </w:r>
      </w:del>
    </w:p>
    <w:p w14:paraId="1DB531A8" w14:textId="0B0266EE" w:rsidR="00BF2F41" w:rsidDel="009B5AF1" w:rsidRDefault="00BF2F41" w:rsidP="00CB3DA2">
      <w:pPr>
        <w:jc w:val="both"/>
        <w:rPr>
          <w:del w:id="427" w:author="KVS, Kannan" w:date="2019-02-28T22:23:00Z"/>
          <w:rFonts w:ascii="Courier New" w:hAnsi="Courier New" w:cs="Courier New"/>
          <w:sz w:val="20"/>
          <w:szCs w:val="20"/>
        </w:rPr>
      </w:pPr>
    </w:p>
    <w:p w14:paraId="4B3EAF88" w14:textId="49AAC34E" w:rsidR="00CB3DA2" w:rsidRPr="00CB3DA2" w:rsidDel="009B5AF1" w:rsidRDefault="0E540B70" w:rsidP="0E540B70">
      <w:pPr>
        <w:jc w:val="both"/>
        <w:rPr>
          <w:del w:id="428" w:author="KVS, Kannan" w:date="2019-02-28T22:23:00Z"/>
          <w:rFonts w:ascii="Courier New" w:hAnsi="Courier New" w:cs="Courier New"/>
          <w:sz w:val="20"/>
          <w:szCs w:val="20"/>
        </w:rPr>
      </w:pPr>
      <w:del w:id="429" w:author="KVS, Kannan" w:date="2019-02-28T22:23:00Z">
        <w:r w:rsidRPr="0E540B70" w:rsidDel="009B5AF1">
          <w:rPr>
            <w:rFonts w:ascii="Courier New" w:hAnsi="Courier New" w:cs="Courier New"/>
            <w:sz w:val="20"/>
            <w:szCs w:val="20"/>
          </w:rPr>
          <w:delText xml:space="preserve">127.0.0.1:6379&gt; select 4            </w:delText>
        </w:r>
        <w:r w:rsidRPr="0E540B70" w:rsidDel="009B5AF1">
          <w:rPr>
            <w:rFonts w:asciiTheme="minorHAnsi" w:hAnsiTheme="minorHAnsi" w:cs="Courier New"/>
            <w:sz w:val="22"/>
            <w:szCs w:val="22"/>
          </w:rPr>
          <w:delText>&lt;-- specify the desired table to query – configDB = 4</w:delText>
        </w:r>
        <w:r w:rsidRPr="0E540B70" w:rsidDel="009B5AF1">
          <w:rPr>
            <w:rFonts w:ascii="Courier New" w:hAnsi="Courier New" w:cs="Courier New"/>
            <w:sz w:val="20"/>
            <w:szCs w:val="20"/>
          </w:rPr>
          <w:delText xml:space="preserve"> </w:delText>
        </w:r>
      </w:del>
    </w:p>
    <w:p w14:paraId="3EE0C268" w14:textId="7F107B2B" w:rsidR="00CB3DA2" w:rsidRPr="00CB3DA2" w:rsidDel="009B5AF1" w:rsidRDefault="0E540B70" w:rsidP="0E540B70">
      <w:pPr>
        <w:jc w:val="both"/>
        <w:rPr>
          <w:del w:id="430" w:author="KVS, Kannan" w:date="2019-02-28T22:23:00Z"/>
          <w:rFonts w:ascii="Courier New" w:hAnsi="Courier New" w:cs="Courier New"/>
          <w:sz w:val="20"/>
          <w:szCs w:val="20"/>
        </w:rPr>
      </w:pPr>
      <w:del w:id="431" w:author="KVS, Kannan" w:date="2019-02-28T22:23:00Z">
        <w:r w:rsidRPr="0E540B70" w:rsidDel="009B5AF1">
          <w:rPr>
            <w:rFonts w:ascii="Courier New" w:hAnsi="Courier New" w:cs="Courier New"/>
            <w:sz w:val="20"/>
            <w:szCs w:val="20"/>
          </w:rPr>
          <w:delText>OK</w:delText>
        </w:r>
      </w:del>
    </w:p>
    <w:p w14:paraId="4F8EECFE" w14:textId="08B3858A" w:rsidR="00CB3DA2" w:rsidRPr="00CB3DA2" w:rsidDel="009B5AF1" w:rsidRDefault="0E540B70" w:rsidP="0E540B70">
      <w:pPr>
        <w:jc w:val="both"/>
        <w:rPr>
          <w:del w:id="432" w:author="KVS, Kannan" w:date="2019-02-28T22:23:00Z"/>
          <w:rFonts w:ascii="Courier New" w:hAnsi="Courier New" w:cs="Courier New"/>
          <w:sz w:val="20"/>
          <w:szCs w:val="20"/>
        </w:rPr>
      </w:pPr>
      <w:del w:id="433" w:author="KVS, Kannan" w:date="2019-02-28T22:23:00Z">
        <w:r w:rsidRPr="0E540B70" w:rsidDel="009B5AF1">
          <w:rPr>
            <w:rFonts w:ascii="Courier New" w:hAnsi="Courier New" w:cs="Courier New"/>
            <w:sz w:val="20"/>
            <w:szCs w:val="20"/>
          </w:rPr>
          <w:delText>127.0.0.1:6379[4]&gt;</w:delText>
        </w:r>
      </w:del>
    </w:p>
    <w:p w14:paraId="3926A49D" w14:textId="6A16B83A" w:rsidR="00CB3DA2" w:rsidRPr="00CB3DA2" w:rsidDel="009B5AF1" w:rsidRDefault="00CB3DA2" w:rsidP="00CB3DA2">
      <w:pPr>
        <w:jc w:val="both"/>
        <w:rPr>
          <w:del w:id="434" w:author="KVS, Kannan" w:date="2019-02-28T22:23:00Z"/>
          <w:rFonts w:ascii="Courier New" w:hAnsi="Courier New" w:cs="Courier New"/>
          <w:sz w:val="20"/>
          <w:szCs w:val="20"/>
        </w:rPr>
      </w:pPr>
    </w:p>
    <w:p w14:paraId="1A85FACC" w14:textId="221817DB" w:rsidR="00CB3DA2" w:rsidRPr="00CB3DA2" w:rsidDel="009B5AF1" w:rsidRDefault="0E540B70" w:rsidP="0E540B70">
      <w:pPr>
        <w:jc w:val="both"/>
        <w:rPr>
          <w:del w:id="435" w:author="KVS, Kannan" w:date="2019-02-28T22:23:00Z"/>
          <w:rFonts w:ascii="Courier New" w:hAnsi="Courier New" w:cs="Courier New"/>
          <w:sz w:val="20"/>
          <w:szCs w:val="20"/>
        </w:rPr>
      </w:pPr>
      <w:del w:id="436" w:author="KVS, Kannan" w:date="2019-02-28T22:23:00Z">
        <w:r w:rsidRPr="0E540B70" w:rsidDel="009B5AF1">
          <w:rPr>
            <w:rFonts w:ascii="Courier New" w:hAnsi="Courier New" w:cs="Courier New"/>
            <w:sz w:val="20"/>
            <w:szCs w:val="20"/>
          </w:rPr>
          <w:delText xml:space="preserve">127.0.0.1:6379[4]&gt; keys *           </w:delText>
        </w:r>
        <w:r w:rsidRPr="0E540B70" w:rsidDel="009B5AF1">
          <w:rPr>
            <w:rFonts w:asciiTheme="minorHAnsi" w:hAnsiTheme="minorHAnsi" w:cs="Courier New"/>
            <w:sz w:val="22"/>
            <w:szCs w:val="22"/>
          </w:rPr>
          <w:delText>&lt;-- displaying all keys in configDB</w:delText>
        </w:r>
      </w:del>
    </w:p>
    <w:p w14:paraId="20F31CD5" w14:textId="778784E8" w:rsidR="00CB3DA2" w:rsidRPr="00CB3DA2" w:rsidDel="009B5AF1" w:rsidRDefault="0E540B70" w:rsidP="0E540B70">
      <w:pPr>
        <w:jc w:val="both"/>
        <w:rPr>
          <w:del w:id="437" w:author="KVS, Kannan" w:date="2019-02-28T22:23:00Z"/>
          <w:rFonts w:ascii="Courier New" w:hAnsi="Courier New" w:cs="Courier New"/>
          <w:sz w:val="20"/>
          <w:szCs w:val="20"/>
        </w:rPr>
      </w:pPr>
      <w:del w:id="438" w:author="KVS, Kannan" w:date="2019-02-28T22:23:00Z">
        <w:r w:rsidRPr="0E540B70" w:rsidDel="009B5AF1">
          <w:rPr>
            <w:rFonts w:ascii="Courier New" w:hAnsi="Courier New" w:cs="Courier New"/>
            <w:sz w:val="20"/>
            <w:szCs w:val="20"/>
          </w:rPr>
          <w:delText xml:space="preserve">  1) "PORT|Ethernet68"</w:delText>
        </w:r>
      </w:del>
    </w:p>
    <w:p w14:paraId="29A5DE1D" w14:textId="75BB1FB0" w:rsidR="00CB3DA2" w:rsidRPr="00CB3DA2" w:rsidDel="009B5AF1" w:rsidRDefault="0E540B70" w:rsidP="0E540B70">
      <w:pPr>
        <w:jc w:val="both"/>
        <w:rPr>
          <w:del w:id="439" w:author="KVS, Kannan" w:date="2019-02-28T22:23:00Z"/>
          <w:rFonts w:ascii="Courier New" w:hAnsi="Courier New" w:cs="Courier New"/>
          <w:sz w:val="20"/>
          <w:szCs w:val="20"/>
        </w:rPr>
      </w:pPr>
      <w:del w:id="440" w:author="KVS, Kannan" w:date="2019-02-28T22:23:00Z">
        <w:r w:rsidRPr="0E540B70" w:rsidDel="009B5AF1">
          <w:rPr>
            <w:rFonts w:ascii="Courier New" w:hAnsi="Courier New" w:cs="Courier New"/>
            <w:sz w:val="20"/>
            <w:szCs w:val="20"/>
          </w:rPr>
          <w:delText xml:space="preserve">  2) "PORT|Ethernet110"</w:delText>
        </w:r>
      </w:del>
    </w:p>
    <w:p w14:paraId="5B46C3FE" w14:textId="04ED6A98" w:rsidR="00CB3DA2" w:rsidRPr="00CB3DA2" w:rsidDel="009B5AF1" w:rsidRDefault="0E540B70" w:rsidP="0E540B70">
      <w:pPr>
        <w:jc w:val="both"/>
        <w:rPr>
          <w:del w:id="441" w:author="KVS, Kannan" w:date="2019-02-28T22:23:00Z"/>
          <w:rFonts w:ascii="Courier New" w:hAnsi="Courier New" w:cs="Courier New"/>
          <w:sz w:val="20"/>
          <w:szCs w:val="20"/>
        </w:rPr>
      </w:pPr>
      <w:del w:id="442" w:author="KVS, Kannan" w:date="2019-02-28T22:23:00Z">
        <w:r w:rsidRPr="0E540B70" w:rsidDel="009B5AF1">
          <w:rPr>
            <w:rFonts w:ascii="Courier New" w:hAnsi="Courier New" w:cs="Courier New"/>
            <w:sz w:val="20"/>
            <w:szCs w:val="20"/>
          </w:rPr>
          <w:delText xml:space="preserve">  3) "PORT|Ethernet56"</w:delText>
        </w:r>
      </w:del>
    </w:p>
    <w:p w14:paraId="44D9CFB9" w14:textId="767DAE15" w:rsidR="00CB3DA2" w:rsidRPr="00CB3DA2" w:rsidDel="009B5AF1" w:rsidRDefault="0E540B70" w:rsidP="0E540B70">
      <w:pPr>
        <w:jc w:val="both"/>
        <w:rPr>
          <w:del w:id="443" w:author="KVS, Kannan" w:date="2019-02-28T22:23:00Z"/>
          <w:rFonts w:ascii="Courier New" w:hAnsi="Courier New" w:cs="Courier New"/>
          <w:sz w:val="20"/>
          <w:szCs w:val="20"/>
        </w:rPr>
      </w:pPr>
      <w:del w:id="444" w:author="KVS, Kannan" w:date="2019-02-28T22:23:00Z">
        <w:r w:rsidRPr="0E540B70" w:rsidDel="009B5AF1">
          <w:rPr>
            <w:rFonts w:ascii="Courier New" w:hAnsi="Courier New" w:cs="Courier New"/>
            <w:sz w:val="20"/>
            <w:szCs w:val="20"/>
          </w:rPr>
          <w:delText xml:space="preserve">  4) "PORT|Ethernet126"</w:delText>
        </w:r>
      </w:del>
    </w:p>
    <w:p w14:paraId="7302CDFC" w14:textId="7A442531" w:rsidR="0096698A" w:rsidDel="009B5AF1" w:rsidRDefault="003E362C" w:rsidP="0096698A">
      <w:pPr>
        <w:jc w:val="both"/>
        <w:rPr>
          <w:del w:id="445" w:author="KVS, Kannan" w:date="2019-02-28T22:23:00Z"/>
        </w:rPr>
      </w:pPr>
      <w:del w:id="446" w:author="KVS, Kannan" w:date="2019-02-28T22:23:00Z">
        <w:r w:rsidDel="009B5AF1">
          <w:delText xml:space="preserve"> </w:delText>
        </w:r>
      </w:del>
    </w:p>
    <w:p w14:paraId="4DA53E52" w14:textId="765050E3" w:rsidR="00BF2F41" w:rsidRPr="00BF2F41" w:rsidDel="009B5AF1" w:rsidRDefault="0E540B70" w:rsidP="0E540B70">
      <w:pPr>
        <w:jc w:val="both"/>
        <w:rPr>
          <w:del w:id="447" w:author="KVS, Kannan" w:date="2019-02-28T22:23:00Z"/>
          <w:rFonts w:ascii="Courier New" w:hAnsi="Courier New" w:cs="Courier New"/>
          <w:sz w:val="20"/>
          <w:szCs w:val="20"/>
        </w:rPr>
      </w:pPr>
      <w:del w:id="448" w:author="KVS, Kannan" w:date="2019-02-28T22:23:00Z">
        <w:r w:rsidRPr="0E540B70" w:rsidDel="009B5AF1">
          <w:rPr>
            <w:rFonts w:ascii="Courier New" w:hAnsi="Courier New" w:cs="Courier New"/>
            <w:sz w:val="20"/>
            <w:szCs w:val="20"/>
          </w:rPr>
          <w:delText xml:space="preserve">127.0.0.1:6379[4]&gt; keys "VLAN_INT*"      </w:delText>
        </w:r>
        <w:r w:rsidRPr="0E540B70" w:rsidDel="009B5AF1">
          <w:rPr>
            <w:rFonts w:asciiTheme="minorHAnsi" w:hAnsiTheme="minorHAnsi" w:cs="Courier New"/>
            <w:sz w:val="22"/>
            <w:szCs w:val="22"/>
          </w:rPr>
          <w:delText>&lt;-- displaying keys meeting regexp criteria</w:delText>
        </w:r>
      </w:del>
    </w:p>
    <w:p w14:paraId="5754C0B4" w14:textId="3ACDCC6A" w:rsidR="00BF2F41" w:rsidRPr="00BF2F41" w:rsidDel="009B5AF1" w:rsidRDefault="0E540B70" w:rsidP="0E540B70">
      <w:pPr>
        <w:jc w:val="both"/>
        <w:rPr>
          <w:del w:id="449" w:author="KVS, Kannan" w:date="2019-02-28T22:23:00Z"/>
          <w:rFonts w:ascii="Courier New" w:hAnsi="Courier New" w:cs="Courier New"/>
          <w:sz w:val="20"/>
          <w:szCs w:val="20"/>
        </w:rPr>
      </w:pPr>
      <w:del w:id="450" w:author="KVS, Kannan" w:date="2019-02-28T22:23:00Z">
        <w:r w:rsidRPr="0E540B70" w:rsidDel="009B5AF1">
          <w:rPr>
            <w:rFonts w:ascii="Courier New" w:hAnsi="Courier New" w:cs="Courier New"/>
            <w:sz w:val="20"/>
            <w:szCs w:val="20"/>
          </w:rPr>
          <w:delText>1) "VLAN_INTERFACE|Vlan777|8.1.1.2/24"</w:delText>
        </w:r>
      </w:del>
    </w:p>
    <w:p w14:paraId="6971AF53" w14:textId="077E41B0" w:rsidR="00BF2F41" w:rsidRPr="00BF2F41" w:rsidDel="009B5AF1" w:rsidRDefault="0E540B70" w:rsidP="0E540B70">
      <w:pPr>
        <w:jc w:val="both"/>
        <w:rPr>
          <w:del w:id="451" w:author="KVS, Kannan" w:date="2019-02-28T22:23:00Z"/>
          <w:rFonts w:ascii="Courier New" w:hAnsi="Courier New" w:cs="Courier New"/>
          <w:sz w:val="20"/>
          <w:szCs w:val="20"/>
        </w:rPr>
      </w:pPr>
      <w:del w:id="452" w:author="KVS, Kannan" w:date="2019-02-28T22:23:00Z">
        <w:r w:rsidRPr="0E540B70" w:rsidDel="009B5AF1">
          <w:rPr>
            <w:rFonts w:ascii="Courier New" w:hAnsi="Courier New" w:cs="Courier New"/>
            <w:sz w:val="20"/>
            <w:szCs w:val="20"/>
          </w:rPr>
          <w:delText>2) "VLAN_INTERFACE|Vlan100|fc00:9:2::2/64"</w:delText>
        </w:r>
      </w:del>
    </w:p>
    <w:p w14:paraId="495FFF9C" w14:textId="5E74EAB3" w:rsidR="00BF2F41" w:rsidRPr="00BF2F41" w:rsidDel="009B5AF1" w:rsidRDefault="0E540B70" w:rsidP="0E540B70">
      <w:pPr>
        <w:jc w:val="both"/>
        <w:rPr>
          <w:del w:id="453" w:author="KVS, Kannan" w:date="2019-02-28T22:23:00Z"/>
          <w:rFonts w:ascii="Courier New" w:hAnsi="Courier New" w:cs="Courier New"/>
          <w:sz w:val="20"/>
          <w:szCs w:val="20"/>
        </w:rPr>
      </w:pPr>
      <w:del w:id="454" w:author="KVS, Kannan" w:date="2019-02-28T22:23:00Z">
        <w:r w:rsidRPr="0E540B70" w:rsidDel="009B5AF1">
          <w:rPr>
            <w:rFonts w:ascii="Courier New" w:hAnsi="Courier New" w:cs="Courier New"/>
            <w:sz w:val="20"/>
            <w:szCs w:val="20"/>
          </w:rPr>
          <w:delText>3) "VLAN_INTERFACE|Vlan100|9.1.1.2/24"</w:delText>
        </w:r>
      </w:del>
    </w:p>
    <w:p w14:paraId="02DDD233" w14:textId="716D359D" w:rsidR="00BF2F41" w:rsidRPr="00BF2F41" w:rsidDel="009B5AF1" w:rsidRDefault="0E540B70" w:rsidP="0E540B70">
      <w:pPr>
        <w:jc w:val="both"/>
        <w:rPr>
          <w:del w:id="455" w:author="KVS, Kannan" w:date="2019-02-28T22:23:00Z"/>
          <w:rFonts w:ascii="Courier New" w:hAnsi="Courier New" w:cs="Courier New"/>
          <w:sz w:val="20"/>
          <w:szCs w:val="20"/>
        </w:rPr>
      </w:pPr>
      <w:del w:id="456" w:author="KVS, Kannan" w:date="2019-02-28T22:23:00Z">
        <w:r w:rsidRPr="0E540B70" w:rsidDel="009B5AF1">
          <w:rPr>
            <w:rFonts w:ascii="Courier New" w:hAnsi="Courier New" w:cs="Courier New"/>
            <w:sz w:val="20"/>
            <w:szCs w:val="20"/>
          </w:rPr>
          <w:delText>4) "VLAN_INTERFACE|Vlan777|fc00:8:2::2/64"</w:delText>
        </w:r>
      </w:del>
    </w:p>
    <w:p w14:paraId="12D5AFCB" w14:textId="1AAC9BB5" w:rsidR="00BF2F41" w:rsidDel="009B5AF1" w:rsidRDefault="0E540B70" w:rsidP="0E540B70">
      <w:pPr>
        <w:jc w:val="both"/>
        <w:rPr>
          <w:del w:id="457" w:author="KVS, Kannan" w:date="2019-02-28T22:23:00Z"/>
          <w:rFonts w:ascii="Courier New" w:hAnsi="Courier New" w:cs="Courier New"/>
          <w:sz w:val="20"/>
          <w:szCs w:val="20"/>
        </w:rPr>
      </w:pPr>
      <w:del w:id="458" w:author="KVS, Kannan" w:date="2019-02-28T22:23:00Z">
        <w:r w:rsidRPr="0E540B70" w:rsidDel="009B5AF1">
          <w:rPr>
            <w:rFonts w:ascii="Courier New" w:hAnsi="Courier New" w:cs="Courier New"/>
            <w:sz w:val="20"/>
            <w:szCs w:val="20"/>
          </w:rPr>
          <w:delText>127.0.0.1:6379[4]&gt;</w:delText>
        </w:r>
      </w:del>
    </w:p>
    <w:p w14:paraId="2AC5BA3E" w14:textId="6ADE4106" w:rsidR="00BF2F41" w:rsidDel="009B5AF1" w:rsidRDefault="00BF2F41" w:rsidP="00BF2F41">
      <w:pPr>
        <w:jc w:val="both"/>
        <w:rPr>
          <w:del w:id="459" w:author="KVS, Kannan" w:date="2019-02-28T22:23:00Z"/>
          <w:rFonts w:ascii="Courier New" w:hAnsi="Courier New" w:cs="Courier New"/>
          <w:sz w:val="20"/>
          <w:szCs w:val="20"/>
        </w:rPr>
      </w:pPr>
    </w:p>
    <w:p w14:paraId="7E86AF8A" w14:textId="3ED70C5C" w:rsidR="00BF2F41" w:rsidRPr="00BF2F41" w:rsidDel="009B5AF1" w:rsidRDefault="0E540B70" w:rsidP="0E540B70">
      <w:pPr>
        <w:jc w:val="both"/>
        <w:rPr>
          <w:del w:id="460" w:author="KVS, Kannan" w:date="2019-02-28T22:23:00Z"/>
          <w:rFonts w:asciiTheme="minorHAnsi" w:hAnsiTheme="minorHAnsi" w:cs="Courier New"/>
          <w:sz w:val="22"/>
          <w:szCs w:val="22"/>
        </w:rPr>
      </w:pPr>
      <w:del w:id="461" w:author="KVS, Kannan" w:date="2019-02-28T22:23:00Z">
        <w:r w:rsidRPr="0E540B70" w:rsidDel="009B5AF1">
          <w:rPr>
            <w:rFonts w:ascii="Courier New" w:hAnsi="Courier New" w:cs="Courier New"/>
            <w:sz w:val="20"/>
            <w:szCs w:val="20"/>
          </w:rPr>
          <w:delText xml:space="preserve">127.0.0.1:6379[4]&gt; hgetall "PORT|Ethernet24"  </w:delText>
        </w:r>
        <w:r w:rsidRPr="0E540B70" w:rsidDel="009B5AF1">
          <w:rPr>
            <w:rFonts w:asciiTheme="minorHAnsi" w:hAnsiTheme="minorHAnsi" w:cs="Courier New"/>
            <w:sz w:val="22"/>
            <w:szCs w:val="22"/>
          </w:rPr>
          <w:delText xml:space="preserve"> &lt;-- obtaining value associated with a key</w:delText>
        </w:r>
      </w:del>
    </w:p>
    <w:p w14:paraId="10094B3B" w14:textId="767F60F3" w:rsidR="00BF2F41" w:rsidRPr="00BF2F41" w:rsidDel="009B5AF1" w:rsidRDefault="0E540B70" w:rsidP="0E540B70">
      <w:pPr>
        <w:jc w:val="both"/>
        <w:rPr>
          <w:del w:id="462" w:author="KVS, Kannan" w:date="2019-02-28T22:23:00Z"/>
          <w:rFonts w:ascii="Courier New" w:hAnsi="Courier New" w:cs="Courier New"/>
          <w:sz w:val="20"/>
          <w:szCs w:val="20"/>
        </w:rPr>
      </w:pPr>
      <w:del w:id="463" w:author="KVS, Kannan" w:date="2019-02-28T22:23:00Z">
        <w:r w:rsidRPr="0E540B70" w:rsidDel="009B5AF1">
          <w:rPr>
            <w:rFonts w:ascii="Courier New" w:hAnsi="Courier New" w:cs="Courier New"/>
            <w:sz w:val="20"/>
            <w:szCs w:val="20"/>
          </w:rPr>
          <w:delText>1) "alias"</w:delText>
        </w:r>
      </w:del>
    </w:p>
    <w:p w14:paraId="4F97C0EB" w14:textId="0363DD05" w:rsidR="00BF2F41" w:rsidRPr="00BF2F41" w:rsidDel="009B5AF1" w:rsidRDefault="0E540B70" w:rsidP="0E540B70">
      <w:pPr>
        <w:jc w:val="both"/>
        <w:rPr>
          <w:del w:id="464" w:author="KVS, Kannan" w:date="2019-02-28T22:23:00Z"/>
          <w:rFonts w:ascii="Courier New" w:hAnsi="Courier New" w:cs="Courier New"/>
          <w:sz w:val="20"/>
          <w:szCs w:val="20"/>
        </w:rPr>
      </w:pPr>
      <w:del w:id="465" w:author="KVS, Kannan" w:date="2019-02-28T22:23:00Z">
        <w:r w:rsidRPr="0E540B70" w:rsidDel="009B5AF1">
          <w:rPr>
            <w:rFonts w:ascii="Courier New" w:hAnsi="Courier New" w:cs="Courier New"/>
            <w:sz w:val="20"/>
            <w:szCs w:val="20"/>
          </w:rPr>
          <w:delText>2) "tenGigE1/25"</w:delText>
        </w:r>
      </w:del>
    </w:p>
    <w:p w14:paraId="0BD0D0D7" w14:textId="36C36238" w:rsidR="00BF2F41" w:rsidRPr="00BF2F41" w:rsidDel="009B5AF1" w:rsidRDefault="0E540B70" w:rsidP="0E540B70">
      <w:pPr>
        <w:jc w:val="both"/>
        <w:rPr>
          <w:del w:id="466" w:author="KVS, Kannan" w:date="2019-02-28T22:23:00Z"/>
          <w:rFonts w:ascii="Courier New" w:hAnsi="Courier New" w:cs="Courier New"/>
          <w:sz w:val="20"/>
          <w:szCs w:val="20"/>
        </w:rPr>
      </w:pPr>
      <w:del w:id="467" w:author="KVS, Kannan" w:date="2019-02-28T22:23:00Z">
        <w:r w:rsidRPr="0E540B70" w:rsidDel="009B5AF1">
          <w:rPr>
            <w:rFonts w:ascii="Courier New" w:hAnsi="Courier New" w:cs="Courier New"/>
            <w:sz w:val="20"/>
            <w:szCs w:val="20"/>
          </w:rPr>
          <w:delText>3) "lanes"</w:delText>
        </w:r>
      </w:del>
    </w:p>
    <w:p w14:paraId="64E876EF" w14:textId="72B657CA" w:rsidR="00BF2F41" w:rsidRPr="00BF2F41" w:rsidDel="009B5AF1" w:rsidRDefault="0E540B70" w:rsidP="0E540B70">
      <w:pPr>
        <w:jc w:val="both"/>
        <w:rPr>
          <w:del w:id="468" w:author="KVS, Kannan" w:date="2019-02-28T22:23:00Z"/>
          <w:rFonts w:ascii="Courier New" w:hAnsi="Courier New" w:cs="Courier New"/>
          <w:sz w:val="20"/>
          <w:szCs w:val="20"/>
        </w:rPr>
      </w:pPr>
      <w:del w:id="469" w:author="KVS, Kannan" w:date="2019-02-28T22:23:00Z">
        <w:r w:rsidRPr="0E540B70" w:rsidDel="009B5AF1">
          <w:rPr>
            <w:rFonts w:ascii="Courier New" w:hAnsi="Courier New" w:cs="Courier New"/>
            <w:sz w:val="20"/>
            <w:szCs w:val="20"/>
          </w:rPr>
          <w:delText>4) "41"</w:delText>
        </w:r>
      </w:del>
    </w:p>
    <w:p w14:paraId="45279CD2" w14:textId="7F11511B" w:rsidR="00BF2F41" w:rsidDel="009B5AF1" w:rsidRDefault="0E540B70" w:rsidP="0E540B70">
      <w:pPr>
        <w:jc w:val="both"/>
        <w:rPr>
          <w:del w:id="470" w:author="KVS, Kannan" w:date="2019-02-28T22:23:00Z"/>
          <w:rFonts w:ascii="Courier New" w:hAnsi="Courier New" w:cs="Courier New"/>
          <w:sz w:val="20"/>
          <w:szCs w:val="20"/>
        </w:rPr>
      </w:pPr>
      <w:del w:id="471" w:author="KVS, Kannan" w:date="2019-02-28T22:23:00Z">
        <w:r w:rsidRPr="0E540B70" w:rsidDel="009B5AF1">
          <w:rPr>
            <w:rFonts w:ascii="Courier New" w:hAnsi="Courier New" w:cs="Courier New"/>
            <w:sz w:val="20"/>
            <w:szCs w:val="20"/>
          </w:rPr>
          <w:delText>127.0.0.1:6379[4]&gt;</w:delText>
        </w:r>
      </w:del>
    </w:p>
    <w:p w14:paraId="1BB7F0A5" w14:textId="56616527" w:rsidR="00B83982" w:rsidDel="009B5AF1" w:rsidRDefault="00B83982" w:rsidP="00BF2F41">
      <w:pPr>
        <w:jc w:val="both"/>
        <w:rPr>
          <w:del w:id="472" w:author="KVS, Kannan" w:date="2019-02-28T22:23:00Z"/>
          <w:rFonts w:ascii="Courier New" w:hAnsi="Courier New" w:cs="Courier New"/>
          <w:sz w:val="20"/>
          <w:szCs w:val="20"/>
        </w:rPr>
      </w:pPr>
    </w:p>
    <w:p w14:paraId="7A97A0EF" w14:textId="71727C2E" w:rsidR="00B83982" w:rsidDel="009B5AF1" w:rsidRDefault="00B83982" w:rsidP="00BF2F41">
      <w:pPr>
        <w:jc w:val="both"/>
        <w:rPr>
          <w:del w:id="473" w:author="KVS, Kannan" w:date="2019-02-28T22:23:00Z"/>
          <w:rFonts w:ascii="Courier New" w:hAnsi="Courier New" w:cs="Courier New"/>
          <w:sz w:val="20"/>
          <w:szCs w:val="20"/>
        </w:rPr>
      </w:pPr>
    </w:p>
    <w:p w14:paraId="3D544163" w14:textId="5012E9F2" w:rsidR="00FF1834" w:rsidDel="009B5AF1" w:rsidRDefault="00FF1834" w:rsidP="00BF2F41">
      <w:pPr>
        <w:jc w:val="both"/>
        <w:rPr>
          <w:del w:id="474" w:author="KVS, Kannan" w:date="2019-02-28T22:23:00Z"/>
          <w:rFonts w:ascii="Courier New" w:hAnsi="Courier New" w:cs="Courier New"/>
          <w:sz w:val="20"/>
          <w:szCs w:val="20"/>
        </w:rPr>
      </w:pPr>
    </w:p>
    <w:p w14:paraId="2605FD77" w14:textId="21E1839A" w:rsidR="00B56C91" w:rsidDel="009B5AF1" w:rsidRDefault="0E540B70" w:rsidP="0506F258">
      <w:pPr>
        <w:pStyle w:val="Heading2"/>
        <w:rPr>
          <w:del w:id="475" w:author="KVS, Kannan" w:date="2019-02-28T22:23:00Z"/>
        </w:rPr>
      </w:pPr>
      <w:bookmarkStart w:id="476" w:name="_Toc508230229"/>
      <w:bookmarkStart w:id="477" w:name="_Toc512935571"/>
      <w:del w:id="478" w:author="KVS, Kannan" w:date="2019-02-28T22:23:00Z">
        <w:r w:rsidDel="009B5AF1">
          <w:delText>System Port-Mapping</w:delText>
        </w:r>
        <w:bookmarkEnd w:id="476"/>
        <w:bookmarkEnd w:id="477"/>
      </w:del>
    </w:p>
    <w:p w14:paraId="4ED995D2" w14:textId="6382647D" w:rsidR="00B56C91" w:rsidDel="009B5AF1" w:rsidRDefault="00B56C91" w:rsidP="00B56C91">
      <w:pPr>
        <w:jc w:val="both"/>
        <w:rPr>
          <w:del w:id="479" w:author="KVS, Kannan" w:date="2019-02-28T22:23:00Z"/>
          <w:rFonts w:asciiTheme="minorHAnsi" w:hAnsiTheme="minorHAnsi"/>
        </w:rPr>
      </w:pPr>
    </w:p>
    <w:p w14:paraId="0C558018" w14:textId="181BBE23" w:rsidR="00B56C91" w:rsidRPr="0083588F" w:rsidDel="009B5AF1" w:rsidRDefault="0E540B70" w:rsidP="0E540B70">
      <w:pPr>
        <w:jc w:val="both"/>
        <w:rPr>
          <w:del w:id="480" w:author="KVS, Kannan" w:date="2019-02-28T22:23:00Z"/>
          <w:rFonts w:asciiTheme="minorHAnsi" w:hAnsiTheme="minorHAnsi"/>
        </w:rPr>
      </w:pPr>
      <w:del w:id="481" w:author="KVS, Kannan" w:date="2019-02-28T22:23:00Z">
        <w:r w:rsidRPr="0E540B70" w:rsidDel="009B5AF1">
          <w:rPr>
            <w:rFonts w:asciiTheme="minorHAnsi" w:hAnsiTheme="minorHAnsi"/>
          </w:rPr>
          <w:delText xml:space="preserve">As is customary in every Linux-based system, users can rely on </w:delText>
        </w:r>
        <w:r w:rsidRPr="0E540B70" w:rsidDel="009B5AF1">
          <w:rPr>
            <w:rFonts w:asciiTheme="minorHAnsi" w:hAnsiTheme="minorHAnsi"/>
            <w:b/>
            <w:bCs/>
          </w:rPr>
          <w:delText>ip address</w:delText>
        </w:r>
        <w:r w:rsidRPr="0E540B70" w:rsidDel="009B5AF1">
          <w:rPr>
            <w:rFonts w:asciiTheme="minorHAnsi" w:hAnsiTheme="minorHAnsi"/>
          </w:rPr>
          <w:delText xml:space="preserve"> or </w:delText>
        </w:r>
        <w:r w:rsidRPr="0E540B70" w:rsidDel="009B5AF1">
          <w:rPr>
            <w:rFonts w:asciiTheme="minorHAnsi" w:hAnsiTheme="minorHAnsi"/>
            <w:b/>
            <w:bCs/>
          </w:rPr>
          <w:delText>ifconfig</w:delText>
        </w:r>
        <w:r w:rsidRPr="0E540B70" w:rsidDel="009B5AF1">
          <w:rPr>
            <w:rFonts w:asciiTheme="minorHAnsi" w:hAnsiTheme="minorHAnsi"/>
          </w:rPr>
          <w:delText xml:space="preserve"> (deprecated) native commands to display all the network interfaces in a device. For this purpose, SONiC also provide its own set of commands (e.g. </w:delText>
        </w:r>
        <w:r w:rsidRPr="0E540B70" w:rsidDel="009B5AF1">
          <w:rPr>
            <w:rFonts w:asciiTheme="minorHAnsi" w:hAnsiTheme="minorHAnsi"/>
            <w:b/>
            <w:bCs/>
          </w:rPr>
          <w:delText>show interface status</w:delText>
        </w:r>
        <w:r w:rsidRPr="0E540B70" w:rsidDel="009B5AF1">
          <w:rPr>
            <w:rFonts w:asciiTheme="minorHAnsi" w:hAnsiTheme="minorHAnsi"/>
          </w:rPr>
          <w:delText xml:space="preserve">), which will be discussed in </w:delText>
        </w:r>
        <w:r w:rsidRPr="0E540B70" w:rsidDel="009B5AF1">
          <w:rPr>
            <w:rFonts w:asciiTheme="minorHAnsi" w:hAnsiTheme="minorHAnsi"/>
            <w:b/>
            <w:bCs/>
          </w:rPr>
          <w:delText>System Operation</w:delText>
        </w:r>
        <w:r w:rsidRPr="0E540B70" w:rsidDel="009B5AF1">
          <w:rPr>
            <w:rFonts w:asciiTheme="minorHAnsi" w:hAnsiTheme="minorHAnsi"/>
          </w:rPr>
          <w:delText xml:space="preserve"> section.</w:delText>
        </w:r>
      </w:del>
    </w:p>
    <w:p w14:paraId="471FD449" w14:textId="7B59F3D7" w:rsidR="0024135D" w:rsidRPr="0083588F" w:rsidDel="009B5AF1" w:rsidRDefault="0024135D" w:rsidP="00B56C91">
      <w:pPr>
        <w:jc w:val="both"/>
        <w:rPr>
          <w:del w:id="482" w:author="KVS, Kannan" w:date="2019-02-28T22:23:00Z"/>
          <w:rFonts w:asciiTheme="minorHAnsi" w:hAnsiTheme="minorHAnsi"/>
        </w:rPr>
      </w:pPr>
    </w:p>
    <w:p w14:paraId="2B1FDDDF" w14:textId="3DD2DA4D" w:rsidR="000F60F5" w:rsidRPr="0083588F" w:rsidDel="009B5AF1" w:rsidRDefault="0E540B70" w:rsidP="0E540B70">
      <w:pPr>
        <w:jc w:val="both"/>
        <w:rPr>
          <w:del w:id="483" w:author="KVS, Kannan" w:date="2019-02-28T22:23:00Z"/>
          <w:rFonts w:asciiTheme="minorHAnsi" w:hAnsiTheme="minorHAnsi"/>
        </w:rPr>
      </w:pPr>
      <w:del w:id="484" w:author="KVS, Kannan" w:date="2019-02-28T22:23:00Z">
        <w:r w:rsidRPr="0E540B70" w:rsidDel="009B5AF1">
          <w:rPr>
            <w:rFonts w:asciiTheme="minorHAnsi" w:hAnsiTheme="minorHAnsi"/>
          </w:rPr>
          <w:delText>Our goal here is to explain how physical ports are mapped to the internal logical-constructs used by SONiC to represent each switch interface. By doing so, user should be able to easily correlate each switch’s physical-port with its associated logical interface, which is a basic requirement to understand the output of operational commands and syslog events.</w:delText>
        </w:r>
      </w:del>
    </w:p>
    <w:p w14:paraId="008F7654" w14:textId="5D0D8DCB" w:rsidR="000F60F5" w:rsidRPr="0083588F" w:rsidDel="009B5AF1" w:rsidRDefault="000F60F5" w:rsidP="00B56C91">
      <w:pPr>
        <w:jc w:val="both"/>
        <w:rPr>
          <w:del w:id="485" w:author="KVS, Kannan" w:date="2019-02-28T22:23:00Z"/>
          <w:rFonts w:asciiTheme="minorHAnsi" w:hAnsiTheme="minorHAnsi"/>
        </w:rPr>
      </w:pPr>
    </w:p>
    <w:p w14:paraId="1ABB1E7A" w14:textId="3A23435C" w:rsidR="000F60F5" w:rsidRPr="0083588F" w:rsidDel="009B5AF1" w:rsidRDefault="0E540B70" w:rsidP="0E540B70">
      <w:pPr>
        <w:jc w:val="both"/>
        <w:rPr>
          <w:del w:id="486" w:author="KVS, Kannan" w:date="2019-02-28T22:23:00Z"/>
          <w:rFonts w:asciiTheme="minorHAnsi" w:hAnsiTheme="minorHAnsi"/>
        </w:rPr>
      </w:pPr>
      <w:del w:id="487" w:author="KVS, Kannan" w:date="2019-02-28T22:23:00Z">
        <w:r w:rsidRPr="0E540B70" w:rsidDel="009B5AF1">
          <w:rPr>
            <w:rFonts w:asciiTheme="minorHAnsi" w:hAnsiTheme="minorHAnsi"/>
          </w:rPr>
          <w:delText xml:space="preserve">This port-mapping association will be dictated by the hardware-profile elected to configure a switch. This hardware-profile will define the port-breakout mode in which each switch operates. For </w:delText>
        </w:r>
        <w:r w:rsidR="007F35E5" w:rsidDel="009B5AF1">
          <w:rPr>
            <w:rFonts w:asciiTheme="minorHAnsi" w:hAnsiTheme="minorHAnsi"/>
          </w:rPr>
          <w:delText xml:space="preserve">example, for </w:delText>
        </w:r>
        <w:r w:rsidRPr="0E540B70" w:rsidDel="009B5AF1">
          <w:rPr>
            <w:rFonts w:asciiTheme="minorHAnsi" w:hAnsiTheme="minorHAnsi"/>
          </w:rPr>
          <w:delText>the case of Celestica platforms, SONiC supports three different hardware profiles to configure its 32 QSFP28 transceivers:</w:delText>
        </w:r>
      </w:del>
    </w:p>
    <w:p w14:paraId="178CFD60" w14:textId="75DBF982" w:rsidR="000F60F5" w:rsidRPr="0083588F" w:rsidDel="009B5AF1" w:rsidRDefault="000F60F5" w:rsidP="00B56C91">
      <w:pPr>
        <w:jc w:val="both"/>
        <w:rPr>
          <w:del w:id="488" w:author="KVS, Kannan" w:date="2019-02-28T22:23:00Z"/>
          <w:rFonts w:asciiTheme="minorHAnsi" w:hAnsiTheme="minorHAnsi"/>
        </w:rPr>
      </w:pPr>
    </w:p>
    <w:p w14:paraId="16E0FCB2" w14:textId="7F8C5F92" w:rsidR="000F60F5" w:rsidRPr="0083588F" w:rsidDel="009B5AF1" w:rsidRDefault="0E540B70" w:rsidP="0E540B70">
      <w:pPr>
        <w:pStyle w:val="ListParagraph"/>
        <w:numPr>
          <w:ilvl w:val="0"/>
          <w:numId w:val="12"/>
        </w:numPr>
        <w:spacing w:line="240" w:lineRule="auto"/>
        <w:jc w:val="both"/>
        <w:rPr>
          <w:del w:id="489" w:author="KVS, Kannan" w:date="2019-02-28T22:23:00Z"/>
          <w:sz w:val="24"/>
          <w:szCs w:val="24"/>
        </w:rPr>
      </w:pPr>
      <w:del w:id="490" w:author="KVS, Kannan" w:date="2019-02-28T22:23:00Z">
        <w:r w:rsidRPr="0E540B70" w:rsidDel="009B5AF1">
          <w:rPr>
            <w:sz w:val="24"/>
            <w:szCs w:val="24"/>
          </w:rPr>
          <w:delText>96x10G + 16x50G mode (default)</w:delText>
        </w:r>
      </w:del>
    </w:p>
    <w:p w14:paraId="504AE5F5" w14:textId="4A342ADB" w:rsidR="0083588F" w:rsidRPr="0083588F" w:rsidDel="009B5AF1" w:rsidRDefault="0E540B70" w:rsidP="0E540B70">
      <w:pPr>
        <w:pStyle w:val="ListParagraph"/>
        <w:numPr>
          <w:ilvl w:val="0"/>
          <w:numId w:val="12"/>
        </w:numPr>
        <w:spacing w:line="240" w:lineRule="auto"/>
        <w:jc w:val="both"/>
        <w:rPr>
          <w:del w:id="491" w:author="KVS, Kannan" w:date="2019-02-28T22:23:00Z"/>
          <w:sz w:val="24"/>
          <w:szCs w:val="24"/>
        </w:rPr>
      </w:pPr>
      <w:del w:id="492" w:author="KVS, Kannan" w:date="2019-02-28T22:23:00Z">
        <w:r w:rsidRPr="0E540B70" w:rsidDel="009B5AF1">
          <w:rPr>
            <w:sz w:val="24"/>
            <w:szCs w:val="24"/>
          </w:rPr>
          <w:delText>64x50G mode</w:delText>
        </w:r>
      </w:del>
    </w:p>
    <w:p w14:paraId="6464CD6B" w14:textId="60313B06" w:rsidR="005A0CFB" w:rsidRPr="00063CA1" w:rsidDel="009B5AF1" w:rsidRDefault="0E540B70" w:rsidP="0E540B70">
      <w:pPr>
        <w:pStyle w:val="ListParagraph"/>
        <w:numPr>
          <w:ilvl w:val="0"/>
          <w:numId w:val="12"/>
        </w:numPr>
        <w:spacing w:line="240" w:lineRule="auto"/>
        <w:jc w:val="both"/>
        <w:rPr>
          <w:del w:id="493" w:author="KVS, Kannan" w:date="2019-02-28T22:23:00Z"/>
          <w:sz w:val="24"/>
          <w:szCs w:val="24"/>
        </w:rPr>
      </w:pPr>
      <w:del w:id="494" w:author="KVS, Kannan" w:date="2019-02-28T22:23:00Z">
        <w:r w:rsidRPr="0E540B70" w:rsidDel="009B5AF1">
          <w:rPr>
            <w:sz w:val="24"/>
            <w:szCs w:val="24"/>
          </w:rPr>
          <w:delText>32x100G mode</w:delText>
        </w:r>
      </w:del>
    </w:p>
    <w:p w14:paraId="0A296920" w14:textId="5F76D873" w:rsidR="00F05A43" w:rsidDel="009B5AF1" w:rsidRDefault="0E540B70" w:rsidP="0E540B70">
      <w:pPr>
        <w:jc w:val="both"/>
        <w:rPr>
          <w:del w:id="495" w:author="KVS, Kannan" w:date="2019-02-28T22:23:00Z"/>
          <w:rFonts w:asciiTheme="minorHAnsi" w:hAnsiTheme="minorHAnsi"/>
        </w:rPr>
      </w:pPr>
      <w:del w:id="496" w:author="KVS, Kannan" w:date="2019-02-28T22:23:00Z">
        <w:r w:rsidRPr="0E540B70" w:rsidDel="009B5AF1">
          <w:rPr>
            <w:rFonts w:asciiTheme="minorHAnsi" w:hAnsiTheme="minorHAnsi"/>
          </w:rPr>
          <w:delText>As each QSFP28 transceiver handles four data-lanes that can be used individually or combined, each port could potentially operate as a single 100GbE interface, or as two 50GbE interfaces, or as four 10GbE interfaces.</w:delText>
        </w:r>
      </w:del>
    </w:p>
    <w:p w14:paraId="71B2AFA3" w14:textId="6D5A8F90" w:rsidR="00F05A43" w:rsidDel="009B5AF1" w:rsidRDefault="00F05A43" w:rsidP="00B56C91">
      <w:pPr>
        <w:jc w:val="both"/>
        <w:rPr>
          <w:del w:id="497" w:author="KVS, Kannan" w:date="2019-02-28T22:23:00Z"/>
          <w:rFonts w:asciiTheme="minorHAnsi" w:hAnsiTheme="minorHAnsi"/>
        </w:rPr>
      </w:pPr>
    </w:p>
    <w:p w14:paraId="6F08F733" w14:textId="53FDA396" w:rsidR="00B41F56" w:rsidDel="009B5AF1" w:rsidRDefault="0E540B70" w:rsidP="0E540B70">
      <w:pPr>
        <w:jc w:val="both"/>
        <w:rPr>
          <w:del w:id="498" w:author="KVS, Kannan" w:date="2019-02-28T22:23:00Z"/>
          <w:rFonts w:asciiTheme="minorHAnsi" w:hAnsiTheme="minorHAnsi"/>
        </w:rPr>
      </w:pPr>
      <w:del w:id="499" w:author="KVS, Kannan" w:date="2019-02-28T22:23:00Z">
        <w:r w:rsidRPr="0E540B70" w:rsidDel="009B5AF1">
          <w:rPr>
            <w:rFonts w:asciiTheme="minorHAnsi" w:hAnsiTheme="minorHAnsi"/>
          </w:rPr>
          <w:delText xml:space="preserve">As there is no one-to-one mapping between interfaces and physical ports, SONiC provides a per-interface </w:delText>
        </w:r>
        <w:r w:rsidRPr="0E540B70" w:rsidDel="009B5AF1">
          <w:rPr>
            <w:rFonts w:asciiTheme="minorHAnsi" w:hAnsiTheme="minorHAnsi"/>
            <w:b/>
            <w:bCs/>
          </w:rPr>
          <w:delText>alias</w:delText>
        </w:r>
        <w:r w:rsidRPr="0E540B70" w:rsidDel="009B5AF1">
          <w:rPr>
            <w:rFonts w:asciiTheme="minorHAnsi" w:hAnsiTheme="minorHAnsi"/>
          </w:rPr>
          <w:delText xml:space="preserve"> attribute to serve as an intuitive hint to the user by combining physical-port and lane semantics. The following output provides a visual representation of how all these elements interplay in SONiC’s cli: </w:delText>
        </w:r>
      </w:del>
    </w:p>
    <w:p w14:paraId="46004A73" w14:textId="44799479" w:rsidR="00B41F56" w:rsidDel="009B5AF1" w:rsidRDefault="00B41F56" w:rsidP="00B56C91">
      <w:pPr>
        <w:jc w:val="both"/>
        <w:rPr>
          <w:del w:id="500" w:author="KVS, Kannan" w:date="2019-02-28T22:23:00Z"/>
          <w:rFonts w:asciiTheme="minorHAnsi" w:hAnsiTheme="minorHAnsi"/>
        </w:rPr>
      </w:pPr>
    </w:p>
    <w:p w14:paraId="47E27B26" w14:textId="0741BDC7" w:rsidR="00AE20A0" w:rsidDel="009B5AF1" w:rsidRDefault="00AE20A0" w:rsidP="00B56C91">
      <w:pPr>
        <w:jc w:val="both"/>
        <w:rPr>
          <w:del w:id="501" w:author="KVS, Kannan" w:date="2019-02-28T22:23:00Z"/>
          <w:rFonts w:asciiTheme="minorHAnsi" w:hAnsiTheme="minorHAnsi"/>
        </w:rPr>
      </w:pPr>
    </w:p>
    <w:p w14:paraId="3F75CF46" w14:textId="001A2A47" w:rsidR="00AE20A0" w:rsidDel="009B5AF1" w:rsidRDefault="00AE20A0" w:rsidP="00B56C91">
      <w:pPr>
        <w:jc w:val="both"/>
        <w:rPr>
          <w:del w:id="502" w:author="KVS, Kannan" w:date="2019-02-28T22:23:00Z"/>
          <w:rFonts w:asciiTheme="minorHAnsi" w:hAnsiTheme="minorHAnsi"/>
        </w:rPr>
      </w:pPr>
    </w:p>
    <w:p w14:paraId="28F37D8C" w14:textId="06D49500" w:rsidR="00AE20A0" w:rsidDel="009B5AF1" w:rsidRDefault="00AE20A0" w:rsidP="00B56C91">
      <w:pPr>
        <w:jc w:val="both"/>
        <w:rPr>
          <w:del w:id="503" w:author="KVS, Kannan" w:date="2019-02-28T22:23:00Z"/>
          <w:rFonts w:asciiTheme="minorHAnsi" w:hAnsiTheme="minorHAnsi"/>
        </w:rPr>
      </w:pPr>
    </w:p>
    <w:p w14:paraId="1434FF69" w14:textId="2464E51D" w:rsidR="00B41F56" w:rsidDel="009B5AF1" w:rsidRDefault="00B41F56" w:rsidP="00B56C91">
      <w:pPr>
        <w:jc w:val="both"/>
        <w:rPr>
          <w:del w:id="504" w:author="KVS, Kannan" w:date="2019-02-28T22:23:00Z"/>
          <w:rFonts w:asciiTheme="minorHAnsi" w:hAnsiTheme="minorHAnsi"/>
        </w:rPr>
      </w:pPr>
    </w:p>
    <w:p w14:paraId="72E416C5" w14:textId="661AD195" w:rsidR="00B41F56" w:rsidRPr="00342C7A" w:rsidDel="009B5AF1" w:rsidRDefault="0E540B70" w:rsidP="0E540B70">
      <w:pPr>
        <w:jc w:val="both"/>
        <w:rPr>
          <w:del w:id="505" w:author="KVS, Kannan" w:date="2019-02-28T22:23:00Z"/>
          <w:rFonts w:ascii="Courier New" w:hAnsi="Courier New" w:cs="Courier New"/>
          <w:sz w:val="20"/>
          <w:szCs w:val="20"/>
        </w:rPr>
      </w:pPr>
      <w:del w:id="506" w:author="KVS, Kannan" w:date="2019-02-28T22:23:00Z">
        <w:r w:rsidRPr="0E540B70" w:rsidDel="009B5AF1">
          <w:rPr>
            <w:rFonts w:ascii="Courier New" w:hAnsi="Courier New" w:cs="Courier New"/>
            <w:sz w:val="20"/>
            <w:szCs w:val="20"/>
          </w:rPr>
          <w:delText>admin@lnos-x1-a-asw02:~$ show interfaces status</w:delText>
        </w:r>
      </w:del>
    </w:p>
    <w:p w14:paraId="334A8711" w14:textId="1A779A6D" w:rsidR="00B41F56" w:rsidRPr="00342C7A" w:rsidDel="009B5AF1" w:rsidRDefault="0E540B70" w:rsidP="0E540B70">
      <w:pPr>
        <w:jc w:val="both"/>
        <w:rPr>
          <w:del w:id="507" w:author="KVS, Kannan" w:date="2019-02-28T22:23:00Z"/>
          <w:rFonts w:ascii="Courier New" w:hAnsi="Courier New" w:cs="Courier New"/>
          <w:sz w:val="20"/>
          <w:szCs w:val="20"/>
        </w:rPr>
      </w:pPr>
      <w:del w:id="508" w:author="KVS, Kannan" w:date="2019-02-28T22:23:00Z">
        <w:r w:rsidRPr="0E540B70" w:rsidDel="009B5AF1">
          <w:rPr>
            <w:rFonts w:ascii="Courier New" w:hAnsi="Courier New" w:cs="Courier New"/>
            <w:sz w:val="20"/>
            <w:szCs w:val="20"/>
          </w:rPr>
          <w:delText>Command: intfutil status</w:delText>
        </w:r>
      </w:del>
    </w:p>
    <w:p w14:paraId="4D2C689F" w14:textId="4082E2F1" w:rsidR="00B41F56" w:rsidRPr="00342C7A" w:rsidDel="009B5AF1" w:rsidRDefault="0E540B70" w:rsidP="0E540B70">
      <w:pPr>
        <w:jc w:val="both"/>
        <w:rPr>
          <w:del w:id="509" w:author="KVS, Kannan" w:date="2019-02-28T22:23:00Z"/>
          <w:rFonts w:ascii="Courier New" w:hAnsi="Courier New" w:cs="Courier New"/>
          <w:sz w:val="20"/>
          <w:szCs w:val="20"/>
        </w:rPr>
      </w:pPr>
      <w:del w:id="510" w:author="KVS, Kannan" w:date="2019-02-28T22:23:00Z">
        <w:r w:rsidRPr="0E540B70" w:rsidDel="009B5AF1">
          <w:rPr>
            <w:rFonts w:ascii="Courier New" w:hAnsi="Courier New" w:cs="Courier New"/>
            <w:sz w:val="20"/>
            <w:szCs w:val="20"/>
          </w:rPr>
          <w:delText xml:space="preserve">  Interface    Admin    Oper    Alias    Lanes    Speed    MTU</w:delText>
        </w:r>
      </w:del>
    </w:p>
    <w:p w14:paraId="3BB6869C" w14:textId="1FFC8A27" w:rsidR="00B41F56" w:rsidRPr="00342C7A" w:rsidDel="009B5AF1" w:rsidRDefault="00262867" w:rsidP="0E540B70">
      <w:pPr>
        <w:jc w:val="both"/>
        <w:rPr>
          <w:del w:id="511" w:author="KVS, Kannan" w:date="2019-02-28T22:23:00Z"/>
          <w:rFonts w:ascii="Courier New" w:hAnsi="Courier New" w:cs="Courier New"/>
          <w:sz w:val="20"/>
          <w:szCs w:val="20"/>
        </w:rPr>
      </w:pPr>
      <w:del w:id="512" w:author="KVS, Kannan" w:date="2019-02-28T22:23:00Z">
        <w:r w:rsidDel="009B5AF1">
          <w:rPr>
            <w:rFonts w:ascii="Courier New" w:hAnsi="Courier New" w:cs="Courier New"/>
            <w:noProof/>
            <w:sz w:val="20"/>
            <w:szCs w:val="20"/>
            <w:lang w:eastAsia="zh-CN"/>
          </w:rPr>
          <mc:AlternateContent>
            <mc:Choice Requires="wps">
              <w:drawing>
                <wp:anchor distT="0" distB="0" distL="114300" distR="114300" simplePos="0" relativeHeight="251658240" behindDoc="0" locked="0" layoutInCell="1" allowOverlap="1" wp14:anchorId="3FA97272" wp14:editId="07777777">
                  <wp:simplePos x="0" y="0"/>
                  <wp:positionH relativeFrom="column">
                    <wp:posOffset>4827180</wp:posOffset>
                  </wp:positionH>
                  <wp:positionV relativeFrom="paragraph">
                    <wp:posOffset>114285</wp:posOffset>
                  </wp:positionV>
                  <wp:extent cx="202019" cy="563526"/>
                  <wp:effectExtent l="0" t="0" r="26670" b="8255"/>
                  <wp:wrapNone/>
                  <wp:docPr id="3" name="Right Brace 3"/>
                  <wp:cNvGraphicFramePr/>
                  <a:graphic xmlns:a="http://schemas.openxmlformats.org/drawingml/2006/main">
                    <a:graphicData uri="http://schemas.microsoft.com/office/word/2010/wordprocessingShape">
                      <wps:wsp>
                        <wps:cNvSpPr/>
                        <wps:spPr>
                          <a:xfrm>
                            <a:off x="0" y="0"/>
                            <a:ext cx="202019" cy="56352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41452AE">
                <v:shapetype w14:anchorId="7B2DA1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80.1pt;margin-top:9pt;width:15.9pt;height:44.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" adj="645" strokecolor="#4472c4 [3204]" strokeweight=".5pt">
                  <v:stroke joinstyle="miter"/>
                </v:shape>
              </w:pict>
            </mc:Fallback>
          </mc:AlternateContent>
        </w:r>
        <w:r w:rsidR="00B41F56" w:rsidRPr="00342C7A" w:rsidDel="009B5AF1">
          <w:rPr>
            <w:rFonts w:ascii="Courier New" w:hAnsi="Courier New" w:cs="Courier New"/>
            <w:sz w:val="20"/>
            <w:szCs w:val="20"/>
          </w:rPr>
          <w:delText>-----------  -------  ------  -------  -------  -------  -----</w:delText>
        </w:r>
      </w:del>
    </w:p>
    <w:p w14:paraId="6456E942" w14:textId="53007587" w:rsidR="00B41F56" w:rsidRPr="00342C7A" w:rsidDel="009B5AF1" w:rsidRDefault="0E540B70" w:rsidP="0E540B70">
      <w:pPr>
        <w:jc w:val="both"/>
        <w:rPr>
          <w:del w:id="513" w:author="KVS, Kannan" w:date="2019-02-28T22:23:00Z"/>
          <w:rFonts w:ascii="Courier New" w:hAnsi="Courier New" w:cs="Courier New"/>
          <w:sz w:val="20"/>
          <w:szCs w:val="20"/>
        </w:rPr>
      </w:pPr>
      <w:del w:id="514" w:author="KVS, Kannan" w:date="2019-02-28T22:23:00Z">
        <w:r w:rsidRPr="0E540B70" w:rsidDel="009B5AF1">
          <w:rPr>
            <w:rFonts w:ascii="Courier New" w:hAnsi="Courier New" w:cs="Courier New"/>
            <w:sz w:val="20"/>
            <w:szCs w:val="20"/>
          </w:rPr>
          <w:delText xml:space="preserve">  Ethernet0       up    down   Eth1/1       65      10G   9100</w:delText>
        </w:r>
      </w:del>
    </w:p>
    <w:p w14:paraId="753F79F7" w14:textId="3F0FB35B" w:rsidR="00B41F56" w:rsidRPr="00342C7A" w:rsidDel="009B5AF1" w:rsidRDefault="00B41F56" w:rsidP="0E540B70">
      <w:pPr>
        <w:tabs>
          <w:tab w:val="left" w:pos="8138"/>
        </w:tabs>
        <w:jc w:val="both"/>
        <w:rPr>
          <w:del w:id="515" w:author="KVS, Kannan" w:date="2019-02-28T22:23:00Z"/>
          <w:rFonts w:ascii="Courier New" w:hAnsi="Courier New" w:cs="Courier New"/>
          <w:sz w:val="20"/>
          <w:szCs w:val="20"/>
        </w:rPr>
      </w:pPr>
      <w:del w:id="516" w:author="KVS, Kannan" w:date="2019-02-28T22:23:00Z">
        <w:r w:rsidRPr="00342C7A" w:rsidDel="009B5AF1">
          <w:rPr>
            <w:rFonts w:ascii="Courier New" w:hAnsi="Courier New" w:cs="Courier New"/>
            <w:sz w:val="20"/>
            <w:szCs w:val="20"/>
          </w:rPr>
          <w:delText xml:space="preserve">  Ethernet1       up    down   Eth1/2       66      10G   9100</w:delText>
        </w:r>
        <w:r w:rsidR="00262867" w:rsidDel="009B5AF1">
          <w:rPr>
            <w:rFonts w:ascii="Courier New" w:hAnsi="Courier New" w:cs="Courier New"/>
            <w:sz w:val="20"/>
            <w:szCs w:val="20"/>
          </w:rPr>
          <w:tab/>
        </w:r>
        <w:r w:rsidR="00262867" w:rsidRPr="0E540B70" w:rsidDel="009B5AF1">
          <w:rPr>
            <w:rFonts w:asciiTheme="minorHAnsi" w:hAnsiTheme="minorHAnsi" w:cs="Courier New"/>
            <w:color w:val="4472C4" w:themeColor="accent1"/>
            <w:sz w:val="20"/>
            <w:szCs w:val="20"/>
          </w:rPr>
          <w:delText>phy-port 1</w:delText>
        </w:r>
      </w:del>
    </w:p>
    <w:p w14:paraId="1F36F5A3" w14:textId="096BE356" w:rsidR="00B41F56" w:rsidRPr="00342C7A" w:rsidDel="009B5AF1" w:rsidRDefault="0E540B70" w:rsidP="0E540B70">
      <w:pPr>
        <w:jc w:val="both"/>
        <w:rPr>
          <w:del w:id="517" w:author="KVS, Kannan" w:date="2019-02-28T22:23:00Z"/>
          <w:rFonts w:ascii="Courier New" w:hAnsi="Courier New" w:cs="Courier New"/>
          <w:sz w:val="20"/>
          <w:szCs w:val="20"/>
        </w:rPr>
      </w:pPr>
      <w:del w:id="518" w:author="KVS, Kannan" w:date="2019-02-28T22:23:00Z">
        <w:r w:rsidRPr="0E540B70" w:rsidDel="009B5AF1">
          <w:rPr>
            <w:rFonts w:ascii="Courier New" w:hAnsi="Courier New" w:cs="Courier New"/>
            <w:sz w:val="20"/>
            <w:szCs w:val="20"/>
          </w:rPr>
          <w:delText xml:space="preserve">  Ethernet2       up    down   Eth1/3       67      10G   9100</w:delText>
        </w:r>
      </w:del>
    </w:p>
    <w:p w14:paraId="1A7A4044" w14:textId="3AD510DB" w:rsidR="00B41F56" w:rsidRPr="00342C7A" w:rsidDel="009B5AF1" w:rsidRDefault="00262867" w:rsidP="0E540B70">
      <w:pPr>
        <w:jc w:val="both"/>
        <w:rPr>
          <w:del w:id="519" w:author="KVS, Kannan" w:date="2019-02-28T22:23:00Z"/>
          <w:rFonts w:ascii="Courier New" w:hAnsi="Courier New" w:cs="Courier New"/>
          <w:sz w:val="20"/>
          <w:szCs w:val="20"/>
        </w:rPr>
      </w:pPr>
      <w:del w:id="520" w:author="KVS, Kannan" w:date="2019-02-28T22:23:00Z">
        <w:r w:rsidDel="009B5AF1">
          <w:rPr>
            <w:rFonts w:ascii="Courier New" w:hAnsi="Courier New" w:cs="Courier New"/>
            <w:noProof/>
            <w:sz w:val="20"/>
            <w:szCs w:val="20"/>
            <w:lang w:eastAsia="zh-CN"/>
          </w:rPr>
          <mc:AlternateContent>
            <mc:Choice Requires="wps">
              <w:drawing>
                <wp:anchor distT="0" distB="0" distL="114300" distR="114300" simplePos="0" relativeHeight="251658241" behindDoc="0" locked="0" layoutInCell="1" allowOverlap="1" wp14:anchorId="60B79480" wp14:editId="7DC8D33B">
                  <wp:simplePos x="0" y="0"/>
                  <wp:positionH relativeFrom="column">
                    <wp:posOffset>4826635</wp:posOffset>
                  </wp:positionH>
                  <wp:positionV relativeFrom="paragraph">
                    <wp:posOffset>127797</wp:posOffset>
                  </wp:positionV>
                  <wp:extent cx="201930" cy="563245"/>
                  <wp:effectExtent l="0" t="0" r="26670" b="8255"/>
                  <wp:wrapNone/>
                  <wp:docPr id="4" name="Right Brace 4"/>
                  <wp:cNvGraphicFramePr/>
                  <a:graphic xmlns:a="http://schemas.openxmlformats.org/drawingml/2006/main">
                    <a:graphicData uri="http://schemas.microsoft.com/office/word/2010/wordprocessingShape">
                      <wps:wsp>
                        <wps:cNvSpPr/>
                        <wps:spPr>
                          <a:xfrm>
                            <a:off x="0" y="0"/>
                            <a:ext cx="201930" cy="5632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E079676">
                <v:shape w14:anchorId="7CA6F19A" id="Right Brace 4" o:spid="_x0000_s1026" type="#_x0000_t88" style="position:absolute;margin-left:380.05pt;margin-top:10.05pt;width:15.9pt;height:44.3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" adj="645" strokecolor="#4472c4 [3204]" strokeweight=".5pt">
                  <v:stroke joinstyle="miter"/>
                </v:shape>
              </w:pict>
            </mc:Fallback>
          </mc:AlternateContent>
        </w:r>
        <w:r w:rsidR="00B41F56" w:rsidRPr="00342C7A" w:rsidDel="009B5AF1">
          <w:rPr>
            <w:rFonts w:ascii="Courier New" w:hAnsi="Courier New" w:cs="Courier New"/>
            <w:sz w:val="20"/>
            <w:szCs w:val="20"/>
          </w:rPr>
          <w:delText xml:space="preserve">  Ethernet3       up    down   Eth1/4       68      10G   9100</w:delText>
        </w:r>
      </w:del>
    </w:p>
    <w:p w14:paraId="5F002035" w14:textId="23851C33" w:rsidR="00B41F56" w:rsidRPr="00342C7A" w:rsidDel="009B5AF1" w:rsidRDefault="0E540B70" w:rsidP="0E540B70">
      <w:pPr>
        <w:jc w:val="both"/>
        <w:rPr>
          <w:del w:id="521" w:author="KVS, Kannan" w:date="2019-02-28T22:23:00Z"/>
          <w:rFonts w:ascii="Courier New" w:hAnsi="Courier New" w:cs="Courier New"/>
          <w:sz w:val="20"/>
          <w:szCs w:val="20"/>
        </w:rPr>
      </w:pPr>
      <w:del w:id="522" w:author="KVS, Kannan" w:date="2019-02-28T22:23:00Z">
        <w:r w:rsidRPr="0E540B70" w:rsidDel="009B5AF1">
          <w:rPr>
            <w:rFonts w:ascii="Courier New" w:hAnsi="Courier New" w:cs="Courier New"/>
            <w:sz w:val="20"/>
            <w:szCs w:val="20"/>
          </w:rPr>
          <w:delText xml:space="preserve">  Ethernet4       up    down   Eth2/1       69      10G   9100</w:delText>
        </w:r>
      </w:del>
    </w:p>
    <w:p w14:paraId="22E0713D" w14:textId="3601A8CB" w:rsidR="00B41F56" w:rsidRPr="00342C7A" w:rsidDel="009B5AF1" w:rsidRDefault="0E540B70" w:rsidP="0E540B70">
      <w:pPr>
        <w:jc w:val="both"/>
        <w:rPr>
          <w:del w:id="523" w:author="KVS, Kannan" w:date="2019-02-28T22:23:00Z"/>
          <w:rFonts w:ascii="Courier New" w:hAnsi="Courier New" w:cs="Courier New"/>
          <w:sz w:val="20"/>
          <w:szCs w:val="20"/>
        </w:rPr>
      </w:pPr>
      <w:del w:id="524" w:author="KVS, Kannan" w:date="2019-02-28T22:23:00Z">
        <w:r w:rsidRPr="0E540B70" w:rsidDel="009B5AF1">
          <w:rPr>
            <w:rFonts w:ascii="Courier New" w:hAnsi="Courier New" w:cs="Courier New"/>
            <w:sz w:val="20"/>
            <w:szCs w:val="20"/>
          </w:rPr>
          <w:delText xml:space="preserve">  Ethernet5       up    down   Eth2/2       70      10G   9100      </w:delText>
        </w:r>
        <w:r w:rsidRPr="0E540B70" w:rsidDel="009B5AF1">
          <w:rPr>
            <w:rFonts w:asciiTheme="minorHAnsi" w:hAnsiTheme="minorHAnsi" w:cs="Courier New"/>
            <w:color w:val="4472C4" w:themeColor="accent1"/>
            <w:sz w:val="20"/>
            <w:szCs w:val="20"/>
          </w:rPr>
          <w:delText>phy-port 2</w:delText>
        </w:r>
      </w:del>
    </w:p>
    <w:p w14:paraId="1764FECA" w14:textId="5C6BBC50" w:rsidR="00B41F56" w:rsidRPr="00342C7A" w:rsidDel="009B5AF1" w:rsidRDefault="0E540B70" w:rsidP="0E540B70">
      <w:pPr>
        <w:tabs>
          <w:tab w:val="left" w:pos="8154"/>
        </w:tabs>
        <w:jc w:val="both"/>
        <w:rPr>
          <w:del w:id="525" w:author="KVS, Kannan" w:date="2019-02-28T22:23:00Z"/>
          <w:rFonts w:ascii="Courier New" w:hAnsi="Courier New" w:cs="Courier New"/>
          <w:sz w:val="20"/>
          <w:szCs w:val="20"/>
        </w:rPr>
      </w:pPr>
      <w:del w:id="526" w:author="KVS, Kannan" w:date="2019-02-28T22:23:00Z">
        <w:r w:rsidRPr="0E540B70" w:rsidDel="009B5AF1">
          <w:rPr>
            <w:rFonts w:ascii="Courier New" w:hAnsi="Courier New" w:cs="Courier New"/>
            <w:sz w:val="20"/>
            <w:szCs w:val="20"/>
          </w:rPr>
          <w:delText xml:space="preserve">  Ethernet6       up    down   Eth2/3       71      10G   9100</w:delText>
        </w:r>
      </w:del>
    </w:p>
    <w:p w14:paraId="188F45C1" w14:textId="069DD39E" w:rsidR="00B41F56" w:rsidRPr="00342C7A" w:rsidDel="009B5AF1" w:rsidRDefault="0091458A" w:rsidP="0E540B70">
      <w:pPr>
        <w:jc w:val="both"/>
        <w:rPr>
          <w:del w:id="527" w:author="KVS, Kannan" w:date="2019-02-28T22:23:00Z"/>
          <w:rFonts w:ascii="Courier New" w:hAnsi="Courier New" w:cs="Courier New"/>
          <w:sz w:val="20"/>
          <w:szCs w:val="20"/>
        </w:rPr>
      </w:pPr>
      <w:del w:id="528" w:author="KVS, Kannan" w:date="2019-02-28T22:23:00Z">
        <w:r w:rsidDel="009B5AF1">
          <w:rPr>
            <w:rFonts w:asciiTheme="minorHAnsi" w:hAnsiTheme="minorHAnsi"/>
            <w:noProof/>
            <w:lang w:eastAsia="zh-CN"/>
          </w:rPr>
          <mc:AlternateContent>
            <mc:Choice Requires="wps">
              <w:drawing>
                <wp:anchor distT="0" distB="0" distL="114300" distR="114300" simplePos="0" relativeHeight="251658244" behindDoc="0" locked="0" layoutInCell="1" allowOverlap="1" wp14:anchorId="10F613E8" wp14:editId="4B665A43">
                  <wp:simplePos x="0" y="0"/>
                  <wp:positionH relativeFrom="column">
                    <wp:posOffset>3349575</wp:posOffset>
                  </wp:positionH>
                  <wp:positionV relativeFrom="paragraph">
                    <wp:posOffset>146366</wp:posOffset>
                  </wp:positionV>
                  <wp:extent cx="156210" cy="163195"/>
                  <wp:effectExtent l="0" t="3493" r="18098" b="43497"/>
                  <wp:wrapNone/>
                  <wp:docPr id="7" name="Left Brace 7"/>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A3AE4A">
                <v:shapetype w14:anchorId="19B36A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63.75pt;margin-top:11.5pt;width:12.3pt;height:12.8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" adj="1723" strokecolor="#4472c4 [3204]" strokeweight=".5pt">
                  <v:stroke joinstyle="miter"/>
                </v:shape>
              </w:pict>
            </mc:Fallback>
          </mc:AlternateContent>
        </w:r>
        <w:r w:rsidR="00262867" w:rsidDel="009B5AF1">
          <w:rPr>
            <w:rFonts w:asciiTheme="minorHAnsi" w:hAnsiTheme="minorHAnsi"/>
            <w:noProof/>
            <w:lang w:eastAsia="zh-CN"/>
          </w:rPr>
          <mc:AlternateContent>
            <mc:Choice Requires="wps">
              <w:drawing>
                <wp:anchor distT="0" distB="0" distL="114300" distR="114300" simplePos="0" relativeHeight="251658242" behindDoc="0" locked="0" layoutInCell="1" allowOverlap="1" wp14:anchorId="1ABDB59C" wp14:editId="07777777">
                  <wp:simplePos x="0" y="0"/>
                  <wp:positionH relativeFrom="column">
                    <wp:posOffset>2411730</wp:posOffset>
                  </wp:positionH>
                  <wp:positionV relativeFrom="paragraph">
                    <wp:posOffset>74930</wp:posOffset>
                  </wp:positionV>
                  <wp:extent cx="156560" cy="314312"/>
                  <wp:effectExtent l="0" t="2540" r="19050" b="44450"/>
                  <wp:wrapNone/>
                  <wp:docPr id="5" name="Left Brace 5"/>
                  <wp:cNvGraphicFramePr/>
                  <a:graphic xmlns:a="http://schemas.openxmlformats.org/drawingml/2006/main">
                    <a:graphicData uri="http://schemas.microsoft.com/office/word/2010/wordprocessingShape">
                      <wps:wsp>
                        <wps:cNvSpPr/>
                        <wps:spPr>
                          <a:xfrm rot="16200000">
                            <a:off x="0" y="0"/>
                            <a:ext cx="156560" cy="3143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BFFB53">
                <v:shape w14:anchorId="79EEA987" id="Left Brace 5" o:spid="_x0000_s1026" type="#_x0000_t87" style="position:absolute;margin-left:189.9pt;margin-top:5.9pt;width:12.35pt;height:24.7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" adj="897" strokecolor="#4472c4 [3204]" strokeweight=".5pt">
                  <v:stroke joinstyle="miter"/>
                </v:shape>
              </w:pict>
            </mc:Fallback>
          </mc:AlternateContent>
        </w:r>
        <w:r w:rsidR="00B41F56" w:rsidRPr="00342C7A" w:rsidDel="009B5AF1">
          <w:rPr>
            <w:rFonts w:ascii="Courier New" w:hAnsi="Courier New" w:cs="Courier New"/>
            <w:sz w:val="20"/>
            <w:szCs w:val="20"/>
          </w:rPr>
          <w:delText xml:space="preserve">  Ethernet7       up    down   Eth2/4       72      10G   9100 </w:delText>
        </w:r>
      </w:del>
    </w:p>
    <w:p w14:paraId="4B73C3B2" w14:textId="31C91C96" w:rsidR="00B41F56" w:rsidDel="009B5AF1" w:rsidRDefault="0091458A" w:rsidP="00B56C91">
      <w:pPr>
        <w:jc w:val="both"/>
        <w:rPr>
          <w:del w:id="529" w:author="KVS, Kannan" w:date="2019-02-28T22:23:00Z"/>
          <w:rFonts w:asciiTheme="minorHAnsi" w:hAnsiTheme="minorHAnsi"/>
        </w:rPr>
      </w:pPr>
      <w:del w:id="530" w:author="KVS, Kannan" w:date="2019-02-28T22:23:00Z">
        <w:r w:rsidDel="009B5AF1">
          <w:rPr>
            <w:rFonts w:asciiTheme="minorHAnsi" w:hAnsiTheme="minorHAnsi"/>
            <w:noProof/>
            <w:lang w:eastAsia="zh-CN"/>
          </w:rPr>
          <mc:AlternateContent>
            <mc:Choice Requires="wps">
              <w:drawing>
                <wp:anchor distT="0" distB="0" distL="114300" distR="114300" simplePos="0" relativeHeight="251658243" behindDoc="0" locked="0" layoutInCell="1" allowOverlap="1" wp14:anchorId="6AE5EED9" wp14:editId="1208DCB1">
                  <wp:simplePos x="0" y="0"/>
                  <wp:positionH relativeFrom="column">
                    <wp:posOffset>2672080</wp:posOffset>
                  </wp:positionH>
                  <wp:positionV relativeFrom="paragraph">
                    <wp:posOffset>9525</wp:posOffset>
                  </wp:positionV>
                  <wp:extent cx="156210" cy="163195"/>
                  <wp:effectExtent l="0" t="3493" r="18098" b="43497"/>
                  <wp:wrapNone/>
                  <wp:docPr id="6" name="Left Brace 6"/>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238D07">
                <v:shape w14:anchorId="5AFBEB72" id="Left Brace 6" o:spid="_x0000_s1026" type="#_x0000_t87" style="position:absolute;margin-left:210.4pt;margin-top:.75pt;width:12.3pt;height:12.8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" adj="1723" strokecolor="#4472c4 [3204]" strokeweight=".5pt">
                  <v:stroke joinstyle="miter"/>
                </v:shape>
              </w:pict>
            </mc:Fallback>
          </mc:AlternateContent>
        </w:r>
      </w:del>
    </w:p>
    <w:p w14:paraId="3327618D" w14:textId="25AA4037" w:rsidR="002D7532" w:rsidDel="009B5AF1" w:rsidRDefault="0E540B70" w:rsidP="0E540B70">
      <w:pPr>
        <w:tabs>
          <w:tab w:val="left" w:pos="3885"/>
          <w:tab w:val="left" w:pos="5308"/>
        </w:tabs>
        <w:jc w:val="both"/>
        <w:rPr>
          <w:del w:id="531" w:author="KVS, Kannan" w:date="2019-02-28T22:23:00Z"/>
          <w:rFonts w:asciiTheme="minorHAnsi" w:hAnsiTheme="minorHAnsi"/>
        </w:rPr>
      </w:pPr>
      <w:del w:id="532" w:author="KVS, Kannan" w:date="2019-02-28T22:23:00Z">
        <w:r w:rsidRPr="0E540B70" w:rsidDel="009B5AF1">
          <w:rPr>
            <w:rFonts w:asciiTheme="minorHAnsi" w:hAnsiTheme="minorHAnsi" w:cs="Courier New"/>
            <w:color w:val="4472C4" w:themeColor="accent1"/>
            <w:sz w:val="20"/>
            <w:szCs w:val="20"/>
          </w:rPr>
          <w:delText xml:space="preserve">                                                                    physical-port   lane-id     lane-number</w:delText>
        </w:r>
      </w:del>
    </w:p>
    <w:p w14:paraId="08D6288E" w14:textId="0F6E3A9A" w:rsidR="00B83982" w:rsidDel="009B5AF1" w:rsidRDefault="00B83982" w:rsidP="00B56C91">
      <w:pPr>
        <w:jc w:val="both"/>
        <w:rPr>
          <w:del w:id="533" w:author="KVS, Kannan" w:date="2019-02-28T22:23:00Z"/>
          <w:rFonts w:asciiTheme="minorHAnsi" w:hAnsiTheme="minorHAnsi" w:cstheme="minorHAnsi"/>
        </w:rPr>
      </w:pPr>
    </w:p>
    <w:p w14:paraId="1ADE8A42" w14:textId="12CAD767" w:rsidR="00B83982" w:rsidDel="009B5AF1" w:rsidRDefault="00B83982" w:rsidP="00B56C91">
      <w:pPr>
        <w:jc w:val="both"/>
        <w:rPr>
          <w:del w:id="534" w:author="KVS, Kannan" w:date="2019-02-28T22:23:00Z"/>
          <w:rFonts w:asciiTheme="minorHAnsi" w:hAnsiTheme="minorHAnsi" w:cstheme="minorHAnsi"/>
        </w:rPr>
      </w:pPr>
    </w:p>
    <w:p w14:paraId="666AC211" w14:textId="5C35BF9F" w:rsidR="002D7532" w:rsidDel="009B5AF1" w:rsidRDefault="0E540B70" w:rsidP="0E540B70">
      <w:pPr>
        <w:jc w:val="both"/>
        <w:rPr>
          <w:del w:id="535" w:author="KVS, Kannan" w:date="2019-02-28T22:23:00Z"/>
          <w:rFonts w:asciiTheme="minorHAnsi" w:hAnsiTheme="minorHAnsi" w:cstheme="minorBidi"/>
        </w:rPr>
      </w:pPr>
      <w:del w:id="536" w:author="KVS, Kannan" w:date="2019-02-28T22:23:00Z">
        <w:r w:rsidRPr="0E540B70" w:rsidDel="009B5AF1">
          <w:rPr>
            <w:rFonts w:asciiTheme="minorHAnsi" w:hAnsiTheme="minorHAnsi" w:cstheme="minorBidi"/>
          </w:rPr>
          <w:delText xml:space="preserve">The example above corresponds to the first two physical-ports of an SKU configured in </w:delText>
        </w:r>
        <w:r w:rsidRPr="0E540B70" w:rsidDel="009B5AF1">
          <w:rPr>
            <w:rFonts w:asciiTheme="minorHAnsi" w:hAnsiTheme="minorHAnsi" w:cstheme="minorBidi"/>
            <w:b/>
            <w:bCs/>
          </w:rPr>
          <w:delText>96x10G + 16x50G</w:delText>
        </w:r>
        <w:r w:rsidRPr="0E540B70" w:rsidDel="009B5AF1">
          <w:rPr>
            <w:rFonts w:asciiTheme="minorHAnsi" w:hAnsiTheme="minorHAnsi" w:cstheme="minorBidi"/>
          </w:rPr>
          <w:delText xml:space="preserve"> mode, and that is why we observe a list of interfaces being consecutively incremented (Ethernet0..Ethernet7). However, that won’t be the case for scenarios with multi-lane interfaces, as in those cases a single interface will be created to represent each lane aggrupation; hence, a gap will be expected in the ‘Interface’ column displayed below:</w:delText>
        </w:r>
      </w:del>
    </w:p>
    <w:p w14:paraId="28A3F9F1" w14:textId="15051A58" w:rsidR="003F1703" w:rsidDel="009B5AF1" w:rsidRDefault="003F1703" w:rsidP="00B56C91">
      <w:pPr>
        <w:jc w:val="both"/>
        <w:rPr>
          <w:del w:id="537" w:author="KVS, Kannan" w:date="2019-02-28T22:23:00Z"/>
          <w:rFonts w:asciiTheme="minorHAnsi" w:hAnsiTheme="minorHAnsi" w:cstheme="minorHAnsi"/>
        </w:rPr>
      </w:pPr>
    </w:p>
    <w:p w14:paraId="35B85E61" w14:textId="7FD064CD" w:rsidR="003F1703" w:rsidDel="009B5AF1" w:rsidRDefault="003F1703" w:rsidP="00B56C91">
      <w:pPr>
        <w:jc w:val="both"/>
        <w:rPr>
          <w:del w:id="538" w:author="KVS, Kannan" w:date="2019-02-28T22:23:00Z"/>
          <w:rFonts w:asciiTheme="minorHAnsi" w:hAnsiTheme="minorHAnsi" w:cstheme="minorHAnsi"/>
        </w:rPr>
      </w:pPr>
    </w:p>
    <w:p w14:paraId="7D09822E" w14:textId="47ED990B" w:rsidR="003F1703" w:rsidRPr="007F5E7D" w:rsidDel="009B5AF1" w:rsidRDefault="0E540B70" w:rsidP="0E540B70">
      <w:pPr>
        <w:jc w:val="both"/>
        <w:rPr>
          <w:del w:id="539" w:author="KVS, Kannan" w:date="2019-02-28T22:23:00Z"/>
          <w:rFonts w:ascii="Courier New" w:hAnsi="Courier New" w:cs="Courier New"/>
          <w:sz w:val="18"/>
          <w:szCs w:val="18"/>
        </w:rPr>
      </w:pPr>
      <w:del w:id="540" w:author="KVS, Kannan" w:date="2019-02-28T22:23:00Z">
        <w:r w:rsidRPr="007F5E7D" w:rsidDel="009B5AF1">
          <w:rPr>
            <w:rFonts w:ascii="Courier New" w:hAnsi="Courier New" w:cs="Courier New"/>
            <w:sz w:val="18"/>
            <w:szCs w:val="18"/>
          </w:rPr>
          <w:delText>admin@lnos-x1-a-asw02:~$ show interfaces status</w:delText>
        </w:r>
      </w:del>
    </w:p>
    <w:p w14:paraId="70D421D5" w14:textId="2020AF2D" w:rsidR="003F1703" w:rsidRPr="007F5E7D" w:rsidDel="009B5AF1" w:rsidRDefault="0E540B70" w:rsidP="0E540B70">
      <w:pPr>
        <w:jc w:val="both"/>
        <w:rPr>
          <w:del w:id="541" w:author="KVS, Kannan" w:date="2019-02-28T22:23:00Z"/>
          <w:rFonts w:ascii="Courier New" w:hAnsi="Courier New" w:cs="Courier New"/>
          <w:sz w:val="18"/>
          <w:szCs w:val="18"/>
        </w:rPr>
      </w:pPr>
      <w:del w:id="542" w:author="KVS, Kannan" w:date="2019-02-28T22:23:00Z">
        <w:r w:rsidRPr="007F5E7D" w:rsidDel="009B5AF1">
          <w:rPr>
            <w:rFonts w:ascii="Courier New" w:hAnsi="Courier New" w:cs="Courier New"/>
            <w:sz w:val="18"/>
            <w:szCs w:val="18"/>
          </w:rPr>
          <w:delText>Command: intfutil status</w:delText>
        </w:r>
      </w:del>
    </w:p>
    <w:p w14:paraId="1522E3CA" w14:textId="425D131E" w:rsidR="003F1703" w:rsidRPr="007F5E7D" w:rsidDel="009B5AF1" w:rsidRDefault="0E540B70" w:rsidP="0E540B70">
      <w:pPr>
        <w:jc w:val="both"/>
        <w:rPr>
          <w:del w:id="543" w:author="KVS, Kannan" w:date="2019-02-28T22:23:00Z"/>
          <w:rFonts w:ascii="Courier New" w:hAnsi="Courier New" w:cs="Courier New"/>
          <w:sz w:val="18"/>
          <w:szCs w:val="18"/>
        </w:rPr>
      </w:pPr>
      <w:del w:id="544" w:author="KVS, Kannan" w:date="2019-02-28T22:23:00Z">
        <w:r w:rsidRPr="007F5E7D" w:rsidDel="009B5AF1">
          <w:rPr>
            <w:rFonts w:ascii="Courier New" w:hAnsi="Courier New" w:cs="Courier New"/>
            <w:sz w:val="18"/>
            <w:szCs w:val="18"/>
          </w:rPr>
          <w:delText xml:space="preserve">  Interface    Admin    Oper    Alias    Lanes    Speed    MTU</w:delText>
        </w:r>
      </w:del>
    </w:p>
    <w:p w14:paraId="76897626" w14:textId="7FE236FC" w:rsidR="003F1703" w:rsidRPr="007F5E7D" w:rsidDel="009B5AF1" w:rsidRDefault="0E540B70" w:rsidP="0E540B70">
      <w:pPr>
        <w:jc w:val="both"/>
        <w:rPr>
          <w:del w:id="545" w:author="KVS, Kannan" w:date="2019-02-28T22:23:00Z"/>
          <w:rFonts w:ascii="Courier New" w:hAnsi="Courier New" w:cs="Courier New"/>
          <w:sz w:val="18"/>
          <w:szCs w:val="18"/>
        </w:rPr>
      </w:pPr>
      <w:del w:id="546" w:author="KVS, Kannan" w:date="2019-02-28T22:23:00Z">
        <w:r w:rsidRPr="007F5E7D" w:rsidDel="009B5AF1">
          <w:rPr>
            <w:rFonts w:ascii="Courier New" w:hAnsi="Courier New" w:cs="Courier New"/>
            <w:sz w:val="18"/>
            <w:szCs w:val="18"/>
          </w:rPr>
          <w:delText>-----------  -------  ------  -------  -------  -------  -----</w:delText>
        </w:r>
      </w:del>
    </w:p>
    <w:p w14:paraId="128691BC" w14:textId="3C00BDBC" w:rsidR="003F1703" w:rsidRPr="007F5E7D" w:rsidDel="009B5AF1" w:rsidRDefault="0E540B70" w:rsidP="0E540B70">
      <w:pPr>
        <w:jc w:val="both"/>
        <w:rPr>
          <w:del w:id="547" w:author="KVS, Kannan" w:date="2019-02-28T22:23:00Z"/>
          <w:rFonts w:ascii="Courier New" w:hAnsi="Courier New" w:cs="Courier New"/>
          <w:sz w:val="18"/>
          <w:szCs w:val="18"/>
        </w:rPr>
      </w:pPr>
      <w:del w:id="548" w:author="KVS, Kannan" w:date="2019-02-28T22:23:00Z">
        <w:r w:rsidRPr="007F5E7D" w:rsidDel="009B5AF1">
          <w:rPr>
            <w:rFonts w:ascii="Courier New" w:hAnsi="Courier New" w:cs="Courier New"/>
            <w:sz w:val="18"/>
            <w:szCs w:val="18"/>
          </w:rPr>
          <w:delText>…</w:delText>
        </w:r>
      </w:del>
    </w:p>
    <w:p w14:paraId="4F918B93" w14:textId="637CBD98" w:rsidR="003F1703" w:rsidRPr="007F5E7D" w:rsidDel="009B5AF1" w:rsidRDefault="0E540B70" w:rsidP="0E540B70">
      <w:pPr>
        <w:jc w:val="both"/>
        <w:rPr>
          <w:del w:id="549" w:author="KVS, Kannan" w:date="2019-02-28T22:23:00Z"/>
          <w:rFonts w:ascii="Courier New" w:hAnsi="Courier New" w:cs="Courier New"/>
          <w:sz w:val="18"/>
          <w:szCs w:val="18"/>
        </w:rPr>
      </w:pPr>
      <w:del w:id="550" w:author="KVS, Kannan" w:date="2019-02-28T22:23:00Z">
        <w:r w:rsidRPr="007F5E7D" w:rsidDel="009B5AF1">
          <w:rPr>
            <w:rFonts w:ascii="Courier New" w:hAnsi="Courier New" w:cs="Courier New"/>
            <w:sz w:val="18"/>
            <w:szCs w:val="18"/>
          </w:rPr>
          <w:delText>Ethernet100       up    down  Eth26/1    21,22      50G   9100</w:delText>
        </w:r>
      </w:del>
    </w:p>
    <w:p w14:paraId="1DA45BAC" w14:textId="7876F215" w:rsidR="003F1703" w:rsidRPr="007F5E7D" w:rsidDel="009B5AF1" w:rsidRDefault="0E540B70" w:rsidP="0E540B70">
      <w:pPr>
        <w:jc w:val="both"/>
        <w:rPr>
          <w:del w:id="551" w:author="KVS, Kannan" w:date="2019-02-28T22:23:00Z"/>
          <w:rFonts w:ascii="Courier New" w:hAnsi="Courier New" w:cs="Courier New"/>
          <w:sz w:val="18"/>
          <w:szCs w:val="18"/>
        </w:rPr>
      </w:pPr>
      <w:del w:id="552" w:author="KVS, Kannan" w:date="2019-02-28T22:23:00Z">
        <w:r w:rsidRPr="007F5E7D" w:rsidDel="009B5AF1">
          <w:rPr>
            <w:rFonts w:ascii="Courier New" w:hAnsi="Courier New" w:cs="Courier New"/>
            <w:sz w:val="18"/>
            <w:szCs w:val="18"/>
          </w:rPr>
          <w:delText>Ethernet102       up    down  Eth26/2    23,24      50G   9100</w:delText>
        </w:r>
      </w:del>
    </w:p>
    <w:p w14:paraId="455DA416" w14:textId="4A53E797" w:rsidR="003F1703" w:rsidRPr="007F5E7D" w:rsidDel="009B5AF1" w:rsidRDefault="0E540B70" w:rsidP="0E540B70">
      <w:pPr>
        <w:jc w:val="both"/>
        <w:rPr>
          <w:del w:id="553" w:author="KVS, Kannan" w:date="2019-02-28T22:23:00Z"/>
          <w:rFonts w:ascii="Courier New" w:hAnsi="Courier New" w:cs="Courier New"/>
          <w:sz w:val="18"/>
          <w:szCs w:val="18"/>
        </w:rPr>
      </w:pPr>
      <w:del w:id="554" w:author="KVS, Kannan" w:date="2019-02-28T22:23:00Z">
        <w:r w:rsidRPr="007F5E7D" w:rsidDel="009B5AF1">
          <w:rPr>
            <w:rFonts w:ascii="Courier New" w:hAnsi="Courier New" w:cs="Courier New"/>
            <w:sz w:val="18"/>
            <w:szCs w:val="18"/>
          </w:rPr>
          <w:delText>Ethernet104       up    down  Eth27/1    25,26      50G   9100</w:delText>
        </w:r>
      </w:del>
    </w:p>
    <w:p w14:paraId="346CA839" w14:textId="62080A08" w:rsidR="003F1703" w:rsidRPr="007F5E7D" w:rsidDel="009B5AF1" w:rsidRDefault="0E540B70" w:rsidP="0E540B70">
      <w:pPr>
        <w:jc w:val="both"/>
        <w:rPr>
          <w:del w:id="555" w:author="KVS, Kannan" w:date="2019-02-28T22:23:00Z"/>
          <w:rFonts w:ascii="Courier New" w:hAnsi="Courier New" w:cs="Courier New"/>
          <w:sz w:val="18"/>
          <w:szCs w:val="18"/>
        </w:rPr>
      </w:pPr>
      <w:del w:id="556" w:author="KVS, Kannan" w:date="2019-02-28T22:23:00Z">
        <w:r w:rsidRPr="007F5E7D" w:rsidDel="009B5AF1">
          <w:rPr>
            <w:rFonts w:ascii="Courier New" w:hAnsi="Courier New" w:cs="Courier New"/>
            <w:sz w:val="18"/>
            <w:szCs w:val="18"/>
          </w:rPr>
          <w:delText>Ethernet106       up    down  Eth27/2    27,28      50G   9100</w:delText>
        </w:r>
      </w:del>
    </w:p>
    <w:p w14:paraId="477E7071" w14:textId="6CFC7125" w:rsidR="003F1703" w:rsidRPr="007F5E7D" w:rsidDel="009B5AF1" w:rsidRDefault="0E540B70" w:rsidP="0E540B70">
      <w:pPr>
        <w:jc w:val="both"/>
        <w:rPr>
          <w:del w:id="557" w:author="KVS, Kannan" w:date="2019-02-28T22:23:00Z"/>
          <w:rFonts w:ascii="Courier New" w:hAnsi="Courier New" w:cs="Courier New"/>
          <w:sz w:val="18"/>
          <w:szCs w:val="18"/>
        </w:rPr>
      </w:pPr>
      <w:del w:id="558" w:author="KVS, Kannan" w:date="2019-02-28T22:23:00Z">
        <w:r w:rsidRPr="007F5E7D" w:rsidDel="009B5AF1">
          <w:rPr>
            <w:rFonts w:ascii="Courier New" w:hAnsi="Courier New" w:cs="Courier New"/>
            <w:sz w:val="18"/>
            <w:szCs w:val="18"/>
          </w:rPr>
          <w:delText>Ethernet108       up    down  Eth28/1    29,30      50G   9100</w:delText>
        </w:r>
      </w:del>
    </w:p>
    <w:p w14:paraId="58AC81CE" w14:textId="6FF25D09" w:rsidR="003F1703" w:rsidRPr="007F5E7D" w:rsidDel="009B5AF1" w:rsidRDefault="0E540B70" w:rsidP="0E540B70">
      <w:pPr>
        <w:jc w:val="both"/>
        <w:rPr>
          <w:del w:id="559" w:author="KVS, Kannan" w:date="2019-02-28T22:23:00Z"/>
          <w:rFonts w:ascii="Courier New" w:hAnsi="Courier New" w:cs="Courier New"/>
          <w:sz w:val="18"/>
          <w:szCs w:val="18"/>
        </w:rPr>
      </w:pPr>
      <w:del w:id="560" w:author="KVS, Kannan" w:date="2019-02-28T22:23:00Z">
        <w:r w:rsidRPr="007F5E7D" w:rsidDel="009B5AF1">
          <w:rPr>
            <w:rFonts w:ascii="Courier New" w:hAnsi="Courier New" w:cs="Courier New"/>
            <w:sz w:val="18"/>
            <w:szCs w:val="18"/>
          </w:rPr>
          <w:delText>Ethernet110       up    down  Eth28/2    31,32      50G   9100</w:delText>
        </w:r>
      </w:del>
    </w:p>
    <w:p w14:paraId="6CFCA51C" w14:textId="3FE804BA" w:rsidR="003F1703" w:rsidRPr="007F5E7D" w:rsidDel="009B5AF1" w:rsidRDefault="003F1703" w:rsidP="00B56C91">
      <w:pPr>
        <w:jc w:val="both"/>
        <w:rPr>
          <w:del w:id="561" w:author="KVS, Kannan" w:date="2019-02-28T22:23:00Z"/>
          <w:rFonts w:ascii="Courier New" w:hAnsi="Courier New" w:cs="Courier New"/>
          <w:sz w:val="18"/>
          <w:szCs w:val="18"/>
        </w:rPr>
      </w:pPr>
    </w:p>
    <w:p w14:paraId="335704E1" w14:textId="430A211F" w:rsidR="003F1703" w:rsidRPr="007F5E7D" w:rsidDel="009B5AF1" w:rsidRDefault="003F1703" w:rsidP="00B56C91">
      <w:pPr>
        <w:jc w:val="both"/>
        <w:rPr>
          <w:del w:id="562" w:author="KVS, Kannan" w:date="2019-02-28T22:23:00Z"/>
          <w:rFonts w:ascii="Courier New" w:hAnsi="Courier New" w:cs="Courier New"/>
          <w:sz w:val="18"/>
          <w:szCs w:val="18"/>
        </w:rPr>
      </w:pPr>
    </w:p>
    <w:p w14:paraId="2C63002F" w14:textId="4593E33F" w:rsidR="00063CA1" w:rsidRPr="007F5E7D" w:rsidDel="009B5AF1" w:rsidRDefault="0E540B70" w:rsidP="0E540B70">
      <w:pPr>
        <w:jc w:val="both"/>
        <w:rPr>
          <w:del w:id="563" w:author="KVS, Kannan" w:date="2019-02-28T22:23:00Z"/>
          <w:rFonts w:ascii="Courier New" w:hAnsi="Courier New" w:cs="Courier New"/>
          <w:sz w:val="18"/>
          <w:szCs w:val="18"/>
        </w:rPr>
      </w:pPr>
      <w:del w:id="564" w:author="KVS, Kannan" w:date="2019-02-28T22:23:00Z">
        <w:r w:rsidRPr="007F5E7D" w:rsidDel="009B5AF1">
          <w:rPr>
            <w:rFonts w:ascii="Courier New" w:hAnsi="Courier New" w:cs="Courier New"/>
            <w:sz w:val="18"/>
            <w:szCs w:val="18"/>
          </w:rPr>
          <w:delText>admin@lnos-x1-a-asw02:~$ show interfaces status</w:delText>
        </w:r>
      </w:del>
    </w:p>
    <w:p w14:paraId="6D0AD9BF" w14:textId="6E8187C6" w:rsidR="00063CA1" w:rsidRPr="007F5E7D" w:rsidDel="009B5AF1" w:rsidRDefault="0E540B70" w:rsidP="0E540B70">
      <w:pPr>
        <w:jc w:val="both"/>
        <w:rPr>
          <w:del w:id="565" w:author="KVS, Kannan" w:date="2019-02-28T22:23:00Z"/>
          <w:rFonts w:ascii="Courier New" w:hAnsi="Courier New" w:cs="Courier New"/>
          <w:sz w:val="18"/>
          <w:szCs w:val="18"/>
        </w:rPr>
      </w:pPr>
      <w:del w:id="566" w:author="KVS, Kannan" w:date="2019-02-28T22:23:00Z">
        <w:r w:rsidRPr="007F5E7D" w:rsidDel="009B5AF1">
          <w:rPr>
            <w:rFonts w:ascii="Courier New" w:hAnsi="Courier New" w:cs="Courier New"/>
            <w:sz w:val="18"/>
            <w:szCs w:val="18"/>
          </w:rPr>
          <w:delText>Command: intfutil status</w:delText>
        </w:r>
      </w:del>
    </w:p>
    <w:p w14:paraId="545069F3" w14:textId="73E23DF1" w:rsidR="00063CA1" w:rsidRPr="007F5E7D" w:rsidDel="009B5AF1" w:rsidRDefault="0E540B70" w:rsidP="0E540B70">
      <w:pPr>
        <w:jc w:val="both"/>
        <w:rPr>
          <w:del w:id="567" w:author="KVS, Kannan" w:date="2019-02-28T22:23:00Z"/>
          <w:rFonts w:ascii="Courier New" w:hAnsi="Courier New" w:cs="Courier New"/>
          <w:sz w:val="18"/>
          <w:szCs w:val="18"/>
        </w:rPr>
      </w:pPr>
      <w:del w:id="568" w:author="KVS, Kannan" w:date="2019-02-28T22:23:00Z">
        <w:r w:rsidRPr="007F5E7D" w:rsidDel="009B5AF1">
          <w:rPr>
            <w:rFonts w:ascii="Courier New" w:hAnsi="Courier New" w:cs="Courier New"/>
            <w:sz w:val="18"/>
            <w:szCs w:val="18"/>
          </w:rPr>
          <w:delText xml:space="preserve">  Interface    Admin    Oper    Alias            Lanes    Speed    MTU</w:delText>
        </w:r>
      </w:del>
    </w:p>
    <w:p w14:paraId="2BFD68F8" w14:textId="4C285560" w:rsidR="00063CA1" w:rsidRPr="007F5E7D" w:rsidDel="009B5AF1" w:rsidRDefault="0E540B70" w:rsidP="0E540B70">
      <w:pPr>
        <w:jc w:val="both"/>
        <w:rPr>
          <w:del w:id="569" w:author="KVS, Kannan" w:date="2019-02-28T22:23:00Z"/>
          <w:rFonts w:ascii="Courier New" w:hAnsi="Courier New" w:cs="Courier New"/>
          <w:sz w:val="18"/>
          <w:szCs w:val="18"/>
        </w:rPr>
      </w:pPr>
      <w:del w:id="570" w:author="KVS, Kannan" w:date="2019-02-28T22:23:00Z">
        <w:r w:rsidRPr="007F5E7D" w:rsidDel="009B5AF1">
          <w:rPr>
            <w:rFonts w:ascii="Courier New" w:hAnsi="Courier New" w:cs="Courier New"/>
            <w:sz w:val="18"/>
            <w:szCs w:val="18"/>
          </w:rPr>
          <w:delText>-----------  -------  ------  -------  ---------------  -------  -----</w:delText>
        </w:r>
      </w:del>
    </w:p>
    <w:p w14:paraId="33B0B5D4" w14:textId="7D7D5A58" w:rsidR="00063CA1" w:rsidRPr="007F5E7D" w:rsidDel="009B5AF1" w:rsidRDefault="0E540B70" w:rsidP="0E540B70">
      <w:pPr>
        <w:jc w:val="both"/>
        <w:rPr>
          <w:del w:id="571" w:author="KVS, Kannan" w:date="2019-02-28T22:23:00Z"/>
          <w:rFonts w:ascii="Courier New" w:hAnsi="Courier New" w:cs="Courier New"/>
          <w:sz w:val="18"/>
          <w:szCs w:val="18"/>
        </w:rPr>
      </w:pPr>
      <w:del w:id="572" w:author="KVS, Kannan" w:date="2019-02-28T22:23:00Z">
        <w:r w:rsidRPr="007F5E7D" w:rsidDel="009B5AF1">
          <w:rPr>
            <w:rFonts w:ascii="Courier New" w:hAnsi="Courier New" w:cs="Courier New"/>
            <w:sz w:val="18"/>
            <w:szCs w:val="18"/>
          </w:rPr>
          <w:delText xml:space="preserve">  Ethernet0       up      up     Eth1      65,66,67,68     100G   9100</w:delText>
        </w:r>
      </w:del>
    </w:p>
    <w:p w14:paraId="1D3C67A6" w14:textId="119CCC40" w:rsidR="00063CA1" w:rsidRPr="007F5E7D" w:rsidDel="009B5AF1" w:rsidRDefault="0E540B70" w:rsidP="0E540B70">
      <w:pPr>
        <w:jc w:val="both"/>
        <w:rPr>
          <w:del w:id="573" w:author="KVS, Kannan" w:date="2019-02-28T22:23:00Z"/>
          <w:rFonts w:ascii="Courier New" w:hAnsi="Courier New" w:cs="Courier New"/>
          <w:sz w:val="18"/>
          <w:szCs w:val="18"/>
        </w:rPr>
      </w:pPr>
      <w:del w:id="574" w:author="KVS, Kannan" w:date="2019-02-28T22:23:00Z">
        <w:r w:rsidRPr="007F5E7D" w:rsidDel="009B5AF1">
          <w:rPr>
            <w:rFonts w:ascii="Courier New" w:hAnsi="Courier New" w:cs="Courier New"/>
            <w:sz w:val="18"/>
            <w:szCs w:val="18"/>
          </w:rPr>
          <w:delText xml:space="preserve">  Ethernet4       up    down     Eth2      69,70,71,72     100G   9100</w:delText>
        </w:r>
      </w:del>
    </w:p>
    <w:p w14:paraId="316118C8" w14:textId="1C73EE69" w:rsidR="00063CA1" w:rsidRPr="007F5E7D" w:rsidDel="009B5AF1" w:rsidRDefault="0E540B70" w:rsidP="0E540B70">
      <w:pPr>
        <w:jc w:val="both"/>
        <w:rPr>
          <w:del w:id="575" w:author="KVS, Kannan" w:date="2019-02-28T22:23:00Z"/>
          <w:rFonts w:ascii="Courier New" w:hAnsi="Courier New" w:cs="Courier New"/>
          <w:sz w:val="18"/>
          <w:szCs w:val="18"/>
        </w:rPr>
      </w:pPr>
      <w:del w:id="576" w:author="KVS, Kannan" w:date="2019-02-28T22:23:00Z">
        <w:r w:rsidRPr="007F5E7D" w:rsidDel="009B5AF1">
          <w:rPr>
            <w:rFonts w:ascii="Courier New" w:hAnsi="Courier New" w:cs="Courier New"/>
            <w:sz w:val="18"/>
            <w:szCs w:val="18"/>
          </w:rPr>
          <w:delText xml:space="preserve">  Ethernet8       up    down     Eth3      73,74,75,76     100G   9100</w:delText>
        </w:r>
      </w:del>
    </w:p>
    <w:p w14:paraId="75008373" w14:textId="2F1BBA80" w:rsidR="00063CA1" w:rsidRPr="007F5E7D" w:rsidDel="009B5AF1" w:rsidRDefault="0E540B70" w:rsidP="0E540B70">
      <w:pPr>
        <w:jc w:val="both"/>
        <w:rPr>
          <w:del w:id="577" w:author="KVS, Kannan" w:date="2019-02-28T22:23:00Z"/>
          <w:rFonts w:ascii="Courier New" w:hAnsi="Courier New" w:cs="Courier New"/>
          <w:sz w:val="18"/>
          <w:szCs w:val="18"/>
        </w:rPr>
      </w:pPr>
      <w:del w:id="578" w:author="KVS, Kannan" w:date="2019-02-28T22:23:00Z">
        <w:r w:rsidRPr="007F5E7D" w:rsidDel="009B5AF1">
          <w:rPr>
            <w:rFonts w:ascii="Courier New" w:hAnsi="Courier New" w:cs="Courier New"/>
            <w:sz w:val="18"/>
            <w:szCs w:val="18"/>
          </w:rPr>
          <w:delText xml:space="preserve"> Ethernet12       up    down     Eth4      77,78,79,80     100G   9100</w:delText>
        </w:r>
      </w:del>
    </w:p>
    <w:p w14:paraId="2FBFC7F7" w14:textId="70C79B80" w:rsidR="00063CA1" w:rsidRPr="007F5E7D" w:rsidDel="009B5AF1" w:rsidRDefault="0E540B70" w:rsidP="0E540B70">
      <w:pPr>
        <w:jc w:val="both"/>
        <w:rPr>
          <w:del w:id="579" w:author="KVS, Kannan" w:date="2019-02-28T22:23:00Z"/>
          <w:rFonts w:ascii="Courier New" w:hAnsi="Courier New" w:cs="Courier New"/>
          <w:sz w:val="18"/>
          <w:szCs w:val="18"/>
        </w:rPr>
      </w:pPr>
      <w:del w:id="580" w:author="KVS, Kannan" w:date="2019-02-28T22:23:00Z">
        <w:r w:rsidRPr="007F5E7D" w:rsidDel="009B5AF1">
          <w:rPr>
            <w:rFonts w:ascii="Courier New" w:hAnsi="Courier New" w:cs="Courier New"/>
            <w:sz w:val="18"/>
            <w:szCs w:val="18"/>
          </w:rPr>
          <w:delText xml:space="preserve"> Ethernet16       up    down     Eth5      33,34,35,36     100G   9100</w:delText>
        </w:r>
      </w:del>
    </w:p>
    <w:p w14:paraId="6B672BDD" w14:textId="34A57636" w:rsidR="00063CA1" w:rsidDel="009B5AF1" w:rsidRDefault="00063CA1" w:rsidP="00063CA1">
      <w:pPr>
        <w:jc w:val="both"/>
        <w:rPr>
          <w:del w:id="581" w:author="KVS, Kannan" w:date="2019-02-28T22:23:00Z"/>
          <w:rFonts w:asciiTheme="minorHAnsi" w:hAnsiTheme="minorHAnsi" w:cstheme="minorHAnsi"/>
        </w:rPr>
      </w:pPr>
    </w:p>
    <w:p w14:paraId="700AB505" w14:textId="4AB4C112" w:rsidR="003F1703" w:rsidDel="009B5AF1" w:rsidRDefault="003F1703" w:rsidP="00B56C91">
      <w:pPr>
        <w:jc w:val="both"/>
        <w:rPr>
          <w:del w:id="582" w:author="KVS, Kannan" w:date="2019-02-28T22:23:00Z"/>
          <w:rFonts w:asciiTheme="minorHAnsi" w:hAnsiTheme="minorHAnsi" w:cstheme="minorHAnsi"/>
        </w:rPr>
      </w:pPr>
    </w:p>
    <w:p w14:paraId="65CF64D8" w14:textId="135FA602" w:rsidR="00B83982" w:rsidDel="009B5AF1" w:rsidRDefault="00B83982" w:rsidP="00B56C91">
      <w:pPr>
        <w:jc w:val="both"/>
        <w:rPr>
          <w:del w:id="583" w:author="KVS, Kannan" w:date="2019-02-28T22:23:00Z"/>
          <w:rFonts w:asciiTheme="minorHAnsi" w:hAnsiTheme="minorHAnsi" w:cstheme="minorHAnsi"/>
        </w:rPr>
      </w:pPr>
    </w:p>
    <w:p w14:paraId="298DCBA2" w14:textId="577065BB" w:rsidR="00AE20A0" w:rsidDel="009B5AF1" w:rsidRDefault="00AE20A0" w:rsidP="00B56C91">
      <w:pPr>
        <w:jc w:val="both"/>
        <w:rPr>
          <w:del w:id="584" w:author="KVS, Kannan" w:date="2019-02-28T22:23:00Z"/>
          <w:rFonts w:asciiTheme="minorHAnsi" w:hAnsiTheme="minorHAnsi" w:cstheme="minorHAnsi"/>
        </w:rPr>
      </w:pPr>
    </w:p>
    <w:p w14:paraId="3A644B57" w14:textId="0DFB89F5" w:rsidR="00AE20A0" w:rsidDel="009B5AF1" w:rsidRDefault="00AE20A0" w:rsidP="00B56C91">
      <w:pPr>
        <w:jc w:val="both"/>
        <w:rPr>
          <w:del w:id="585" w:author="KVS, Kannan" w:date="2019-02-28T22:23:00Z"/>
          <w:rFonts w:asciiTheme="minorHAnsi" w:hAnsiTheme="minorHAnsi" w:cstheme="minorHAnsi"/>
        </w:rPr>
      </w:pPr>
    </w:p>
    <w:p w14:paraId="616E48DB" w14:textId="05E83960" w:rsidR="00AE20A0" w:rsidDel="009B5AF1" w:rsidRDefault="00AE20A0" w:rsidP="00B56C91">
      <w:pPr>
        <w:jc w:val="both"/>
        <w:rPr>
          <w:del w:id="586" w:author="KVS, Kannan" w:date="2019-02-28T22:23:00Z"/>
          <w:rFonts w:asciiTheme="minorHAnsi" w:hAnsiTheme="minorHAnsi" w:cstheme="minorHAnsi"/>
        </w:rPr>
      </w:pPr>
    </w:p>
    <w:p w14:paraId="17BFEC4D" w14:textId="38EDC249" w:rsidR="00AE20A0" w:rsidDel="009B5AF1" w:rsidRDefault="00AE20A0" w:rsidP="00B56C91">
      <w:pPr>
        <w:jc w:val="both"/>
        <w:rPr>
          <w:del w:id="587" w:author="KVS, Kannan" w:date="2019-02-28T22:23:00Z"/>
          <w:rFonts w:asciiTheme="minorHAnsi" w:hAnsiTheme="minorHAnsi" w:cstheme="minorHAnsi"/>
        </w:rPr>
      </w:pPr>
    </w:p>
    <w:p w14:paraId="1956465A" w14:textId="0F817B1C" w:rsidR="00F70246" w:rsidDel="009B5AF1" w:rsidRDefault="0E540B70" w:rsidP="00F70246">
      <w:pPr>
        <w:pStyle w:val="Heading2"/>
        <w:rPr>
          <w:del w:id="588" w:author="KVS, Kannan" w:date="2019-02-28T22:23:00Z"/>
        </w:rPr>
      </w:pPr>
      <w:bookmarkStart w:id="589" w:name="_Toc508230230"/>
      <w:bookmarkStart w:id="590" w:name="_Toc512935572"/>
      <w:del w:id="591" w:author="KVS, Kannan" w:date="2019-02-28T22:23:00Z">
        <w:r w:rsidDel="009B5AF1">
          <w:delText>Port-Breakout Configuration</w:delText>
        </w:r>
        <w:bookmarkEnd w:id="589"/>
        <w:bookmarkEnd w:id="590"/>
      </w:del>
    </w:p>
    <w:p w14:paraId="1DD5A43E" w14:textId="755CA02F" w:rsidR="00B56C91" w:rsidDel="009B5AF1" w:rsidRDefault="00B56C91" w:rsidP="00B56C91">
      <w:pPr>
        <w:rPr>
          <w:del w:id="592" w:author="KVS, Kannan" w:date="2019-02-28T22:23:00Z"/>
        </w:rPr>
      </w:pPr>
    </w:p>
    <w:p w14:paraId="280AA52F" w14:textId="253CE2EB" w:rsidR="00F70246" w:rsidDel="009B5AF1" w:rsidRDefault="0E540B70" w:rsidP="0E540B70">
      <w:pPr>
        <w:jc w:val="both"/>
        <w:rPr>
          <w:del w:id="593" w:author="KVS, Kannan" w:date="2019-02-28T22:23:00Z"/>
          <w:rFonts w:asciiTheme="minorHAnsi" w:hAnsiTheme="minorHAnsi"/>
        </w:rPr>
      </w:pPr>
      <w:del w:id="594" w:author="KVS, Kannan" w:date="2019-02-28T22:23:00Z">
        <w:r w:rsidRPr="0E540B70" w:rsidDel="009B5AF1">
          <w:rPr>
            <w:rFonts w:asciiTheme="minorHAnsi" w:hAnsiTheme="minorHAnsi"/>
          </w:rPr>
          <w:delText>As discussed in the previous section, the port-breakout layout will be determined by the elected hardware-profile. These hardware-profiles are represented by platform-dependent files associated to every supported SKU. In other words, the speed at which any given port operates is determined in a predefined file. Thereby, as of today, there is no support for dynamic port-breakout functionality.</w:delText>
        </w:r>
      </w:del>
    </w:p>
    <w:p w14:paraId="3B6FBA91" w14:textId="2BDA242B" w:rsidR="00676828" w:rsidDel="009B5AF1" w:rsidRDefault="00676828" w:rsidP="00676828">
      <w:pPr>
        <w:jc w:val="both"/>
        <w:rPr>
          <w:del w:id="595" w:author="KVS, Kannan" w:date="2019-02-28T22:23:00Z"/>
          <w:rFonts w:asciiTheme="minorHAnsi" w:hAnsiTheme="minorHAnsi"/>
        </w:rPr>
      </w:pPr>
    </w:p>
    <w:p w14:paraId="485512E2" w14:textId="12AED099" w:rsidR="002B2804" w:rsidDel="009B5AF1" w:rsidRDefault="0E540B70" w:rsidP="0E540B70">
      <w:pPr>
        <w:jc w:val="both"/>
        <w:rPr>
          <w:del w:id="596" w:author="KVS, Kannan" w:date="2019-02-28T22:23:00Z"/>
          <w:rFonts w:asciiTheme="minorHAnsi" w:hAnsiTheme="minorHAnsi"/>
        </w:rPr>
      </w:pPr>
      <w:del w:id="597" w:author="KVS, Kannan" w:date="2019-02-28T22:23:00Z">
        <w:r w:rsidRPr="0E540B70" w:rsidDel="009B5AF1">
          <w:rPr>
            <w:rFonts w:asciiTheme="minorHAnsi" w:hAnsiTheme="minorHAnsi"/>
          </w:rPr>
          <w:delText>To allow user to elect a hardware-profile different than default, SONiC provides a useful script to smooth out this transition. User should keep in mind that changing the hardware configuration entails service disruption as all SONiC services will be restarted. See below an example of the use of this script:</w:delText>
        </w:r>
      </w:del>
    </w:p>
    <w:p w14:paraId="02C24983" w14:textId="57853B19" w:rsidR="002B2804" w:rsidDel="009B5AF1" w:rsidRDefault="002B2804" w:rsidP="00676828">
      <w:pPr>
        <w:jc w:val="both"/>
        <w:rPr>
          <w:del w:id="598" w:author="KVS, Kannan" w:date="2019-02-28T22:23:00Z"/>
          <w:rFonts w:asciiTheme="minorHAnsi" w:hAnsiTheme="minorHAnsi"/>
        </w:rPr>
      </w:pPr>
    </w:p>
    <w:p w14:paraId="728ADF28" w14:textId="00AC9201" w:rsidR="00EB764F" w:rsidRPr="007F5E7D" w:rsidDel="009B5AF1" w:rsidRDefault="0E540B70" w:rsidP="0E540B70">
      <w:pPr>
        <w:jc w:val="both"/>
        <w:rPr>
          <w:del w:id="599" w:author="KVS, Kannan" w:date="2019-02-28T22:23:00Z"/>
          <w:rFonts w:ascii="Courier New" w:hAnsi="Courier New" w:cs="Courier New"/>
          <w:sz w:val="18"/>
          <w:szCs w:val="18"/>
        </w:rPr>
      </w:pPr>
      <w:del w:id="600" w:author="KVS, Kannan" w:date="2019-02-28T22:23:00Z">
        <w:r w:rsidRPr="007F5E7D" w:rsidDel="009B5AF1">
          <w:rPr>
            <w:rFonts w:ascii="Courier New" w:hAnsi="Courier New" w:cs="Courier New"/>
            <w:sz w:val="18"/>
            <w:szCs w:val="18"/>
          </w:rPr>
          <w:delText>admin@lnos-x1-a-asw02:~$ sudo /usr/bin/config-hwsku.sh -h</w:delText>
        </w:r>
      </w:del>
    </w:p>
    <w:p w14:paraId="54A0070E" w14:textId="406A74F8" w:rsidR="00EB764F" w:rsidRPr="007F5E7D" w:rsidDel="009B5AF1" w:rsidRDefault="0E540B70" w:rsidP="0E540B70">
      <w:pPr>
        <w:jc w:val="both"/>
        <w:rPr>
          <w:del w:id="601" w:author="KVS, Kannan" w:date="2019-02-28T22:23:00Z"/>
          <w:rFonts w:ascii="Courier New" w:hAnsi="Courier New" w:cs="Courier New"/>
          <w:sz w:val="18"/>
          <w:szCs w:val="18"/>
        </w:rPr>
      </w:pPr>
      <w:del w:id="602" w:author="KVS, Kannan" w:date="2019-02-28T22:23:00Z">
        <w:r w:rsidRPr="007F5E7D" w:rsidDel="009B5AF1">
          <w:rPr>
            <w:rFonts w:ascii="Courier New" w:hAnsi="Courier New" w:cs="Courier New"/>
            <w:sz w:val="18"/>
            <w:szCs w:val="18"/>
          </w:rPr>
          <w:delText>Usage: /usr/bin/config-hwsku.sh [-h] [-p] [-l] [-s HWSKU]</w:delText>
        </w:r>
      </w:del>
    </w:p>
    <w:p w14:paraId="1A3B88DE" w14:textId="4F16235D" w:rsidR="00EB764F" w:rsidRPr="007F5E7D" w:rsidDel="009B5AF1" w:rsidRDefault="00EB764F" w:rsidP="00EB764F">
      <w:pPr>
        <w:jc w:val="both"/>
        <w:rPr>
          <w:del w:id="603" w:author="KVS, Kannan" w:date="2019-02-28T22:23:00Z"/>
          <w:rFonts w:ascii="Courier New" w:hAnsi="Courier New" w:cs="Courier New"/>
          <w:sz w:val="18"/>
          <w:szCs w:val="18"/>
        </w:rPr>
      </w:pPr>
    </w:p>
    <w:p w14:paraId="78FE6BE3" w14:textId="793F1F31" w:rsidR="00EB764F" w:rsidRPr="007F5E7D" w:rsidDel="009B5AF1" w:rsidRDefault="0E540B70" w:rsidP="0E540B70">
      <w:pPr>
        <w:jc w:val="both"/>
        <w:rPr>
          <w:del w:id="604" w:author="KVS, Kannan" w:date="2019-02-28T22:23:00Z"/>
          <w:rFonts w:ascii="Courier New" w:hAnsi="Courier New" w:cs="Courier New"/>
          <w:sz w:val="18"/>
          <w:szCs w:val="18"/>
        </w:rPr>
      </w:pPr>
      <w:del w:id="605" w:author="KVS, Kannan" w:date="2019-02-28T22:23:00Z">
        <w:r w:rsidRPr="007F5E7D" w:rsidDel="009B5AF1">
          <w:rPr>
            <w:rFonts w:ascii="Courier New" w:hAnsi="Courier New" w:cs="Courier New"/>
            <w:sz w:val="18"/>
            <w:szCs w:val="18"/>
          </w:rPr>
          <w:delText xml:space="preserve">   -h, --help           print this usage page</w:delText>
        </w:r>
      </w:del>
    </w:p>
    <w:p w14:paraId="537DC8FE" w14:textId="6488C062" w:rsidR="00EB764F" w:rsidRPr="007F5E7D" w:rsidDel="009B5AF1" w:rsidRDefault="0E540B70" w:rsidP="0E540B70">
      <w:pPr>
        <w:jc w:val="both"/>
        <w:rPr>
          <w:del w:id="606" w:author="KVS, Kannan" w:date="2019-02-28T22:23:00Z"/>
          <w:rFonts w:ascii="Courier New" w:hAnsi="Courier New" w:cs="Courier New"/>
          <w:sz w:val="18"/>
          <w:szCs w:val="18"/>
        </w:rPr>
      </w:pPr>
      <w:del w:id="607" w:author="KVS, Kannan" w:date="2019-02-28T22:23:00Z">
        <w:r w:rsidRPr="007F5E7D" w:rsidDel="009B5AF1">
          <w:rPr>
            <w:rFonts w:ascii="Courier New" w:hAnsi="Courier New" w:cs="Courier New"/>
            <w:sz w:val="18"/>
            <w:szCs w:val="18"/>
          </w:rPr>
          <w:delText xml:space="preserve">   -p, --print          print the current HWSKU</w:delText>
        </w:r>
      </w:del>
    </w:p>
    <w:p w14:paraId="1B9496E9" w14:textId="32EEBF0E" w:rsidR="00EB764F" w:rsidRPr="007F5E7D" w:rsidDel="009B5AF1" w:rsidRDefault="0E540B70" w:rsidP="0E540B70">
      <w:pPr>
        <w:jc w:val="both"/>
        <w:rPr>
          <w:del w:id="608" w:author="KVS, Kannan" w:date="2019-02-28T22:23:00Z"/>
          <w:rFonts w:ascii="Courier New" w:hAnsi="Courier New" w:cs="Courier New"/>
          <w:sz w:val="18"/>
          <w:szCs w:val="18"/>
        </w:rPr>
      </w:pPr>
      <w:del w:id="609" w:author="KVS, Kannan" w:date="2019-02-28T22:23:00Z">
        <w:r w:rsidRPr="007F5E7D" w:rsidDel="009B5AF1">
          <w:rPr>
            <w:rFonts w:ascii="Courier New" w:hAnsi="Courier New" w:cs="Courier New"/>
            <w:sz w:val="18"/>
            <w:szCs w:val="18"/>
          </w:rPr>
          <w:delText xml:space="preserve">   -l, --list           list the available HWSKUs</w:delText>
        </w:r>
      </w:del>
    </w:p>
    <w:p w14:paraId="2E6E2BEE" w14:textId="68437F4E" w:rsidR="00EB764F" w:rsidRPr="007F5E7D" w:rsidDel="009B5AF1" w:rsidRDefault="0E540B70" w:rsidP="0E540B70">
      <w:pPr>
        <w:jc w:val="both"/>
        <w:rPr>
          <w:del w:id="610" w:author="KVS, Kannan" w:date="2019-02-28T22:23:00Z"/>
          <w:rFonts w:ascii="Courier New" w:hAnsi="Courier New" w:cs="Courier New"/>
          <w:sz w:val="18"/>
          <w:szCs w:val="18"/>
        </w:rPr>
      </w:pPr>
      <w:del w:id="611" w:author="KVS, Kannan" w:date="2019-02-28T22:23:00Z">
        <w:r w:rsidRPr="007F5E7D" w:rsidDel="009B5AF1">
          <w:rPr>
            <w:rFonts w:ascii="Courier New" w:hAnsi="Courier New" w:cs="Courier New"/>
            <w:sz w:val="18"/>
            <w:szCs w:val="18"/>
          </w:rPr>
          <w:delText xml:space="preserve">   -s, --set            set the HWSKU</w:delText>
        </w:r>
      </w:del>
    </w:p>
    <w:p w14:paraId="539827A5" w14:textId="0077B02D" w:rsidR="00EB764F" w:rsidRPr="007F5E7D" w:rsidDel="009B5AF1" w:rsidRDefault="00EB764F" w:rsidP="00EB764F">
      <w:pPr>
        <w:jc w:val="both"/>
        <w:rPr>
          <w:del w:id="612" w:author="KVS, Kannan" w:date="2019-02-28T22:23:00Z"/>
          <w:rFonts w:ascii="Courier New" w:hAnsi="Courier New" w:cs="Courier New"/>
          <w:sz w:val="18"/>
          <w:szCs w:val="18"/>
        </w:rPr>
      </w:pPr>
    </w:p>
    <w:p w14:paraId="0F35CB26" w14:textId="5F3949D5" w:rsidR="00EB764F" w:rsidRPr="007F5E7D" w:rsidDel="009B5AF1" w:rsidRDefault="0E540B70" w:rsidP="0E540B70">
      <w:pPr>
        <w:jc w:val="both"/>
        <w:rPr>
          <w:del w:id="613" w:author="KVS, Kannan" w:date="2019-02-28T22:23:00Z"/>
          <w:rFonts w:ascii="Courier New" w:hAnsi="Courier New" w:cs="Courier New"/>
          <w:sz w:val="18"/>
          <w:szCs w:val="18"/>
        </w:rPr>
      </w:pPr>
      <w:del w:id="614" w:author="KVS, Kannan" w:date="2019-02-28T22:23:00Z">
        <w:r w:rsidRPr="007F5E7D" w:rsidDel="009B5AF1">
          <w:rPr>
            <w:rFonts w:ascii="Courier New" w:hAnsi="Courier New" w:cs="Courier New"/>
            <w:sz w:val="18"/>
            <w:szCs w:val="18"/>
          </w:rPr>
          <w:delText>admin@lnos-x1-a-asw02:~$ sudo /usr/bin/config-hwsku.sh -p</w:delText>
        </w:r>
      </w:del>
    </w:p>
    <w:p w14:paraId="1DBF1AFE" w14:textId="27B0AE4F" w:rsidR="00EB764F" w:rsidRPr="007F5E7D" w:rsidDel="009B5AF1" w:rsidRDefault="0E540B70" w:rsidP="0E540B70">
      <w:pPr>
        <w:jc w:val="both"/>
        <w:rPr>
          <w:del w:id="615" w:author="KVS, Kannan" w:date="2019-02-28T22:23:00Z"/>
          <w:rFonts w:ascii="Courier New" w:hAnsi="Courier New" w:cs="Courier New"/>
          <w:sz w:val="18"/>
          <w:szCs w:val="18"/>
        </w:rPr>
      </w:pPr>
      <w:del w:id="616" w:author="KVS, Kannan" w:date="2019-02-28T22:23:00Z">
        <w:r w:rsidRPr="007F5E7D" w:rsidDel="009B5AF1">
          <w:rPr>
            <w:rFonts w:ascii="Courier New" w:hAnsi="Courier New" w:cs="Courier New"/>
            <w:sz w:val="18"/>
            <w:szCs w:val="18"/>
          </w:rPr>
          <w:delText>Seastone-DX010</w:delText>
        </w:r>
      </w:del>
    </w:p>
    <w:p w14:paraId="477B3FDD" w14:textId="401BD634" w:rsidR="00EB764F" w:rsidRPr="007F5E7D" w:rsidDel="009B5AF1" w:rsidRDefault="00EB764F" w:rsidP="00EB764F">
      <w:pPr>
        <w:jc w:val="both"/>
        <w:rPr>
          <w:del w:id="617" w:author="KVS, Kannan" w:date="2019-02-28T22:23:00Z"/>
          <w:rFonts w:ascii="Courier New" w:hAnsi="Courier New" w:cs="Courier New"/>
          <w:sz w:val="18"/>
          <w:szCs w:val="18"/>
        </w:rPr>
      </w:pPr>
    </w:p>
    <w:p w14:paraId="5E4DE6F6" w14:textId="0FF04510" w:rsidR="00EB764F" w:rsidRPr="007F5E7D" w:rsidDel="009B5AF1" w:rsidRDefault="0E540B70" w:rsidP="0E540B70">
      <w:pPr>
        <w:jc w:val="both"/>
        <w:rPr>
          <w:del w:id="618" w:author="KVS, Kannan" w:date="2019-02-28T22:23:00Z"/>
          <w:rFonts w:ascii="Courier New" w:hAnsi="Courier New" w:cs="Courier New"/>
          <w:sz w:val="18"/>
          <w:szCs w:val="18"/>
        </w:rPr>
      </w:pPr>
      <w:del w:id="619" w:author="KVS, Kannan" w:date="2019-02-28T22:23:00Z">
        <w:r w:rsidRPr="007F5E7D" w:rsidDel="009B5AF1">
          <w:rPr>
            <w:rFonts w:ascii="Courier New" w:hAnsi="Courier New" w:cs="Courier New"/>
            <w:sz w:val="18"/>
            <w:szCs w:val="18"/>
          </w:rPr>
          <w:delText>admin@lnos-x1-a-asw02:~$ sudo /usr/bin/config-hwsku.sh -l</w:delText>
        </w:r>
      </w:del>
    </w:p>
    <w:p w14:paraId="6DA257DC" w14:textId="1225A4ED" w:rsidR="00EB764F" w:rsidRPr="007F5E7D" w:rsidDel="009B5AF1" w:rsidRDefault="0E540B70" w:rsidP="0E540B70">
      <w:pPr>
        <w:jc w:val="both"/>
        <w:rPr>
          <w:del w:id="620" w:author="KVS, Kannan" w:date="2019-02-28T22:23:00Z"/>
          <w:rFonts w:ascii="Courier New" w:hAnsi="Courier New" w:cs="Courier New"/>
          <w:sz w:val="18"/>
          <w:szCs w:val="18"/>
        </w:rPr>
      </w:pPr>
      <w:del w:id="621" w:author="KVS, Kannan" w:date="2019-02-28T22:23:00Z">
        <w:r w:rsidRPr="007F5E7D" w:rsidDel="009B5AF1">
          <w:rPr>
            <w:rFonts w:ascii="Courier New" w:hAnsi="Courier New" w:cs="Courier New"/>
            <w:sz w:val="18"/>
            <w:szCs w:val="18"/>
          </w:rPr>
          <w:delText>Seastone-DX010</w:delText>
        </w:r>
      </w:del>
    </w:p>
    <w:p w14:paraId="081193BA" w14:textId="07E30A0E" w:rsidR="00EB764F" w:rsidRPr="007F5E7D" w:rsidDel="009B5AF1" w:rsidRDefault="0E540B70" w:rsidP="0E540B70">
      <w:pPr>
        <w:jc w:val="both"/>
        <w:rPr>
          <w:del w:id="622" w:author="KVS, Kannan" w:date="2019-02-28T22:23:00Z"/>
          <w:rFonts w:ascii="Courier New" w:hAnsi="Courier New" w:cs="Courier New"/>
          <w:sz w:val="18"/>
          <w:szCs w:val="18"/>
        </w:rPr>
      </w:pPr>
      <w:del w:id="623" w:author="KVS, Kannan" w:date="2019-02-28T22:23:00Z">
        <w:r w:rsidRPr="007F5E7D" w:rsidDel="009B5AF1">
          <w:rPr>
            <w:rFonts w:ascii="Courier New" w:hAnsi="Courier New" w:cs="Courier New"/>
            <w:sz w:val="18"/>
            <w:szCs w:val="18"/>
          </w:rPr>
          <w:delText>Seastone-DX010-10-50</w:delText>
        </w:r>
      </w:del>
    </w:p>
    <w:p w14:paraId="255D0357" w14:textId="66F98149" w:rsidR="00EB764F" w:rsidRPr="007F5E7D" w:rsidDel="009B5AF1" w:rsidRDefault="0E540B70" w:rsidP="0E540B70">
      <w:pPr>
        <w:jc w:val="both"/>
        <w:rPr>
          <w:del w:id="624" w:author="KVS, Kannan" w:date="2019-02-28T22:23:00Z"/>
          <w:rFonts w:ascii="Courier New" w:hAnsi="Courier New" w:cs="Courier New"/>
          <w:sz w:val="18"/>
          <w:szCs w:val="18"/>
        </w:rPr>
      </w:pPr>
      <w:del w:id="625" w:author="KVS, Kannan" w:date="2019-02-28T22:23:00Z">
        <w:r w:rsidRPr="007F5E7D" w:rsidDel="009B5AF1">
          <w:rPr>
            <w:rFonts w:ascii="Courier New" w:hAnsi="Courier New" w:cs="Courier New"/>
            <w:sz w:val="18"/>
            <w:szCs w:val="18"/>
          </w:rPr>
          <w:delText>Seastone-DX010-50</w:delText>
        </w:r>
      </w:del>
    </w:p>
    <w:p w14:paraId="7C55DFFE" w14:textId="0CE1B66C" w:rsidR="00EB764F" w:rsidRPr="007F5E7D" w:rsidDel="009B5AF1" w:rsidRDefault="00EB764F" w:rsidP="00EB764F">
      <w:pPr>
        <w:jc w:val="both"/>
        <w:rPr>
          <w:del w:id="626" w:author="KVS, Kannan" w:date="2019-02-28T22:23:00Z"/>
          <w:rFonts w:ascii="Courier New" w:hAnsi="Courier New" w:cs="Courier New"/>
          <w:sz w:val="18"/>
          <w:szCs w:val="18"/>
        </w:rPr>
      </w:pPr>
    </w:p>
    <w:p w14:paraId="057F06BE" w14:textId="4A7D0422" w:rsidR="00EB764F" w:rsidRPr="007F5E7D" w:rsidDel="009B5AF1" w:rsidRDefault="0E540B70" w:rsidP="0E540B70">
      <w:pPr>
        <w:jc w:val="both"/>
        <w:rPr>
          <w:del w:id="627" w:author="KVS, Kannan" w:date="2019-02-28T22:23:00Z"/>
          <w:rFonts w:ascii="Courier New" w:hAnsi="Courier New" w:cs="Courier New"/>
          <w:sz w:val="18"/>
          <w:szCs w:val="18"/>
        </w:rPr>
      </w:pPr>
      <w:del w:id="628" w:author="KVS, Kannan" w:date="2019-02-28T22:23:00Z">
        <w:r w:rsidRPr="007F5E7D" w:rsidDel="009B5AF1">
          <w:rPr>
            <w:rFonts w:ascii="Courier New" w:hAnsi="Courier New" w:cs="Courier New"/>
            <w:sz w:val="18"/>
            <w:szCs w:val="18"/>
          </w:rPr>
          <w:delText>admin@lnos-x1-a-asw02:~$ sudo /usr/bin/config-hwsku.sh -s Seastone-DX010-10-50</w:delText>
        </w:r>
      </w:del>
    </w:p>
    <w:p w14:paraId="7532570D" w14:textId="75FDFD5E" w:rsidR="00EB764F" w:rsidRPr="007F5E7D" w:rsidDel="009B5AF1" w:rsidRDefault="0E540B70" w:rsidP="0E540B70">
      <w:pPr>
        <w:jc w:val="both"/>
        <w:rPr>
          <w:del w:id="629" w:author="KVS, Kannan" w:date="2019-02-28T22:23:00Z"/>
          <w:rFonts w:ascii="Courier New" w:hAnsi="Courier New" w:cs="Courier New"/>
          <w:sz w:val="18"/>
          <w:szCs w:val="18"/>
        </w:rPr>
      </w:pPr>
      <w:del w:id="630" w:author="KVS, Kannan" w:date="2019-02-28T22:23:00Z">
        <w:r w:rsidRPr="007F5E7D" w:rsidDel="009B5AF1">
          <w:rPr>
            <w:rFonts w:ascii="Courier New" w:hAnsi="Courier New" w:cs="Courier New"/>
            <w:sz w:val="18"/>
            <w:szCs w:val="18"/>
          </w:rPr>
          <w:delText>This will reset to the initial configuration with the port mode specified and restart all services. [Y/N] Y</w:delText>
        </w:r>
      </w:del>
    </w:p>
    <w:p w14:paraId="2742781F" w14:textId="646711A5" w:rsidR="00EB764F" w:rsidRPr="007F5E7D" w:rsidDel="009B5AF1" w:rsidRDefault="0E540B70" w:rsidP="0E540B70">
      <w:pPr>
        <w:jc w:val="both"/>
        <w:rPr>
          <w:del w:id="631" w:author="KVS, Kannan" w:date="2019-02-28T22:23:00Z"/>
          <w:rFonts w:ascii="Courier New" w:hAnsi="Courier New" w:cs="Courier New"/>
          <w:sz w:val="18"/>
          <w:szCs w:val="18"/>
        </w:rPr>
      </w:pPr>
      <w:del w:id="632" w:author="KVS, Kannan" w:date="2019-02-28T22:23:00Z">
        <w:r w:rsidRPr="007F5E7D" w:rsidDel="009B5AF1">
          <w:rPr>
            <w:rFonts w:ascii="Courier New" w:hAnsi="Courier New" w:cs="Courier New"/>
            <w:sz w:val="18"/>
            <w:szCs w:val="18"/>
          </w:rPr>
          <w:delText>loading the new configuration</w:delText>
        </w:r>
      </w:del>
    </w:p>
    <w:p w14:paraId="3C071467" w14:textId="29C00BF0" w:rsidR="00EB764F" w:rsidRPr="007F5E7D" w:rsidDel="009B5AF1" w:rsidRDefault="0E540B70" w:rsidP="0E540B70">
      <w:pPr>
        <w:jc w:val="both"/>
        <w:rPr>
          <w:del w:id="633" w:author="KVS, Kannan" w:date="2019-02-28T22:23:00Z"/>
          <w:rFonts w:ascii="Courier New" w:hAnsi="Courier New" w:cs="Courier New"/>
          <w:sz w:val="18"/>
          <w:szCs w:val="18"/>
        </w:rPr>
      </w:pPr>
      <w:del w:id="634" w:author="KVS, Kannan" w:date="2019-02-28T22:23:00Z">
        <w:r w:rsidRPr="007F5E7D" w:rsidDel="009B5AF1">
          <w:rPr>
            <w:rFonts w:ascii="Courier New" w:hAnsi="Courier New" w:cs="Courier New"/>
            <w:sz w:val="18"/>
            <w:szCs w:val="18"/>
          </w:rPr>
          <w:delText>Running command: sonic-cfggen -m -j /etc/sonic/init_cfg.json --write-to-db</w:delText>
        </w:r>
      </w:del>
    </w:p>
    <w:p w14:paraId="76A696C5" w14:textId="7E3EDF27" w:rsidR="00EB764F" w:rsidRPr="007F5E7D" w:rsidDel="009B5AF1" w:rsidRDefault="0E540B70" w:rsidP="0E540B70">
      <w:pPr>
        <w:jc w:val="both"/>
        <w:rPr>
          <w:del w:id="635" w:author="KVS, Kannan" w:date="2019-02-28T22:23:00Z"/>
          <w:rFonts w:ascii="Courier New" w:hAnsi="Courier New" w:cs="Courier New"/>
          <w:sz w:val="18"/>
          <w:szCs w:val="18"/>
        </w:rPr>
      </w:pPr>
      <w:del w:id="636" w:author="KVS, Kannan" w:date="2019-02-28T22:23:00Z">
        <w:r w:rsidRPr="007F5E7D" w:rsidDel="009B5AF1">
          <w:rPr>
            <w:rFonts w:ascii="Courier New" w:hAnsi="Courier New" w:cs="Courier New"/>
            <w:sz w:val="18"/>
            <w:szCs w:val="18"/>
          </w:rPr>
          <w:delText>Running command: service hostname-config restart</w:delText>
        </w:r>
      </w:del>
    </w:p>
    <w:p w14:paraId="6FF2FE39" w14:textId="083E7FD2" w:rsidR="00EB764F" w:rsidRPr="007F5E7D" w:rsidDel="009B5AF1" w:rsidRDefault="0E540B70" w:rsidP="0E540B70">
      <w:pPr>
        <w:jc w:val="both"/>
        <w:rPr>
          <w:del w:id="637" w:author="KVS, Kannan" w:date="2019-02-28T22:23:00Z"/>
          <w:rFonts w:ascii="Courier New" w:hAnsi="Courier New" w:cs="Courier New"/>
          <w:sz w:val="18"/>
          <w:szCs w:val="18"/>
        </w:rPr>
      </w:pPr>
      <w:del w:id="638" w:author="KVS, Kannan" w:date="2019-02-28T22:23:00Z">
        <w:r w:rsidRPr="007F5E7D" w:rsidDel="009B5AF1">
          <w:rPr>
            <w:rFonts w:ascii="Courier New" w:hAnsi="Courier New" w:cs="Courier New"/>
            <w:sz w:val="18"/>
            <w:szCs w:val="18"/>
          </w:rPr>
          <w:delText>Running command: service interfaces-config restart</w:delText>
        </w:r>
      </w:del>
    </w:p>
    <w:p w14:paraId="580FB7E2" w14:textId="65305519" w:rsidR="00EB764F" w:rsidRPr="007F5E7D" w:rsidDel="009B5AF1" w:rsidRDefault="0E540B70" w:rsidP="0E540B70">
      <w:pPr>
        <w:jc w:val="both"/>
        <w:rPr>
          <w:del w:id="639" w:author="KVS, Kannan" w:date="2019-02-28T22:23:00Z"/>
          <w:rFonts w:ascii="Courier New" w:hAnsi="Courier New" w:cs="Courier New"/>
          <w:sz w:val="18"/>
          <w:szCs w:val="18"/>
        </w:rPr>
      </w:pPr>
      <w:del w:id="640" w:author="KVS, Kannan" w:date="2019-02-28T22:23:00Z">
        <w:r w:rsidRPr="007F5E7D" w:rsidDel="009B5AF1">
          <w:rPr>
            <w:rFonts w:ascii="Courier New" w:hAnsi="Courier New" w:cs="Courier New"/>
            <w:sz w:val="18"/>
            <w:szCs w:val="18"/>
          </w:rPr>
          <w:delText>Running command: service ntp-config restart</w:delText>
        </w:r>
      </w:del>
    </w:p>
    <w:p w14:paraId="6E0E3795" w14:textId="781B6F1F" w:rsidR="00EB764F" w:rsidRPr="007F5E7D" w:rsidDel="009B5AF1" w:rsidRDefault="0E540B70" w:rsidP="0E540B70">
      <w:pPr>
        <w:jc w:val="both"/>
        <w:rPr>
          <w:del w:id="641" w:author="KVS, Kannan" w:date="2019-02-28T22:23:00Z"/>
          <w:rFonts w:ascii="Courier New" w:hAnsi="Courier New" w:cs="Courier New"/>
          <w:sz w:val="18"/>
          <w:szCs w:val="18"/>
        </w:rPr>
      </w:pPr>
      <w:del w:id="642" w:author="KVS, Kannan" w:date="2019-02-28T22:23:00Z">
        <w:r w:rsidRPr="007F5E7D" w:rsidDel="009B5AF1">
          <w:rPr>
            <w:rFonts w:ascii="Courier New" w:hAnsi="Courier New" w:cs="Courier New"/>
            <w:sz w:val="18"/>
            <w:szCs w:val="18"/>
          </w:rPr>
          <w:delText>Running command: service rsyslog-config restart</w:delText>
        </w:r>
      </w:del>
    </w:p>
    <w:p w14:paraId="32775135" w14:textId="6CF610D2" w:rsidR="00EB764F" w:rsidRPr="007F5E7D" w:rsidDel="009B5AF1" w:rsidRDefault="0E540B70" w:rsidP="0E540B70">
      <w:pPr>
        <w:jc w:val="both"/>
        <w:rPr>
          <w:del w:id="643" w:author="KVS, Kannan" w:date="2019-02-28T22:23:00Z"/>
          <w:rFonts w:ascii="Courier New" w:hAnsi="Courier New" w:cs="Courier New"/>
          <w:sz w:val="18"/>
          <w:szCs w:val="18"/>
        </w:rPr>
      </w:pPr>
      <w:del w:id="644" w:author="KVS, Kannan" w:date="2019-02-28T22:23:00Z">
        <w:r w:rsidRPr="007F5E7D" w:rsidDel="009B5AF1">
          <w:rPr>
            <w:rFonts w:ascii="Courier New" w:hAnsi="Courier New" w:cs="Courier New"/>
            <w:sz w:val="18"/>
            <w:szCs w:val="18"/>
          </w:rPr>
          <w:delText>Running command: service swss restart</w:delText>
        </w:r>
      </w:del>
    </w:p>
    <w:p w14:paraId="26731E52" w14:textId="3B113BD5" w:rsidR="00EB764F" w:rsidRPr="007F5E7D" w:rsidDel="009B5AF1" w:rsidRDefault="0E540B70" w:rsidP="0E540B70">
      <w:pPr>
        <w:jc w:val="both"/>
        <w:rPr>
          <w:del w:id="645" w:author="KVS, Kannan" w:date="2019-02-28T22:23:00Z"/>
          <w:rFonts w:ascii="Courier New" w:hAnsi="Courier New" w:cs="Courier New"/>
          <w:sz w:val="18"/>
          <w:szCs w:val="18"/>
        </w:rPr>
      </w:pPr>
      <w:del w:id="646" w:author="KVS, Kannan" w:date="2019-02-28T22:23:00Z">
        <w:r w:rsidRPr="007F5E7D" w:rsidDel="009B5AF1">
          <w:rPr>
            <w:rFonts w:ascii="Courier New" w:hAnsi="Courier New" w:cs="Courier New"/>
            <w:sz w:val="18"/>
            <w:szCs w:val="18"/>
          </w:rPr>
          <w:delText>Running command: service bgp restart</w:delText>
        </w:r>
      </w:del>
    </w:p>
    <w:p w14:paraId="295EEEE1" w14:textId="3F762574" w:rsidR="00EB764F" w:rsidRPr="007F5E7D" w:rsidDel="009B5AF1" w:rsidRDefault="0E540B70" w:rsidP="0E540B70">
      <w:pPr>
        <w:jc w:val="both"/>
        <w:rPr>
          <w:del w:id="647" w:author="KVS, Kannan" w:date="2019-02-28T22:23:00Z"/>
          <w:rFonts w:ascii="Courier New" w:hAnsi="Courier New" w:cs="Courier New"/>
          <w:sz w:val="18"/>
          <w:szCs w:val="18"/>
        </w:rPr>
      </w:pPr>
      <w:del w:id="648" w:author="KVS, Kannan" w:date="2019-02-28T22:23:00Z">
        <w:r w:rsidRPr="007F5E7D" w:rsidDel="009B5AF1">
          <w:rPr>
            <w:rFonts w:ascii="Courier New" w:hAnsi="Courier New" w:cs="Courier New"/>
            <w:sz w:val="18"/>
            <w:szCs w:val="18"/>
          </w:rPr>
          <w:delText>Running command: service teamd restart</w:delText>
        </w:r>
      </w:del>
    </w:p>
    <w:p w14:paraId="39FF0555" w14:textId="197CD0F0" w:rsidR="00EB764F" w:rsidRPr="007F5E7D" w:rsidDel="009B5AF1" w:rsidRDefault="0E540B70" w:rsidP="0E540B70">
      <w:pPr>
        <w:jc w:val="both"/>
        <w:rPr>
          <w:del w:id="649" w:author="KVS, Kannan" w:date="2019-02-28T22:23:00Z"/>
          <w:rFonts w:ascii="Courier New" w:hAnsi="Courier New" w:cs="Courier New"/>
          <w:sz w:val="18"/>
          <w:szCs w:val="18"/>
        </w:rPr>
      </w:pPr>
      <w:del w:id="650" w:author="KVS, Kannan" w:date="2019-02-28T22:23:00Z">
        <w:r w:rsidRPr="007F5E7D" w:rsidDel="009B5AF1">
          <w:rPr>
            <w:rFonts w:ascii="Courier New" w:hAnsi="Courier New" w:cs="Courier New"/>
            <w:sz w:val="18"/>
            <w:szCs w:val="18"/>
          </w:rPr>
          <w:delText>Running command: service pmon restart</w:delText>
        </w:r>
      </w:del>
    </w:p>
    <w:p w14:paraId="077C4E52" w14:textId="6509FA45" w:rsidR="00EB764F" w:rsidRPr="007F5E7D" w:rsidDel="009B5AF1" w:rsidRDefault="0E540B70" w:rsidP="0E540B70">
      <w:pPr>
        <w:jc w:val="both"/>
        <w:rPr>
          <w:del w:id="651" w:author="KVS, Kannan" w:date="2019-02-28T22:23:00Z"/>
          <w:rFonts w:ascii="Courier New" w:hAnsi="Courier New" w:cs="Courier New"/>
          <w:sz w:val="18"/>
          <w:szCs w:val="18"/>
        </w:rPr>
      </w:pPr>
      <w:del w:id="652" w:author="KVS, Kannan" w:date="2019-02-28T22:23:00Z">
        <w:r w:rsidRPr="007F5E7D" w:rsidDel="009B5AF1">
          <w:rPr>
            <w:rFonts w:ascii="Courier New" w:hAnsi="Courier New" w:cs="Courier New"/>
            <w:sz w:val="18"/>
            <w:szCs w:val="18"/>
          </w:rPr>
          <w:delText>Running command: service lldp restart</w:delText>
        </w:r>
      </w:del>
    </w:p>
    <w:p w14:paraId="46D55B5B" w14:textId="21369580" w:rsidR="00EB764F" w:rsidRPr="007F5E7D" w:rsidDel="009B5AF1" w:rsidRDefault="0E540B70" w:rsidP="0E540B70">
      <w:pPr>
        <w:jc w:val="both"/>
        <w:rPr>
          <w:del w:id="653" w:author="KVS, Kannan" w:date="2019-02-28T22:23:00Z"/>
          <w:rFonts w:ascii="Courier New" w:hAnsi="Courier New" w:cs="Courier New"/>
          <w:sz w:val="18"/>
          <w:szCs w:val="18"/>
        </w:rPr>
      </w:pPr>
      <w:del w:id="654" w:author="KVS, Kannan" w:date="2019-02-28T22:23:00Z">
        <w:r w:rsidRPr="007F5E7D" w:rsidDel="009B5AF1">
          <w:rPr>
            <w:rFonts w:ascii="Courier New" w:hAnsi="Courier New" w:cs="Courier New"/>
            <w:sz w:val="18"/>
            <w:szCs w:val="18"/>
          </w:rPr>
          <w:delText>Running command: service snmp restart</w:delText>
        </w:r>
      </w:del>
    </w:p>
    <w:p w14:paraId="021E9B69" w14:textId="3E8725C8" w:rsidR="00EB764F" w:rsidRPr="007F5E7D" w:rsidDel="009B5AF1" w:rsidRDefault="0E540B70" w:rsidP="0E540B70">
      <w:pPr>
        <w:jc w:val="both"/>
        <w:rPr>
          <w:del w:id="655" w:author="KVS, Kannan" w:date="2019-02-28T22:23:00Z"/>
          <w:rFonts w:ascii="Courier New" w:hAnsi="Courier New" w:cs="Courier New"/>
          <w:sz w:val="18"/>
          <w:szCs w:val="18"/>
        </w:rPr>
      </w:pPr>
      <w:del w:id="656" w:author="KVS, Kannan" w:date="2019-02-28T22:23:00Z">
        <w:r w:rsidRPr="007F5E7D" w:rsidDel="009B5AF1">
          <w:rPr>
            <w:rFonts w:ascii="Courier New" w:hAnsi="Courier New" w:cs="Courier New"/>
            <w:sz w:val="18"/>
            <w:szCs w:val="18"/>
          </w:rPr>
          <w:delText>Running command: service dhcp_relay restart</w:delText>
        </w:r>
      </w:del>
    </w:p>
    <w:p w14:paraId="6B3CCD74" w14:textId="4F16277F" w:rsidR="00EB764F" w:rsidRPr="007F5E7D" w:rsidDel="009B5AF1" w:rsidRDefault="0E540B70" w:rsidP="0E540B70">
      <w:pPr>
        <w:jc w:val="both"/>
        <w:rPr>
          <w:del w:id="657" w:author="KVS, Kannan" w:date="2019-02-28T22:23:00Z"/>
          <w:rFonts w:ascii="Courier New" w:hAnsi="Courier New" w:cs="Courier New"/>
          <w:sz w:val="18"/>
          <w:szCs w:val="18"/>
        </w:rPr>
      </w:pPr>
      <w:del w:id="658" w:author="KVS, Kannan" w:date="2019-02-28T22:23:00Z">
        <w:r w:rsidRPr="007F5E7D" w:rsidDel="009B5AF1">
          <w:rPr>
            <w:rFonts w:ascii="Courier New" w:hAnsi="Courier New" w:cs="Courier New"/>
            <w:sz w:val="18"/>
            <w:szCs w:val="18"/>
          </w:rPr>
          <w:delText>Please note setting loaded from minigraph will be lost after system reboot. To preserve setting, run `config save`.</w:delText>
        </w:r>
      </w:del>
    </w:p>
    <w:p w14:paraId="16A2D1D5" w14:textId="25E114F3" w:rsidR="00EB764F" w:rsidRPr="007F5E7D" w:rsidDel="009B5AF1" w:rsidRDefault="0E540B70" w:rsidP="0E540B70">
      <w:pPr>
        <w:jc w:val="both"/>
        <w:rPr>
          <w:del w:id="659" w:author="KVS, Kannan" w:date="2019-02-28T22:23:00Z"/>
          <w:rFonts w:ascii="Courier New" w:hAnsi="Courier New" w:cs="Courier New"/>
          <w:sz w:val="18"/>
          <w:szCs w:val="18"/>
        </w:rPr>
      </w:pPr>
      <w:del w:id="660" w:author="KVS, Kannan" w:date="2019-02-28T22:23:00Z">
        <w:r w:rsidRPr="007F5E7D" w:rsidDel="009B5AF1">
          <w:rPr>
            <w:rFonts w:ascii="Courier New" w:hAnsi="Courier New" w:cs="Courier New"/>
            <w:sz w:val="18"/>
            <w:szCs w:val="18"/>
          </w:rPr>
          <w:delText>backup the old config_db.json to .bak file and save the new one.</w:delText>
        </w:r>
      </w:del>
    </w:p>
    <w:p w14:paraId="7F589824" w14:textId="215ADAC5" w:rsidR="00EB764F" w:rsidRPr="007F5E7D" w:rsidDel="009B5AF1" w:rsidRDefault="0E540B70" w:rsidP="0E540B70">
      <w:pPr>
        <w:jc w:val="both"/>
        <w:rPr>
          <w:del w:id="661" w:author="KVS, Kannan" w:date="2019-02-28T22:23:00Z"/>
          <w:rFonts w:ascii="Courier New" w:hAnsi="Courier New" w:cs="Courier New"/>
          <w:sz w:val="18"/>
          <w:szCs w:val="18"/>
        </w:rPr>
      </w:pPr>
      <w:del w:id="662" w:author="KVS, Kannan" w:date="2019-02-28T22:23:00Z">
        <w:r w:rsidRPr="007F5E7D" w:rsidDel="009B5AF1">
          <w:rPr>
            <w:rFonts w:ascii="Courier New" w:hAnsi="Courier New" w:cs="Courier New"/>
            <w:sz w:val="18"/>
            <w:szCs w:val="18"/>
          </w:rPr>
          <w:delText>Running command: sonic-cfggen -d --print-data &gt; /etc/sonic/config_db.json</w:delText>
        </w:r>
      </w:del>
    </w:p>
    <w:p w14:paraId="04D18D06" w14:textId="35878A4A" w:rsidR="009B0820" w:rsidDel="009B5AF1" w:rsidRDefault="009B0820" w:rsidP="00EB764F">
      <w:pPr>
        <w:jc w:val="both"/>
        <w:rPr>
          <w:del w:id="663" w:author="KVS, Kannan" w:date="2019-02-28T22:23:00Z"/>
          <w:rFonts w:asciiTheme="minorHAnsi" w:hAnsiTheme="minorHAnsi"/>
        </w:rPr>
      </w:pPr>
    </w:p>
    <w:p w14:paraId="761BE10A" w14:textId="2BD100BE" w:rsidR="009B0820" w:rsidDel="009B5AF1" w:rsidRDefault="009B0820" w:rsidP="00EB764F">
      <w:pPr>
        <w:jc w:val="both"/>
        <w:rPr>
          <w:del w:id="664" w:author="KVS, Kannan" w:date="2019-02-28T22:23:00Z"/>
          <w:rFonts w:asciiTheme="minorHAnsi" w:hAnsiTheme="minorHAnsi"/>
        </w:rPr>
      </w:pPr>
    </w:p>
    <w:p w14:paraId="26952FE0" w14:textId="21F59EE9" w:rsidR="009B0820" w:rsidDel="009B5AF1" w:rsidRDefault="0E540B70" w:rsidP="0E540B70">
      <w:pPr>
        <w:jc w:val="both"/>
        <w:rPr>
          <w:del w:id="665" w:author="KVS, Kannan" w:date="2019-02-28T22:23:00Z"/>
          <w:rFonts w:asciiTheme="minorHAnsi" w:hAnsiTheme="minorHAnsi"/>
        </w:rPr>
      </w:pPr>
      <w:del w:id="666" w:author="KVS, Kannan" w:date="2019-02-28T22:23:00Z">
        <w:r w:rsidRPr="0E540B70" w:rsidDel="009B5AF1">
          <w:rPr>
            <w:rFonts w:asciiTheme="minorHAnsi" w:hAnsiTheme="minorHAnsi"/>
          </w:rPr>
          <w:delText xml:space="preserve">For the case of Celestica SKUs, the default hardware-profile is </w:delText>
        </w:r>
        <w:r w:rsidRPr="0E540B70" w:rsidDel="009B5AF1">
          <w:rPr>
            <w:rFonts w:asciiTheme="minorHAnsi" w:hAnsiTheme="minorHAnsi"/>
            <w:b/>
            <w:bCs/>
          </w:rPr>
          <w:delText>Seastone-DX010-10-50</w:delText>
        </w:r>
        <w:r w:rsidRPr="0E540B70" w:rsidDel="009B5AF1">
          <w:rPr>
            <w:rFonts w:asciiTheme="minorHAnsi" w:hAnsiTheme="minorHAnsi"/>
          </w:rPr>
          <w:delText xml:space="preserve">. This configuration allows network elements to operate as LinkedIn’s ASW switches, as they provide both 10G and 50G connectivity. An alternative to this would be the </w:delText>
        </w:r>
        <w:r w:rsidRPr="0E540B70" w:rsidDel="009B5AF1">
          <w:rPr>
            <w:rFonts w:asciiTheme="minorHAnsi" w:hAnsiTheme="minorHAnsi"/>
            <w:b/>
            <w:bCs/>
          </w:rPr>
          <w:delText>Seastone-DX010-50</w:delText>
        </w:r>
        <w:r w:rsidRPr="0E540B70" w:rsidDel="009B5AF1">
          <w:rPr>
            <w:rFonts w:asciiTheme="minorHAnsi" w:hAnsiTheme="minorHAnsi"/>
          </w:rPr>
          <w:delText xml:space="preserve"> profile, which meets Linkedin’s CSW connectivity requirements. Finally, we have the </w:delText>
        </w:r>
        <w:r w:rsidRPr="0E540B70" w:rsidDel="009B5AF1">
          <w:rPr>
            <w:rFonts w:asciiTheme="minorHAnsi" w:hAnsiTheme="minorHAnsi"/>
            <w:b/>
            <w:bCs/>
          </w:rPr>
          <w:delText xml:space="preserve">Seastone-DX010 </w:delText>
        </w:r>
        <w:r w:rsidRPr="0E540B70" w:rsidDel="009B5AF1">
          <w:rPr>
            <w:rFonts w:asciiTheme="minorHAnsi" w:hAnsiTheme="minorHAnsi"/>
          </w:rPr>
          <w:delText>mode which isn’t currently utilized today.</w:delText>
        </w:r>
      </w:del>
    </w:p>
    <w:p w14:paraId="445A65F0" w14:textId="66DE2264" w:rsidR="00676828" w:rsidDel="009B5AF1" w:rsidRDefault="00676828" w:rsidP="00EB764F">
      <w:pPr>
        <w:jc w:val="both"/>
        <w:rPr>
          <w:del w:id="667" w:author="KVS, Kannan" w:date="2019-02-28T22:23:00Z"/>
          <w:rFonts w:asciiTheme="minorHAnsi" w:hAnsiTheme="minorHAnsi"/>
        </w:rPr>
      </w:pPr>
    </w:p>
    <w:p w14:paraId="3094ACA9" w14:textId="5DF32CE4" w:rsidR="00FB4655" w:rsidDel="009B5AF1" w:rsidRDefault="0E540B70" w:rsidP="00EB764F">
      <w:pPr>
        <w:jc w:val="both"/>
        <w:rPr>
          <w:del w:id="668" w:author="KVS, Kannan" w:date="2019-02-28T22:23:00Z"/>
          <w:rFonts w:asciiTheme="minorHAnsi" w:hAnsiTheme="minorHAnsi"/>
        </w:rPr>
      </w:pPr>
      <w:del w:id="669" w:author="KVS, Kannan" w:date="2019-02-28T22:23:00Z">
        <w:r w:rsidRPr="0E540B70" w:rsidDel="009B5AF1">
          <w:rPr>
            <w:rFonts w:asciiTheme="minorHAnsi" w:hAnsiTheme="minorHAnsi"/>
          </w:rPr>
          <w:delText>For a complete list of the SONiC supported SKUs refer to [</w:delText>
        </w:r>
        <w:r w:rsidR="00350630" w:rsidDel="009B5AF1">
          <w:fldChar w:fldCharType="begin"/>
        </w:r>
        <w:r w:rsidR="00350630" w:rsidDel="009B5AF1">
          <w:delInstrText xml:space="preserve"> HYPERLINK "https://github.com/Azure/SONiC/wiki/Supported-Devices-and-Platforms" \h </w:delInstrText>
        </w:r>
        <w:r w:rsidR="00350630" w:rsidDel="009B5AF1">
          <w:fldChar w:fldCharType="separate"/>
        </w:r>
        <w:r w:rsidRPr="0E540B70" w:rsidDel="009B5AF1">
          <w:rPr>
            <w:rStyle w:val="Hyperlink"/>
            <w:rFonts w:asciiTheme="minorHAnsi" w:hAnsiTheme="minorHAnsi"/>
          </w:rPr>
          <w:delText>5</w:delText>
        </w:r>
        <w:r w:rsidR="00350630" w:rsidDel="009B5AF1">
          <w:rPr>
            <w:rStyle w:val="Hyperlink"/>
            <w:rFonts w:asciiTheme="minorHAnsi" w:hAnsiTheme="minorHAnsi"/>
          </w:rPr>
          <w:fldChar w:fldCharType="end"/>
        </w:r>
        <w:r w:rsidRPr="0E540B70" w:rsidDel="009B5AF1">
          <w:rPr>
            <w:rFonts w:asciiTheme="minorHAnsi" w:hAnsiTheme="minorHAnsi"/>
          </w:rPr>
          <w:delText>].</w:delText>
        </w:r>
      </w:del>
    </w:p>
    <w:p w14:paraId="4D902279" w14:textId="550E03D0" w:rsidR="00FB4655" w:rsidDel="009B5AF1" w:rsidRDefault="00FB4655" w:rsidP="00EB764F">
      <w:pPr>
        <w:jc w:val="both"/>
        <w:rPr>
          <w:del w:id="670" w:author="KVS, Kannan" w:date="2019-02-28T22:23:00Z"/>
          <w:rFonts w:asciiTheme="minorHAnsi" w:hAnsiTheme="minorHAnsi"/>
        </w:rPr>
      </w:pPr>
    </w:p>
    <w:p w14:paraId="52734218" w14:textId="15B52C5D" w:rsidR="00FB4655" w:rsidDel="009B5AF1" w:rsidRDefault="00FB4655" w:rsidP="00EB764F">
      <w:pPr>
        <w:jc w:val="both"/>
        <w:rPr>
          <w:del w:id="671" w:author="KVS, Kannan" w:date="2019-02-28T22:23:00Z"/>
          <w:rFonts w:asciiTheme="minorHAnsi" w:hAnsiTheme="minorHAnsi"/>
        </w:rPr>
      </w:pPr>
    </w:p>
    <w:p w14:paraId="7DCCE70B" w14:textId="2F5D5F34" w:rsidR="00ED1C0E" w:rsidDel="009B5AF1" w:rsidRDefault="0E540B70" w:rsidP="001F0518">
      <w:pPr>
        <w:pStyle w:val="Heading2"/>
        <w:rPr>
          <w:del w:id="672" w:author="KVS, Kannan" w:date="2019-02-28T22:23:00Z"/>
        </w:rPr>
      </w:pPr>
      <w:bookmarkStart w:id="673" w:name="_Toc508230231"/>
      <w:bookmarkStart w:id="674" w:name="_Toc512935573"/>
      <w:del w:id="675" w:author="KVS, Kannan" w:date="2019-02-28T22:23:00Z">
        <w:r w:rsidDel="009B5AF1">
          <w:delText>Device Metadata Configuration</w:delText>
        </w:r>
        <w:bookmarkEnd w:id="673"/>
        <w:bookmarkEnd w:id="674"/>
      </w:del>
    </w:p>
    <w:p w14:paraId="38C8843D" w14:textId="2C1A2B7A" w:rsidR="00A540DB" w:rsidDel="009B5AF1" w:rsidRDefault="00A540DB" w:rsidP="00922430">
      <w:pPr>
        <w:jc w:val="both"/>
        <w:rPr>
          <w:del w:id="676" w:author="KVS, Kannan" w:date="2019-02-28T22:23:00Z"/>
        </w:rPr>
      </w:pPr>
    </w:p>
    <w:p w14:paraId="7F85D9B8" w14:textId="6F609C14" w:rsidR="00ED1C0E" w:rsidRPr="00A540DB" w:rsidDel="009B5AF1" w:rsidRDefault="0E540B70" w:rsidP="0E540B70">
      <w:pPr>
        <w:jc w:val="both"/>
        <w:rPr>
          <w:del w:id="677" w:author="KVS, Kannan" w:date="2019-02-28T22:23:00Z"/>
          <w:rFonts w:asciiTheme="minorHAnsi" w:hAnsiTheme="minorHAnsi"/>
        </w:rPr>
      </w:pPr>
      <w:del w:id="678" w:author="KVS, Kannan" w:date="2019-02-28T22:23:00Z">
        <w:r w:rsidRPr="0E540B70" w:rsidDel="009B5AF1">
          <w:rPr>
            <w:rFonts w:asciiTheme="minorHAnsi" w:hAnsiTheme="minorHAnsi"/>
          </w:rPr>
          <w:delText xml:space="preserve">This section of the config_db.json file allows users to configure system-wide attributes such as the </w:delText>
        </w:r>
        <w:r w:rsidRPr="0E540B70" w:rsidDel="009B5AF1">
          <w:rPr>
            <w:rFonts w:asciiTheme="minorHAnsi" w:hAnsiTheme="minorHAnsi"/>
            <w:b/>
            <w:bCs/>
          </w:rPr>
          <w:delText>hostname</w:delText>
        </w:r>
        <w:r w:rsidRPr="0E540B70" w:rsidDel="009B5AF1">
          <w:rPr>
            <w:rFonts w:asciiTheme="minorHAnsi" w:hAnsiTheme="minorHAnsi"/>
          </w:rPr>
          <w:delText xml:space="preserve">, </w:delText>
        </w:r>
        <w:r w:rsidRPr="0E540B70" w:rsidDel="009B5AF1">
          <w:rPr>
            <w:rFonts w:asciiTheme="minorHAnsi" w:hAnsiTheme="minorHAnsi"/>
            <w:b/>
            <w:bCs/>
          </w:rPr>
          <w:delText>hwsku</w:delText>
        </w:r>
        <w:r w:rsidRPr="0E540B70" w:rsidDel="009B5AF1">
          <w:rPr>
            <w:rFonts w:asciiTheme="minorHAnsi" w:hAnsiTheme="minorHAnsi"/>
          </w:rPr>
          <w:delText xml:space="preserve">, </w:delText>
        </w:r>
        <w:r w:rsidRPr="0E540B70" w:rsidDel="009B5AF1">
          <w:rPr>
            <w:rFonts w:asciiTheme="minorHAnsi" w:hAnsiTheme="minorHAnsi"/>
            <w:b/>
            <w:bCs/>
          </w:rPr>
          <w:delText>mac</w:delText>
        </w:r>
        <w:r w:rsidRPr="0E540B70" w:rsidDel="009B5AF1">
          <w:rPr>
            <w:rFonts w:asciiTheme="minorHAnsi" w:hAnsiTheme="minorHAnsi"/>
          </w:rPr>
          <w:delText xml:space="preserve">, etc. Attributes like </w:delText>
        </w:r>
        <w:r w:rsidRPr="0E540B70" w:rsidDel="009B5AF1">
          <w:rPr>
            <w:rFonts w:asciiTheme="minorHAnsi" w:hAnsiTheme="minorHAnsi"/>
            <w:b/>
            <w:bCs/>
          </w:rPr>
          <w:delText>bgp_asn</w:delText>
        </w:r>
        <w:r w:rsidRPr="0E540B70" w:rsidDel="009B5AF1">
          <w:rPr>
            <w:rFonts w:asciiTheme="minorHAnsi" w:hAnsiTheme="minorHAnsi"/>
          </w:rPr>
          <w:delText xml:space="preserve"> and </w:delText>
        </w:r>
        <w:r w:rsidRPr="0E540B70" w:rsidDel="009B5AF1">
          <w:rPr>
            <w:rFonts w:asciiTheme="minorHAnsi" w:hAnsiTheme="minorHAnsi"/>
            <w:b/>
            <w:bCs/>
          </w:rPr>
          <w:delText>type</w:delText>
        </w:r>
        <w:r w:rsidRPr="0E540B70" w:rsidDel="009B5AF1">
          <w:rPr>
            <w:rFonts w:asciiTheme="minorHAnsi" w:hAnsiTheme="minorHAnsi"/>
          </w:rPr>
          <w:delText xml:space="preserve"> are not parsed by any backend service relevant to the LNOS implementation, so they can be skipped by the user.</w:delText>
        </w:r>
      </w:del>
    </w:p>
    <w:p w14:paraId="4CFE6593" w14:textId="6850AA7E" w:rsidR="00ED1C0E" w:rsidDel="009B5AF1" w:rsidRDefault="00ED1C0E" w:rsidP="00ED1C0E">
      <w:pPr>
        <w:rPr>
          <w:del w:id="679" w:author="KVS, Kannan" w:date="2019-02-28T22:23:00Z"/>
        </w:rPr>
      </w:pPr>
    </w:p>
    <w:p w14:paraId="568B8A73" w14:textId="78BD2541" w:rsidR="00ED1C0E" w:rsidRPr="007F5E7D" w:rsidDel="009B5AF1" w:rsidRDefault="0E540B70" w:rsidP="0E540B70">
      <w:pPr>
        <w:rPr>
          <w:del w:id="680" w:author="KVS, Kannan" w:date="2019-02-28T22:23:00Z"/>
          <w:rFonts w:ascii="Courier New" w:hAnsi="Courier New" w:cs="Courier New"/>
          <w:sz w:val="18"/>
          <w:szCs w:val="18"/>
        </w:rPr>
      </w:pPr>
      <w:del w:id="681" w:author="KVS, Kannan" w:date="2019-02-28T22:23:00Z">
        <w:r w:rsidRPr="007F5E7D" w:rsidDel="009B5AF1">
          <w:rPr>
            <w:rFonts w:ascii="Courier New" w:hAnsi="Courier New" w:cs="Courier New"/>
            <w:sz w:val="18"/>
            <w:szCs w:val="18"/>
          </w:rPr>
          <w:delText xml:space="preserve">    "DEVICE_METADATA": {</w:delText>
        </w:r>
      </w:del>
    </w:p>
    <w:p w14:paraId="424B33A5" w14:textId="5AA10417" w:rsidR="00ED1C0E" w:rsidRPr="007F5E7D" w:rsidDel="009B5AF1" w:rsidRDefault="0E540B70" w:rsidP="0E540B70">
      <w:pPr>
        <w:rPr>
          <w:del w:id="682" w:author="KVS, Kannan" w:date="2019-02-28T22:23:00Z"/>
          <w:rFonts w:ascii="Courier New" w:hAnsi="Courier New" w:cs="Courier New"/>
          <w:sz w:val="18"/>
          <w:szCs w:val="18"/>
        </w:rPr>
      </w:pPr>
      <w:del w:id="683" w:author="KVS, Kannan" w:date="2019-02-28T22:23:00Z">
        <w:r w:rsidRPr="007F5E7D" w:rsidDel="009B5AF1">
          <w:rPr>
            <w:rFonts w:ascii="Courier New" w:hAnsi="Courier New" w:cs="Courier New"/>
            <w:sz w:val="18"/>
            <w:szCs w:val="18"/>
          </w:rPr>
          <w:delText xml:space="preserve">        "localhost": {</w:delText>
        </w:r>
      </w:del>
    </w:p>
    <w:p w14:paraId="5A0920EC" w14:textId="61FB1510" w:rsidR="00ED1C0E" w:rsidRPr="007F5E7D" w:rsidDel="009B5AF1" w:rsidRDefault="0E540B70" w:rsidP="0E540B70">
      <w:pPr>
        <w:rPr>
          <w:del w:id="684" w:author="KVS, Kannan" w:date="2019-02-28T22:23:00Z"/>
          <w:rFonts w:ascii="Courier New" w:hAnsi="Courier New" w:cs="Courier New"/>
          <w:sz w:val="18"/>
          <w:szCs w:val="18"/>
        </w:rPr>
      </w:pPr>
      <w:del w:id="685" w:author="KVS, Kannan" w:date="2019-02-28T22:23:00Z">
        <w:r w:rsidRPr="007F5E7D" w:rsidDel="009B5AF1">
          <w:rPr>
            <w:rFonts w:ascii="Courier New" w:hAnsi="Courier New" w:cs="Courier New"/>
            <w:sz w:val="18"/>
            <w:szCs w:val="18"/>
          </w:rPr>
          <w:delText xml:space="preserve">            "hwsku": "Seastone-DX010-10-50",</w:delText>
        </w:r>
      </w:del>
    </w:p>
    <w:p w14:paraId="2B40F1BA" w14:textId="2F03C66C" w:rsidR="00ED1C0E" w:rsidRPr="007F5E7D" w:rsidDel="009B5AF1" w:rsidRDefault="0E540B70" w:rsidP="0E540B70">
      <w:pPr>
        <w:rPr>
          <w:del w:id="686" w:author="KVS, Kannan" w:date="2019-02-28T22:23:00Z"/>
          <w:rFonts w:ascii="Courier New" w:hAnsi="Courier New" w:cs="Courier New"/>
          <w:sz w:val="18"/>
          <w:szCs w:val="18"/>
        </w:rPr>
      </w:pPr>
      <w:del w:id="687" w:author="KVS, Kannan" w:date="2019-02-28T22:23:00Z">
        <w:r w:rsidRPr="007F5E7D" w:rsidDel="009B5AF1">
          <w:rPr>
            <w:rFonts w:ascii="Courier New" w:hAnsi="Courier New" w:cs="Courier New"/>
            <w:sz w:val="18"/>
            <w:szCs w:val="18"/>
          </w:rPr>
          <w:delText xml:space="preserve">            "hostname": "sonic",</w:delText>
        </w:r>
      </w:del>
    </w:p>
    <w:p w14:paraId="758626F0" w14:textId="2826A479" w:rsidR="00ED1C0E" w:rsidRPr="007F5E7D" w:rsidDel="009B5AF1" w:rsidRDefault="0E540B70" w:rsidP="0E540B70">
      <w:pPr>
        <w:rPr>
          <w:del w:id="688" w:author="KVS, Kannan" w:date="2019-02-28T22:23:00Z"/>
          <w:rFonts w:ascii="Courier New" w:hAnsi="Courier New" w:cs="Courier New"/>
          <w:sz w:val="18"/>
          <w:szCs w:val="18"/>
        </w:rPr>
      </w:pPr>
      <w:del w:id="689" w:author="KVS, Kannan" w:date="2019-02-28T22:23:00Z">
        <w:r w:rsidRPr="007F5E7D" w:rsidDel="009B5AF1">
          <w:rPr>
            <w:rFonts w:ascii="Courier New" w:hAnsi="Courier New" w:cs="Courier New"/>
            <w:sz w:val="18"/>
            <w:szCs w:val="18"/>
          </w:rPr>
          <w:delText xml:space="preserve">            "mac": "00:e0:ec:3c:0a:16",</w:delText>
        </w:r>
      </w:del>
    </w:p>
    <w:p w14:paraId="3690B222" w14:textId="7428642C" w:rsidR="00ED1C0E" w:rsidRPr="007F5E7D" w:rsidDel="009B5AF1" w:rsidRDefault="0E540B70" w:rsidP="0E540B70">
      <w:pPr>
        <w:rPr>
          <w:del w:id="690" w:author="KVS, Kannan" w:date="2019-02-28T22:23:00Z"/>
          <w:rFonts w:ascii="Courier New" w:hAnsi="Courier New" w:cs="Courier New"/>
          <w:sz w:val="18"/>
          <w:szCs w:val="18"/>
        </w:rPr>
      </w:pPr>
      <w:del w:id="691" w:author="KVS, Kannan" w:date="2019-02-28T22:23:00Z">
        <w:r w:rsidRPr="007F5E7D" w:rsidDel="009B5AF1">
          <w:rPr>
            <w:rFonts w:ascii="Courier New" w:hAnsi="Courier New" w:cs="Courier New"/>
            <w:sz w:val="18"/>
            <w:szCs w:val="18"/>
          </w:rPr>
          <w:delText xml:space="preserve">            "bgp_asn": "65100",</w:delText>
        </w:r>
      </w:del>
    </w:p>
    <w:p w14:paraId="680EA062" w14:textId="798C535B" w:rsidR="00ED1C0E" w:rsidRPr="007F5E7D" w:rsidDel="009B5AF1" w:rsidRDefault="0E540B70" w:rsidP="0E540B70">
      <w:pPr>
        <w:rPr>
          <w:del w:id="692" w:author="KVS, Kannan" w:date="2019-02-28T22:23:00Z"/>
          <w:rFonts w:ascii="Courier New" w:hAnsi="Courier New" w:cs="Courier New"/>
          <w:sz w:val="18"/>
          <w:szCs w:val="18"/>
        </w:rPr>
      </w:pPr>
      <w:del w:id="693" w:author="KVS, Kannan" w:date="2019-02-28T22:23:00Z">
        <w:r w:rsidRPr="007F5E7D" w:rsidDel="009B5AF1">
          <w:rPr>
            <w:rFonts w:ascii="Courier New" w:hAnsi="Courier New" w:cs="Courier New"/>
            <w:sz w:val="18"/>
            <w:szCs w:val="18"/>
          </w:rPr>
          <w:delText xml:space="preserve">            "deployment_id": null,</w:delText>
        </w:r>
      </w:del>
    </w:p>
    <w:p w14:paraId="142BCE3C" w14:textId="5CFFE2F2" w:rsidR="00ED1C0E" w:rsidRPr="007F5E7D" w:rsidDel="009B5AF1" w:rsidRDefault="0E540B70" w:rsidP="0E540B70">
      <w:pPr>
        <w:rPr>
          <w:del w:id="694" w:author="KVS, Kannan" w:date="2019-02-28T22:23:00Z"/>
          <w:rFonts w:ascii="Courier New" w:hAnsi="Courier New" w:cs="Courier New"/>
          <w:sz w:val="18"/>
          <w:szCs w:val="18"/>
        </w:rPr>
      </w:pPr>
      <w:del w:id="695" w:author="KVS, Kannan" w:date="2019-02-28T22:23:00Z">
        <w:r w:rsidRPr="007F5E7D" w:rsidDel="009B5AF1">
          <w:rPr>
            <w:rFonts w:ascii="Courier New" w:hAnsi="Courier New" w:cs="Courier New"/>
            <w:sz w:val="18"/>
            <w:szCs w:val="18"/>
          </w:rPr>
          <w:delText xml:space="preserve">            "type": "LeafRouter"</w:delText>
        </w:r>
      </w:del>
    </w:p>
    <w:p w14:paraId="6F938639" w14:textId="54F1C330" w:rsidR="00ED1C0E" w:rsidRPr="007F5E7D" w:rsidDel="009B5AF1" w:rsidRDefault="0E540B70" w:rsidP="0E540B70">
      <w:pPr>
        <w:rPr>
          <w:del w:id="696" w:author="KVS, Kannan" w:date="2019-02-28T22:23:00Z"/>
          <w:rFonts w:ascii="Courier New" w:hAnsi="Courier New" w:cs="Courier New"/>
          <w:sz w:val="18"/>
          <w:szCs w:val="18"/>
        </w:rPr>
      </w:pPr>
      <w:del w:id="697" w:author="KVS, Kannan" w:date="2019-02-28T22:23:00Z">
        <w:r w:rsidRPr="007F5E7D" w:rsidDel="009B5AF1">
          <w:rPr>
            <w:rFonts w:ascii="Courier New" w:hAnsi="Courier New" w:cs="Courier New"/>
            <w:sz w:val="18"/>
            <w:szCs w:val="18"/>
          </w:rPr>
          <w:delText xml:space="preserve">        }</w:delText>
        </w:r>
      </w:del>
    </w:p>
    <w:p w14:paraId="09911BEA" w14:textId="17126C3C" w:rsidR="00ED1C0E" w:rsidRPr="007F5E7D" w:rsidDel="009B5AF1" w:rsidRDefault="0E540B70" w:rsidP="0E540B70">
      <w:pPr>
        <w:rPr>
          <w:del w:id="698" w:author="KVS, Kannan" w:date="2019-02-28T22:23:00Z"/>
          <w:rFonts w:ascii="Courier New" w:hAnsi="Courier New" w:cs="Courier New"/>
          <w:sz w:val="18"/>
          <w:szCs w:val="18"/>
        </w:rPr>
      </w:pPr>
      <w:del w:id="699" w:author="KVS, Kannan" w:date="2019-02-28T22:23:00Z">
        <w:r w:rsidRPr="007F5E7D" w:rsidDel="009B5AF1">
          <w:rPr>
            <w:rFonts w:ascii="Courier New" w:hAnsi="Courier New" w:cs="Courier New"/>
            <w:sz w:val="18"/>
            <w:szCs w:val="18"/>
          </w:rPr>
          <w:delText xml:space="preserve">    }</w:delText>
        </w:r>
      </w:del>
    </w:p>
    <w:p w14:paraId="1EE8A65E" w14:textId="38CEF8E3" w:rsidR="00081EA2" w:rsidDel="009B5AF1" w:rsidRDefault="00081EA2" w:rsidP="00081EA2">
      <w:pPr>
        <w:rPr>
          <w:del w:id="700" w:author="KVS, Kannan" w:date="2019-02-28T22:23:00Z"/>
        </w:rPr>
      </w:pPr>
    </w:p>
    <w:p w14:paraId="5E432D21" w14:textId="772EF40E" w:rsidR="00450BF6" w:rsidDel="009B5AF1" w:rsidRDefault="00450BF6" w:rsidP="00B71A3A">
      <w:pPr>
        <w:jc w:val="both"/>
        <w:rPr>
          <w:del w:id="701" w:author="KVS, Kannan" w:date="2019-02-28T22:23:00Z"/>
          <w:rFonts w:asciiTheme="minorHAnsi" w:hAnsiTheme="minorHAnsi"/>
        </w:rPr>
      </w:pPr>
    </w:p>
    <w:p w14:paraId="522721AE" w14:textId="7E8ED097" w:rsidR="00B71A3A" w:rsidDel="009B5AF1" w:rsidRDefault="0E540B70" w:rsidP="0E540B70">
      <w:pPr>
        <w:jc w:val="both"/>
        <w:rPr>
          <w:del w:id="702" w:author="KVS, Kannan" w:date="2019-02-28T22:23:00Z"/>
          <w:rFonts w:asciiTheme="minorHAnsi" w:hAnsiTheme="minorHAnsi"/>
        </w:rPr>
      </w:pPr>
      <w:del w:id="703" w:author="KVS, Kannan" w:date="2019-02-28T22:23:00Z">
        <w:r w:rsidRPr="0E540B70" w:rsidDel="009B5AF1">
          <w:rPr>
            <w:rFonts w:asciiTheme="minorHAnsi" w:hAnsiTheme="minorHAnsi"/>
          </w:rPr>
          <w:delText xml:space="preserve">The </w:delText>
        </w:r>
        <w:r w:rsidRPr="0E540B70" w:rsidDel="009B5AF1">
          <w:rPr>
            <w:rFonts w:asciiTheme="minorHAnsi" w:hAnsiTheme="minorHAnsi"/>
            <w:b/>
            <w:bCs/>
          </w:rPr>
          <w:delText>hwsku</w:delText>
        </w:r>
        <w:r w:rsidRPr="0E540B70" w:rsidDel="009B5AF1">
          <w:rPr>
            <w:rFonts w:asciiTheme="minorHAnsi" w:hAnsiTheme="minorHAnsi"/>
          </w:rPr>
          <w:delText xml:space="preserve"> attribute deserves further consideration as this one defines the port-breakout scheme to be utilized by the OS. As seen in previous section, there are multiple SKUs supported by SONiC today, and for our purposes we have selected the </w:delText>
        </w:r>
        <w:r w:rsidRPr="0E540B70" w:rsidDel="009B5AF1">
          <w:rPr>
            <w:rFonts w:asciiTheme="minorHAnsi" w:hAnsiTheme="minorHAnsi"/>
            <w:b/>
            <w:bCs/>
          </w:rPr>
          <w:delText>Seastone-DX010-10-50</w:delText>
        </w:r>
        <w:r w:rsidRPr="0E540B70" w:rsidDel="009B5AF1">
          <w:rPr>
            <w:rFonts w:asciiTheme="minorHAnsi" w:hAnsiTheme="minorHAnsi"/>
          </w:rPr>
          <w:delText xml:space="preserve"> SKU as the default one.</w:delText>
        </w:r>
      </w:del>
    </w:p>
    <w:p w14:paraId="4243F01F" w14:textId="47E51C27" w:rsidR="00450BF6" w:rsidDel="009B5AF1" w:rsidRDefault="00450BF6" w:rsidP="00B71A3A">
      <w:pPr>
        <w:jc w:val="both"/>
        <w:rPr>
          <w:del w:id="704" w:author="KVS, Kannan" w:date="2019-02-28T22:23:00Z"/>
          <w:rFonts w:asciiTheme="minorHAnsi" w:hAnsiTheme="minorHAnsi"/>
        </w:rPr>
      </w:pPr>
    </w:p>
    <w:p w14:paraId="435F9BEB" w14:textId="1A4B5F3E" w:rsidR="00450BF6" w:rsidDel="009B5AF1" w:rsidRDefault="0E540B70" w:rsidP="0E540B70">
      <w:pPr>
        <w:jc w:val="both"/>
        <w:rPr>
          <w:del w:id="705" w:author="KVS, Kannan" w:date="2019-02-28T22:23:00Z"/>
          <w:rFonts w:asciiTheme="minorHAnsi" w:hAnsiTheme="minorHAnsi"/>
        </w:rPr>
      </w:pPr>
      <w:del w:id="706" w:author="KVS, Kannan" w:date="2019-02-28T22:23:00Z">
        <w:r w:rsidRPr="0E540B70" w:rsidDel="009B5AF1">
          <w:rPr>
            <w:rFonts w:asciiTheme="minorHAnsi" w:hAnsiTheme="minorHAnsi"/>
          </w:rPr>
          <w:delText xml:space="preserve">Even through </w:delText>
        </w:r>
        <w:r w:rsidRPr="0E540B70" w:rsidDel="009B5AF1">
          <w:rPr>
            <w:rFonts w:asciiTheme="minorHAnsi" w:hAnsiTheme="minorHAnsi"/>
            <w:b/>
            <w:bCs/>
          </w:rPr>
          <w:delText>hwsku</w:delText>
        </w:r>
        <w:r w:rsidRPr="0E540B70" w:rsidDel="009B5AF1">
          <w:rPr>
            <w:rFonts w:asciiTheme="minorHAnsi" w:hAnsiTheme="minorHAnsi"/>
          </w:rPr>
          <w:delText xml:space="preserve"> could be potentially modified in this file, we do highly discourage that practice as the rest of the configuration in config_db.json would be partially inconsistent with the new </w:delText>
        </w:r>
        <w:r w:rsidRPr="0E540B70" w:rsidDel="009B5AF1">
          <w:rPr>
            <w:rFonts w:asciiTheme="minorHAnsi" w:hAnsiTheme="minorHAnsi"/>
            <w:b/>
            <w:bCs/>
          </w:rPr>
          <w:delText>hwsku</w:delText>
        </w:r>
        <w:r w:rsidRPr="0E540B70" w:rsidDel="009B5AF1">
          <w:rPr>
            <w:rFonts w:asciiTheme="minorHAnsi" w:hAnsiTheme="minorHAnsi"/>
          </w:rPr>
          <w:delText xml:space="preserve"> value. As mentioned above, for hardware-profile/sku changes users should exclusively rely on the script provided for such effect.</w:delText>
        </w:r>
      </w:del>
    </w:p>
    <w:p w14:paraId="45ED6B39" w14:textId="640E2C24" w:rsidR="00450BF6" w:rsidRPr="00B71A3A" w:rsidDel="009B5AF1" w:rsidRDefault="00450BF6" w:rsidP="00B71A3A">
      <w:pPr>
        <w:jc w:val="both"/>
        <w:rPr>
          <w:del w:id="707" w:author="KVS, Kannan" w:date="2019-02-28T22:23:00Z"/>
          <w:rFonts w:asciiTheme="minorHAnsi" w:hAnsiTheme="minorHAnsi"/>
        </w:rPr>
      </w:pPr>
      <w:del w:id="708" w:author="KVS, Kannan" w:date="2019-02-28T22:23:00Z">
        <w:r w:rsidDel="009B5AF1">
          <w:rPr>
            <w:rFonts w:asciiTheme="minorHAnsi" w:hAnsiTheme="minorHAnsi"/>
          </w:rPr>
          <w:delText xml:space="preserve"> </w:delText>
        </w:r>
      </w:del>
    </w:p>
    <w:p w14:paraId="40375647" w14:textId="03C63F39" w:rsidR="00081EA2" w:rsidDel="009B5AF1" w:rsidRDefault="0E540B70" w:rsidP="00B71A3A">
      <w:pPr>
        <w:jc w:val="both"/>
        <w:rPr>
          <w:del w:id="709" w:author="KVS, Kannan" w:date="2019-02-28T22:23:00Z"/>
        </w:rPr>
      </w:pPr>
      <w:del w:id="710" w:author="KVS, Kannan" w:date="2019-02-28T22:23:00Z">
        <w:r w:rsidRPr="0E540B70" w:rsidDel="009B5AF1">
          <w:rPr>
            <w:rFonts w:asciiTheme="minorHAnsi" w:hAnsiTheme="minorHAnsi"/>
          </w:rPr>
          <w:delText>Once the configuration is modified and the associated state is processed by backend services, the corresponding entries should be visible in configDB</w:delText>
        </w:r>
        <w:r w:rsidDel="009B5AF1">
          <w:delText xml:space="preserve">: </w:delText>
        </w:r>
      </w:del>
    </w:p>
    <w:p w14:paraId="25F5C334" w14:textId="67742A06" w:rsidR="0058601B" w:rsidDel="009B5AF1" w:rsidRDefault="0058601B" w:rsidP="00081EA2">
      <w:pPr>
        <w:rPr>
          <w:del w:id="711" w:author="KVS, Kannan" w:date="2019-02-28T22:23:00Z"/>
        </w:rPr>
      </w:pPr>
    </w:p>
    <w:p w14:paraId="604E5A76" w14:textId="6E7D15FB" w:rsidR="00737EC8" w:rsidRPr="00081EA2" w:rsidDel="009B5AF1" w:rsidRDefault="00737EC8" w:rsidP="00081EA2">
      <w:pPr>
        <w:rPr>
          <w:del w:id="712" w:author="KVS, Kannan" w:date="2019-02-28T22:23:00Z"/>
        </w:rPr>
      </w:pPr>
    </w:p>
    <w:p w14:paraId="38F14007" w14:textId="7786C7AE" w:rsidR="00081EA2" w:rsidRPr="007F5E7D" w:rsidDel="009B5AF1" w:rsidRDefault="0E540B70" w:rsidP="0E540B70">
      <w:pPr>
        <w:rPr>
          <w:del w:id="713" w:author="KVS, Kannan" w:date="2019-02-28T22:23:00Z"/>
          <w:rFonts w:ascii="Courier New" w:hAnsi="Courier New" w:cs="Courier New"/>
          <w:sz w:val="18"/>
          <w:szCs w:val="18"/>
        </w:rPr>
      </w:pPr>
      <w:del w:id="714" w:author="KVS, Kannan" w:date="2019-02-28T22:23:00Z">
        <w:r w:rsidRPr="007F5E7D" w:rsidDel="009B5AF1">
          <w:rPr>
            <w:rFonts w:ascii="Courier New" w:hAnsi="Courier New" w:cs="Courier New"/>
            <w:sz w:val="18"/>
            <w:szCs w:val="18"/>
          </w:rPr>
          <w:delText>127.0.0.1:6379[4]&gt; hgetall "DEVICE_METADATA|localhost"</w:delText>
        </w:r>
      </w:del>
    </w:p>
    <w:p w14:paraId="1A321A3F" w14:textId="1845559A" w:rsidR="00081EA2" w:rsidRPr="007F5E7D" w:rsidDel="009B5AF1" w:rsidRDefault="0E540B70" w:rsidP="0E540B70">
      <w:pPr>
        <w:rPr>
          <w:del w:id="715" w:author="KVS, Kannan" w:date="2019-02-28T22:23:00Z"/>
          <w:rFonts w:ascii="Courier New" w:hAnsi="Courier New" w:cs="Courier New"/>
          <w:sz w:val="18"/>
          <w:szCs w:val="18"/>
        </w:rPr>
      </w:pPr>
      <w:del w:id="716" w:author="KVS, Kannan" w:date="2019-02-28T22:23:00Z">
        <w:r w:rsidRPr="007F5E7D" w:rsidDel="009B5AF1">
          <w:rPr>
            <w:rFonts w:ascii="Courier New" w:hAnsi="Courier New" w:cs="Courier New"/>
            <w:sz w:val="18"/>
            <w:szCs w:val="18"/>
          </w:rPr>
          <w:delText xml:space="preserve"> 1) "hwsku"</w:delText>
        </w:r>
      </w:del>
    </w:p>
    <w:p w14:paraId="0F25A43A" w14:textId="719494DC" w:rsidR="00081EA2" w:rsidRPr="007F5E7D" w:rsidDel="009B5AF1" w:rsidRDefault="0E540B70" w:rsidP="0E540B70">
      <w:pPr>
        <w:rPr>
          <w:del w:id="717" w:author="KVS, Kannan" w:date="2019-02-28T22:23:00Z"/>
          <w:rFonts w:ascii="Courier New" w:hAnsi="Courier New" w:cs="Courier New"/>
          <w:sz w:val="18"/>
          <w:szCs w:val="18"/>
        </w:rPr>
      </w:pPr>
      <w:del w:id="718" w:author="KVS, Kannan" w:date="2019-02-28T22:23:00Z">
        <w:r w:rsidRPr="007F5E7D" w:rsidDel="009B5AF1">
          <w:rPr>
            <w:rFonts w:ascii="Courier New" w:hAnsi="Courier New" w:cs="Courier New"/>
            <w:sz w:val="18"/>
            <w:szCs w:val="18"/>
          </w:rPr>
          <w:delText xml:space="preserve"> 2) "Seastone-DX010-10-50"</w:delText>
        </w:r>
      </w:del>
    </w:p>
    <w:p w14:paraId="321A0788" w14:textId="14B27524" w:rsidR="00081EA2" w:rsidRPr="007F5E7D" w:rsidDel="009B5AF1" w:rsidRDefault="0E540B70" w:rsidP="0E540B70">
      <w:pPr>
        <w:rPr>
          <w:del w:id="719" w:author="KVS, Kannan" w:date="2019-02-28T22:23:00Z"/>
          <w:rFonts w:ascii="Courier New" w:hAnsi="Courier New" w:cs="Courier New"/>
          <w:sz w:val="18"/>
          <w:szCs w:val="18"/>
        </w:rPr>
      </w:pPr>
      <w:del w:id="720" w:author="KVS, Kannan" w:date="2019-02-28T22:23:00Z">
        <w:r w:rsidRPr="007F5E7D" w:rsidDel="009B5AF1">
          <w:rPr>
            <w:rFonts w:ascii="Courier New" w:hAnsi="Courier New" w:cs="Courier New"/>
            <w:sz w:val="18"/>
            <w:szCs w:val="18"/>
          </w:rPr>
          <w:delText xml:space="preserve"> 3) "hostname"</w:delText>
        </w:r>
      </w:del>
    </w:p>
    <w:p w14:paraId="2B9FCAAB" w14:textId="6E19935B" w:rsidR="00081EA2" w:rsidRPr="007F5E7D" w:rsidDel="009B5AF1" w:rsidRDefault="0E540B70" w:rsidP="0E540B70">
      <w:pPr>
        <w:rPr>
          <w:del w:id="721" w:author="KVS, Kannan" w:date="2019-02-28T22:23:00Z"/>
          <w:rFonts w:ascii="Courier New" w:hAnsi="Courier New" w:cs="Courier New"/>
          <w:sz w:val="18"/>
          <w:szCs w:val="18"/>
        </w:rPr>
      </w:pPr>
      <w:del w:id="722" w:author="KVS, Kannan" w:date="2019-02-28T22:23:00Z">
        <w:r w:rsidRPr="007F5E7D" w:rsidDel="009B5AF1">
          <w:rPr>
            <w:rFonts w:ascii="Courier New" w:hAnsi="Courier New" w:cs="Courier New"/>
            <w:sz w:val="18"/>
            <w:szCs w:val="18"/>
          </w:rPr>
          <w:delText xml:space="preserve"> 4) "switch1"</w:delText>
        </w:r>
      </w:del>
    </w:p>
    <w:p w14:paraId="2C2EC8EE" w14:textId="6686559F" w:rsidR="00081EA2" w:rsidRPr="007F5E7D" w:rsidDel="009B5AF1" w:rsidRDefault="0E540B70" w:rsidP="0E540B70">
      <w:pPr>
        <w:rPr>
          <w:del w:id="723" w:author="KVS, Kannan" w:date="2019-02-28T22:23:00Z"/>
          <w:rFonts w:ascii="Courier New" w:hAnsi="Courier New" w:cs="Courier New"/>
          <w:sz w:val="18"/>
          <w:szCs w:val="18"/>
        </w:rPr>
      </w:pPr>
      <w:del w:id="724" w:author="KVS, Kannan" w:date="2019-02-28T22:23:00Z">
        <w:r w:rsidRPr="007F5E7D" w:rsidDel="009B5AF1">
          <w:rPr>
            <w:rFonts w:ascii="Courier New" w:hAnsi="Courier New" w:cs="Courier New"/>
            <w:sz w:val="18"/>
            <w:szCs w:val="18"/>
          </w:rPr>
          <w:delText xml:space="preserve"> 5) "mac"</w:delText>
        </w:r>
      </w:del>
    </w:p>
    <w:p w14:paraId="19DF1EE4" w14:textId="04832BE6" w:rsidR="00081EA2" w:rsidRPr="007F5E7D" w:rsidDel="009B5AF1" w:rsidRDefault="0E540B70" w:rsidP="0E540B70">
      <w:pPr>
        <w:rPr>
          <w:del w:id="725" w:author="KVS, Kannan" w:date="2019-02-28T22:23:00Z"/>
          <w:rFonts w:ascii="Courier New" w:hAnsi="Courier New" w:cs="Courier New"/>
          <w:sz w:val="18"/>
          <w:szCs w:val="18"/>
        </w:rPr>
      </w:pPr>
      <w:del w:id="726" w:author="KVS, Kannan" w:date="2019-02-28T22:23:00Z">
        <w:r w:rsidRPr="007F5E7D" w:rsidDel="009B5AF1">
          <w:rPr>
            <w:rFonts w:ascii="Courier New" w:hAnsi="Courier New" w:cs="Courier New"/>
            <w:sz w:val="18"/>
            <w:szCs w:val="18"/>
          </w:rPr>
          <w:delText xml:space="preserve"> 6) "00:e0:ec:3c:0a:16"</w:delText>
        </w:r>
      </w:del>
    </w:p>
    <w:p w14:paraId="1FB0CECC" w14:textId="7450EF6D" w:rsidR="00081EA2" w:rsidRPr="007F5E7D" w:rsidDel="009B5AF1" w:rsidRDefault="0E540B70" w:rsidP="0E540B70">
      <w:pPr>
        <w:rPr>
          <w:del w:id="727" w:author="KVS, Kannan" w:date="2019-02-28T22:23:00Z"/>
          <w:rFonts w:ascii="Courier New" w:hAnsi="Courier New" w:cs="Courier New"/>
          <w:sz w:val="18"/>
          <w:szCs w:val="18"/>
        </w:rPr>
      </w:pPr>
      <w:del w:id="728" w:author="KVS, Kannan" w:date="2019-02-28T22:23:00Z">
        <w:r w:rsidRPr="007F5E7D" w:rsidDel="009B5AF1">
          <w:rPr>
            <w:rFonts w:ascii="Courier New" w:hAnsi="Courier New" w:cs="Courier New"/>
            <w:sz w:val="18"/>
            <w:szCs w:val="18"/>
          </w:rPr>
          <w:delText xml:space="preserve"> 7) "bgp_asn"</w:delText>
        </w:r>
      </w:del>
    </w:p>
    <w:p w14:paraId="5CFA23E7" w14:textId="330E820D" w:rsidR="00081EA2" w:rsidRPr="007F5E7D" w:rsidDel="009B5AF1" w:rsidRDefault="0E540B70" w:rsidP="0E540B70">
      <w:pPr>
        <w:rPr>
          <w:del w:id="729" w:author="KVS, Kannan" w:date="2019-02-28T22:23:00Z"/>
          <w:rFonts w:ascii="Courier New" w:hAnsi="Courier New" w:cs="Courier New"/>
          <w:sz w:val="18"/>
          <w:szCs w:val="18"/>
        </w:rPr>
      </w:pPr>
      <w:del w:id="730" w:author="KVS, Kannan" w:date="2019-02-28T22:23:00Z">
        <w:r w:rsidRPr="007F5E7D" w:rsidDel="009B5AF1">
          <w:rPr>
            <w:rFonts w:ascii="Courier New" w:hAnsi="Courier New" w:cs="Courier New"/>
            <w:sz w:val="18"/>
            <w:szCs w:val="18"/>
          </w:rPr>
          <w:delText xml:space="preserve"> 8) "12"</w:delText>
        </w:r>
      </w:del>
    </w:p>
    <w:p w14:paraId="03402CD0" w14:textId="6D50A6A9" w:rsidR="00081EA2" w:rsidRPr="007F5E7D" w:rsidDel="009B5AF1" w:rsidRDefault="0E540B70" w:rsidP="0E540B70">
      <w:pPr>
        <w:rPr>
          <w:del w:id="731" w:author="KVS, Kannan" w:date="2019-02-28T22:23:00Z"/>
          <w:rFonts w:ascii="Courier New" w:hAnsi="Courier New" w:cs="Courier New"/>
          <w:sz w:val="18"/>
          <w:szCs w:val="18"/>
        </w:rPr>
      </w:pPr>
      <w:del w:id="732" w:author="KVS, Kannan" w:date="2019-02-28T22:23:00Z">
        <w:r w:rsidRPr="007F5E7D" w:rsidDel="009B5AF1">
          <w:rPr>
            <w:rFonts w:ascii="Courier New" w:hAnsi="Courier New" w:cs="Courier New"/>
            <w:sz w:val="18"/>
            <w:szCs w:val="18"/>
          </w:rPr>
          <w:delText xml:space="preserve"> 9) "deployment_id"</w:delText>
        </w:r>
      </w:del>
    </w:p>
    <w:p w14:paraId="5003DD83" w14:textId="60D2214C" w:rsidR="00081EA2" w:rsidRPr="007F5E7D" w:rsidDel="009B5AF1" w:rsidRDefault="0E540B70" w:rsidP="0E540B70">
      <w:pPr>
        <w:rPr>
          <w:del w:id="733" w:author="KVS, Kannan" w:date="2019-02-28T22:23:00Z"/>
          <w:rFonts w:ascii="Courier New" w:hAnsi="Courier New" w:cs="Courier New"/>
          <w:sz w:val="18"/>
          <w:szCs w:val="18"/>
        </w:rPr>
      </w:pPr>
      <w:del w:id="734" w:author="KVS, Kannan" w:date="2019-02-28T22:23:00Z">
        <w:r w:rsidRPr="007F5E7D" w:rsidDel="009B5AF1">
          <w:rPr>
            <w:rFonts w:ascii="Courier New" w:hAnsi="Courier New" w:cs="Courier New"/>
            <w:sz w:val="18"/>
            <w:szCs w:val="18"/>
          </w:rPr>
          <w:delText>10) "None"</w:delText>
        </w:r>
      </w:del>
    </w:p>
    <w:p w14:paraId="3F55BC0A" w14:textId="5358B3AE" w:rsidR="00081EA2" w:rsidRPr="007F5E7D" w:rsidDel="009B5AF1" w:rsidRDefault="0E540B70" w:rsidP="0E540B70">
      <w:pPr>
        <w:rPr>
          <w:del w:id="735" w:author="KVS, Kannan" w:date="2019-02-28T22:23:00Z"/>
          <w:rFonts w:ascii="Courier New" w:hAnsi="Courier New" w:cs="Courier New"/>
          <w:sz w:val="18"/>
          <w:szCs w:val="18"/>
        </w:rPr>
      </w:pPr>
      <w:del w:id="736" w:author="KVS, Kannan" w:date="2019-02-28T22:23:00Z">
        <w:r w:rsidRPr="007F5E7D" w:rsidDel="009B5AF1">
          <w:rPr>
            <w:rFonts w:ascii="Courier New" w:hAnsi="Courier New" w:cs="Courier New"/>
            <w:sz w:val="18"/>
            <w:szCs w:val="18"/>
          </w:rPr>
          <w:delText>11) "type"</w:delText>
        </w:r>
      </w:del>
    </w:p>
    <w:p w14:paraId="571BA71F" w14:textId="3A689A2B" w:rsidR="00081EA2" w:rsidRPr="007F5E7D" w:rsidDel="009B5AF1" w:rsidRDefault="0E540B70" w:rsidP="0E540B70">
      <w:pPr>
        <w:rPr>
          <w:del w:id="737" w:author="KVS, Kannan" w:date="2019-02-28T22:23:00Z"/>
          <w:rFonts w:ascii="Courier New" w:hAnsi="Courier New" w:cs="Courier New"/>
          <w:sz w:val="18"/>
          <w:szCs w:val="18"/>
        </w:rPr>
      </w:pPr>
      <w:del w:id="738" w:author="KVS, Kannan" w:date="2019-02-28T22:23:00Z">
        <w:r w:rsidRPr="007F5E7D" w:rsidDel="009B5AF1">
          <w:rPr>
            <w:rFonts w:ascii="Courier New" w:hAnsi="Courier New" w:cs="Courier New"/>
            <w:sz w:val="18"/>
            <w:szCs w:val="18"/>
          </w:rPr>
          <w:delText>12) "LeafRouter"</w:delText>
        </w:r>
      </w:del>
    </w:p>
    <w:p w14:paraId="5AE721C8" w14:textId="4B129E28" w:rsidR="00081EA2" w:rsidRPr="007F5E7D" w:rsidDel="009B5AF1" w:rsidRDefault="0E540B70" w:rsidP="0E540B70">
      <w:pPr>
        <w:rPr>
          <w:del w:id="739" w:author="KVS, Kannan" w:date="2019-02-28T22:23:00Z"/>
          <w:rFonts w:ascii="Courier New" w:hAnsi="Courier New" w:cs="Courier New"/>
          <w:sz w:val="18"/>
          <w:szCs w:val="18"/>
        </w:rPr>
      </w:pPr>
      <w:del w:id="740" w:author="KVS, Kannan" w:date="2019-02-28T22:23:00Z">
        <w:r w:rsidRPr="007F5E7D" w:rsidDel="009B5AF1">
          <w:rPr>
            <w:rFonts w:ascii="Courier New" w:hAnsi="Courier New" w:cs="Courier New"/>
            <w:sz w:val="18"/>
            <w:szCs w:val="18"/>
          </w:rPr>
          <w:delText>127.0.0.1:6379[4]&gt;</w:delText>
        </w:r>
      </w:del>
    </w:p>
    <w:p w14:paraId="38DFA5AB" w14:textId="244A52E7" w:rsidR="00927BCF" w:rsidDel="009B5AF1" w:rsidRDefault="00927BCF" w:rsidP="775782F0">
      <w:pPr>
        <w:rPr>
          <w:del w:id="741" w:author="KVS, Kannan" w:date="2019-02-28T22:23:00Z"/>
          <w:rFonts w:ascii="Courier New" w:hAnsi="Courier New" w:cs="Courier New"/>
          <w:sz w:val="20"/>
          <w:szCs w:val="20"/>
        </w:rPr>
      </w:pPr>
    </w:p>
    <w:p w14:paraId="04D24B0E" w14:textId="525B30BF" w:rsidR="00FB4655" w:rsidRPr="00081EA2" w:rsidDel="009B5AF1" w:rsidRDefault="00FB4655" w:rsidP="775782F0">
      <w:pPr>
        <w:rPr>
          <w:del w:id="742" w:author="KVS, Kannan" w:date="2019-02-28T22:23:00Z"/>
          <w:rFonts w:ascii="Courier New" w:hAnsi="Courier New" w:cs="Courier New"/>
          <w:sz w:val="20"/>
          <w:szCs w:val="20"/>
        </w:rPr>
      </w:pPr>
    </w:p>
    <w:p w14:paraId="7A47E36C" w14:textId="68D41B05" w:rsidR="00842634" w:rsidDel="009B5AF1" w:rsidRDefault="0E540B70" w:rsidP="001F0518">
      <w:pPr>
        <w:pStyle w:val="Heading2"/>
        <w:rPr>
          <w:del w:id="743" w:author="KVS, Kannan" w:date="2019-02-28T22:23:00Z"/>
        </w:rPr>
      </w:pPr>
      <w:bookmarkStart w:id="744" w:name="_Toc508230232"/>
      <w:bookmarkStart w:id="745" w:name="_Toc512935574"/>
      <w:del w:id="746" w:author="KVS, Kannan" w:date="2019-02-28T22:23:00Z">
        <w:r w:rsidDel="009B5AF1">
          <w:delText>Ports Configuration</w:delText>
        </w:r>
        <w:bookmarkEnd w:id="744"/>
        <w:bookmarkEnd w:id="745"/>
      </w:del>
    </w:p>
    <w:p w14:paraId="32EC97C0" w14:textId="2C1D6AFB" w:rsidR="00A540DB" w:rsidDel="009B5AF1" w:rsidRDefault="00A540DB" w:rsidP="00583978">
      <w:pPr>
        <w:jc w:val="both"/>
        <w:rPr>
          <w:del w:id="747" w:author="KVS, Kannan" w:date="2019-02-28T22:23:00Z"/>
        </w:rPr>
      </w:pPr>
    </w:p>
    <w:p w14:paraId="398681C8" w14:textId="60A34E4D" w:rsidR="003C046E" w:rsidRPr="00A540DB" w:rsidDel="009B5AF1" w:rsidRDefault="0E540B70" w:rsidP="0E540B70">
      <w:pPr>
        <w:jc w:val="both"/>
        <w:rPr>
          <w:del w:id="748" w:author="KVS, Kannan" w:date="2019-02-28T22:23:00Z"/>
          <w:rFonts w:asciiTheme="minorHAnsi" w:hAnsiTheme="minorHAnsi"/>
        </w:rPr>
      </w:pPr>
      <w:del w:id="749" w:author="KVS, Kannan" w:date="2019-02-28T22:23:00Z">
        <w:r w:rsidRPr="0E540B70" w:rsidDel="009B5AF1">
          <w:rPr>
            <w:rFonts w:asciiTheme="minorHAnsi" w:hAnsiTheme="minorHAnsi"/>
          </w:rPr>
          <w:delText xml:space="preserve">Port attributes can be defined within the </w:delText>
        </w:r>
        <w:r w:rsidRPr="0E540B70" w:rsidDel="009B5AF1">
          <w:rPr>
            <w:rFonts w:asciiTheme="minorHAnsi" w:hAnsiTheme="minorHAnsi"/>
            <w:b/>
            <w:bCs/>
          </w:rPr>
          <w:delText>PORT</w:delText>
        </w:r>
        <w:r w:rsidRPr="0E540B70" w:rsidDel="009B5AF1">
          <w:rPr>
            <w:rFonts w:asciiTheme="minorHAnsi" w:hAnsiTheme="minorHAnsi"/>
          </w:rPr>
          <w:delText xml:space="preserve"> stanza in config_db.json. While </w:delText>
        </w:r>
        <w:r w:rsidRPr="0E540B70" w:rsidDel="009B5AF1">
          <w:rPr>
            <w:rFonts w:asciiTheme="minorHAnsi" w:hAnsiTheme="minorHAnsi"/>
            <w:b/>
            <w:bCs/>
          </w:rPr>
          <w:delText>lanes</w:delText>
        </w:r>
        <w:r w:rsidRPr="0E540B70" w:rsidDel="009B5AF1">
          <w:rPr>
            <w:rFonts w:asciiTheme="minorHAnsi" w:hAnsiTheme="minorHAnsi"/>
          </w:rPr>
          <w:delText xml:space="preserve"> attribute and </w:delText>
        </w:r>
        <w:r w:rsidRPr="0E540B70" w:rsidDel="009B5AF1">
          <w:rPr>
            <w:rFonts w:asciiTheme="minorHAnsi" w:hAnsiTheme="minorHAnsi"/>
            <w:b/>
            <w:bCs/>
          </w:rPr>
          <w:delText>speed</w:delText>
        </w:r>
        <w:r w:rsidRPr="0E540B70" w:rsidDel="009B5AF1">
          <w:rPr>
            <w:rFonts w:asciiTheme="minorHAnsi" w:hAnsiTheme="minorHAnsi"/>
          </w:rPr>
          <w:delText xml:space="preserve"> are hard-coded --derived from each sku’s hardware-profile and corresponding port_config.ini --, the </w:delText>
        </w:r>
        <w:r w:rsidRPr="0E540B70" w:rsidDel="009B5AF1">
          <w:rPr>
            <w:rFonts w:asciiTheme="minorHAnsi" w:hAnsiTheme="minorHAnsi"/>
            <w:b/>
            <w:bCs/>
          </w:rPr>
          <w:delText>description</w:delText>
        </w:r>
        <w:r w:rsidRPr="0E540B70" w:rsidDel="009B5AF1">
          <w:rPr>
            <w:rFonts w:asciiTheme="minorHAnsi" w:hAnsiTheme="minorHAnsi"/>
          </w:rPr>
          <w:delText xml:space="preserve"> field is configurable.</w:delText>
        </w:r>
      </w:del>
    </w:p>
    <w:p w14:paraId="782DB81C" w14:textId="73FFC772" w:rsidR="00267414" w:rsidDel="009B5AF1" w:rsidRDefault="00267414" w:rsidP="008157D0">
      <w:pPr>
        <w:rPr>
          <w:del w:id="750" w:author="KVS, Kannan" w:date="2019-02-28T22:23:00Z"/>
        </w:rPr>
      </w:pPr>
    </w:p>
    <w:p w14:paraId="0CFCFDF1" w14:textId="36935AB3" w:rsidR="00267414" w:rsidDel="009B5AF1" w:rsidRDefault="00267414" w:rsidP="008157D0">
      <w:pPr>
        <w:rPr>
          <w:del w:id="751" w:author="KVS, Kannan" w:date="2019-02-28T22:23:00Z"/>
        </w:rPr>
      </w:pPr>
    </w:p>
    <w:p w14:paraId="60A6AC17" w14:textId="22076191" w:rsidR="00AE5A2C" w:rsidRPr="007F5E7D" w:rsidDel="009B5AF1" w:rsidRDefault="0E540B70" w:rsidP="0E540B70">
      <w:pPr>
        <w:rPr>
          <w:del w:id="752" w:author="KVS, Kannan" w:date="2019-02-28T22:23:00Z"/>
          <w:rFonts w:ascii="Courier New" w:hAnsi="Courier New" w:cs="Courier New"/>
          <w:sz w:val="18"/>
          <w:szCs w:val="18"/>
        </w:rPr>
      </w:pPr>
      <w:del w:id="753" w:author="KVS, Kannan" w:date="2019-02-28T22:23:00Z">
        <w:r w:rsidRPr="007F5E7D" w:rsidDel="009B5AF1">
          <w:rPr>
            <w:rFonts w:ascii="Courier New" w:hAnsi="Courier New" w:cs="Courier New"/>
            <w:sz w:val="18"/>
            <w:szCs w:val="18"/>
          </w:rPr>
          <w:delText xml:space="preserve">    “PORT”: {</w:delText>
        </w:r>
      </w:del>
    </w:p>
    <w:p w14:paraId="7524C844" w14:textId="21A34B8B" w:rsidR="00B46CD7" w:rsidRPr="007F5E7D" w:rsidDel="009B5AF1" w:rsidRDefault="0E540B70" w:rsidP="0E540B70">
      <w:pPr>
        <w:rPr>
          <w:del w:id="754" w:author="KVS, Kannan" w:date="2019-02-28T22:23:00Z"/>
          <w:rFonts w:ascii="Courier New" w:hAnsi="Courier New" w:cs="Courier New"/>
          <w:sz w:val="18"/>
          <w:szCs w:val="18"/>
        </w:rPr>
      </w:pPr>
      <w:del w:id="755" w:author="KVS, Kannan" w:date="2019-02-28T22:23:00Z">
        <w:r w:rsidRPr="007F5E7D" w:rsidDel="009B5AF1">
          <w:rPr>
            <w:rFonts w:ascii="Courier New" w:hAnsi="Courier New" w:cs="Courier New"/>
            <w:sz w:val="18"/>
            <w:szCs w:val="18"/>
          </w:rPr>
          <w:delText xml:space="preserve">        "Ethernet112": {</w:delText>
        </w:r>
      </w:del>
    </w:p>
    <w:p w14:paraId="1F23D7B5" w14:textId="5D668B79" w:rsidR="00B46CD7" w:rsidRPr="007F5E7D" w:rsidDel="009B5AF1" w:rsidRDefault="0E540B70" w:rsidP="0E540B70">
      <w:pPr>
        <w:rPr>
          <w:del w:id="756" w:author="KVS, Kannan" w:date="2019-02-28T22:23:00Z"/>
          <w:rFonts w:ascii="Courier New" w:hAnsi="Courier New" w:cs="Courier New"/>
          <w:sz w:val="18"/>
          <w:szCs w:val="18"/>
        </w:rPr>
      </w:pPr>
      <w:del w:id="757" w:author="KVS, Kannan" w:date="2019-02-28T22:23:00Z">
        <w:r w:rsidRPr="007F5E7D" w:rsidDel="009B5AF1">
          <w:rPr>
            <w:rFonts w:ascii="Courier New" w:hAnsi="Courier New" w:cs="Courier New"/>
            <w:sz w:val="18"/>
            <w:szCs w:val="18"/>
          </w:rPr>
          <w:delText xml:space="preserve">            "alias": "Eth29/1",</w:delText>
        </w:r>
      </w:del>
    </w:p>
    <w:p w14:paraId="3D171019" w14:textId="4E82EDC3" w:rsidR="00B46CD7" w:rsidRPr="007F5E7D" w:rsidDel="009B5AF1" w:rsidRDefault="0E540B70" w:rsidP="0E540B70">
      <w:pPr>
        <w:rPr>
          <w:del w:id="758" w:author="KVS, Kannan" w:date="2019-02-28T22:23:00Z"/>
          <w:rFonts w:ascii="Courier New" w:hAnsi="Courier New" w:cs="Courier New"/>
          <w:sz w:val="18"/>
          <w:szCs w:val="18"/>
        </w:rPr>
      </w:pPr>
      <w:del w:id="759" w:author="KVS, Kannan" w:date="2019-02-28T22:23:00Z">
        <w:r w:rsidRPr="007F5E7D" w:rsidDel="009B5AF1">
          <w:rPr>
            <w:rFonts w:ascii="Courier New" w:hAnsi="Courier New" w:cs="Courier New"/>
            <w:sz w:val="18"/>
            <w:szCs w:val="18"/>
          </w:rPr>
          <w:delText xml:space="preserve">            "lanes": "113,114",</w:delText>
        </w:r>
      </w:del>
    </w:p>
    <w:p w14:paraId="38D164A7" w14:textId="5AC36E28" w:rsidR="00B46CD7" w:rsidRPr="007F5E7D" w:rsidDel="009B5AF1" w:rsidRDefault="0E540B70" w:rsidP="0E540B70">
      <w:pPr>
        <w:rPr>
          <w:del w:id="760" w:author="KVS, Kannan" w:date="2019-02-28T22:23:00Z"/>
          <w:rFonts w:ascii="Courier New" w:hAnsi="Courier New" w:cs="Courier New"/>
          <w:sz w:val="18"/>
          <w:szCs w:val="18"/>
        </w:rPr>
      </w:pPr>
      <w:del w:id="761" w:author="KVS, Kannan" w:date="2019-02-28T22:23:00Z">
        <w:r w:rsidRPr="007F5E7D" w:rsidDel="009B5AF1">
          <w:rPr>
            <w:rFonts w:ascii="Courier New" w:hAnsi="Courier New" w:cs="Courier New"/>
            <w:sz w:val="18"/>
            <w:szCs w:val="18"/>
          </w:rPr>
          <w:delText xml:space="preserve">            "description": "my port 112",</w:delText>
        </w:r>
      </w:del>
    </w:p>
    <w:p w14:paraId="540F1EC7" w14:textId="5A54A810" w:rsidR="00B46CD7" w:rsidRPr="007F5E7D" w:rsidDel="009B5AF1" w:rsidRDefault="0E540B70" w:rsidP="0E540B70">
      <w:pPr>
        <w:rPr>
          <w:del w:id="762" w:author="KVS, Kannan" w:date="2019-02-28T22:23:00Z"/>
          <w:rFonts w:ascii="Courier New" w:hAnsi="Courier New" w:cs="Courier New"/>
          <w:sz w:val="18"/>
          <w:szCs w:val="18"/>
        </w:rPr>
      </w:pPr>
      <w:del w:id="763" w:author="KVS, Kannan" w:date="2019-02-28T22:23:00Z">
        <w:r w:rsidRPr="007F5E7D" w:rsidDel="009B5AF1">
          <w:rPr>
            <w:rFonts w:ascii="Courier New" w:hAnsi="Courier New" w:cs="Courier New"/>
            <w:sz w:val="18"/>
            <w:szCs w:val="18"/>
          </w:rPr>
          <w:delText xml:space="preserve">            "speed": "50000"</w:delText>
        </w:r>
      </w:del>
    </w:p>
    <w:p w14:paraId="631C9667" w14:textId="78C0155F" w:rsidR="00B46CD7" w:rsidRPr="007F5E7D" w:rsidDel="009B5AF1" w:rsidRDefault="0E540B70" w:rsidP="0E540B70">
      <w:pPr>
        <w:rPr>
          <w:del w:id="764" w:author="KVS, Kannan" w:date="2019-02-28T22:23:00Z"/>
          <w:rFonts w:ascii="Courier New" w:hAnsi="Courier New" w:cs="Courier New"/>
          <w:sz w:val="18"/>
          <w:szCs w:val="18"/>
        </w:rPr>
      </w:pPr>
      <w:del w:id="765" w:author="KVS, Kannan" w:date="2019-02-28T22:23:00Z">
        <w:r w:rsidRPr="007F5E7D" w:rsidDel="009B5AF1">
          <w:rPr>
            <w:rFonts w:ascii="Courier New" w:hAnsi="Courier New" w:cs="Courier New"/>
            <w:sz w:val="18"/>
            <w:szCs w:val="18"/>
          </w:rPr>
          <w:delText xml:space="preserve">        },</w:delText>
        </w:r>
      </w:del>
    </w:p>
    <w:p w14:paraId="5AC2CCA7" w14:textId="44C5AF94" w:rsidR="000F75EA" w:rsidRPr="007F5E7D" w:rsidDel="009B5AF1" w:rsidRDefault="0E540B70" w:rsidP="0E540B70">
      <w:pPr>
        <w:rPr>
          <w:del w:id="766" w:author="KVS, Kannan" w:date="2019-02-28T22:23:00Z"/>
          <w:rFonts w:ascii="Courier New" w:hAnsi="Courier New" w:cs="Courier New"/>
          <w:sz w:val="18"/>
          <w:szCs w:val="18"/>
        </w:rPr>
      </w:pPr>
      <w:del w:id="767" w:author="KVS, Kannan" w:date="2019-02-28T22:23:00Z">
        <w:r w:rsidRPr="007F5E7D" w:rsidDel="009B5AF1">
          <w:rPr>
            <w:rFonts w:ascii="Courier New" w:hAnsi="Courier New" w:cs="Courier New"/>
            <w:sz w:val="18"/>
            <w:szCs w:val="18"/>
          </w:rPr>
          <w:delText xml:space="preserve">        "Ethernet114": {</w:delText>
        </w:r>
      </w:del>
    </w:p>
    <w:p w14:paraId="7E31F755" w14:textId="2A8512AD" w:rsidR="000F75EA" w:rsidRPr="007F5E7D" w:rsidDel="009B5AF1" w:rsidRDefault="0E540B70" w:rsidP="0E540B70">
      <w:pPr>
        <w:rPr>
          <w:del w:id="768" w:author="KVS, Kannan" w:date="2019-02-28T22:23:00Z"/>
          <w:rFonts w:ascii="Courier New" w:hAnsi="Courier New" w:cs="Courier New"/>
          <w:sz w:val="18"/>
          <w:szCs w:val="18"/>
        </w:rPr>
      </w:pPr>
      <w:del w:id="769" w:author="KVS, Kannan" w:date="2019-02-28T22:23:00Z">
        <w:r w:rsidRPr="007F5E7D" w:rsidDel="009B5AF1">
          <w:rPr>
            <w:rFonts w:ascii="Courier New" w:hAnsi="Courier New" w:cs="Courier New"/>
            <w:sz w:val="18"/>
            <w:szCs w:val="18"/>
          </w:rPr>
          <w:delText xml:space="preserve">            "alias": "Eth29/2",</w:delText>
        </w:r>
      </w:del>
    </w:p>
    <w:p w14:paraId="5DEA81D2" w14:textId="2A6A1CFC" w:rsidR="000F75EA" w:rsidRPr="007F5E7D" w:rsidDel="009B5AF1" w:rsidRDefault="0E540B70" w:rsidP="0E540B70">
      <w:pPr>
        <w:rPr>
          <w:del w:id="770" w:author="KVS, Kannan" w:date="2019-02-28T22:23:00Z"/>
          <w:rFonts w:ascii="Courier New" w:hAnsi="Courier New" w:cs="Courier New"/>
          <w:sz w:val="18"/>
          <w:szCs w:val="18"/>
        </w:rPr>
      </w:pPr>
      <w:del w:id="771" w:author="KVS, Kannan" w:date="2019-02-28T22:23:00Z">
        <w:r w:rsidRPr="007F5E7D" w:rsidDel="009B5AF1">
          <w:rPr>
            <w:rFonts w:ascii="Courier New" w:hAnsi="Courier New" w:cs="Courier New"/>
            <w:sz w:val="18"/>
            <w:szCs w:val="18"/>
          </w:rPr>
          <w:delText xml:space="preserve">            "lanes": "115,116",</w:delText>
        </w:r>
      </w:del>
    </w:p>
    <w:p w14:paraId="08833E91" w14:textId="0575A769" w:rsidR="000F75EA" w:rsidRPr="007F5E7D" w:rsidDel="009B5AF1" w:rsidRDefault="0E540B70" w:rsidP="0E540B70">
      <w:pPr>
        <w:rPr>
          <w:del w:id="772" w:author="KVS, Kannan" w:date="2019-02-28T22:23:00Z"/>
          <w:rFonts w:ascii="Courier New" w:hAnsi="Courier New" w:cs="Courier New"/>
          <w:sz w:val="18"/>
          <w:szCs w:val="18"/>
        </w:rPr>
      </w:pPr>
      <w:del w:id="773" w:author="KVS, Kannan" w:date="2019-02-28T22:23:00Z">
        <w:r w:rsidRPr="007F5E7D" w:rsidDel="009B5AF1">
          <w:rPr>
            <w:rFonts w:ascii="Courier New" w:hAnsi="Courier New" w:cs="Courier New"/>
            <w:sz w:val="18"/>
            <w:szCs w:val="18"/>
          </w:rPr>
          <w:delText xml:space="preserve">            "description": "my port 114",</w:delText>
        </w:r>
      </w:del>
    </w:p>
    <w:p w14:paraId="2E03FC05" w14:textId="6CE8A88F" w:rsidR="000F75EA" w:rsidRPr="007F5E7D" w:rsidDel="009B5AF1" w:rsidRDefault="0E540B70" w:rsidP="0E540B70">
      <w:pPr>
        <w:rPr>
          <w:del w:id="774" w:author="KVS, Kannan" w:date="2019-02-28T22:23:00Z"/>
          <w:rFonts w:ascii="Courier New" w:hAnsi="Courier New" w:cs="Courier New"/>
          <w:sz w:val="18"/>
          <w:szCs w:val="18"/>
        </w:rPr>
      </w:pPr>
      <w:del w:id="775" w:author="KVS, Kannan" w:date="2019-02-28T22:23:00Z">
        <w:r w:rsidRPr="007F5E7D" w:rsidDel="009B5AF1">
          <w:rPr>
            <w:rFonts w:ascii="Courier New" w:hAnsi="Courier New" w:cs="Courier New"/>
            <w:sz w:val="18"/>
            <w:szCs w:val="18"/>
          </w:rPr>
          <w:delText xml:space="preserve">            "speed": "50000"</w:delText>
        </w:r>
      </w:del>
    </w:p>
    <w:p w14:paraId="69E82042" w14:textId="2F830006" w:rsidR="000F75EA" w:rsidRPr="007F5E7D" w:rsidDel="009B5AF1" w:rsidRDefault="0E540B70" w:rsidP="0E540B70">
      <w:pPr>
        <w:rPr>
          <w:del w:id="776" w:author="KVS, Kannan" w:date="2019-02-28T22:23:00Z"/>
          <w:rFonts w:ascii="Courier New" w:hAnsi="Courier New" w:cs="Courier New"/>
          <w:sz w:val="18"/>
          <w:szCs w:val="18"/>
        </w:rPr>
      </w:pPr>
      <w:del w:id="777" w:author="KVS, Kannan" w:date="2019-02-28T22:23:00Z">
        <w:r w:rsidRPr="007F5E7D" w:rsidDel="009B5AF1">
          <w:rPr>
            <w:rFonts w:ascii="Courier New" w:hAnsi="Courier New" w:cs="Courier New"/>
            <w:sz w:val="18"/>
            <w:szCs w:val="18"/>
          </w:rPr>
          <w:delText xml:space="preserve">        },</w:delText>
        </w:r>
      </w:del>
    </w:p>
    <w:p w14:paraId="092A7905" w14:textId="7ED76C71" w:rsidR="00267414" w:rsidRPr="007F5E7D" w:rsidDel="009B5AF1" w:rsidRDefault="0E540B70" w:rsidP="0E540B70">
      <w:pPr>
        <w:rPr>
          <w:del w:id="778" w:author="KVS, Kannan" w:date="2019-02-28T22:23:00Z"/>
          <w:rFonts w:ascii="Courier New" w:hAnsi="Courier New" w:cs="Courier New"/>
          <w:sz w:val="18"/>
          <w:szCs w:val="18"/>
        </w:rPr>
      </w:pPr>
      <w:del w:id="779" w:author="KVS, Kannan" w:date="2019-02-28T22:23:00Z">
        <w:r w:rsidRPr="007F5E7D" w:rsidDel="009B5AF1">
          <w:rPr>
            <w:rFonts w:ascii="Courier New" w:hAnsi="Courier New" w:cs="Courier New"/>
            <w:sz w:val="18"/>
            <w:szCs w:val="18"/>
          </w:rPr>
          <w:delText xml:space="preserve">    }</w:delText>
        </w:r>
      </w:del>
    </w:p>
    <w:p w14:paraId="3D715DA7" w14:textId="2968238A" w:rsidR="003C046E" w:rsidDel="009B5AF1" w:rsidRDefault="003C046E" w:rsidP="008157D0">
      <w:pPr>
        <w:rPr>
          <w:del w:id="780" w:author="KVS, Kannan" w:date="2019-02-28T22:23:00Z"/>
        </w:rPr>
      </w:pPr>
    </w:p>
    <w:p w14:paraId="4122A948" w14:textId="1B281B9C" w:rsidR="000C76FA" w:rsidDel="009B5AF1" w:rsidRDefault="000C76FA" w:rsidP="008157D0">
      <w:pPr>
        <w:rPr>
          <w:del w:id="781" w:author="KVS, Kannan" w:date="2019-02-28T22:23:00Z"/>
        </w:rPr>
      </w:pPr>
    </w:p>
    <w:p w14:paraId="69C51249" w14:textId="65DF96FC" w:rsidR="008508FC" w:rsidRPr="00A540DB" w:rsidDel="009B5AF1" w:rsidRDefault="0E540B70" w:rsidP="0E540B70">
      <w:pPr>
        <w:rPr>
          <w:del w:id="782" w:author="KVS, Kannan" w:date="2019-02-28T22:23:00Z"/>
          <w:rFonts w:asciiTheme="minorHAnsi" w:hAnsiTheme="minorHAnsi"/>
        </w:rPr>
      </w:pPr>
      <w:del w:id="783" w:author="KVS, Kannan" w:date="2019-02-28T22:23:00Z">
        <w:r w:rsidRPr="0E540B70" w:rsidDel="009B5AF1">
          <w:rPr>
            <w:rFonts w:asciiTheme="minorHAnsi" w:hAnsiTheme="minorHAnsi"/>
          </w:rPr>
          <w:delText>These config entries should be visible in configDB as show below:</w:delText>
        </w:r>
      </w:del>
    </w:p>
    <w:p w14:paraId="485B6046" w14:textId="4DB01ED5" w:rsidR="00687DDA" w:rsidDel="009B5AF1" w:rsidRDefault="00687DDA" w:rsidP="008157D0">
      <w:pPr>
        <w:rPr>
          <w:del w:id="784" w:author="KVS, Kannan" w:date="2019-02-28T22:23:00Z"/>
        </w:rPr>
      </w:pPr>
    </w:p>
    <w:p w14:paraId="74892A87" w14:textId="789BB0AF" w:rsidR="008508FC" w:rsidRPr="008508FC" w:rsidDel="009B5AF1" w:rsidRDefault="008508FC" w:rsidP="008157D0">
      <w:pPr>
        <w:rPr>
          <w:del w:id="785" w:author="KVS, Kannan" w:date="2019-02-28T22:23:00Z"/>
        </w:rPr>
      </w:pPr>
    </w:p>
    <w:p w14:paraId="4D3179B9" w14:textId="3E5285F0" w:rsidR="008508FC" w:rsidRPr="007F5E7D" w:rsidDel="009B5AF1" w:rsidRDefault="0E540B70" w:rsidP="0E540B70">
      <w:pPr>
        <w:rPr>
          <w:del w:id="786" w:author="KVS, Kannan" w:date="2019-02-28T22:23:00Z"/>
          <w:rFonts w:ascii="Courier New" w:hAnsi="Courier New" w:cs="Courier New"/>
          <w:sz w:val="18"/>
          <w:szCs w:val="18"/>
        </w:rPr>
      </w:pPr>
      <w:del w:id="787" w:author="KVS, Kannan" w:date="2019-02-28T22:23:00Z">
        <w:r w:rsidRPr="007F5E7D" w:rsidDel="009B5AF1">
          <w:rPr>
            <w:rFonts w:ascii="Courier New" w:hAnsi="Courier New" w:cs="Courier New"/>
            <w:sz w:val="18"/>
            <w:szCs w:val="18"/>
          </w:rPr>
          <w:delText>127.0.0.1:6379[4]&gt; hgetall "PORT|Ethernet114"</w:delText>
        </w:r>
      </w:del>
    </w:p>
    <w:p w14:paraId="7E1791A2" w14:textId="4E72733E" w:rsidR="008508FC" w:rsidRPr="007F5E7D" w:rsidDel="009B5AF1" w:rsidRDefault="0E540B70" w:rsidP="0E540B70">
      <w:pPr>
        <w:rPr>
          <w:del w:id="788" w:author="KVS, Kannan" w:date="2019-02-28T22:23:00Z"/>
          <w:rFonts w:ascii="Courier New" w:hAnsi="Courier New" w:cs="Courier New"/>
          <w:sz w:val="18"/>
          <w:szCs w:val="18"/>
        </w:rPr>
      </w:pPr>
      <w:del w:id="789" w:author="KVS, Kannan" w:date="2019-02-28T22:23:00Z">
        <w:r w:rsidRPr="007F5E7D" w:rsidDel="009B5AF1">
          <w:rPr>
            <w:rFonts w:ascii="Courier New" w:hAnsi="Courier New" w:cs="Courier New"/>
            <w:sz w:val="18"/>
            <w:szCs w:val="18"/>
          </w:rPr>
          <w:delText>1) "alias"</w:delText>
        </w:r>
      </w:del>
    </w:p>
    <w:p w14:paraId="693AF57A" w14:textId="21CAC33B" w:rsidR="008508FC" w:rsidRPr="007F5E7D" w:rsidDel="009B5AF1" w:rsidRDefault="0E540B70" w:rsidP="0E540B70">
      <w:pPr>
        <w:rPr>
          <w:del w:id="790" w:author="KVS, Kannan" w:date="2019-02-28T22:23:00Z"/>
          <w:rFonts w:ascii="Courier New" w:hAnsi="Courier New" w:cs="Courier New"/>
          <w:sz w:val="18"/>
          <w:szCs w:val="18"/>
        </w:rPr>
      </w:pPr>
      <w:del w:id="791" w:author="KVS, Kannan" w:date="2019-02-28T22:23:00Z">
        <w:r w:rsidRPr="007F5E7D" w:rsidDel="009B5AF1">
          <w:rPr>
            <w:rFonts w:ascii="Courier New" w:hAnsi="Courier New" w:cs="Courier New"/>
            <w:sz w:val="18"/>
            <w:szCs w:val="18"/>
          </w:rPr>
          <w:delText>2) "Eth29/2"</w:delText>
        </w:r>
      </w:del>
    </w:p>
    <w:p w14:paraId="15E82C74" w14:textId="5FBF4A3D" w:rsidR="008508FC" w:rsidRPr="007F5E7D" w:rsidDel="009B5AF1" w:rsidRDefault="0E540B70" w:rsidP="0E540B70">
      <w:pPr>
        <w:rPr>
          <w:del w:id="792" w:author="KVS, Kannan" w:date="2019-02-28T22:23:00Z"/>
          <w:rFonts w:ascii="Courier New" w:hAnsi="Courier New" w:cs="Courier New"/>
          <w:sz w:val="18"/>
          <w:szCs w:val="18"/>
        </w:rPr>
      </w:pPr>
      <w:del w:id="793" w:author="KVS, Kannan" w:date="2019-02-28T22:23:00Z">
        <w:r w:rsidRPr="007F5E7D" w:rsidDel="009B5AF1">
          <w:rPr>
            <w:rFonts w:ascii="Courier New" w:hAnsi="Courier New" w:cs="Courier New"/>
            <w:sz w:val="18"/>
            <w:szCs w:val="18"/>
          </w:rPr>
          <w:delText>3) "lanes"</w:delText>
        </w:r>
      </w:del>
    </w:p>
    <w:p w14:paraId="06FE1D89" w14:textId="57AFF6B3" w:rsidR="008508FC" w:rsidRPr="007F5E7D" w:rsidDel="009B5AF1" w:rsidRDefault="0E540B70" w:rsidP="0E540B70">
      <w:pPr>
        <w:rPr>
          <w:del w:id="794" w:author="KVS, Kannan" w:date="2019-02-28T22:23:00Z"/>
          <w:rFonts w:ascii="Courier New" w:hAnsi="Courier New" w:cs="Courier New"/>
          <w:sz w:val="18"/>
          <w:szCs w:val="18"/>
        </w:rPr>
      </w:pPr>
      <w:del w:id="795" w:author="KVS, Kannan" w:date="2019-02-28T22:23:00Z">
        <w:r w:rsidRPr="007F5E7D" w:rsidDel="009B5AF1">
          <w:rPr>
            <w:rFonts w:ascii="Courier New" w:hAnsi="Courier New" w:cs="Courier New"/>
            <w:sz w:val="18"/>
            <w:szCs w:val="18"/>
          </w:rPr>
          <w:delText>4) "115,116"</w:delText>
        </w:r>
      </w:del>
    </w:p>
    <w:p w14:paraId="5DBFB782" w14:textId="27EB7810" w:rsidR="008508FC" w:rsidRPr="007F5E7D" w:rsidDel="009B5AF1" w:rsidRDefault="0E540B70" w:rsidP="0E540B70">
      <w:pPr>
        <w:rPr>
          <w:del w:id="796" w:author="KVS, Kannan" w:date="2019-02-28T22:23:00Z"/>
          <w:rFonts w:ascii="Courier New" w:hAnsi="Courier New" w:cs="Courier New"/>
          <w:sz w:val="18"/>
          <w:szCs w:val="18"/>
        </w:rPr>
      </w:pPr>
      <w:del w:id="797" w:author="KVS, Kannan" w:date="2019-02-28T22:23:00Z">
        <w:r w:rsidRPr="007F5E7D" w:rsidDel="009B5AF1">
          <w:rPr>
            <w:rFonts w:ascii="Courier New" w:hAnsi="Courier New" w:cs="Courier New"/>
            <w:sz w:val="18"/>
            <w:szCs w:val="18"/>
          </w:rPr>
          <w:delText>5) "description"</w:delText>
        </w:r>
      </w:del>
    </w:p>
    <w:p w14:paraId="1EEFCC8C" w14:textId="69358257" w:rsidR="008508FC" w:rsidRPr="007F5E7D" w:rsidDel="009B5AF1" w:rsidRDefault="0E540B70" w:rsidP="0E540B70">
      <w:pPr>
        <w:rPr>
          <w:del w:id="798" w:author="KVS, Kannan" w:date="2019-02-28T22:23:00Z"/>
          <w:rFonts w:ascii="Courier New" w:hAnsi="Courier New" w:cs="Courier New"/>
          <w:sz w:val="18"/>
          <w:szCs w:val="18"/>
        </w:rPr>
      </w:pPr>
      <w:del w:id="799" w:author="KVS, Kannan" w:date="2019-02-28T22:23:00Z">
        <w:r w:rsidRPr="007F5E7D" w:rsidDel="009B5AF1">
          <w:rPr>
            <w:rFonts w:ascii="Courier New" w:hAnsi="Courier New" w:cs="Courier New"/>
            <w:sz w:val="18"/>
            <w:szCs w:val="18"/>
          </w:rPr>
          <w:delText>6) "my port 114"</w:delText>
        </w:r>
      </w:del>
    </w:p>
    <w:p w14:paraId="7086D3EC" w14:textId="67C99257" w:rsidR="008508FC" w:rsidRPr="007F5E7D" w:rsidDel="009B5AF1" w:rsidRDefault="0E540B70" w:rsidP="0E540B70">
      <w:pPr>
        <w:rPr>
          <w:del w:id="800" w:author="KVS, Kannan" w:date="2019-02-28T22:23:00Z"/>
          <w:rFonts w:ascii="Courier New" w:hAnsi="Courier New" w:cs="Courier New"/>
          <w:sz w:val="18"/>
          <w:szCs w:val="18"/>
        </w:rPr>
      </w:pPr>
      <w:del w:id="801" w:author="KVS, Kannan" w:date="2019-02-28T22:23:00Z">
        <w:r w:rsidRPr="007F5E7D" w:rsidDel="009B5AF1">
          <w:rPr>
            <w:rFonts w:ascii="Courier New" w:hAnsi="Courier New" w:cs="Courier New"/>
            <w:sz w:val="18"/>
            <w:szCs w:val="18"/>
          </w:rPr>
          <w:delText>7) "speed"</w:delText>
        </w:r>
      </w:del>
    </w:p>
    <w:p w14:paraId="7F7D065B" w14:textId="08E2ED77" w:rsidR="008508FC" w:rsidRPr="007F5E7D" w:rsidDel="009B5AF1" w:rsidRDefault="0E540B70" w:rsidP="0E540B70">
      <w:pPr>
        <w:rPr>
          <w:del w:id="802" w:author="KVS, Kannan" w:date="2019-02-28T22:23:00Z"/>
          <w:rFonts w:ascii="Courier New" w:hAnsi="Courier New" w:cs="Courier New"/>
          <w:sz w:val="18"/>
          <w:szCs w:val="18"/>
        </w:rPr>
      </w:pPr>
      <w:del w:id="803" w:author="KVS, Kannan" w:date="2019-02-28T22:23:00Z">
        <w:r w:rsidRPr="007F5E7D" w:rsidDel="009B5AF1">
          <w:rPr>
            <w:rFonts w:ascii="Courier New" w:hAnsi="Courier New" w:cs="Courier New"/>
            <w:sz w:val="18"/>
            <w:szCs w:val="18"/>
          </w:rPr>
          <w:delText>8) "50000"</w:delText>
        </w:r>
      </w:del>
    </w:p>
    <w:p w14:paraId="49F2390D" w14:textId="56910C06" w:rsidR="00A540DB" w:rsidRPr="00AE20A0" w:rsidDel="009B5AF1" w:rsidRDefault="0E540B70" w:rsidP="00AE20A0">
      <w:pPr>
        <w:rPr>
          <w:del w:id="804" w:author="KVS, Kannan" w:date="2019-02-28T22:23:00Z"/>
          <w:rFonts w:ascii="Courier New" w:hAnsi="Courier New" w:cs="Courier New"/>
          <w:sz w:val="18"/>
          <w:szCs w:val="18"/>
        </w:rPr>
      </w:pPr>
      <w:del w:id="805" w:author="KVS, Kannan" w:date="2019-02-28T22:23:00Z">
        <w:r w:rsidRPr="007F5E7D" w:rsidDel="009B5AF1">
          <w:rPr>
            <w:rFonts w:ascii="Courier New" w:hAnsi="Courier New" w:cs="Courier New"/>
            <w:sz w:val="18"/>
            <w:szCs w:val="18"/>
          </w:rPr>
          <w:delText>127.0.0.1:6379[4]&gt;</w:delText>
        </w:r>
      </w:del>
    </w:p>
    <w:p w14:paraId="55DBD154" w14:textId="15872BE8" w:rsidR="00527D87" w:rsidDel="009B5AF1" w:rsidRDefault="00527D87" w:rsidP="00527D87">
      <w:pPr>
        <w:rPr>
          <w:del w:id="806" w:author="KVS, Kannan" w:date="2019-02-28T22:23:00Z"/>
        </w:rPr>
      </w:pPr>
    </w:p>
    <w:p w14:paraId="6C837BDD" w14:textId="07DD45AF" w:rsidR="00DB1DFF" w:rsidDel="009B5AF1" w:rsidRDefault="0E540B70" w:rsidP="001F0518">
      <w:pPr>
        <w:pStyle w:val="Heading2"/>
        <w:rPr>
          <w:del w:id="807" w:author="KVS, Kannan" w:date="2019-02-28T22:23:00Z"/>
        </w:rPr>
      </w:pPr>
      <w:bookmarkStart w:id="808" w:name="_Toc508230233"/>
      <w:bookmarkStart w:id="809" w:name="_Toc512935575"/>
      <w:del w:id="810" w:author="KVS, Kannan" w:date="2019-02-28T22:23:00Z">
        <w:r w:rsidDel="009B5AF1">
          <w:delText>VLAN Configuration</w:delText>
        </w:r>
        <w:bookmarkEnd w:id="808"/>
        <w:bookmarkEnd w:id="809"/>
      </w:del>
    </w:p>
    <w:p w14:paraId="0B33CCD1" w14:textId="4EC70FE2" w:rsidR="00A540DB" w:rsidDel="009B5AF1" w:rsidRDefault="00A540DB" w:rsidP="00DE399C">
      <w:pPr>
        <w:jc w:val="both"/>
        <w:rPr>
          <w:del w:id="811" w:author="KVS, Kannan" w:date="2019-02-28T22:23:00Z"/>
        </w:rPr>
      </w:pPr>
    </w:p>
    <w:p w14:paraId="5D452765" w14:textId="6833EA1C" w:rsidR="00DB1DFF" w:rsidRPr="00A540DB" w:rsidDel="009B5AF1" w:rsidRDefault="0E540B70" w:rsidP="0E540B70">
      <w:pPr>
        <w:jc w:val="both"/>
        <w:rPr>
          <w:del w:id="812" w:author="KVS, Kannan" w:date="2019-02-28T22:23:00Z"/>
          <w:rFonts w:asciiTheme="minorHAnsi" w:hAnsiTheme="minorHAnsi"/>
        </w:rPr>
      </w:pPr>
      <w:del w:id="813" w:author="KVS, Kannan" w:date="2019-02-28T22:23:00Z">
        <w:r w:rsidRPr="0E540B70" w:rsidDel="009B5AF1">
          <w:rPr>
            <w:rFonts w:asciiTheme="minorHAnsi" w:hAnsiTheme="minorHAnsi"/>
          </w:rPr>
          <w:delText>As previously mentioned in section 5.3, VLAN is one of the features currently supporting incremental-configuration updates, so its associated config-changes can be loaded without requiring backend services being restarted. Regardless of the json file being elected for its configuration, the attributes being supported must be laid out as displayed below:</w:delText>
        </w:r>
      </w:del>
    </w:p>
    <w:p w14:paraId="410533BE" w14:textId="2AA92C49" w:rsidR="00DE399C" w:rsidDel="009B5AF1" w:rsidRDefault="00DE399C" w:rsidP="00DE399C">
      <w:pPr>
        <w:jc w:val="both"/>
        <w:rPr>
          <w:del w:id="814" w:author="KVS, Kannan" w:date="2019-02-28T22:23:00Z"/>
        </w:rPr>
      </w:pPr>
    </w:p>
    <w:p w14:paraId="7F9EE8FF" w14:textId="3714A684" w:rsidR="00DE399C" w:rsidRPr="00DE399C" w:rsidDel="009B5AF1" w:rsidRDefault="00DE399C" w:rsidP="00DE399C">
      <w:pPr>
        <w:jc w:val="both"/>
        <w:rPr>
          <w:del w:id="815" w:author="KVS, Kannan" w:date="2019-02-28T22:23:00Z"/>
        </w:rPr>
      </w:pPr>
    </w:p>
    <w:p w14:paraId="0E5D6AD6" w14:textId="23546B94" w:rsidR="00DB1DFF" w:rsidRPr="007F5E7D" w:rsidDel="009B5AF1" w:rsidRDefault="0E540B70" w:rsidP="0E540B70">
      <w:pPr>
        <w:rPr>
          <w:del w:id="816" w:author="KVS, Kannan" w:date="2019-02-28T22:23:00Z"/>
          <w:rFonts w:ascii="Courier New" w:hAnsi="Courier New" w:cs="Courier New"/>
          <w:sz w:val="18"/>
          <w:szCs w:val="18"/>
        </w:rPr>
      </w:pPr>
      <w:del w:id="817" w:author="KVS, Kannan" w:date="2019-02-28T22:23:00Z">
        <w:r w:rsidRPr="007F5E7D" w:rsidDel="009B5AF1">
          <w:rPr>
            <w:rFonts w:ascii="Courier New" w:hAnsi="Courier New" w:cs="Courier New"/>
            <w:sz w:val="18"/>
            <w:szCs w:val="18"/>
          </w:rPr>
          <w:delText xml:space="preserve">    "VLAN": {</w:delText>
        </w:r>
      </w:del>
    </w:p>
    <w:p w14:paraId="30D8524F" w14:textId="0C93B7FD" w:rsidR="00DB1DFF" w:rsidRPr="007F5E7D" w:rsidDel="009B5AF1" w:rsidRDefault="0E540B70" w:rsidP="0E540B70">
      <w:pPr>
        <w:rPr>
          <w:del w:id="818" w:author="KVS, Kannan" w:date="2019-02-28T22:23:00Z"/>
          <w:rFonts w:ascii="Courier New" w:hAnsi="Courier New" w:cs="Courier New"/>
          <w:sz w:val="18"/>
          <w:szCs w:val="18"/>
        </w:rPr>
      </w:pPr>
      <w:del w:id="819" w:author="KVS, Kannan" w:date="2019-02-28T22:23:00Z">
        <w:r w:rsidRPr="007F5E7D" w:rsidDel="009B5AF1">
          <w:rPr>
            <w:rFonts w:ascii="Courier New" w:hAnsi="Courier New" w:cs="Courier New"/>
            <w:sz w:val="18"/>
            <w:szCs w:val="18"/>
          </w:rPr>
          <w:delText xml:space="preserve">        "Vlan100": {</w:delText>
        </w:r>
      </w:del>
    </w:p>
    <w:p w14:paraId="75DA6DDF" w14:textId="7161966A" w:rsidR="00DB1DFF" w:rsidRPr="007F5E7D" w:rsidDel="009B5AF1" w:rsidRDefault="0E540B70" w:rsidP="0E540B70">
      <w:pPr>
        <w:rPr>
          <w:del w:id="820" w:author="KVS, Kannan" w:date="2019-02-28T22:23:00Z"/>
          <w:rFonts w:ascii="Courier New" w:hAnsi="Courier New" w:cs="Courier New"/>
          <w:sz w:val="18"/>
          <w:szCs w:val="18"/>
        </w:rPr>
      </w:pPr>
      <w:del w:id="821" w:author="KVS, Kannan" w:date="2019-02-28T22:23:00Z">
        <w:r w:rsidRPr="007F5E7D" w:rsidDel="009B5AF1">
          <w:rPr>
            <w:rFonts w:ascii="Courier New" w:hAnsi="Courier New" w:cs="Courier New"/>
            <w:sz w:val="18"/>
            <w:szCs w:val="18"/>
          </w:rPr>
          <w:delText xml:space="preserve">            "vlanid": "100",</w:delText>
        </w:r>
      </w:del>
    </w:p>
    <w:p w14:paraId="57B607A9" w14:textId="355BE83C" w:rsidR="00DB1DFF" w:rsidRPr="007F5E7D" w:rsidDel="009B5AF1" w:rsidRDefault="0E540B70" w:rsidP="0E540B70">
      <w:pPr>
        <w:rPr>
          <w:del w:id="822" w:author="KVS, Kannan" w:date="2019-02-28T22:23:00Z"/>
          <w:rFonts w:ascii="Courier New" w:hAnsi="Courier New" w:cs="Courier New"/>
          <w:sz w:val="18"/>
          <w:szCs w:val="18"/>
        </w:rPr>
      </w:pPr>
      <w:del w:id="823" w:author="KVS, Kannan" w:date="2019-02-28T22:23:00Z">
        <w:r w:rsidRPr="007F5E7D" w:rsidDel="009B5AF1">
          <w:rPr>
            <w:rFonts w:ascii="Courier New" w:hAnsi="Courier New" w:cs="Courier New"/>
            <w:sz w:val="18"/>
            <w:szCs w:val="18"/>
          </w:rPr>
          <w:delText xml:space="preserve">            "admin_status": "up",</w:delText>
        </w:r>
      </w:del>
    </w:p>
    <w:p w14:paraId="7D50BDC6" w14:textId="03AC8D37" w:rsidR="00DB1DFF" w:rsidRPr="007F5E7D" w:rsidDel="009B5AF1" w:rsidRDefault="0E540B70" w:rsidP="0E540B70">
      <w:pPr>
        <w:rPr>
          <w:del w:id="824" w:author="KVS, Kannan" w:date="2019-02-28T22:23:00Z"/>
          <w:rFonts w:ascii="Courier New" w:hAnsi="Courier New" w:cs="Courier New"/>
          <w:sz w:val="18"/>
          <w:szCs w:val="18"/>
        </w:rPr>
      </w:pPr>
      <w:del w:id="825" w:author="KVS, Kannan" w:date="2019-02-28T22:23:00Z">
        <w:r w:rsidRPr="007F5E7D" w:rsidDel="009B5AF1">
          <w:rPr>
            <w:rFonts w:ascii="Courier New" w:hAnsi="Courier New" w:cs="Courier New"/>
            <w:sz w:val="18"/>
            <w:szCs w:val="18"/>
          </w:rPr>
          <w:delText xml:space="preserve">            "description": "Data Traffic",</w:delText>
        </w:r>
      </w:del>
    </w:p>
    <w:p w14:paraId="1D8D5DE7" w14:textId="06EE3DDC" w:rsidR="00DB1DFF" w:rsidRPr="007F5E7D" w:rsidDel="009B5AF1" w:rsidRDefault="0E540B70" w:rsidP="0E540B70">
      <w:pPr>
        <w:rPr>
          <w:del w:id="826" w:author="KVS, Kannan" w:date="2019-02-28T22:23:00Z"/>
          <w:rFonts w:ascii="Courier New" w:hAnsi="Courier New" w:cs="Courier New"/>
          <w:sz w:val="18"/>
          <w:szCs w:val="18"/>
        </w:rPr>
      </w:pPr>
      <w:del w:id="827" w:author="KVS, Kannan" w:date="2019-02-28T22:23:00Z">
        <w:r w:rsidRPr="007F5E7D" w:rsidDel="009B5AF1">
          <w:rPr>
            <w:rFonts w:ascii="Courier New" w:hAnsi="Courier New" w:cs="Courier New"/>
            <w:sz w:val="18"/>
            <w:szCs w:val="18"/>
          </w:rPr>
          <w:delText xml:space="preserve">            "members": [</w:delText>
        </w:r>
      </w:del>
    </w:p>
    <w:p w14:paraId="53581BE4" w14:textId="1B626540" w:rsidR="00DB1DFF" w:rsidRPr="007F5E7D" w:rsidDel="009B5AF1" w:rsidRDefault="0E540B70" w:rsidP="0E540B70">
      <w:pPr>
        <w:rPr>
          <w:del w:id="828" w:author="KVS, Kannan" w:date="2019-02-28T22:23:00Z"/>
          <w:rFonts w:ascii="Courier New" w:hAnsi="Courier New" w:cs="Courier New"/>
          <w:sz w:val="18"/>
          <w:szCs w:val="18"/>
        </w:rPr>
      </w:pPr>
      <w:del w:id="829" w:author="KVS, Kannan" w:date="2019-02-28T22:23:00Z">
        <w:r w:rsidRPr="007F5E7D" w:rsidDel="009B5AF1">
          <w:rPr>
            <w:rFonts w:ascii="Courier New" w:hAnsi="Courier New" w:cs="Courier New"/>
            <w:sz w:val="18"/>
            <w:szCs w:val="18"/>
          </w:rPr>
          <w:delText xml:space="preserve">                "Ethernet16",</w:delText>
        </w:r>
      </w:del>
    </w:p>
    <w:p w14:paraId="7632E3C6" w14:textId="45D2A968" w:rsidR="00DB1DFF" w:rsidRPr="007F5E7D" w:rsidDel="009B5AF1" w:rsidRDefault="0E540B70" w:rsidP="0E540B70">
      <w:pPr>
        <w:rPr>
          <w:del w:id="830" w:author="KVS, Kannan" w:date="2019-02-28T22:23:00Z"/>
          <w:rFonts w:ascii="Courier New" w:hAnsi="Courier New" w:cs="Courier New"/>
          <w:sz w:val="18"/>
          <w:szCs w:val="18"/>
        </w:rPr>
      </w:pPr>
      <w:del w:id="831" w:author="KVS, Kannan" w:date="2019-02-28T22:23:00Z">
        <w:r w:rsidRPr="007F5E7D" w:rsidDel="009B5AF1">
          <w:rPr>
            <w:rFonts w:ascii="Courier New" w:hAnsi="Courier New" w:cs="Courier New"/>
            <w:sz w:val="18"/>
            <w:szCs w:val="18"/>
          </w:rPr>
          <w:delText xml:space="preserve">                "Ethernet17"</w:delText>
        </w:r>
      </w:del>
    </w:p>
    <w:p w14:paraId="19591CFE" w14:textId="1FA84C35" w:rsidR="00DB1DFF" w:rsidRPr="007F5E7D" w:rsidDel="009B5AF1" w:rsidRDefault="0E540B70" w:rsidP="0E540B70">
      <w:pPr>
        <w:rPr>
          <w:del w:id="832" w:author="KVS, Kannan" w:date="2019-02-28T22:23:00Z"/>
          <w:rFonts w:ascii="Courier New" w:hAnsi="Courier New" w:cs="Courier New"/>
          <w:sz w:val="18"/>
          <w:szCs w:val="18"/>
        </w:rPr>
      </w:pPr>
      <w:del w:id="833" w:author="KVS, Kannan" w:date="2019-02-28T22:23:00Z">
        <w:r w:rsidRPr="007F5E7D" w:rsidDel="009B5AF1">
          <w:rPr>
            <w:rFonts w:ascii="Courier New" w:hAnsi="Courier New" w:cs="Courier New"/>
            <w:sz w:val="18"/>
            <w:szCs w:val="18"/>
          </w:rPr>
          <w:delText xml:space="preserve">            ],</w:delText>
        </w:r>
      </w:del>
    </w:p>
    <w:p w14:paraId="0AB9EBB5" w14:textId="55566888" w:rsidR="00DB1DFF" w:rsidRPr="007F5E7D" w:rsidDel="009B5AF1" w:rsidRDefault="0E540B70" w:rsidP="0E540B70">
      <w:pPr>
        <w:rPr>
          <w:del w:id="834" w:author="KVS, Kannan" w:date="2019-02-28T22:23:00Z"/>
          <w:rFonts w:ascii="Courier New" w:hAnsi="Courier New" w:cs="Courier New"/>
          <w:sz w:val="18"/>
          <w:szCs w:val="18"/>
        </w:rPr>
      </w:pPr>
      <w:del w:id="835" w:author="KVS, Kannan" w:date="2019-02-28T22:23:00Z">
        <w:r w:rsidRPr="007F5E7D" w:rsidDel="009B5AF1">
          <w:rPr>
            <w:rFonts w:ascii="Courier New" w:hAnsi="Courier New" w:cs="Courier New"/>
            <w:sz w:val="18"/>
            <w:szCs w:val="18"/>
          </w:rPr>
          <w:delText xml:space="preserve">            "mtu": "9100"</w:delText>
        </w:r>
      </w:del>
    </w:p>
    <w:p w14:paraId="19943168" w14:textId="47E3A10F" w:rsidR="00DB1DFF" w:rsidRPr="007F5E7D" w:rsidDel="009B5AF1" w:rsidRDefault="0E540B70" w:rsidP="0E540B70">
      <w:pPr>
        <w:rPr>
          <w:del w:id="836" w:author="KVS, Kannan" w:date="2019-02-28T22:23:00Z"/>
          <w:rFonts w:ascii="Courier New" w:hAnsi="Courier New" w:cs="Courier New"/>
          <w:sz w:val="18"/>
          <w:szCs w:val="18"/>
        </w:rPr>
      </w:pPr>
      <w:del w:id="837" w:author="KVS, Kannan" w:date="2019-02-28T22:23:00Z">
        <w:r w:rsidRPr="007F5E7D" w:rsidDel="009B5AF1">
          <w:rPr>
            <w:rFonts w:ascii="Courier New" w:hAnsi="Courier New" w:cs="Courier New"/>
            <w:sz w:val="18"/>
            <w:szCs w:val="18"/>
          </w:rPr>
          <w:delText xml:space="preserve">        },</w:delText>
        </w:r>
      </w:del>
    </w:p>
    <w:p w14:paraId="65383487" w14:textId="4D225812" w:rsidR="00DB1DFF" w:rsidRPr="007F5E7D" w:rsidDel="009B5AF1" w:rsidRDefault="0E540B70" w:rsidP="0E540B70">
      <w:pPr>
        <w:rPr>
          <w:del w:id="838" w:author="KVS, Kannan" w:date="2019-02-28T22:23:00Z"/>
          <w:rFonts w:ascii="Courier New" w:hAnsi="Courier New" w:cs="Courier New"/>
          <w:sz w:val="18"/>
          <w:szCs w:val="18"/>
        </w:rPr>
      </w:pPr>
      <w:del w:id="839" w:author="KVS, Kannan" w:date="2019-02-28T22:23:00Z">
        <w:r w:rsidRPr="007F5E7D" w:rsidDel="009B5AF1">
          <w:rPr>
            <w:rFonts w:ascii="Courier New" w:hAnsi="Courier New" w:cs="Courier New"/>
            <w:sz w:val="18"/>
            <w:szCs w:val="18"/>
          </w:rPr>
          <w:delText xml:space="preserve">        "Vlan777": {</w:delText>
        </w:r>
      </w:del>
    </w:p>
    <w:p w14:paraId="3843FF67" w14:textId="18DD78BD" w:rsidR="00DB1DFF" w:rsidRPr="007F5E7D" w:rsidDel="009B5AF1" w:rsidRDefault="0E540B70" w:rsidP="0E540B70">
      <w:pPr>
        <w:rPr>
          <w:del w:id="840" w:author="KVS, Kannan" w:date="2019-02-28T22:23:00Z"/>
          <w:rFonts w:ascii="Courier New" w:hAnsi="Courier New" w:cs="Courier New"/>
          <w:sz w:val="18"/>
          <w:szCs w:val="18"/>
        </w:rPr>
      </w:pPr>
      <w:del w:id="841" w:author="KVS, Kannan" w:date="2019-02-28T22:23:00Z">
        <w:r w:rsidRPr="007F5E7D" w:rsidDel="009B5AF1">
          <w:rPr>
            <w:rFonts w:ascii="Courier New" w:hAnsi="Courier New" w:cs="Courier New"/>
            <w:sz w:val="18"/>
            <w:szCs w:val="18"/>
          </w:rPr>
          <w:delText xml:space="preserve">            "vlanid": "777",</w:delText>
        </w:r>
      </w:del>
    </w:p>
    <w:p w14:paraId="23A9DC86" w14:textId="223E1506" w:rsidR="00DB1DFF" w:rsidRPr="007F5E7D" w:rsidDel="009B5AF1" w:rsidRDefault="0E540B70" w:rsidP="0E540B70">
      <w:pPr>
        <w:rPr>
          <w:del w:id="842" w:author="KVS, Kannan" w:date="2019-02-28T22:23:00Z"/>
          <w:rFonts w:ascii="Courier New" w:hAnsi="Courier New" w:cs="Courier New"/>
          <w:sz w:val="18"/>
          <w:szCs w:val="18"/>
        </w:rPr>
      </w:pPr>
      <w:del w:id="843" w:author="KVS, Kannan" w:date="2019-02-28T22:23:00Z">
        <w:r w:rsidRPr="007F5E7D" w:rsidDel="009B5AF1">
          <w:rPr>
            <w:rFonts w:ascii="Courier New" w:hAnsi="Courier New" w:cs="Courier New"/>
            <w:sz w:val="18"/>
            <w:szCs w:val="18"/>
          </w:rPr>
          <w:delText xml:space="preserve">            "admin_status": "up",</w:delText>
        </w:r>
      </w:del>
    </w:p>
    <w:p w14:paraId="467DCCCF" w14:textId="589E7E99" w:rsidR="00DB1DFF" w:rsidRPr="007F5E7D" w:rsidDel="009B5AF1" w:rsidRDefault="0E540B70" w:rsidP="0E540B70">
      <w:pPr>
        <w:rPr>
          <w:del w:id="844" w:author="KVS, Kannan" w:date="2019-02-28T22:23:00Z"/>
          <w:rFonts w:ascii="Courier New" w:hAnsi="Courier New" w:cs="Courier New"/>
          <w:sz w:val="18"/>
          <w:szCs w:val="18"/>
        </w:rPr>
      </w:pPr>
      <w:del w:id="845" w:author="KVS, Kannan" w:date="2019-02-28T22:23:00Z">
        <w:r w:rsidRPr="007F5E7D" w:rsidDel="009B5AF1">
          <w:rPr>
            <w:rFonts w:ascii="Courier New" w:hAnsi="Courier New" w:cs="Courier New"/>
            <w:sz w:val="18"/>
            <w:szCs w:val="18"/>
          </w:rPr>
          <w:delText xml:space="preserve">            "description": "IPMI",</w:delText>
        </w:r>
      </w:del>
    </w:p>
    <w:p w14:paraId="6326E9A7" w14:textId="5FD27D44" w:rsidR="00DB1DFF" w:rsidRPr="007F5E7D" w:rsidDel="009B5AF1" w:rsidRDefault="0E540B70" w:rsidP="0E540B70">
      <w:pPr>
        <w:rPr>
          <w:del w:id="846" w:author="KVS, Kannan" w:date="2019-02-28T22:23:00Z"/>
          <w:rFonts w:ascii="Courier New" w:hAnsi="Courier New" w:cs="Courier New"/>
          <w:sz w:val="18"/>
          <w:szCs w:val="18"/>
        </w:rPr>
      </w:pPr>
      <w:del w:id="847" w:author="KVS, Kannan" w:date="2019-02-28T22:23:00Z">
        <w:r w:rsidRPr="007F5E7D" w:rsidDel="009B5AF1">
          <w:rPr>
            <w:rFonts w:ascii="Courier New" w:hAnsi="Courier New" w:cs="Courier New"/>
            <w:sz w:val="18"/>
            <w:szCs w:val="18"/>
          </w:rPr>
          <w:delText xml:space="preserve">            "members": [</w:delText>
        </w:r>
      </w:del>
    </w:p>
    <w:p w14:paraId="66DE9E4E" w14:textId="48073970" w:rsidR="00DB1DFF" w:rsidRPr="007F5E7D" w:rsidDel="009B5AF1" w:rsidRDefault="0E540B70" w:rsidP="0E540B70">
      <w:pPr>
        <w:rPr>
          <w:del w:id="848" w:author="KVS, Kannan" w:date="2019-02-28T22:23:00Z"/>
          <w:rFonts w:ascii="Courier New" w:hAnsi="Courier New" w:cs="Courier New"/>
          <w:sz w:val="18"/>
          <w:szCs w:val="18"/>
        </w:rPr>
      </w:pPr>
      <w:del w:id="849" w:author="KVS, Kannan" w:date="2019-02-28T22:23:00Z">
        <w:r w:rsidRPr="007F5E7D" w:rsidDel="009B5AF1">
          <w:rPr>
            <w:rFonts w:ascii="Courier New" w:hAnsi="Courier New" w:cs="Courier New"/>
            <w:sz w:val="18"/>
            <w:szCs w:val="18"/>
          </w:rPr>
          <w:delText xml:space="preserve">                "Ethernet16",</w:delText>
        </w:r>
      </w:del>
    </w:p>
    <w:p w14:paraId="056C1318" w14:textId="44CE666C" w:rsidR="00DB1DFF" w:rsidRPr="007F5E7D" w:rsidDel="009B5AF1" w:rsidRDefault="0E540B70" w:rsidP="0E540B70">
      <w:pPr>
        <w:rPr>
          <w:del w:id="850" w:author="KVS, Kannan" w:date="2019-02-28T22:23:00Z"/>
          <w:rFonts w:ascii="Courier New" w:hAnsi="Courier New" w:cs="Courier New"/>
          <w:sz w:val="18"/>
          <w:szCs w:val="18"/>
        </w:rPr>
      </w:pPr>
      <w:del w:id="851" w:author="KVS, Kannan" w:date="2019-02-28T22:23:00Z">
        <w:r w:rsidRPr="007F5E7D" w:rsidDel="009B5AF1">
          <w:rPr>
            <w:rFonts w:ascii="Courier New" w:hAnsi="Courier New" w:cs="Courier New"/>
            <w:sz w:val="18"/>
            <w:szCs w:val="18"/>
          </w:rPr>
          <w:delText xml:space="preserve">                "Ethernet17"</w:delText>
        </w:r>
      </w:del>
    </w:p>
    <w:p w14:paraId="1E2543C2" w14:textId="44CF8B44" w:rsidR="00DB1DFF" w:rsidRPr="007F5E7D" w:rsidDel="009B5AF1" w:rsidRDefault="0E540B70" w:rsidP="0E540B70">
      <w:pPr>
        <w:rPr>
          <w:del w:id="852" w:author="KVS, Kannan" w:date="2019-02-28T22:23:00Z"/>
          <w:rFonts w:ascii="Courier New" w:hAnsi="Courier New" w:cs="Courier New"/>
          <w:sz w:val="18"/>
          <w:szCs w:val="18"/>
        </w:rPr>
      </w:pPr>
      <w:del w:id="853" w:author="KVS, Kannan" w:date="2019-02-28T22:23:00Z">
        <w:r w:rsidRPr="007F5E7D" w:rsidDel="009B5AF1">
          <w:rPr>
            <w:rFonts w:ascii="Courier New" w:hAnsi="Courier New" w:cs="Courier New"/>
            <w:sz w:val="18"/>
            <w:szCs w:val="18"/>
          </w:rPr>
          <w:delText xml:space="preserve">            ],</w:delText>
        </w:r>
      </w:del>
    </w:p>
    <w:p w14:paraId="16A51A42" w14:textId="51EBBE0C" w:rsidR="00DB1DFF" w:rsidRPr="007F5E7D" w:rsidDel="009B5AF1" w:rsidRDefault="0E540B70" w:rsidP="0E540B70">
      <w:pPr>
        <w:rPr>
          <w:del w:id="854" w:author="KVS, Kannan" w:date="2019-02-28T22:23:00Z"/>
          <w:rFonts w:ascii="Courier New" w:hAnsi="Courier New" w:cs="Courier New"/>
          <w:sz w:val="18"/>
          <w:szCs w:val="18"/>
        </w:rPr>
      </w:pPr>
      <w:del w:id="855" w:author="KVS, Kannan" w:date="2019-02-28T22:23:00Z">
        <w:r w:rsidRPr="007F5E7D" w:rsidDel="009B5AF1">
          <w:rPr>
            <w:rFonts w:ascii="Courier New" w:hAnsi="Courier New" w:cs="Courier New"/>
            <w:sz w:val="18"/>
            <w:szCs w:val="18"/>
          </w:rPr>
          <w:delText xml:space="preserve">            "mtu": "9100"</w:delText>
        </w:r>
      </w:del>
    </w:p>
    <w:p w14:paraId="56ED12F8" w14:textId="3F45C5B6" w:rsidR="00DB1DFF" w:rsidRPr="007F5E7D" w:rsidDel="009B5AF1" w:rsidRDefault="0E540B70" w:rsidP="0E540B70">
      <w:pPr>
        <w:rPr>
          <w:del w:id="856" w:author="KVS, Kannan" w:date="2019-02-28T22:23:00Z"/>
          <w:rFonts w:ascii="Courier New" w:hAnsi="Courier New" w:cs="Courier New"/>
          <w:sz w:val="18"/>
          <w:szCs w:val="18"/>
        </w:rPr>
      </w:pPr>
      <w:del w:id="857" w:author="KVS, Kannan" w:date="2019-02-28T22:23:00Z">
        <w:r w:rsidRPr="007F5E7D" w:rsidDel="009B5AF1">
          <w:rPr>
            <w:rFonts w:ascii="Courier New" w:hAnsi="Courier New" w:cs="Courier New"/>
            <w:sz w:val="18"/>
            <w:szCs w:val="18"/>
          </w:rPr>
          <w:delText xml:space="preserve">        }</w:delText>
        </w:r>
      </w:del>
    </w:p>
    <w:p w14:paraId="5FFD8863" w14:textId="18CB365A" w:rsidR="00DB1DFF" w:rsidRPr="007F5E7D" w:rsidDel="009B5AF1" w:rsidRDefault="0E540B70" w:rsidP="0E540B70">
      <w:pPr>
        <w:rPr>
          <w:del w:id="858" w:author="KVS, Kannan" w:date="2019-02-28T22:23:00Z"/>
          <w:rFonts w:ascii="Courier New" w:hAnsi="Courier New" w:cs="Courier New"/>
          <w:sz w:val="18"/>
          <w:szCs w:val="18"/>
        </w:rPr>
      </w:pPr>
      <w:del w:id="859" w:author="KVS, Kannan" w:date="2019-02-28T22:23:00Z">
        <w:r w:rsidRPr="007F5E7D" w:rsidDel="009B5AF1">
          <w:rPr>
            <w:rFonts w:ascii="Courier New" w:hAnsi="Courier New" w:cs="Courier New"/>
            <w:sz w:val="18"/>
            <w:szCs w:val="18"/>
          </w:rPr>
          <w:delText xml:space="preserve">    } </w:delText>
        </w:r>
      </w:del>
    </w:p>
    <w:p w14:paraId="1C662512" w14:textId="46F0D045" w:rsidR="00DE399C" w:rsidDel="009B5AF1" w:rsidRDefault="00DE399C" w:rsidP="00DE399C">
      <w:pPr>
        <w:jc w:val="both"/>
        <w:rPr>
          <w:del w:id="860" w:author="KVS, Kannan" w:date="2019-02-28T22:23:00Z"/>
        </w:rPr>
      </w:pPr>
    </w:p>
    <w:p w14:paraId="15A8D49F" w14:textId="1F72BC0A" w:rsidR="00DE399C" w:rsidDel="009B5AF1" w:rsidRDefault="00DE399C" w:rsidP="00DE399C">
      <w:pPr>
        <w:jc w:val="both"/>
        <w:rPr>
          <w:del w:id="861" w:author="KVS, Kannan" w:date="2019-02-28T22:23:00Z"/>
        </w:rPr>
      </w:pPr>
    </w:p>
    <w:p w14:paraId="08F18A44" w14:textId="22F7E2F4" w:rsidR="003E3F4B" w:rsidRPr="00A540DB" w:rsidDel="009B5AF1" w:rsidRDefault="0E540B70" w:rsidP="0E540B70">
      <w:pPr>
        <w:jc w:val="both"/>
        <w:rPr>
          <w:del w:id="862" w:author="KVS, Kannan" w:date="2019-02-28T22:23:00Z"/>
          <w:rFonts w:asciiTheme="minorHAnsi" w:hAnsiTheme="minorHAnsi"/>
        </w:rPr>
      </w:pPr>
      <w:del w:id="863" w:author="KVS, Kannan" w:date="2019-02-28T22:23:00Z">
        <w:r w:rsidRPr="0E540B70" w:rsidDel="009B5AF1">
          <w:rPr>
            <w:rFonts w:asciiTheme="minorHAnsi" w:hAnsiTheme="minorHAnsi"/>
          </w:rPr>
          <w:delText>Once again, this information should be properly stored at configDB:</w:delText>
        </w:r>
      </w:del>
    </w:p>
    <w:p w14:paraId="35521684" w14:textId="1ACA751F" w:rsidR="001A1756" w:rsidDel="009B5AF1" w:rsidRDefault="001A1756" w:rsidP="00DE399C">
      <w:pPr>
        <w:jc w:val="both"/>
        <w:rPr>
          <w:del w:id="864" w:author="KVS, Kannan" w:date="2019-02-28T22:23:00Z"/>
        </w:rPr>
      </w:pPr>
    </w:p>
    <w:p w14:paraId="29368831" w14:textId="63FBEEDE" w:rsidR="003E3F4B" w:rsidDel="009B5AF1" w:rsidRDefault="003E3F4B" w:rsidP="00DE399C">
      <w:pPr>
        <w:jc w:val="both"/>
        <w:rPr>
          <w:del w:id="865" w:author="KVS, Kannan" w:date="2019-02-28T22:23:00Z"/>
        </w:rPr>
      </w:pPr>
    </w:p>
    <w:p w14:paraId="2C138928" w14:textId="64E6B06F" w:rsidR="003E3F4B" w:rsidRPr="007F5E7D" w:rsidDel="009B5AF1" w:rsidRDefault="0E540B70" w:rsidP="0E540B70">
      <w:pPr>
        <w:jc w:val="both"/>
        <w:rPr>
          <w:del w:id="866" w:author="KVS, Kannan" w:date="2019-02-28T22:23:00Z"/>
          <w:rFonts w:ascii="Courier New" w:hAnsi="Courier New" w:cs="Courier New"/>
          <w:sz w:val="18"/>
          <w:szCs w:val="18"/>
        </w:rPr>
      </w:pPr>
      <w:del w:id="867" w:author="KVS, Kannan" w:date="2019-02-28T22:23:00Z">
        <w:r w:rsidRPr="007F5E7D" w:rsidDel="009B5AF1">
          <w:rPr>
            <w:rFonts w:ascii="Courier New" w:hAnsi="Courier New" w:cs="Courier New"/>
            <w:sz w:val="18"/>
            <w:szCs w:val="18"/>
          </w:rPr>
          <w:delText>127.0.0.1:6379[4]&gt; hgetall "VLAN|Vlan777"</w:delText>
        </w:r>
      </w:del>
    </w:p>
    <w:p w14:paraId="048196B5" w14:textId="30D95B0E" w:rsidR="003E3F4B" w:rsidRPr="007F5E7D" w:rsidDel="009B5AF1" w:rsidRDefault="0E540B70" w:rsidP="0E540B70">
      <w:pPr>
        <w:jc w:val="both"/>
        <w:rPr>
          <w:del w:id="868" w:author="KVS, Kannan" w:date="2019-02-28T22:23:00Z"/>
          <w:rFonts w:ascii="Courier New" w:hAnsi="Courier New" w:cs="Courier New"/>
          <w:sz w:val="18"/>
          <w:szCs w:val="18"/>
        </w:rPr>
      </w:pPr>
      <w:del w:id="869" w:author="KVS, Kannan" w:date="2019-02-28T22:23:00Z">
        <w:r w:rsidRPr="007F5E7D" w:rsidDel="009B5AF1">
          <w:rPr>
            <w:rFonts w:ascii="Courier New" w:hAnsi="Courier New" w:cs="Courier New"/>
            <w:sz w:val="18"/>
            <w:szCs w:val="18"/>
          </w:rPr>
          <w:delText xml:space="preserve"> 1) "admin_status"</w:delText>
        </w:r>
      </w:del>
    </w:p>
    <w:p w14:paraId="7A7F42B1" w14:textId="606192C2" w:rsidR="003E3F4B" w:rsidRPr="007F5E7D" w:rsidDel="009B5AF1" w:rsidRDefault="0E540B70" w:rsidP="0E540B70">
      <w:pPr>
        <w:jc w:val="both"/>
        <w:rPr>
          <w:del w:id="870" w:author="KVS, Kannan" w:date="2019-02-28T22:23:00Z"/>
          <w:rFonts w:ascii="Courier New" w:hAnsi="Courier New" w:cs="Courier New"/>
          <w:sz w:val="18"/>
          <w:szCs w:val="18"/>
        </w:rPr>
      </w:pPr>
      <w:del w:id="871" w:author="KVS, Kannan" w:date="2019-02-28T22:23:00Z">
        <w:r w:rsidRPr="007F5E7D" w:rsidDel="009B5AF1">
          <w:rPr>
            <w:rFonts w:ascii="Courier New" w:hAnsi="Courier New" w:cs="Courier New"/>
            <w:sz w:val="18"/>
            <w:szCs w:val="18"/>
          </w:rPr>
          <w:delText xml:space="preserve"> 2) "up"</w:delText>
        </w:r>
      </w:del>
    </w:p>
    <w:p w14:paraId="7F2E6F31" w14:textId="5A68CD74" w:rsidR="003E3F4B" w:rsidRPr="007F5E7D" w:rsidDel="009B5AF1" w:rsidRDefault="0E540B70" w:rsidP="0E540B70">
      <w:pPr>
        <w:jc w:val="both"/>
        <w:rPr>
          <w:del w:id="872" w:author="KVS, Kannan" w:date="2019-02-28T22:23:00Z"/>
          <w:rFonts w:ascii="Courier New" w:hAnsi="Courier New" w:cs="Courier New"/>
          <w:sz w:val="18"/>
          <w:szCs w:val="18"/>
        </w:rPr>
      </w:pPr>
      <w:del w:id="873" w:author="KVS, Kannan" w:date="2019-02-28T22:23:00Z">
        <w:r w:rsidRPr="007F5E7D" w:rsidDel="009B5AF1">
          <w:rPr>
            <w:rFonts w:ascii="Courier New" w:hAnsi="Courier New" w:cs="Courier New"/>
            <w:sz w:val="18"/>
            <w:szCs w:val="18"/>
          </w:rPr>
          <w:delText xml:space="preserve"> 3) "members@"</w:delText>
        </w:r>
      </w:del>
    </w:p>
    <w:p w14:paraId="336CA469" w14:textId="42B3FA49" w:rsidR="003E3F4B" w:rsidRPr="007F5E7D" w:rsidDel="009B5AF1" w:rsidRDefault="0E540B70" w:rsidP="0E540B70">
      <w:pPr>
        <w:jc w:val="both"/>
        <w:rPr>
          <w:del w:id="874" w:author="KVS, Kannan" w:date="2019-02-28T22:23:00Z"/>
          <w:rFonts w:ascii="Courier New" w:hAnsi="Courier New" w:cs="Courier New"/>
          <w:sz w:val="18"/>
          <w:szCs w:val="18"/>
        </w:rPr>
      </w:pPr>
      <w:del w:id="875" w:author="KVS, Kannan" w:date="2019-02-28T22:23:00Z">
        <w:r w:rsidRPr="007F5E7D" w:rsidDel="009B5AF1">
          <w:rPr>
            <w:rFonts w:ascii="Courier New" w:hAnsi="Courier New" w:cs="Courier New"/>
            <w:sz w:val="18"/>
            <w:szCs w:val="18"/>
          </w:rPr>
          <w:delText xml:space="preserve"> 4) "Ethernet16,Ethernet17"</w:delText>
        </w:r>
      </w:del>
    </w:p>
    <w:p w14:paraId="69EC227D" w14:textId="3D2F6E7E" w:rsidR="003E3F4B" w:rsidRPr="007F5E7D" w:rsidDel="009B5AF1" w:rsidRDefault="0E540B70" w:rsidP="0E540B70">
      <w:pPr>
        <w:jc w:val="both"/>
        <w:rPr>
          <w:del w:id="876" w:author="KVS, Kannan" w:date="2019-02-28T22:23:00Z"/>
          <w:rFonts w:ascii="Courier New" w:hAnsi="Courier New" w:cs="Courier New"/>
          <w:sz w:val="18"/>
          <w:szCs w:val="18"/>
        </w:rPr>
      </w:pPr>
      <w:del w:id="877" w:author="KVS, Kannan" w:date="2019-02-28T22:23:00Z">
        <w:r w:rsidRPr="007F5E7D" w:rsidDel="009B5AF1">
          <w:rPr>
            <w:rFonts w:ascii="Courier New" w:hAnsi="Courier New" w:cs="Courier New"/>
            <w:sz w:val="18"/>
            <w:szCs w:val="18"/>
          </w:rPr>
          <w:delText xml:space="preserve"> 5) "description"</w:delText>
        </w:r>
      </w:del>
    </w:p>
    <w:p w14:paraId="22F40727" w14:textId="4BC6C6DF" w:rsidR="003E3F4B" w:rsidRPr="007F5E7D" w:rsidDel="009B5AF1" w:rsidRDefault="0E540B70" w:rsidP="0E540B70">
      <w:pPr>
        <w:jc w:val="both"/>
        <w:rPr>
          <w:del w:id="878" w:author="KVS, Kannan" w:date="2019-02-28T22:23:00Z"/>
          <w:rFonts w:ascii="Courier New" w:hAnsi="Courier New" w:cs="Courier New"/>
          <w:sz w:val="18"/>
          <w:szCs w:val="18"/>
        </w:rPr>
      </w:pPr>
      <w:del w:id="879" w:author="KVS, Kannan" w:date="2019-02-28T22:23:00Z">
        <w:r w:rsidRPr="007F5E7D" w:rsidDel="009B5AF1">
          <w:rPr>
            <w:rFonts w:ascii="Courier New" w:hAnsi="Courier New" w:cs="Courier New"/>
            <w:sz w:val="18"/>
            <w:szCs w:val="18"/>
          </w:rPr>
          <w:delText xml:space="preserve"> 6) "IPMI"</w:delText>
        </w:r>
      </w:del>
    </w:p>
    <w:p w14:paraId="06C332AC" w14:textId="521189D7" w:rsidR="003E3F4B" w:rsidRPr="007F5E7D" w:rsidDel="009B5AF1" w:rsidRDefault="0E540B70" w:rsidP="0E540B70">
      <w:pPr>
        <w:jc w:val="both"/>
        <w:rPr>
          <w:del w:id="880" w:author="KVS, Kannan" w:date="2019-02-28T22:23:00Z"/>
          <w:rFonts w:ascii="Courier New" w:hAnsi="Courier New" w:cs="Courier New"/>
          <w:sz w:val="18"/>
          <w:szCs w:val="18"/>
        </w:rPr>
      </w:pPr>
      <w:del w:id="881" w:author="KVS, Kannan" w:date="2019-02-28T22:23:00Z">
        <w:r w:rsidRPr="007F5E7D" w:rsidDel="009B5AF1">
          <w:rPr>
            <w:rFonts w:ascii="Courier New" w:hAnsi="Courier New" w:cs="Courier New"/>
            <w:sz w:val="18"/>
            <w:szCs w:val="18"/>
          </w:rPr>
          <w:delText xml:space="preserve"> 7) "vlanid"</w:delText>
        </w:r>
      </w:del>
    </w:p>
    <w:p w14:paraId="097B9940" w14:textId="46A35532" w:rsidR="003E3F4B" w:rsidRPr="007F5E7D" w:rsidDel="009B5AF1" w:rsidRDefault="0E540B70" w:rsidP="0E540B70">
      <w:pPr>
        <w:jc w:val="both"/>
        <w:rPr>
          <w:del w:id="882" w:author="KVS, Kannan" w:date="2019-02-28T22:23:00Z"/>
          <w:rFonts w:ascii="Courier New" w:hAnsi="Courier New" w:cs="Courier New"/>
          <w:sz w:val="18"/>
          <w:szCs w:val="18"/>
        </w:rPr>
      </w:pPr>
      <w:del w:id="883" w:author="KVS, Kannan" w:date="2019-02-28T22:23:00Z">
        <w:r w:rsidRPr="007F5E7D" w:rsidDel="009B5AF1">
          <w:rPr>
            <w:rFonts w:ascii="Courier New" w:hAnsi="Courier New" w:cs="Courier New"/>
            <w:sz w:val="18"/>
            <w:szCs w:val="18"/>
          </w:rPr>
          <w:delText xml:space="preserve"> 8) "777"</w:delText>
        </w:r>
      </w:del>
    </w:p>
    <w:p w14:paraId="65B2D888" w14:textId="6C071DF9" w:rsidR="003E3F4B" w:rsidRPr="007F5E7D" w:rsidDel="009B5AF1" w:rsidRDefault="0E540B70" w:rsidP="0E540B70">
      <w:pPr>
        <w:jc w:val="both"/>
        <w:rPr>
          <w:del w:id="884" w:author="KVS, Kannan" w:date="2019-02-28T22:23:00Z"/>
          <w:rFonts w:ascii="Courier New" w:hAnsi="Courier New" w:cs="Courier New"/>
          <w:sz w:val="18"/>
          <w:szCs w:val="18"/>
        </w:rPr>
      </w:pPr>
      <w:del w:id="885" w:author="KVS, Kannan" w:date="2019-02-28T22:23:00Z">
        <w:r w:rsidRPr="007F5E7D" w:rsidDel="009B5AF1">
          <w:rPr>
            <w:rFonts w:ascii="Courier New" w:hAnsi="Courier New" w:cs="Courier New"/>
            <w:sz w:val="18"/>
            <w:szCs w:val="18"/>
          </w:rPr>
          <w:delText xml:space="preserve"> 9) "mtu"</w:delText>
        </w:r>
      </w:del>
    </w:p>
    <w:p w14:paraId="1929C0A9" w14:textId="29A52D23" w:rsidR="003E3F4B" w:rsidRPr="007F5E7D" w:rsidDel="009B5AF1" w:rsidRDefault="0E540B70" w:rsidP="0E540B70">
      <w:pPr>
        <w:jc w:val="both"/>
        <w:rPr>
          <w:del w:id="886" w:author="KVS, Kannan" w:date="2019-02-28T22:23:00Z"/>
          <w:rFonts w:ascii="Courier New" w:hAnsi="Courier New" w:cs="Courier New"/>
          <w:sz w:val="18"/>
          <w:szCs w:val="18"/>
        </w:rPr>
      </w:pPr>
      <w:del w:id="887" w:author="KVS, Kannan" w:date="2019-02-28T22:23:00Z">
        <w:r w:rsidRPr="007F5E7D" w:rsidDel="009B5AF1">
          <w:rPr>
            <w:rFonts w:ascii="Courier New" w:hAnsi="Courier New" w:cs="Courier New"/>
            <w:sz w:val="18"/>
            <w:szCs w:val="18"/>
          </w:rPr>
          <w:delText>10) "9100"</w:delText>
        </w:r>
      </w:del>
    </w:p>
    <w:p w14:paraId="71D0D268" w14:textId="55E6A083" w:rsidR="003E3F4B" w:rsidRPr="007F5E7D" w:rsidDel="009B5AF1" w:rsidRDefault="0E540B70" w:rsidP="0E540B70">
      <w:pPr>
        <w:jc w:val="both"/>
        <w:rPr>
          <w:del w:id="888" w:author="KVS, Kannan" w:date="2019-02-28T22:23:00Z"/>
          <w:rFonts w:ascii="Courier New" w:hAnsi="Courier New" w:cs="Courier New"/>
          <w:sz w:val="18"/>
          <w:szCs w:val="18"/>
        </w:rPr>
      </w:pPr>
      <w:del w:id="889" w:author="KVS, Kannan" w:date="2019-02-28T22:23:00Z">
        <w:r w:rsidRPr="007F5E7D" w:rsidDel="009B5AF1">
          <w:rPr>
            <w:rFonts w:ascii="Courier New" w:hAnsi="Courier New" w:cs="Courier New"/>
            <w:sz w:val="18"/>
            <w:szCs w:val="18"/>
          </w:rPr>
          <w:delText>127.0.0.1:6379[4]&gt;</w:delText>
        </w:r>
      </w:del>
    </w:p>
    <w:p w14:paraId="7324D6C4" w14:textId="5D31CA36" w:rsidR="00DE399C" w:rsidDel="009B5AF1" w:rsidRDefault="003E3F4B" w:rsidP="003E3F4B">
      <w:pPr>
        <w:jc w:val="both"/>
        <w:rPr>
          <w:del w:id="890" w:author="KVS, Kannan" w:date="2019-02-28T22:23:00Z"/>
        </w:rPr>
      </w:pPr>
      <w:del w:id="891" w:author="KVS, Kannan" w:date="2019-02-28T22:23:00Z">
        <w:r w:rsidDel="009B5AF1">
          <w:delText xml:space="preserve"> </w:delText>
        </w:r>
      </w:del>
    </w:p>
    <w:p w14:paraId="04549543" w14:textId="5A275DB8" w:rsidR="00B83982" w:rsidDel="009B5AF1" w:rsidRDefault="00B83982" w:rsidP="003E3F4B">
      <w:pPr>
        <w:jc w:val="both"/>
        <w:rPr>
          <w:del w:id="892" w:author="KVS, Kannan" w:date="2019-02-28T22:23:00Z"/>
        </w:rPr>
      </w:pPr>
    </w:p>
    <w:p w14:paraId="7E6E8C02" w14:textId="04CEAB79" w:rsidR="008508FC" w:rsidDel="009B5AF1" w:rsidRDefault="0E540B70" w:rsidP="001F0518">
      <w:pPr>
        <w:pStyle w:val="Heading2"/>
        <w:rPr>
          <w:del w:id="893" w:author="KVS, Kannan" w:date="2019-02-28T22:23:00Z"/>
        </w:rPr>
      </w:pPr>
      <w:bookmarkStart w:id="894" w:name="_Toc508230234"/>
      <w:bookmarkStart w:id="895" w:name="_Toc512935576"/>
      <w:del w:id="896" w:author="KVS, Kannan" w:date="2019-02-28T22:23:00Z">
        <w:r w:rsidDel="009B5AF1">
          <w:delText>L3 Interfaces Configuration</w:delText>
        </w:r>
        <w:bookmarkEnd w:id="894"/>
        <w:bookmarkEnd w:id="895"/>
      </w:del>
    </w:p>
    <w:p w14:paraId="71FE2C39" w14:textId="0794F350" w:rsidR="008508FC" w:rsidDel="009B5AF1" w:rsidRDefault="008508FC" w:rsidP="008157D0">
      <w:pPr>
        <w:rPr>
          <w:del w:id="897" w:author="KVS, Kannan" w:date="2019-02-28T22:23:00Z"/>
        </w:rPr>
      </w:pPr>
    </w:p>
    <w:p w14:paraId="3EF37E85" w14:textId="3205752D" w:rsidR="00583978" w:rsidRPr="00A540DB" w:rsidDel="009B5AF1" w:rsidRDefault="0E540B70" w:rsidP="0E540B70">
      <w:pPr>
        <w:jc w:val="both"/>
        <w:rPr>
          <w:del w:id="898" w:author="KVS, Kannan" w:date="2019-02-28T22:23:00Z"/>
          <w:rFonts w:asciiTheme="minorHAnsi" w:hAnsiTheme="minorHAnsi"/>
        </w:rPr>
      </w:pPr>
      <w:del w:id="899" w:author="KVS, Kannan" w:date="2019-02-28T22:23:00Z">
        <w:r w:rsidRPr="0E540B70" w:rsidDel="009B5AF1">
          <w:rPr>
            <w:rFonts w:asciiTheme="minorHAnsi" w:hAnsiTheme="minorHAnsi"/>
          </w:rPr>
          <w:delText xml:space="preserve">L3 interfaces will be configured within either the </w:delText>
        </w:r>
        <w:r w:rsidRPr="0E540B70" w:rsidDel="009B5AF1">
          <w:rPr>
            <w:rFonts w:asciiTheme="minorHAnsi" w:hAnsiTheme="minorHAnsi"/>
            <w:b/>
            <w:bCs/>
          </w:rPr>
          <w:delText>INTERFACE</w:delText>
        </w:r>
        <w:r w:rsidRPr="0E540B70" w:rsidDel="009B5AF1">
          <w:rPr>
            <w:rFonts w:asciiTheme="minorHAnsi" w:hAnsiTheme="minorHAnsi"/>
          </w:rPr>
          <w:delText xml:space="preserve"> or the </w:delText>
        </w:r>
        <w:r w:rsidRPr="0E540B70" w:rsidDel="009B5AF1">
          <w:rPr>
            <w:rFonts w:asciiTheme="minorHAnsi" w:hAnsiTheme="minorHAnsi"/>
            <w:b/>
            <w:bCs/>
          </w:rPr>
          <w:delText>VLAN_INTERFACE</w:delText>
        </w:r>
        <w:r w:rsidRPr="0E540B70" w:rsidDel="009B5AF1">
          <w:rPr>
            <w:rFonts w:asciiTheme="minorHAnsi" w:hAnsiTheme="minorHAnsi"/>
          </w:rPr>
          <w:delText xml:space="preserve"> stanza, depending upon the underlying interface on which each L3 entry is being defined.</w:delText>
        </w:r>
      </w:del>
    </w:p>
    <w:p w14:paraId="1E4978E1" w14:textId="166D0868" w:rsidR="00583978" w:rsidRPr="00A540DB" w:rsidDel="009B5AF1" w:rsidRDefault="00583978" w:rsidP="00583978">
      <w:pPr>
        <w:jc w:val="both"/>
        <w:rPr>
          <w:del w:id="900" w:author="KVS, Kannan" w:date="2019-02-28T22:23:00Z"/>
          <w:rFonts w:asciiTheme="minorHAnsi" w:hAnsiTheme="minorHAnsi"/>
        </w:rPr>
      </w:pPr>
    </w:p>
    <w:p w14:paraId="03AF0AF0" w14:textId="2805AB8A" w:rsidR="003C046E" w:rsidRPr="00A540DB" w:rsidDel="009B5AF1" w:rsidRDefault="0E540B70" w:rsidP="0E540B70">
      <w:pPr>
        <w:jc w:val="both"/>
        <w:rPr>
          <w:del w:id="901" w:author="KVS, Kannan" w:date="2019-02-28T22:23:00Z"/>
          <w:rFonts w:asciiTheme="minorHAnsi" w:hAnsiTheme="minorHAnsi"/>
        </w:rPr>
      </w:pPr>
      <w:del w:id="902" w:author="KVS, Kannan" w:date="2019-02-28T22:23:00Z">
        <w:r w:rsidRPr="0E540B70" w:rsidDel="009B5AF1">
          <w:rPr>
            <w:rFonts w:asciiTheme="minorHAnsi" w:hAnsiTheme="minorHAnsi"/>
          </w:rPr>
          <w:delText>As can be seen below, L3 interface objects don’t support any attribute. Also, as of today, a single ip-address (ipv4 or ipv6) is supported for each interface-entry; if more than one ip-address is required for a given interface, then a second</w:delText>
        </w:r>
        <w:r w:rsidR="007F35E5" w:rsidDel="009B5AF1">
          <w:rPr>
            <w:rFonts w:asciiTheme="minorHAnsi" w:hAnsiTheme="minorHAnsi"/>
          </w:rPr>
          <w:delText>ary</w:delText>
        </w:r>
        <w:r w:rsidRPr="0E540B70" w:rsidDel="009B5AF1">
          <w:rPr>
            <w:rFonts w:asciiTheme="minorHAnsi" w:hAnsiTheme="minorHAnsi"/>
          </w:rPr>
          <w:delText xml:space="preserve"> entry needs to be configured. See below an example of this behavior for Ethernet112:</w:delText>
        </w:r>
      </w:del>
    </w:p>
    <w:p w14:paraId="6D433954" w14:textId="7C9296EF" w:rsidR="003C046E" w:rsidDel="009B5AF1" w:rsidRDefault="003C046E" w:rsidP="008157D0">
      <w:pPr>
        <w:rPr>
          <w:del w:id="903" w:author="KVS, Kannan" w:date="2019-02-28T22:23:00Z"/>
        </w:rPr>
      </w:pPr>
    </w:p>
    <w:p w14:paraId="46FB48CC" w14:textId="1EB54BCF" w:rsidR="00583978" w:rsidDel="009B5AF1" w:rsidRDefault="00583978" w:rsidP="008157D0">
      <w:pPr>
        <w:rPr>
          <w:del w:id="904" w:author="KVS, Kannan" w:date="2019-02-28T22:23:00Z"/>
        </w:rPr>
      </w:pPr>
    </w:p>
    <w:p w14:paraId="3124888F" w14:textId="60ECFB12" w:rsidR="00583978" w:rsidRPr="007F5E7D" w:rsidDel="009B5AF1" w:rsidRDefault="0E540B70" w:rsidP="0E540B70">
      <w:pPr>
        <w:rPr>
          <w:del w:id="905" w:author="KVS, Kannan" w:date="2019-02-28T22:23:00Z"/>
          <w:rFonts w:ascii="Courier New" w:hAnsi="Courier New" w:cs="Courier New"/>
          <w:sz w:val="18"/>
          <w:szCs w:val="18"/>
        </w:rPr>
      </w:pPr>
      <w:del w:id="906" w:author="KVS, Kannan" w:date="2019-02-28T22:23:00Z">
        <w:r w:rsidRPr="007F5E7D" w:rsidDel="009B5AF1">
          <w:rPr>
            <w:rFonts w:ascii="Courier New" w:hAnsi="Courier New" w:cs="Courier New"/>
            <w:sz w:val="18"/>
            <w:szCs w:val="18"/>
          </w:rPr>
          <w:delText xml:space="preserve">    "INTERFACE": {</w:delText>
        </w:r>
      </w:del>
    </w:p>
    <w:p w14:paraId="6197B69B" w14:textId="1481778C" w:rsidR="00583978" w:rsidRPr="007F5E7D" w:rsidDel="009B5AF1" w:rsidRDefault="0E540B70" w:rsidP="0E540B70">
      <w:pPr>
        <w:rPr>
          <w:del w:id="907" w:author="KVS, Kannan" w:date="2019-02-28T22:23:00Z"/>
          <w:rFonts w:ascii="Courier New" w:hAnsi="Courier New" w:cs="Courier New"/>
          <w:sz w:val="18"/>
          <w:szCs w:val="18"/>
        </w:rPr>
      </w:pPr>
      <w:del w:id="908" w:author="KVS, Kannan" w:date="2019-02-28T22:23:00Z">
        <w:r w:rsidRPr="007F5E7D" w:rsidDel="009B5AF1">
          <w:rPr>
            <w:rFonts w:ascii="Courier New" w:hAnsi="Courier New" w:cs="Courier New"/>
            <w:sz w:val="18"/>
            <w:szCs w:val="18"/>
          </w:rPr>
          <w:delText xml:space="preserve">        "Ethernet120|fc00:3:2::2/64": {},</w:delText>
        </w:r>
      </w:del>
    </w:p>
    <w:p w14:paraId="14453E4A" w14:textId="71E42949" w:rsidR="00583978" w:rsidRPr="007F5E7D" w:rsidDel="009B5AF1" w:rsidRDefault="0E540B70" w:rsidP="0E540B70">
      <w:pPr>
        <w:rPr>
          <w:del w:id="909" w:author="KVS, Kannan" w:date="2019-02-28T22:23:00Z"/>
          <w:rFonts w:ascii="Courier New" w:hAnsi="Courier New" w:cs="Courier New"/>
          <w:sz w:val="18"/>
          <w:szCs w:val="18"/>
        </w:rPr>
      </w:pPr>
      <w:del w:id="910" w:author="KVS, Kannan" w:date="2019-02-28T22:23:00Z">
        <w:r w:rsidRPr="007F5E7D" w:rsidDel="009B5AF1">
          <w:rPr>
            <w:rFonts w:ascii="Courier New" w:hAnsi="Courier New" w:cs="Courier New"/>
            <w:sz w:val="18"/>
            <w:szCs w:val="18"/>
          </w:rPr>
          <w:delText xml:space="preserve">        "Ethernet112|fc00:1:2::2/64": {},</w:delText>
        </w:r>
      </w:del>
    </w:p>
    <w:p w14:paraId="3F735887" w14:textId="7393C698" w:rsidR="00583978" w:rsidRPr="007F5E7D" w:rsidDel="009B5AF1" w:rsidRDefault="0E540B70" w:rsidP="0E540B70">
      <w:pPr>
        <w:rPr>
          <w:del w:id="911" w:author="KVS, Kannan" w:date="2019-02-28T22:23:00Z"/>
          <w:rFonts w:ascii="Courier New" w:hAnsi="Courier New" w:cs="Courier New"/>
          <w:sz w:val="18"/>
          <w:szCs w:val="18"/>
        </w:rPr>
      </w:pPr>
      <w:del w:id="912" w:author="KVS, Kannan" w:date="2019-02-28T22:23:00Z">
        <w:r w:rsidRPr="007F5E7D" w:rsidDel="009B5AF1">
          <w:rPr>
            <w:rFonts w:ascii="Courier New" w:hAnsi="Courier New" w:cs="Courier New"/>
            <w:sz w:val="18"/>
            <w:szCs w:val="18"/>
          </w:rPr>
          <w:delText xml:space="preserve">        "Ethernet8|17:0:50:0:0:0:0:1/96": {},</w:delText>
        </w:r>
      </w:del>
    </w:p>
    <w:p w14:paraId="4717FCFF" w14:textId="54D2D055" w:rsidR="00583978" w:rsidRPr="007F5E7D" w:rsidDel="009B5AF1" w:rsidRDefault="0E540B70" w:rsidP="0E540B70">
      <w:pPr>
        <w:rPr>
          <w:del w:id="913" w:author="KVS, Kannan" w:date="2019-02-28T22:23:00Z"/>
          <w:rFonts w:ascii="Courier New" w:hAnsi="Courier New" w:cs="Courier New"/>
          <w:sz w:val="18"/>
          <w:szCs w:val="18"/>
        </w:rPr>
      </w:pPr>
      <w:del w:id="914" w:author="KVS, Kannan" w:date="2019-02-28T22:23:00Z">
        <w:r w:rsidRPr="007F5E7D" w:rsidDel="009B5AF1">
          <w:rPr>
            <w:rFonts w:ascii="Courier New" w:hAnsi="Courier New" w:cs="Courier New"/>
            <w:sz w:val="18"/>
            <w:szCs w:val="18"/>
          </w:rPr>
          <w:delText xml:space="preserve">        "Ethernet124|fc00:4:2::2/64": {},</w:delText>
        </w:r>
      </w:del>
    </w:p>
    <w:p w14:paraId="7E51A730" w14:textId="2FFAADEB" w:rsidR="00583978" w:rsidRPr="007F5E7D" w:rsidDel="009B5AF1" w:rsidRDefault="0E540B70" w:rsidP="0E540B70">
      <w:pPr>
        <w:rPr>
          <w:del w:id="915" w:author="KVS, Kannan" w:date="2019-02-28T22:23:00Z"/>
          <w:rFonts w:ascii="Courier New" w:hAnsi="Courier New" w:cs="Courier New"/>
          <w:sz w:val="18"/>
          <w:szCs w:val="18"/>
        </w:rPr>
      </w:pPr>
      <w:del w:id="916" w:author="KVS, Kannan" w:date="2019-02-28T22:23:00Z">
        <w:r w:rsidRPr="007F5E7D" w:rsidDel="009B5AF1">
          <w:rPr>
            <w:rFonts w:ascii="Courier New" w:hAnsi="Courier New" w:cs="Courier New"/>
            <w:sz w:val="18"/>
            <w:szCs w:val="18"/>
          </w:rPr>
          <w:delText xml:space="preserve">        "Ethernet112|10.1.2.2/24": {},</w:delText>
        </w:r>
      </w:del>
    </w:p>
    <w:p w14:paraId="1D87D380" w14:textId="6C3D6693" w:rsidR="00583978" w:rsidRPr="007F5E7D" w:rsidDel="009B5AF1" w:rsidRDefault="0E540B70" w:rsidP="0E540B70">
      <w:pPr>
        <w:rPr>
          <w:del w:id="917" w:author="KVS, Kannan" w:date="2019-02-28T22:23:00Z"/>
          <w:rFonts w:ascii="Courier New" w:hAnsi="Courier New" w:cs="Courier New"/>
          <w:sz w:val="18"/>
          <w:szCs w:val="18"/>
        </w:rPr>
      </w:pPr>
      <w:del w:id="918" w:author="KVS, Kannan" w:date="2019-02-28T22:23:00Z">
        <w:r w:rsidRPr="007F5E7D" w:rsidDel="009B5AF1">
          <w:rPr>
            <w:rFonts w:ascii="Courier New" w:hAnsi="Courier New" w:cs="Courier New"/>
            <w:sz w:val="18"/>
            <w:szCs w:val="18"/>
          </w:rPr>
          <w:delText xml:space="preserve">        "Ethernet116|10.2.2.2/24": {},</w:delText>
        </w:r>
      </w:del>
    </w:p>
    <w:p w14:paraId="7EC9A119" w14:textId="126DE406" w:rsidR="00583978" w:rsidRPr="007F5E7D" w:rsidDel="009B5AF1" w:rsidRDefault="0E540B70" w:rsidP="0E540B70">
      <w:pPr>
        <w:rPr>
          <w:del w:id="919" w:author="KVS, Kannan" w:date="2019-02-28T22:23:00Z"/>
          <w:rFonts w:ascii="Courier New" w:hAnsi="Courier New" w:cs="Courier New"/>
          <w:sz w:val="18"/>
          <w:szCs w:val="18"/>
        </w:rPr>
      </w:pPr>
      <w:del w:id="920" w:author="KVS, Kannan" w:date="2019-02-28T22:23:00Z">
        <w:r w:rsidRPr="007F5E7D" w:rsidDel="009B5AF1">
          <w:rPr>
            <w:rFonts w:ascii="Courier New" w:hAnsi="Courier New" w:cs="Courier New"/>
            <w:sz w:val="18"/>
            <w:szCs w:val="18"/>
          </w:rPr>
          <w:delText xml:space="preserve">        "Ethernet120|10.3.2.2/24": {},</w:delText>
        </w:r>
      </w:del>
    </w:p>
    <w:p w14:paraId="183646DA" w14:textId="2B821F85" w:rsidR="00583978" w:rsidRPr="007F5E7D" w:rsidDel="009B5AF1" w:rsidRDefault="0E540B70" w:rsidP="0E540B70">
      <w:pPr>
        <w:rPr>
          <w:del w:id="921" w:author="KVS, Kannan" w:date="2019-02-28T22:23:00Z"/>
          <w:rFonts w:ascii="Courier New" w:hAnsi="Courier New" w:cs="Courier New"/>
          <w:sz w:val="18"/>
          <w:szCs w:val="18"/>
        </w:rPr>
      </w:pPr>
      <w:del w:id="922" w:author="KVS, Kannan" w:date="2019-02-28T22:23:00Z">
        <w:r w:rsidRPr="007F5E7D" w:rsidDel="009B5AF1">
          <w:rPr>
            <w:rFonts w:ascii="Courier New" w:hAnsi="Courier New" w:cs="Courier New"/>
            <w:sz w:val="18"/>
            <w:szCs w:val="18"/>
          </w:rPr>
          <w:delText xml:space="preserve">        "Ethernet124|10.4.2.2/24": {},</w:delText>
        </w:r>
      </w:del>
    </w:p>
    <w:p w14:paraId="7548DBF4" w14:textId="2E2635CD" w:rsidR="00583978" w:rsidRPr="007F5E7D" w:rsidDel="009B5AF1" w:rsidRDefault="0E540B70" w:rsidP="0E540B70">
      <w:pPr>
        <w:rPr>
          <w:del w:id="923" w:author="KVS, Kannan" w:date="2019-02-28T22:23:00Z"/>
          <w:rFonts w:ascii="Courier New" w:hAnsi="Courier New" w:cs="Courier New"/>
          <w:sz w:val="18"/>
          <w:szCs w:val="18"/>
        </w:rPr>
      </w:pPr>
      <w:del w:id="924" w:author="KVS, Kannan" w:date="2019-02-28T22:23:00Z">
        <w:r w:rsidRPr="007F5E7D" w:rsidDel="009B5AF1">
          <w:rPr>
            <w:rFonts w:ascii="Courier New" w:hAnsi="Courier New" w:cs="Courier New"/>
            <w:sz w:val="18"/>
            <w:szCs w:val="18"/>
          </w:rPr>
          <w:delText xml:space="preserve">        "Ethernet8|12.1.1.2/24": {},</w:delText>
        </w:r>
      </w:del>
    </w:p>
    <w:p w14:paraId="072B19C7" w14:textId="6AA8B90A" w:rsidR="00583978" w:rsidRPr="007F5E7D" w:rsidDel="009B5AF1" w:rsidRDefault="0E540B70" w:rsidP="0E540B70">
      <w:pPr>
        <w:rPr>
          <w:del w:id="925" w:author="KVS, Kannan" w:date="2019-02-28T22:23:00Z"/>
          <w:rFonts w:ascii="Courier New" w:hAnsi="Courier New" w:cs="Courier New"/>
          <w:sz w:val="18"/>
          <w:szCs w:val="18"/>
        </w:rPr>
      </w:pPr>
      <w:del w:id="926" w:author="KVS, Kannan" w:date="2019-02-28T22:23:00Z">
        <w:r w:rsidRPr="007F5E7D" w:rsidDel="009B5AF1">
          <w:rPr>
            <w:rFonts w:ascii="Courier New" w:hAnsi="Courier New" w:cs="Courier New"/>
            <w:sz w:val="18"/>
            <w:szCs w:val="18"/>
          </w:rPr>
          <w:delText xml:space="preserve">        "Ethernet116|fc00:2:2::2/64": {}</w:delText>
        </w:r>
      </w:del>
    </w:p>
    <w:p w14:paraId="1B889DC5" w14:textId="686854CE" w:rsidR="003C046E" w:rsidRPr="007F5E7D" w:rsidDel="009B5AF1" w:rsidRDefault="0E540B70" w:rsidP="0E540B70">
      <w:pPr>
        <w:rPr>
          <w:del w:id="927" w:author="KVS, Kannan" w:date="2019-02-28T22:23:00Z"/>
          <w:rFonts w:ascii="Courier New" w:hAnsi="Courier New" w:cs="Courier New"/>
          <w:sz w:val="18"/>
          <w:szCs w:val="18"/>
        </w:rPr>
      </w:pPr>
      <w:del w:id="928" w:author="KVS, Kannan" w:date="2019-02-28T22:23:00Z">
        <w:r w:rsidRPr="007F5E7D" w:rsidDel="009B5AF1">
          <w:rPr>
            <w:rFonts w:ascii="Courier New" w:hAnsi="Courier New" w:cs="Courier New"/>
            <w:sz w:val="18"/>
            <w:szCs w:val="18"/>
          </w:rPr>
          <w:delText xml:space="preserve">    },</w:delText>
        </w:r>
      </w:del>
    </w:p>
    <w:p w14:paraId="63194410" w14:textId="058A5747" w:rsidR="00583978" w:rsidRPr="007F5E7D" w:rsidDel="009B5AF1" w:rsidRDefault="00583978" w:rsidP="00583978">
      <w:pPr>
        <w:rPr>
          <w:del w:id="929" w:author="KVS, Kannan" w:date="2019-02-28T22:23:00Z"/>
          <w:sz w:val="18"/>
          <w:szCs w:val="18"/>
        </w:rPr>
      </w:pPr>
    </w:p>
    <w:p w14:paraId="5B550E2D" w14:textId="2742FC9C" w:rsidR="00583978" w:rsidRPr="007F5E7D" w:rsidDel="009B5AF1" w:rsidRDefault="00583978" w:rsidP="00583978">
      <w:pPr>
        <w:rPr>
          <w:del w:id="930" w:author="KVS, Kannan" w:date="2019-02-28T22:23:00Z"/>
          <w:rFonts w:ascii="Courier New" w:hAnsi="Courier New" w:cs="Courier New"/>
          <w:sz w:val="18"/>
          <w:szCs w:val="18"/>
        </w:rPr>
      </w:pPr>
    </w:p>
    <w:p w14:paraId="690DB18E" w14:textId="22B1CAF7" w:rsidR="00583978" w:rsidRPr="007F5E7D" w:rsidDel="009B5AF1" w:rsidRDefault="0E540B70" w:rsidP="0E540B70">
      <w:pPr>
        <w:rPr>
          <w:del w:id="931" w:author="KVS, Kannan" w:date="2019-02-28T22:23:00Z"/>
          <w:rFonts w:ascii="Courier New" w:hAnsi="Courier New" w:cs="Courier New"/>
          <w:sz w:val="18"/>
          <w:szCs w:val="18"/>
        </w:rPr>
      </w:pPr>
      <w:del w:id="932" w:author="KVS, Kannan" w:date="2019-02-28T22:23:00Z">
        <w:r w:rsidRPr="007F5E7D" w:rsidDel="009B5AF1">
          <w:rPr>
            <w:rFonts w:ascii="Courier New" w:hAnsi="Courier New" w:cs="Courier New"/>
            <w:sz w:val="18"/>
            <w:szCs w:val="18"/>
          </w:rPr>
          <w:delText xml:space="preserve">    "VLAN_INTERFACE": {</w:delText>
        </w:r>
      </w:del>
    </w:p>
    <w:p w14:paraId="4D61934A" w14:textId="1746FBFA" w:rsidR="00583978" w:rsidRPr="007F5E7D" w:rsidDel="009B5AF1" w:rsidRDefault="0E540B70" w:rsidP="0E540B70">
      <w:pPr>
        <w:rPr>
          <w:del w:id="933" w:author="KVS, Kannan" w:date="2019-02-28T22:23:00Z"/>
          <w:rFonts w:ascii="Courier New" w:hAnsi="Courier New" w:cs="Courier New"/>
          <w:sz w:val="18"/>
          <w:szCs w:val="18"/>
        </w:rPr>
      </w:pPr>
      <w:del w:id="934" w:author="KVS, Kannan" w:date="2019-02-28T22:23:00Z">
        <w:r w:rsidRPr="007F5E7D" w:rsidDel="009B5AF1">
          <w:rPr>
            <w:rFonts w:ascii="Courier New" w:hAnsi="Courier New" w:cs="Courier New"/>
            <w:sz w:val="18"/>
            <w:szCs w:val="18"/>
          </w:rPr>
          <w:delText xml:space="preserve">        "Vlan100|9.1.1.2/24": {</w:delText>
        </w:r>
      </w:del>
    </w:p>
    <w:p w14:paraId="335C5DA4" w14:textId="61248F74" w:rsidR="00583978" w:rsidRPr="007F5E7D" w:rsidDel="009B5AF1" w:rsidRDefault="0E540B70" w:rsidP="0E540B70">
      <w:pPr>
        <w:rPr>
          <w:del w:id="935" w:author="KVS, Kannan" w:date="2019-02-28T22:23:00Z"/>
          <w:rFonts w:ascii="Courier New" w:hAnsi="Courier New" w:cs="Courier New"/>
          <w:sz w:val="18"/>
          <w:szCs w:val="18"/>
        </w:rPr>
      </w:pPr>
      <w:del w:id="936" w:author="KVS, Kannan" w:date="2019-02-28T22:23:00Z">
        <w:r w:rsidRPr="007F5E7D" w:rsidDel="009B5AF1">
          <w:rPr>
            <w:rFonts w:ascii="Courier New" w:hAnsi="Courier New" w:cs="Courier New"/>
            <w:sz w:val="18"/>
            <w:szCs w:val="18"/>
          </w:rPr>
          <w:delText xml:space="preserve">            "scope": "global",</w:delText>
        </w:r>
      </w:del>
    </w:p>
    <w:p w14:paraId="79813BA9" w14:textId="67DAD1F9" w:rsidR="00583978" w:rsidRPr="007F5E7D" w:rsidDel="009B5AF1" w:rsidRDefault="0E540B70" w:rsidP="0E540B70">
      <w:pPr>
        <w:rPr>
          <w:del w:id="937" w:author="KVS, Kannan" w:date="2019-02-28T22:23:00Z"/>
          <w:rFonts w:ascii="Courier New" w:hAnsi="Courier New" w:cs="Courier New"/>
          <w:sz w:val="18"/>
          <w:szCs w:val="18"/>
        </w:rPr>
      </w:pPr>
      <w:del w:id="938" w:author="KVS, Kannan" w:date="2019-02-28T22:23:00Z">
        <w:r w:rsidRPr="007F5E7D" w:rsidDel="009B5AF1">
          <w:rPr>
            <w:rFonts w:ascii="Courier New" w:hAnsi="Courier New" w:cs="Courier New"/>
            <w:sz w:val="18"/>
            <w:szCs w:val="18"/>
          </w:rPr>
          <w:delText xml:space="preserve">            "family": "IPv4"</w:delText>
        </w:r>
      </w:del>
    </w:p>
    <w:p w14:paraId="6DDAAF7D" w14:textId="7668FC1A" w:rsidR="00583978" w:rsidRPr="007F5E7D" w:rsidDel="009B5AF1" w:rsidRDefault="0E540B70" w:rsidP="0E540B70">
      <w:pPr>
        <w:rPr>
          <w:del w:id="939" w:author="KVS, Kannan" w:date="2019-02-28T22:23:00Z"/>
          <w:rFonts w:ascii="Courier New" w:hAnsi="Courier New" w:cs="Courier New"/>
          <w:sz w:val="18"/>
          <w:szCs w:val="18"/>
        </w:rPr>
      </w:pPr>
      <w:del w:id="940" w:author="KVS, Kannan" w:date="2019-02-28T22:23:00Z">
        <w:r w:rsidRPr="007F5E7D" w:rsidDel="009B5AF1">
          <w:rPr>
            <w:rFonts w:ascii="Courier New" w:hAnsi="Courier New" w:cs="Courier New"/>
            <w:sz w:val="18"/>
            <w:szCs w:val="18"/>
          </w:rPr>
          <w:delText xml:space="preserve">        },</w:delText>
        </w:r>
      </w:del>
    </w:p>
    <w:p w14:paraId="798B3A3B" w14:textId="7213EFCA" w:rsidR="00583978" w:rsidRPr="007F5E7D" w:rsidDel="009B5AF1" w:rsidRDefault="0E540B70" w:rsidP="0E540B70">
      <w:pPr>
        <w:rPr>
          <w:del w:id="941" w:author="KVS, Kannan" w:date="2019-02-28T22:23:00Z"/>
          <w:rFonts w:ascii="Courier New" w:hAnsi="Courier New" w:cs="Courier New"/>
          <w:sz w:val="18"/>
          <w:szCs w:val="18"/>
        </w:rPr>
      </w:pPr>
      <w:del w:id="942" w:author="KVS, Kannan" w:date="2019-02-28T22:23:00Z">
        <w:r w:rsidRPr="007F5E7D" w:rsidDel="009B5AF1">
          <w:rPr>
            <w:rFonts w:ascii="Courier New" w:hAnsi="Courier New" w:cs="Courier New"/>
            <w:sz w:val="18"/>
            <w:szCs w:val="18"/>
          </w:rPr>
          <w:delText xml:space="preserve">        "Vlan100|fc00:9:2::2/64": {</w:delText>
        </w:r>
      </w:del>
    </w:p>
    <w:p w14:paraId="6D45D1F5" w14:textId="7D4A85A8" w:rsidR="00583978" w:rsidRPr="007F5E7D" w:rsidDel="009B5AF1" w:rsidRDefault="0E540B70" w:rsidP="0E540B70">
      <w:pPr>
        <w:rPr>
          <w:del w:id="943" w:author="KVS, Kannan" w:date="2019-02-28T22:23:00Z"/>
          <w:rFonts w:ascii="Courier New" w:hAnsi="Courier New" w:cs="Courier New"/>
          <w:sz w:val="18"/>
          <w:szCs w:val="18"/>
        </w:rPr>
      </w:pPr>
      <w:del w:id="944" w:author="KVS, Kannan" w:date="2019-02-28T22:23:00Z">
        <w:r w:rsidRPr="007F5E7D" w:rsidDel="009B5AF1">
          <w:rPr>
            <w:rFonts w:ascii="Courier New" w:hAnsi="Courier New" w:cs="Courier New"/>
            <w:sz w:val="18"/>
            <w:szCs w:val="18"/>
          </w:rPr>
          <w:delText xml:space="preserve">            "scope": "global",</w:delText>
        </w:r>
      </w:del>
    </w:p>
    <w:p w14:paraId="2A948CD5" w14:textId="403ED917" w:rsidR="00583978" w:rsidRPr="007F5E7D" w:rsidDel="009B5AF1" w:rsidRDefault="0E540B70" w:rsidP="0E540B70">
      <w:pPr>
        <w:rPr>
          <w:del w:id="945" w:author="KVS, Kannan" w:date="2019-02-28T22:23:00Z"/>
          <w:rFonts w:ascii="Courier New" w:hAnsi="Courier New" w:cs="Courier New"/>
          <w:sz w:val="18"/>
          <w:szCs w:val="18"/>
        </w:rPr>
      </w:pPr>
      <w:del w:id="946" w:author="KVS, Kannan" w:date="2019-02-28T22:23:00Z">
        <w:r w:rsidRPr="007F5E7D" w:rsidDel="009B5AF1">
          <w:rPr>
            <w:rFonts w:ascii="Courier New" w:hAnsi="Courier New" w:cs="Courier New"/>
            <w:sz w:val="18"/>
            <w:szCs w:val="18"/>
          </w:rPr>
          <w:delText xml:space="preserve">            "family": "IPv6"</w:delText>
        </w:r>
      </w:del>
    </w:p>
    <w:p w14:paraId="1FEB7F5A" w14:textId="1BDD956E" w:rsidR="00583978" w:rsidRPr="007F5E7D" w:rsidDel="009B5AF1" w:rsidRDefault="0E540B70" w:rsidP="0E540B70">
      <w:pPr>
        <w:rPr>
          <w:del w:id="947" w:author="KVS, Kannan" w:date="2019-02-28T22:23:00Z"/>
          <w:rFonts w:ascii="Courier New" w:hAnsi="Courier New" w:cs="Courier New"/>
          <w:sz w:val="18"/>
          <w:szCs w:val="18"/>
        </w:rPr>
      </w:pPr>
      <w:del w:id="948" w:author="KVS, Kannan" w:date="2019-02-28T22:23:00Z">
        <w:r w:rsidRPr="007F5E7D" w:rsidDel="009B5AF1">
          <w:rPr>
            <w:rFonts w:ascii="Courier New" w:hAnsi="Courier New" w:cs="Courier New"/>
            <w:sz w:val="18"/>
            <w:szCs w:val="18"/>
          </w:rPr>
          <w:delText xml:space="preserve">        },</w:delText>
        </w:r>
      </w:del>
    </w:p>
    <w:p w14:paraId="28816D79" w14:textId="6FCEA646" w:rsidR="00583978" w:rsidRPr="007F5E7D" w:rsidDel="009B5AF1" w:rsidRDefault="0E540B70" w:rsidP="0E540B70">
      <w:pPr>
        <w:rPr>
          <w:del w:id="949" w:author="KVS, Kannan" w:date="2019-02-28T22:23:00Z"/>
          <w:rFonts w:ascii="Courier New" w:hAnsi="Courier New" w:cs="Courier New"/>
          <w:sz w:val="18"/>
          <w:szCs w:val="18"/>
        </w:rPr>
      </w:pPr>
      <w:del w:id="950" w:author="KVS, Kannan" w:date="2019-02-28T22:23:00Z">
        <w:r w:rsidRPr="007F5E7D" w:rsidDel="009B5AF1">
          <w:rPr>
            <w:rFonts w:ascii="Courier New" w:hAnsi="Courier New" w:cs="Courier New"/>
            <w:sz w:val="18"/>
            <w:szCs w:val="18"/>
          </w:rPr>
          <w:delText xml:space="preserve">        "Vlan777|8.1.1.2/24": {</w:delText>
        </w:r>
      </w:del>
    </w:p>
    <w:p w14:paraId="08518344" w14:textId="2323B65D" w:rsidR="00583978" w:rsidRPr="007F5E7D" w:rsidDel="009B5AF1" w:rsidRDefault="0E540B70" w:rsidP="0E540B70">
      <w:pPr>
        <w:rPr>
          <w:del w:id="951" w:author="KVS, Kannan" w:date="2019-02-28T22:23:00Z"/>
          <w:rFonts w:ascii="Courier New" w:hAnsi="Courier New" w:cs="Courier New"/>
          <w:sz w:val="18"/>
          <w:szCs w:val="18"/>
        </w:rPr>
      </w:pPr>
      <w:del w:id="952" w:author="KVS, Kannan" w:date="2019-02-28T22:23:00Z">
        <w:r w:rsidRPr="007F5E7D" w:rsidDel="009B5AF1">
          <w:rPr>
            <w:rFonts w:ascii="Courier New" w:hAnsi="Courier New" w:cs="Courier New"/>
            <w:sz w:val="18"/>
            <w:szCs w:val="18"/>
          </w:rPr>
          <w:delText xml:space="preserve">            "scope": "global",</w:delText>
        </w:r>
      </w:del>
    </w:p>
    <w:p w14:paraId="3A25860B" w14:textId="267D9797" w:rsidR="00583978" w:rsidRPr="007F5E7D" w:rsidDel="009B5AF1" w:rsidRDefault="0E540B70" w:rsidP="0E540B70">
      <w:pPr>
        <w:rPr>
          <w:del w:id="953" w:author="KVS, Kannan" w:date="2019-02-28T22:23:00Z"/>
          <w:rFonts w:ascii="Courier New" w:hAnsi="Courier New" w:cs="Courier New"/>
          <w:sz w:val="18"/>
          <w:szCs w:val="18"/>
        </w:rPr>
      </w:pPr>
      <w:del w:id="954" w:author="KVS, Kannan" w:date="2019-02-28T22:23:00Z">
        <w:r w:rsidRPr="007F5E7D" w:rsidDel="009B5AF1">
          <w:rPr>
            <w:rFonts w:ascii="Courier New" w:hAnsi="Courier New" w:cs="Courier New"/>
            <w:sz w:val="18"/>
            <w:szCs w:val="18"/>
          </w:rPr>
          <w:delText xml:space="preserve">            "family": "IPv4"</w:delText>
        </w:r>
      </w:del>
    </w:p>
    <w:p w14:paraId="4C9432A1" w14:textId="5420CC23" w:rsidR="00583978" w:rsidRPr="007F5E7D" w:rsidDel="009B5AF1" w:rsidRDefault="0E540B70" w:rsidP="0E540B70">
      <w:pPr>
        <w:rPr>
          <w:del w:id="955" w:author="KVS, Kannan" w:date="2019-02-28T22:23:00Z"/>
          <w:rFonts w:ascii="Courier New" w:hAnsi="Courier New" w:cs="Courier New"/>
          <w:sz w:val="18"/>
          <w:szCs w:val="18"/>
        </w:rPr>
      </w:pPr>
      <w:del w:id="956" w:author="KVS, Kannan" w:date="2019-02-28T22:23:00Z">
        <w:r w:rsidRPr="007F5E7D" w:rsidDel="009B5AF1">
          <w:rPr>
            <w:rFonts w:ascii="Courier New" w:hAnsi="Courier New" w:cs="Courier New"/>
            <w:sz w:val="18"/>
            <w:szCs w:val="18"/>
          </w:rPr>
          <w:delText xml:space="preserve">        },</w:delText>
        </w:r>
      </w:del>
    </w:p>
    <w:p w14:paraId="6C673423" w14:textId="1C35F401" w:rsidR="00583978" w:rsidRPr="007F5E7D" w:rsidDel="009B5AF1" w:rsidRDefault="0E540B70" w:rsidP="0E540B70">
      <w:pPr>
        <w:rPr>
          <w:del w:id="957" w:author="KVS, Kannan" w:date="2019-02-28T22:23:00Z"/>
          <w:rFonts w:ascii="Courier New" w:hAnsi="Courier New" w:cs="Courier New"/>
          <w:sz w:val="18"/>
          <w:szCs w:val="18"/>
        </w:rPr>
      </w:pPr>
      <w:del w:id="958" w:author="KVS, Kannan" w:date="2019-02-28T22:23:00Z">
        <w:r w:rsidRPr="007F5E7D" w:rsidDel="009B5AF1">
          <w:rPr>
            <w:rFonts w:ascii="Courier New" w:hAnsi="Courier New" w:cs="Courier New"/>
            <w:sz w:val="18"/>
            <w:szCs w:val="18"/>
          </w:rPr>
          <w:delText xml:space="preserve">        "Vlan777|fc00:8:2::2/64": {</w:delText>
        </w:r>
      </w:del>
    </w:p>
    <w:p w14:paraId="4E4800E6" w14:textId="62B3230E" w:rsidR="00583978" w:rsidRPr="007F5E7D" w:rsidDel="009B5AF1" w:rsidRDefault="0E540B70" w:rsidP="0E540B70">
      <w:pPr>
        <w:rPr>
          <w:del w:id="959" w:author="KVS, Kannan" w:date="2019-02-28T22:23:00Z"/>
          <w:rFonts w:ascii="Courier New" w:hAnsi="Courier New" w:cs="Courier New"/>
          <w:sz w:val="18"/>
          <w:szCs w:val="18"/>
        </w:rPr>
      </w:pPr>
      <w:del w:id="960" w:author="KVS, Kannan" w:date="2019-02-28T22:23:00Z">
        <w:r w:rsidRPr="007F5E7D" w:rsidDel="009B5AF1">
          <w:rPr>
            <w:rFonts w:ascii="Courier New" w:hAnsi="Courier New" w:cs="Courier New"/>
            <w:sz w:val="18"/>
            <w:szCs w:val="18"/>
          </w:rPr>
          <w:delText xml:space="preserve">            "scope": "global",</w:delText>
        </w:r>
      </w:del>
    </w:p>
    <w:p w14:paraId="3B575DD5" w14:textId="060A43A0" w:rsidR="00583978" w:rsidRPr="007F5E7D" w:rsidDel="009B5AF1" w:rsidRDefault="0E540B70" w:rsidP="0E540B70">
      <w:pPr>
        <w:rPr>
          <w:del w:id="961" w:author="KVS, Kannan" w:date="2019-02-28T22:23:00Z"/>
          <w:rFonts w:ascii="Courier New" w:hAnsi="Courier New" w:cs="Courier New"/>
          <w:sz w:val="18"/>
          <w:szCs w:val="18"/>
        </w:rPr>
      </w:pPr>
      <w:del w:id="962" w:author="KVS, Kannan" w:date="2019-02-28T22:23:00Z">
        <w:r w:rsidRPr="007F5E7D" w:rsidDel="009B5AF1">
          <w:rPr>
            <w:rFonts w:ascii="Courier New" w:hAnsi="Courier New" w:cs="Courier New"/>
            <w:sz w:val="18"/>
            <w:szCs w:val="18"/>
          </w:rPr>
          <w:delText xml:space="preserve">            "family": "IPv6"</w:delText>
        </w:r>
      </w:del>
    </w:p>
    <w:p w14:paraId="21B78BE6" w14:textId="3648C986" w:rsidR="00583978" w:rsidRPr="007F5E7D" w:rsidDel="009B5AF1" w:rsidRDefault="0E540B70" w:rsidP="0E540B70">
      <w:pPr>
        <w:rPr>
          <w:del w:id="963" w:author="KVS, Kannan" w:date="2019-02-28T22:23:00Z"/>
          <w:rFonts w:ascii="Courier New" w:hAnsi="Courier New" w:cs="Courier New"/>
          <w:sz w:val="18"/>
          <w:szCs w:val="18"/>
        </w:rPr>
      </w:pPr>
      <w:del w:id="964" w:author="KVS, Kannan" w:date="2019-02-28T22:23:00Z">
        <w:r w:rsidRPr="007F5E7D" w:rsidDel="009B5AF1">
          <w:rPr>
            <w:rFonts w:ascii="Courier New" w:hAnsi="Courier New" w:cs="Courier New"/>
            <w:sz w:val="18"/>
            <w:szCs w:val="18"/>
          </w:rPr>
          <w:delText xml:space="preserve">        }</w:delText>
        </w:r>
      </w:del>
    </w:p>
    <w:p w14:paraId="197EB007" w14:textId="2D1E19AB" w:rsidR="00583978" w:rsidRPr="007F5E7D" w:rsidDel="009B5AF1" w:rsidRDefault="0E540B70" w:rsidP="0E540B70">
      <w:pPr>
        <w:rPr>
          <w:del w:id="965" w:author="KVS, Kannan" w:date="2019-02-28T22:23:00Z"/>
          <w:rFonts w:ascii="Courier New" w:hAnsi="Courier New" w:cs="Courier New"/>
          <w:sz w:val="18"/>
          <w:szCs w:val="18"/>
        </w:rPr>
      </w:pPr>
      <w:del w:id="966" w:author="KVS, Kannan" w:date="2019-02-28T22:23:00Z">
        <w:r w:rsidRPr="007F5E7D" w:rsidDel="009B5AF1">
          <w:rPr>
            <w:rFonts w:ascii="Courier New" w:hAnsi="Courier New" w:cs="Courier New"/>
            <w:sz w:val="18"/>
            <w:szCs w:val="18"/>
          </w:rPr>
          <w:delText xml:space="preserve">    },</w:delText>
        </w:r>
      </w:del>
    </w:p>
    <w:p w14:paraId="2C33BC3C" w14:textId="76CB8C09" w:rsidR="00583978" w:rsidDel="009B5AF1" w:rsidRDefault="00583978" w:rsidP="008157D0">
      <w:pPr>
        <w:rPr>
          <w:del w:id="967" w:author="KVS, Kannan" w:date="2019-02-28T22:23:00Z"/>
        </w:rPr>
      </w:pPr>
    </w:p>
    <w:p w14:paraId="57C90C68" w14:textId="79C82A14" w:rsidR="00583978" w:rsidDel="009B5AF1" w:rsidRDefault="00583978" w:rsidP="00583978">
      <w:pPr>
        <w:rPr>
          <w:del w:id="968" w:author="KVS, Kannan" w:date="2019-02-28T22:23:00Z"/>
        </w:rPr>
      </w:pPr>
    </w:p>
    <w:p w14:paraId="56EDDDFA" w14:textId="0BFBDE72" w:rsidR="003C046E" w:rsidRPr="00A540DB" w:rsidDel="009B5AF1" w:rsidRDefault="0E540B70" w:rsidP="0E540B70">
      <w:pPr>
        <w:rPr>
          <w:del w:id="969" w:author="KVS, Kannan" w:date="2019-02-28T22:23:00Z"/>
          <w:rFonts w:asciiTheme="minorHAnsi" w:hAnsiTheme="minorHAnsi"/>
        </w:rPr>
      </w:pPr>
      <w:del w:id="970" w:author="KVS, Kannan" w:date="2019-02-28T22:23:00Z">
        <w:r w:rsidRPr="0E540B70" w:rsidDel="009B5AF1">
          <w:rPr>
            <w:rFonts w:asciiTheme="minorHAnsi" w:hAnsiTheme="minorHAnsi"/>
          </w:rPr>
          <w:delText>Once processed, this information should be visible in configDB:</w:delText>
        </w:r>
      </w:del>
    </w:p>
    <w:p w14:paraId="7E69A4BF" w14:textId="589179E7" w:rsidR="00687DDA" w:rsidDel="009B5AF1" w:rsidRDefault="00687DDA" w:rsidP="008157D0">
      <w:pPr>
        <w:rPr>
          <w:del w:id="971" w:author="KVS, Kannan" w:date="2019-02-28T22:23:00Z"/>
        </w:rPr>
      </w:pPr>
    </w:p>
    <w:p w14:paraId="35E226ED" w14:textId="5FFE7F7D" w:rsidR="00583978" w:rsidDel="009B5AF1" w:rsidRDefault="00583978" w:rsidP="008157D0">
      <w:pPr>
        <w:rPr>
          <w:del w:id="972" w:author="KVS, Kannan" w:date="2019-02-28T22:23:00Z"/>
        </w:rPr>
      </w:pPr>
    </w:p>
    <w:p w14:paraId="3FFC2F89" w14:textId="6F893E14" w:rsidR="00583978" w:rsidRPr="007F5E7D" w:rsidDel="009B5AF1" w:rsidRDefault="0E540B70" w:rsidP="0E540B70">
      <w:pPr>
        <w:rPr>
          <w:del w:id="973" w:author="KVS, Kannan" w:date="2019-02-28T22:23:00Z"/>
          <w:rFonts w:ascii="Courier New" w:hAnsi="Courier New" w:cs="Courier New"/>
          <w:sz w:val="18"/>
          <w:szCs w:val="18"/>
        </w:rPr>
      </w:pPr>
      <w:del w:id="974" w:author="KVS, Kannan" w:date="2019-02-28T22:23:00Z">
        <w:r w:rsidRPr="007F5E7D" w:rsidDel="009B5AF1">
          <w:rPr>
            <w:rFonts w:ascii="Courier New" w:hAnsi="Courier New" w:cs="Courier New"/>
            <w:sz w:val="18"/>
            <w:szCs w:val="18"/>
          </w:rPr>
          <w:delText>127.0.0.1:6379[4]&gt; keys "INTERFACE*"</w:delText>
        </w:r>
      </w:del>
    </w:p>
    <w:p w14:paraId="48B861A7" w14:textId="757E734A" w:rsidR="00583978" w:rsidRPr="007F5E7D" w:rsidDel="009B5AF1" w:rsidRDefault="0E540B70" w:rsidP="0E540B70">
      <w:pPr>
        <w:rPr>
          <w:del w:id="975" w:author="KVS, Kannan" w:date="2019-02-28T22:23:00Z"/>
          <w:rFonts w:ascii="Courier New" w:hAnsi="Courier New" w:cs="Courier New"/>
          <w:sz w:val="18"/>
          <w:szCs w:val="18"/>
        </w:rPr>
      </w:pPr>
      <w:del w:id="976" w:author="KVS, Kannan" w:date="2019-02-28T22:23:00Z">
        <w:r w:rsidRPr="007F5E7D" w:rsidDel="009B5AF1">
          <w:rPr>
            <w:rFonts w:ascii="Courier New" w:hAnsi="Courier New" w:cs="Courier New"/>
            <w:sz w:val="18"/>
            <w:szCs w:val="18"/>
          </w:rPr>
          <w:delText xml:space="preserve"> 1) "INTERFACE|Ethernet8|12.1.1.2/24"</w:delText>
        </w:r>
      </w:del>
    </w:p>
    <w:p w14:paraId="64871710" w14:textId="6BF71FEE" w:rsidR="00583978" w:rsidRPr="007F5E7D" w:rsidDel="009B5AF1" w:rsidRDefault="0E540B70" w:rsidP="0E540B70">
      <w:pPr>
        <w:rPr>
          <w:del w:id="977" w:author="KVS, Kannan" w:date="2019-02-28T22:23:00Z"/>
          <w:rFonts w:ascii="Courier New" w:hAnsi="Courier New" w:cs="Courier New"/>
          <w:sz w:val="18"/>
          <w:szCs w:val="18"/>
        </w:rPr>
      </w:pPr>
      <w:del w:id="978" w:author="KVS, Kannan" w:date="2019-02-28T22:23:00Z">
        <w:r w:rsidRPr="007F5E7D" w:rsidDel="009B5AF1">
          <w:rPr>
            <w:rFonts w:ascii="Courier New" w:hAnsi="Courier New" w:cs="Courier New"/>
            <w:sz w:val="18"/>
            <w:szCs w:val="18"/>
          </w:rPr>
          <w:delText xml:space="preserve"> 2) "INTERFACE|Ethernet120|10.3.2.2/24"</w:delText>
        </w:r>
      </w:del>
    </w:p>
    <w:p w14:paraId="2D8CA106" w14:textId="0A9BDFB9" w:rsidR="00583978" w:rsidRPr="007F5E7D" w:rsidDel="009B5AF1" w:rsidRDefault="0E540B70" w:rsidP="0E540B70">
      <w:pPr>
        <w:rPr>
          <w:del w:id="979" w:author="KVS, Kannan" w:date="2019-02-28T22:23:00Z"/>
          <w:rFonts w:ascii="Courier New" w:hAnsi="Courier New" w:cs="Courier New"/>
          <w:sz w:val="18"/>
          <w:szCs w:val="18"/>
        </w:rPr>
      </w:pPr>
      <w:del w:id="980" w:author="KVS, Kannan" w:date="2019-02-28T22:23:00Z">
        <w:r w:rsidRPr="007F5E7D" w:rsidDel="009B5AF1">
          <w:rPr>
            <w:rFonts w:ascii="Courier New" w:hAnsi="Courier New" w:cs="Courier New"/>
            <w:sz w:val="18"/>
            <w:szCs w:val="18"/>
          </w:rPr>
          <w:delText xml:space="preserve"> 3) "INTERFACE|Ethernet112|fc00:1:2::2/64"</w:delText>
        </w:r>
      </w:del>
    </w:p>
    <w:p w14:paraId="070A1F5A" w14:textId="3FE6AC21" w:rsidR="00583978" w:rsidRPr="007F5E7D" w:rsidDel="009B5AF1" w:rsidRDefault="0E540B70" w:rsidP="0E540B70">
      <w:pPr>
        <w:rPr>
          <w:del w:id="981" w:author="KVS, Kannan" w:date="2019-02-28T22:23:00Z"/>
          <w:rFonts w:ascii="Courier New" w:hAnsi="Courier New" w:cs="Courier New"/>
          <w:sz w:val="18"/>
          <w:szCs w:val="18"/>
        </w:rPr>
      </w:pPr>
      <w:del w:id="982" w:author="KVS, Kannan" w:date="2019-02-28T22:23:00Z">
        <w:r w:rsidRPr="007F5E7D" w:rsidDel="009B5AF1">
          <w:rPr>
            <w:rFonts w:ascii="Courier New" w:hAnsi="Courier New" w:cs="Courier New"/>
            <w:sz w:val="18"/>
            <w:szCs w:val="18"/>
          </w:rPr>
          <w:delText xml:space="preserve"> 4) "INTERFACE|Ethernet120|fc00:3:2::2/64"</w:delText>
        </w:r>
      </w:del>
    </w:p>
    <w:p w14:paraId="2A616DB4" w14:textId="63FC3945" w:rsidR="00583978" w:rsidRPr="007F5E7D" w:rsidDel="009B5AF1" w:rsidRDefault="0E540B70" w:rsidP="0E540B70">
      <w:pPr>
        <w:rPr>
          <w:del w:id="983" w:author="KVS, Kannan" w:date="2019-02-28T22:23:00Z"/>
          <w:rFonts w:ascii="Courier New" w:hAnsi="Courier New" w:cs="Courier New"/>
          <w:sz w:val="18"/>
          <w:szCs w:val="18"/>
        </w:rPr>
      </w:pPr>
      <w:del w:id="984" w:author="KVS, Kannan" w:date="2019-02-28T22:23:00Z">
        <w:r w:rsidRPr="007F5E7D" w:rsidDel="009B5AF1">
          <w:rPr>
            <w:rFonts w:ascii="Courier New" w:hAnsi="Courier New" w:cs="Courier New"/>
            <w:sz w:val="18"/>
            <w:szCs w:val="18"/>
          </w:rPr>
          <w:delText xml:space="preserve"> 5) "INTERFACE|Ethernet116|10.2.2.2/24"</w:delText>
        </w:r>
      </w:del>
    </w:p>
    <w:p w14:paraId="76BA5A18" w14:textId="3E03ABBB" w:rsidR="00583978" w:rsidRPr="007F5E7D" w:rsidDel="009B5AF1" w:rsidRDefault="0E540B70" w:rsidP="0E540B70">
      <w:pPr>
        <w:rPr>
          <w:del w:id="985" w:author="KVS, Kannan" w:date="2019-02-28T22:23:00Z"/>
          <w:rFonts w:ascii="Courier New" w:hAnsi="Courier New" w:cs="Courier New"/>
          <w:sz w:val="18"/>
          <w:szCs w:val="18"/>
        </w:rPr>
      </w:pPr>
      <w:del w:id="986" w:author="KVS, Kannan" w:date="2019-02-28T22:23:00Z">
        <w:r w:rsidRPr="007F5E7D" w:rsidDel="009B5AF1">
          <w:rPr>
            <w:rFonts w:ascii="Courier New" w:hAnsi="Courier New" w:cs="Courier New"/>
            <w:sz w:val="18"/>
            <w:szCs w:val="18"/>
          </w:rPr>
          <w:delText xml:space="preserve"> 6) "INTERFACE|Ethernet8|17:0:50:0:0:0:0:1/96"</w:delText>
        </w:r>
      </w:del>
    </w:p>
    <w:p w14:paraId="661F4466" w14:textId="04E4A79D" w:rsidR="00583978" w:rsidRPr="007F5E7D" w:rsidDel="009B5AF1" w:rsidRDefault="0E540B70" w:rsidP="0E540B70">
      <w:pPr>
        <w:rPr>
          <w:del w:id="987" w:author="KVS, Kannan" w:date="2019-02-28T22:23:00Z"/>
          <w:rFonts w:ascii="Courier New" w:hAnsi="Courier New" w:cs="Courier New"/>
          <w:sz w:val="18"/>
          <w:szCs w:val="18"/>
        </w:rPr>
      </w:pPr>
      <w:del w:id="988" w:author="KVS, Kannan" w:date="2019-02-28T22:23:00Z">
        <w:r w:rsidRPr="007F5E7D" w:rsidDel="009B5AF1">
          <w:rPr>
            <w:rFonts w:ascii="Courier New" w:hAnsi="Courier New" w:cs="Courier New"/>
            <w:sz w:val="18"/>
            <w:szCs w:val="18"/>
          </w:rPr>
          <w:delText xml:space="preserve"> 7) "INTERFACE|Ethernet112|10.1.2.2/24"</w:delText>
        </w:r>
      </w:del>
    </w:p>
    <w:p w14:paraId="588FFCA8" w14:textId="198C2F2F" w:rsidR="00583978" w:rsidRPr="007F5E7D" w:rsidDel="009B5AF1" w:rsidRDefault="0E540B70" w:rsidP="0E540B70">
      <w:pPr>
        <w:rPr>
          <w:del w:id="989" w:author="KVS, Kannan" w:date="2019-02-28T22:23:00Z"/>
          <w:rFonts w:ascii="Courier New" w:hAnsi="Courier New" w:cs="Courier New"/>
          <w:sz w:val="18"/>
          <w:szCs w:val="18"/>
        </w:rPr>
      </w:pPr>
      <w:del w:id="990" w:author="KVS, Kannan" w:date="2019-02-28T22:23:00Z">
        <w:r w:rsidRPr="007F5E7D" w:rsidDel="009B5AF1">
          <w:rPr>
            <w:rFonts w:ascii="Courier New" w:hAnsi="Courier New" w:cs="Courier New"/>
            <w:sz w:val="18"/>
            <w:szCs w:val="18"/>
          </w:rPr>
          <w:delText xml:space="preserve"> 8) "INTERFACE|Ethernet124|fc00:4:2::2/64"</w:delText>
        </w:r>
      </w:del>
    </w:p>
    <w:p w14:paraId="26DC9FAF" w14:textId="01062037" w:rsidR="00583978" w:rsidRPr="007F5E7D" w:rsidDel="009B5AF1" w:rsidRDefault="0E540B70" w:rsidP="0E540B70">
      <w:pPr>
        <w:rPr>
          <w:del w:id="991" w:author="KVS, Kannan" w:date="2019-02-28T22:23:00Z"/>
          <w:rFonts w:ascii="Courier New" w:hAnsi="Courier New" w:cs="Courier New"/>
          <w:sz w:val="18"/>
          <w:szCs w:val="18"/>
        </w:rPr>
      </w:pPr>
      <w:del w:id="992" w:author="KVS, Kannan" w:date="2019-02-28T22:23:00Z">
        <w:r w:rsidRPr="007F5E7D" w:rsidDel="009B5AF1">
          <w:rPr>
            <w:rFonts w:ascii="Courier New" w:hAnsi="Courier New" w:cs="Courier New"/>
            <w:sz w:val="18"/>
            <w:szCs w:val="18"/>
          </w:rPr>
          <w:delText xml:space="preserve"> 9) "INTERFACE|Ethernet124|10.4.2.2/24"</w:delText>
        </w:r>
      </w:del>
    </w:p>
    <w:p w14:paraId="78E6D091" w14:textId="3F093D09" w:rsidR="00583978" w:rsidRPr="007F5E7D" w:rsidDel="009B5AF1" w:rsidRDefault="0E540B70" w:rsidP="0E540B70">
      <w:pPr>
        <w:rPr>
          <w:del w:id="993" w:author="KVS, Kannan" w:date="2019-02-28T22:23:00Z"/>
          <w:rFonts w:ascii="Courier New" w:hAnsi="Courier New" w:cs="Courier New"/>
          <w:sz w:val="18"/>
          <w:szCs w:val="18"/>
        </w:rPr>
      </w:pPr>
      <w:del w:id="994" w:author="KVS, Kannan" w:date="2019-02-28T22:23:00Z">
        <w:r w:rsidRPr="007F5E7D" w:rsidDel="009B5AF1">
          <w:rPr>
            <w:rFonts w:ascii="Courier New" w:hAnsi="Courier New" w:cs="Courier New"/>
            <w:sz w:val="18"/>
            <w:szCs w:val="18"/>
          </w:rPr>
          <w:delText>10) "INTERFACE|Ethernet116|fc00:2:2::2/64"</w:delText>
        </w:r>
      </w:del>
    </w:p>
    <w:p w14:paraId="49DC3C44" w14:textId="5ADF54D4" w:rsidR="003C046E" w:rsidRPr="007F5E7D" w:rsidDel="009B5AF1" w:rsidRDefault="0E540B70" w:rsidP="0E540B70">
      <w:pPr>
        <w:rPr>
          <w:del w:id="995" w:author="KVS, Kannan" w:date="2019-02-28T22:23:00Z"/>
          <w:sz w:val="18"/>
          <w:szCs w:val="18"/>
        </w:rPr>
      </w:pPr>
      <w:del w:id="996" w:author="KVS, Kannan" w:date="2019-02-28T22:23:00Z">
        <w:r w:rsidRPr="007F5E7D" w:rsidDel="009B5AF1">
          <w:rPr>
            <w:rFonts w:ascii="Courier New" w:hAnsi="Courier New" w:cs="Courier New"/>
            <w:sz w:val="18"/>
            <w:szCs w:val="18"/>
          </w:rPr>
          <w:delText>127.0.0.1:6379[4]&gt;</w:delText>
        </w:r>
      </w:del>
    </w:p>
    <w:p w14:paraId="2100E4A2" w14:textId="44C63E21" w:rsidR="003C046E" w:rsidRPr="007F5E7D" w:rsidDel="009B5AF1" w:rsidRDefault="003C046E" w:rsidP="008157D0">
      <w:pPr>
        <w:rPr>
          <w:del w:id="997" w:author="KVS, Kannan" w:date="2019-02-28T22:23:00Z"/>
          <w:sz w:val="18"/>
          <w:szCs w:val="18"/>
        </w:rPr>
      </w:pPr>
    </w:p>
    <w:p w14:paraId="3A4FCBDB" w14:textId="044A4E29" w:rsidR="00583978" w:rsidRPr="007F5E7D" w:rsidDel="009B5AF1" w:rsidRDefault="00583978" w:rsidP="008157D0">
      <w:pPr>
        <w:rPr>
          <w:del w:id="998" w:author="KVS, Kannan" w:date="2019-02-28T22:23:00Z"/>
          <w:sz w:val="18"/>
          <w:szCs w:val="18"/>
        </w:rPr>
      </w:pPr>
    </w:p>
    <w:p w14:paraId="224C6275" w14:textId="284A0BB0" w:rsidR="00583978" w:rsidRPr="007F5E7D" w:rsidDel="009B5AF1" w:rsidRDefault="0E540B70" w:rsidP="0E540B70">
      <w:pPr>
        <w:rPr>
          <w:del w:id="999" w:author="KVS, Kannan" w:date="2019-02-28T22:23:00Z"/>
          <w:rFonts w:ascii="Courier New" w:hAnsi="Courier New" w:cs="Courier New"/>
          <w:sz w:val="18"/>
          <w:szCs w:val="18"/>
        </w:rPr>
      </w:pPr>
      <w:del w:id="1000" w:author="KVS, Kannan" w:date="2019-02-28T22:23:00Z">
        <w:r w:rsidRPr="007F5E7D" w:rsidDel="009B5AF1">
          <w:rPr>
            <w:rFonts w:ascii="Courier New" w:hAnsi="Courier New" w:cs="Courier New"/>
            <w:sz w:val="18"/>
            <w:szCs w:val="18"/>
          </w:rPr>
          <w:delText>127.0.0.1:6379[4]&gt; keys "VLAN_INTERFACE*"</w:delText>
        </w:r>
      </w:del>
    </w:p>
    <w:p w14:paraId="6769EA6F" w14:textId="00C697DC" w:rsidR="00583978" w:rsidRPr="007F5E7D" w:rsidDel="009B5AF1" w:rsidRDefault="0E540B70" w:rsidP="0E540B70">
      <w:pPr>
        <w:rPr>
          <w:del w:id="1001" w:author="KVS, Kannan" w:date="2019-02-28T22:23:00Z"/>
          <w:rFonts w:ascii="Courier New" w:hAnsi="Courier New" w:cs="Courier New"/>
          <w:sz w:val="18"/>
          <w:szCs w:val="18"/>
        </w:rPr>
      </w:pPr>
      <w:del w:id="1002" w:author="KVS, Kannan" w:date="2019-02-28T22:23:00Z">
        <w:r w:rsidRPr="007F5E7D" w:rsidDel="009B5AF1">
          <w:rPr>
            <w:rFonts w:ascii="Courier New" w:hAnsi="Courier New" w:cs="Courier New"/>
            <w:sz w:val="18"/>
            <w:szCs w:val="18"/>
          </w:rPr>
          <w:delText>1) "VLAN_INTERFACE|Vlan777|8.1.1.2/24"</w:delText>
        </w:r>
      </w:del>
    </w:p>
    <w:p w14:paraId="65538C8C" w14:textId="23493691" w:rsidR="00583978" w:rsidRPr="007F5E7D" w:rsidDel="009B5AF1" w:rsidRDefault="0E540B70" w:rsidP="0E540B70">
      <w:pPr>
        <w:rPr>
          <w:del w:id="1003" w:author="KVS, Kannan" w:date="2019-02-28T22:23:00Z"/>
          <w:rFonts w:ascii="Courier New" w:hAnsi="Courier New" w:cs="Courier New"/>
          <w:sz w:val="18"/>
          <w:szCs w:val="18"/>
        </w:rPr>
      </w:pPr>
      <w:del w:id="1004" w:author="KVS, Kannan" w:date="2019-02-28T22:23:00Z">
        <w:r w:rsidRPr="007F5E7D" w:rsidDel="009B5AF1">
          <w:rPr>
            <w:rFonts w:ascii="Courier New" w:hAnsi="Courier New" w:cs="Courier New"/>
            <w:sz w:val="18"/>
            <w:szCs w:val="18"/>
          </w:rPr>
          <w:delText>2) "VLAN_INTERFACE|Vlan100|fc00:9:2::2/64"</w:delText>
        </w:r>
      </w:del>
    </w:p>
    <w:p w14:paraId="5143CA19" w14:textId="22BFD21D" w:rsidR="00583978" w:rsidRPr="007F5E7D" w:rsidDel="009B5AF1" w:rsidRDefault="0E540B70" w:rsidP="0E540B70">
      <w:pPr>
        <w:rPr>
          <w:del w:id="1005" w:author="KVS, Kannan" w:date="2019-02-28T22:23:00Z"/>
          <w:rFonts w:ascii="Courier New" w:hAnsi="Courier New" w:cs="Courier New"/>
          <w:sz w:val="18"/>
          <w:szCs w:val="18"/>
        </w:rPr>
      </w:pPr>
      <w:del w:id="1006" w:author="KVS, Kannan" w:date="2019-02-28T22:23:00Z">
        <w:r w:rsidRPr="007F5E7D" w:rsidDel="009B5AF1">
          <w:rPr>
            <w:rFonts w:ascii="Courier New" w:hAnsi="Courier New" w:cs="Courier New"/>
            <w:sz w:val="18"/>
            <w:szCs w:val="18"/>
          </w:rPr>
          <w:delText>3) "VLAN_INTERFACE|Vlan100|9.1.1.2/24"</w:delText>
        </w:r>
      </w:del>
    </w:p>
    <w:p w14:paraId="30AD08DC" w14:textId="0CC94179" w:rsidR="00583978" w:rsidRPr="007F5E7D" w:rsidDel="009B5AF1" w:rsidRDefault="0E540B70" w:rsidP="0E540B70">
      <w:pPr>
        <w:rPr>
          <w:del w:id="1007" w:author="KVS, Kannan" w:date="2019-02-28T22:23:00Z"/>
          <w:rFonts w:ascii="Courier New" w:hAnsi="Courier New" w:cs="Courier New"/>
          <w:sz w:val="18"/>
          <w:szCs w:val="18"/>
        </w:rPr>
      </w:pPr>
      <w:del w:id="1008" w:author="KVS, Kannan" w:date="2019-02-28T22:23:00Z">
        <w:r w:rsidRPr="007F5E7D" w:rsidDel="009B5AF1">
          <w:rPr>
            <w:rFonts w:ascii="Courier New" w:hAnsi="Courier New" w:cs="Courier New"/>
            <w:sz w:val="18"/>
            <w:szCs w:val="18"/>
          </w:rPr>
          <w:delText>4) "VLAN_INTERFACE|Vlan777|fc00:8:2::2/64"</w:delText>
        </w:r>
      </w:del>
    </w:p>
    <w:p w14:paraId="7939A959" w14:textId="267163B0" w:rsidR="00583978" w:rsidRPr="007F5E7D" w:rsidDel="009B5AF1" w:rsidRDefault="0E540B70" w:rsidP="0E540B70">
      <w:pPr>
        <w:rPr>
          <w:del w:id="1009" w:author="KVS, Kannan" w:date="2019-02-28T22:23:00Z"/>
          <w:rFonts w:ascii="Courier New" w:hAnsi="Courier New" w:cs="Courier New"/>
          <w:sz w:val="18"/>
          <w:szCs w:val="18"/>
        </w:rPr>
      </w:pPr>
      <w:del w:id="1010" w:author="KVS, Kannan" w:date="2019-02-28T22:23:00Z">
        <w:r w:rsidRPr="007F5E7D" w:rsidDel="009B5AF1">
          <w:rPr>
            <w:rFonts w:ascii="Courier New" w:hAnsi="Courier New" w:cs="Courier New"/>
            <w:sz w:val="18"/>
            <w:szCs w:val="18"/>
          </w:rPr>
          <w:delText>127.0.0.1:6379[4]&gt;</w:delText>
        </w:r>
      </w:del>
    </w:p>
    <w:p w14:paraId="3422BBD6" w14:textId="670A25D6" w:rsidR="006B26D4" w:rsidDel="009B5AF1" w:rsidRDefault="006B26D4" w:rsidP="00583978">
      <w:pPr>
        <w:rPr>
          <w:del w:id="1011" w:author="KVS, Kannan" w:date="2019-02-28T22:23:00Z"/>
          <w:rFonts w:ascii="Courier New" w:hAnsi="Courier New" w:cs="Courier New"/>
          <w:sz w:val="20"/>
          <w:szCs w:val="20"/>
        </w:rPr>
      </w:pPr>
    </w:p>
    <w:p w14:paraId="5B75E557" w14:textId="0B5A66DA" w:rsidR="00AE20A0" w:rsidDel="009B5AF1" w:rsidRDefault="00AE20A0" w:rsidP="00583978">
      <w:pPr>
        <w:rPr>
          <w:del w:id="1012" w:author="KVS, Kannan" w:date="2019-02-28T22:23:00Z"/>
          <w:rFonts w:ascii="Courier New" w:hAnsi="Courier New" w:cs="Courier New"/>
          <w:sz w:val="20"/>
          <w:szCs w:val="20"/>
        </w:rPr>
      </w:pPr>
    </w:p>
    <w:p w14:paraId="338CC800" w14:textId="54A961D9" w:rsidR="00C1540A" w:rsidDel="009B5AF1" w:rsidRDefault="0E540B70" w:rsidP="001F0518">
      <w:pPr>
        <w:pStyle w:val="Heading2"/>
        <w:rPr>
          <w:del w:id="1013" w:author="KVS, Kannan" w:date="2019-02-28T22:23:00Z"/>
        </w:rPr>
      </w:pPr>
      <w:bookmarkStart w:id="1014" w:name="_Toc508230235"/>
      <w:bookmarkStart w:id="1015" w:name="_Toc512935577"/>
      <w:del w:id="1016" w:author="KVS, Kannan" w:date="2019-02-28T22:23:00Z">
        <w:r w:rsidDel="009B5AF1">
          <w:delText>Loopback Interface Configuration</w:delText>
        </w:r>
        <w:bookmarkEnd w:id="1014"/>
        <w:bookmarkEnd w:id="1015"/>
      </w:del>
    </w:p>
    <w:p w14:paraId="3AE177E0" w14:textId="011B9B4D" w:rsidR="00A540DB" w:rsidDel="009B5AF1" w:rsidRDefault="00A540DB" w:rsidP="00A32CD6">
      <w:pPr>
        <w:jc w:val="both"/>
        <w:rPr>
          <w:del w:id="1017" w:author="KVS, Kannan" w:date="2019-02-28T22:23:00Z"/>
        </w:rPr>
      </w:pPr>
    </w:p>
    <w:p w14:paraId="76C097FA" w14:textId="3B9C2073" w:rsidR="003C046E" w:rsidRPr="00A540DB" w:rsidDel="009B5AF1" w:rsidRDefault="0E540B70" w:rsidP="0E540B70">
      <w:pPr>
        <w:jc w:val="both"/>
        <w:rPr>
          <w:del w:id="1018" w:author="KVS, Kannan" w:date="2019-02-28T22:23:00Z"/>
          <w:rFonts w:asciiTheme="minorHAnsi" w:hAnsiTheme="minorHAnsi"/>
        </w:rPr>
      </w:pPr>
      <w:del w:id="1019" w:author="KVS, Kannan" w:date="2019-02-28T22:23:00Z">
        <w:r w:rsidRPr="0E540B70" w:rsidDel="009B5AF1">
          <w:rPr>
            <w:rFonts w:asciiTheme="minorHAnsi" w:hAnsiTheme="minorHAnsi"/>
          </w:rPr>
          <w:delText xml:space="preserve">In SONiC, the system’s loopback interface has a dedicated location within config_db.json schema. </w:delText>
        </w:r>
      </w:del>
    </w:p>
    <w:p w14:paraId="55933639" w14:textId="6F95A188" w:rsidR="00C1540A" w:rsidDel="009B5AF1" w:rsidRDefault="00C1540A" w:rsidP="008157D0">
      <w:pPr>
        <w:rPr>
          <w:del w:id="1020" w:author="KVS, Kannan" w:date="2019-02-28T22:23:00Z"/>
        </w:rPr>
      </w:pPr>
    </w:p>
    <w:p w14:paraId="0B9411D6" w14:textId="5A62E2BA" w:rsidR="003970F8" w:rsidDel="009B5AF1" w:rsidRDefault="003970F8" w:rsidP="008157D0">
      <w:pPr>
        <w:rPr>
          <w:del w:id="1021" w:author="KVS, Kannan" w:date="2019-02-28T22:23:00Z"/>
        </w:rPr>
      </w:pPr>
    </w:p>
    <w:p w14:paraId="4A7CEC26" w14:textId="1F590117" w:rsidR="00C1540A" w:rsidRPr="007F5E7D" w:rsidDel="009B5AF1" w:rsidRDefault="0E540B70" w:rsidP="0E540B70">
      <w:pPr>
        <w:rPr>
          <w:del w:id="1022" w:author="KVS, Kannan" w:date="2019-02-28T22:23:00Z"/>
          <w:rFonts w:ascii="Courier New" w:hAnsi="Courier New" w:cs="Courier New"/>
          <w:sz w:val="18"/>
          <w:szCs w:val="18"/>
        </w:rPr>
      </w:pPr>
      <w:del w:id="1023" w:author="KVS, Kannan" w:date="2019-02-28T22:23:00Z">
        <w:r w:rsidRPr="007F5E7D" w:rsidDel="009B5AF1">
          <w:rPr>
            <w:rFonts w:ascii="Courier New" w:hAnsi="Courier New" w:cs="Courier New"/>
            <w:sz w:val="18"/>
            <w:szCs w:val="18"/>
          </w:rPr>
          <w:delText xml:space="preserve">    "LOOPBACK_INTERFACE": {</w:delText>
        </w:r>
      </w:del>
    </w:p>
    <w:p w14:paraId="357C4A7E" w14:textId="6743B5C1" w:rsidR="00C1540A" w:rsidRPr="007F5E7D" w:rsidDel="009B5AF1" w:rsidRDefault="0E540B70" w:rsidP="0E540B70">
      <w:pPr>
        <w:rPr>
          <w:del w:id="1024" w:author="KVS, Kannan" w:date="2019-02-28T22:23:00Z"/>
          <w:rFonts w:ascii="Courier New" w:hAnsi="Courier New" w:cs="Courier New"/>
          <w:sz w:val="18"/>
          <w:szCs w:val="18"/>
        </w:rPr>
      </w:pPr>
      <w:del w:id="1025" w:author="KVS, Kannan" w:date="2019-02-28T22:23:00Z">
        <w:r w:rsidRPr="007F5E7D" w:rsidDel="009B5AF1">
          <w:rPr>
            <w:rFonts w:ascii="Courier New" w:hAnsi="Courier New" w:cs="Courier New"/>
            <w:sz w:val="18"/>
            <w:szCs w:val="18"/>
          </w:rPr>
          <w:delText xml:space="preserve">        "Loopback0|12.12.12.12/32": {},</w:delText>
        </w:r>
      </w:del>
    </w:p>
    <w:p w14:paraId="7C4291B2" w14:textId="4DA753CA" w:rsidR="00C1540A" w:rsidRPr="007F5E7D" w:rsidDel="009B5AF1" w:rsidRDefault="0E540B70" w:rsidP="0E540B70">
      <w:pPr>
        <w:rPr>
          <w:del w:id="1026" w:author="KVS, Kannan" w:date="2019-02-28T22:23:00Z"/>
          <w:rFonts w:ascii="Courier New" w:hAnsi="Courier New" w:cs="Courier New"/>
          <w:sz w:val="18"/>
          <w:szCs w:val="18"/>
        </w:rPr>
      </w:pPr>
      <w:del w:id="1027" w:author="KVS, Kannan" w:date="2019-02-28T22:23:00Z">
        <w:r w:rsidRPr="007F5E7D" w:rsidDel="009B5AF1">
          <w:rPr>
            <w:rFonts w:ascii="Courier New" w:hAnsi="Courier New" w:cs="Courier New"/>
            <w:sz w:val="18"/>
            <w:szCs w:val="18"/>
          </w:rPr>
          <w:delText xml:space="preserve">        "Loopback0|FC00:12::12/128": {}</w:delText>
        </w:r>
      </w:del>
    </w:p>
    <w:p w14:paraId="20DC5646" w14:textId="4C5D1D43" w:rsidR="00C1540A" w:rsidRPr="007F5E7D" w:rsidDel="009B5AF1" w:rsidRDefault="0E540B70" w:rsidP="0E540B70">
      <w:pPr>
        <w:rPr>
          <w:del w:id="1028" w:author="KVS, Kannan" w:date="2019-02-28T22:23:00Z"/>
          <w:rFonts w:ascii="Courier New" w:hAnsi="Courier New" w:cs="Courier New"/>
          <w:sz w:val="18"/>
          <w:szCs w:val="18"/>
        </w:rPr>
      </w:pPr>
      <w:del w:id="1029" w:author="KVS, Kannan" w:date="2019-02-28T22:23:00Z">
        <w:r w:rsidRPr="007F5E7D" w:rsidDel="009B5AF1">
          <w:rPr>
            <w:rFonts w:ascii="Courier New" w:hAnsi="Courier New" w:cs="Courier New"/>
            <w:sz w:val="18"/>
            <w:szCs w:val="18"/>
          </w:rPr>
          <w:delText xml:space="preserve">    },</w:delText>
        </w:r>
      </w:del>
    </w:p>
    <w:p w14:paraId="3FE6719A" w14:textId="2B386098" w:rsidR="003C046E" w:rsidDel="009B5AF1" w:rsidRDefault="003C046E" w:rsidP="008157D0">
      <w:pPr>
        <w:rPr>
          <w:del w:id="1030" w:author="KVS, Kannan" w:date="2019-02-28T22:23:00Z"/>
        </w:rPr>
      </w:pPr>
    </w:p>
    <w:p w14:paraId="100FF771" w14:textId="2CDE651C" w:rsidR="007F35E5" w:rsidDel="009B5AF1" w:rsidRDefault="007F35E5" w:rsidP="0E540B70">
      <w:pPr>
        <w:rPr>
          <w:del w:id="1031" w:author="KVS, Kannan" w:date="2019-02-28T22:23:00Z"/>
          <w:rFonts w:asciiTheme="minorHAnsi" w:hAnsiTheme="minorHAnsi"/>
        </w:rPr>
      </w:pPr>
    </w:p>
    <w:p w14:paraId="06A1074D" w14:textId="3E68AB6F" w:rsidR="00C1540A" w:rsidRPr="000C426F" w:rsidDel="009B5AF1" w:rsidRDefault="0E540B70" w:rsidP="0E540B70">
      <w:pPr>
        <w:rPr>
          <w:del w:id="1032" w:author="KVS, Kannan" w:date="2019-02-28T22:23:00Z"/>
          <w:rFonts w:asciiTheme="minorHAnsi" w:hAnsiTheme="minorHAnsi"/>
        </w:rPr>
      </w:pPr>
      <w:del w:id="1033" w:author="KVS, Kannan" w:date="2019-02-28T22:23:00Z">
        <w:r w:rsidRPr="0E540B70" w:rsidDel="009B5AF1">
          <w:rPr>
            <w:rFonts w:asciiTheme="minorHAnsi" w:hAnsiTheme="minorHAnsi"/>
          </w:rPr>
          <w:delText>ConfigDB verification:</w:delText>
        </w:r>
      </w:del>
    </w:p>
    <w:p w14:paraId="6AA1CD17" w14:textId="50859D43" w:rsidR="000C426F" w:rsidDel="009B5AF1" w:rsidRDefault="000C426F" w:rsidP="00C1540A">
      <w:pPr>
        <w:rPr>
          <w:del w:id="1034" w:author="KVS, Kannan" w:date="2019-02-28T22:23:00Z"/>
        </w:rPr>
      </w:pPr>
    </w:p>
    <w:p w14:paraId="5C45ED6E" w14:textId="5852F7CA" w:rsidR="00C1540A" w:rsidRPr="007F5E7D" w:rsidDel="009B5AF1" w:rsidRDefault="0E540B70" w:rsidP="0E540B70">
      <w:pPr>
        <w:rPr>
          <w:del w:id="1035" w:author="KVS, Kannan" w:date="2019-02-28T22:23:00Z"/>
          <w:rFonts w:ascii="Courier New" w:hAnsi="Courier New" w:cs="Courier New"/>
          <w:sz w:val="18"/>
          <w:szCs w:val="18"/>
        </w:rPr>
      </w:pPr>
      <w:del w:id="1036" w:author="KVS, Kannan" w:date="2019-02-28T22:23:00Z">
        <w:r w:rsidRPr="007F5E7D" w:rsidDel="009B5AF1">
          <w:rPr>
            <w:rFonts w:ascii="Courier New" w:hAnsi="Courier New" w:cs="Courier New"/>
            <w:sz w:val="18"/>
            <w:szCs w:val="18"/>
          </w:rPr>
          <w:delText>127.0.0.1:6379[4]&gt; keys "LOOPBACK*"</w:delText>
        </w:r>
      </w:del>
    </w:p>
    <w:p w14:paraId="01B27B64" w14:textId="12BAC446" w:rsidR="003C046E" w:rsidRPr="007F5E7D" w:rsidDel="009B5AF1" w:rsidRDefault="0E540B70" w:rsidP="0E540B70">
      <w:pPr>
        <w:rPr>
          <w:del w:id="1037" w:author="KVS, Kannan" w:date="2019-02-28T22:23:00Z"/>
          <w:rFonts w:ascii="Courier New" w:hAnsi="Courier New" w:cs="Courier New"/>
          <w:sz w:val="18"/>
          <w:szCs w:val="18"/>
        </w:rPr>
      </w:pPr>
      <w:del w:id="1038" w:author="KVS, Kannan" w:date="2019-02-28T22:23:00Z">
        <w:r w:rsidRPr="007F5E7D" w:rsidDel="009B5AF1">
          <w:rPr>
            <w:rFonts w:ascii="Courier New" w:hAnsi="Courier New" w:cs="Courier New"/>
            <w:sz w:val="18"/>
            <w:szCs w:val="18"/>
          </w:rPr>
          <w:delText>1) "LOOPBACK_INTERFACE|Loopback0|12.12.12.12/32"</w:delText>
        </w:r>
      </w:del>
    </w:p>
    <w:p w14:paraId="37346A6B" w14:textId="37F13FFF" w:rsidR="00C1540A" w:rsidRPr="007F5E7D" w:rsidDel="009B5AF1" w:rsidRDefault="0E540B70" w:rsidP="0E540B70">
      <w:pPr>
        <w:rPr>
          <w:del w:id="1039" w:author="KVS, Kannan" w:date="2019-02-28T22:23:00Z"/>
          <w:rFonts w:ascii="Courier New" w:hAnsi="Courier New" w:cs="Courier New"/>
          <w:sz w:val="18"/>
          <w:szCs w:val="18"/>
        </w:rPr>
      </w:pPr>
      <w:del w:id="1040" w:author="KVS, Kannan" w:date="2019-02-28T22:23:00Z">
        <w:r w:rsidRPr="007F5E7D" w:rsidDel="009B5AF1">
          <w:rPr>
            <w:rFonts w:ascii="Courier New" w:hAnsi="Courier New" w:cs="Courier New"/>
            <w:sz w:val="18"/>
            <w:szCs w:val="18"/>
          </w:rPr>
          <w:delText>2) "LOOPBACK_INTERFACE|Loopback0|fc00:12::12/128"</w:delText>
        </w:r>
      </w:del>
    </w:p>
    <w:p w14:paraId="70E36276" w14:textId="185893BF" w:rsidR="00C1540A" w:rsidRPr="007F5E7D" w:rsidDel="009B5AF1" w:rsidRDefault="0E540B70" w:rsidP="0E540B70">
      <w:pPr>
        <w:rPr>
          <w:del w:id="1041" w:author="KVS, Kannan" w:date="2019-02-28T22:23:00Z"/>
          <w:rFonts w:ascii="Courier New" w:hAnsi="Courier New" w:cs="Courier New"/>
          <w:sz w:val="18"/>
          <w:szCs w:val="18"/>
        </w:rPr>
      </w:pPr>
      <w:del w:id="1042" w:author="KVS, Kannan" w:date="2019-02-28T22:23:00Z">
        <w:r w:rsidRPr="007F5E7D" w:rsidDel="009B5AF1">
          <w:rPr>
            <w:rFonts w:ascii="Courier New" w:hAnsi="Courier New" w:cs="Courier New"/>
            <w:sz w:val="18"/>
            <w:szCs w:val="18"/>
          </w:rPr>
          <w:delText>127.0.0.1:6379[4]&gt;</w:delText>
        </w:r>
      </w:del>
    </w:p>
    <w:p w14:paraId="5E4546AC" w14:textId="1928CF85" w:rsidR="003C046E" w:rsidDel="009B5AF1" w:rsidRDefault="003C046E" w:rsidP="008157D0">
      <w:pPr>
        <w:rPr>
          <w:del w:id="1043" w:author="KVS, Kannan" w:date="2019-02-28T22:23:00Z"/>
        </w:rPr>
      </w:pPr>
    </w:p>
    <w:p w14:paraId="22B50D6D" w14:textId="4DADDF95" w:rsidR="003C046E" w:rsidDel="009B5AF1" w:rsidRDefault="003C046E" w:rsidP="008157D0">
      <w:pPr>
        <w:rPr>
          <w:del w:id="1044" w:author="KVS, Kannan" w:date="2019-02-28T22:23:00Z"/>
        </w:rPr>
      </w:pPr>
    </w:p>
    <w:p w14:paraId="16D0D961" w14:textId="0BD7B630" w:rsidR="00A43E03" w:rsidDel="009B5AF1" w:rsidRDefault="0E540B70" w:rsidP="001F0518">
      <w:pPr>
        <w:pStyle w:val="Heading2"/>
        <w:rPr>
          <w:del w:id="1045" w:author="KVS, Kannan" w:date="2019-02-28T22:23:00Z"/>
        </w:rPr>
      </w:pPr>
      <w:bookmarkStart w:id="1046" w:name="_Toc508230236"/>
      <w:bookmarkStart w:id="1047" w:name="_Toc512935578"/>
      <w:del w:id="1048" w:author="KVS, Kannan" w:date="2019-02-28T22:23:00Z">
        <w:r w:rsidDel="009B5AF1">
          <w:delText>Management Interface Configuration</w:delText>
        </w:r>
        <w:bookmarkEnd w:id="1046"/>
        <w:bookmarkEnd w:id="1047"/>
      </w:del>
    </w:p>
    <w:p w14:paraId="65301C5A" w14:textId="6D74F5E0" w:rsidR="00A540DB" w:rsidDel="009B5AF1" w:rsidRDefault="00A540DB" w:rsidP="00A32CD6">
      <w:pPr>
        <w:jc w:val="both"/>
        <w:rPr>
          <w:del w:id="1049" w:author="KVS, Kannan" w:date="2019-02-28T22:23:00Z"/>
          <w:color w:val="24292E"/>
          <w:shd w:val="clear" w:color="auto" w:fill="FFFFFF"/>
        </w:rPr>
      </w:pPr>
    </w:p>
    <w:p w14:paraId="01BC98CB" w14:textId="32DC98F8" w:rsidR="00A43E03" w:rsidRPr="00A540DB" w:rsidDel="009B5AF1" w:rsidRDefault="00A43E03" w:rsidP="0E540B70">
      <w:pPr>
        <w:jc w:val="both"/>
        <w:rPr>
          <w:del w:id="1050" w:author="KVS, Kannan" w:date="2019-02-28T22:23:00Z"/>
          <w:rFonts w:asciiTheme="minorHAnsi" w:hAnsiTheme="minorHAnsi"/>
        </w:rPr>
      </w:pPr>
      <w:del w:id="1051" w:author="KVS, Kannan" w:date="2019-02-28T22:23:00Z">
        <w:r w:rsidRPr="0E540B70" w:rsidDel="009B5AF1">
          <w:rPr>
            <w:rFonts w:asciiTheme="minorHAnsi" w:hAnsiTheme="minorHAnsi"/>
            <w:color w:val="24292E"/>
            <w:shd w:val="clear" w:color="auto" w:fill="FFFFFF"/>
          </w:rPr>
          <w:delText>Management interfaces are defined in </w:delText>
        </w:r>
        <w:r w:rsidRPr="0E540B70" w:rsidDel="009B5AF1">
          <w:rPr>
            <w:rFonts w:asciiTheme="minorHAnsi" w:hAnsiTheme="minorHAnsi"/>
            <w:b/>
            <w:bCs/>
            <w:color w:val="24292E"/>
            <w:shd w:val="clear" w:color="auto" w:fill="FFFFFF"/>
          </w:rPr>
          <w:delText>MGMT_INTERFACE</w:delText>
        </w:r>
        <w:r w:rsidRPr="0E540B70" w:rsidDel="009B5AF1">
          <w:rPr>
            <w:rFonts w:asciiTheme="minorHAnsi" w:hAnsiTheme="minorHAnsi"/>
            <w:color w:val="24292E"/>
            <w:shd w:val="clear" w:color="auto" w:fill="FFFFFF"/>
          </w:rPr>
          <w:delText> </w:delText>
        </w:r>
        <w:r w:rsidR="00A32CD6" w:rsidRPr="0E540B70" w:rsidDel="009B5AF1">
          <w:rPr>
            <w:rFonts w:asciiTheme="minorHAnsi" w:hAnsiTheme="minorHAnsi"/>
            <w:color w:val="24292E"/>
            <w:shd w:val="clear" w:color="auto" w:fill="FFFFFF"/>
          </w:rPr>
          <w:delText>stanza</w:delText>
        </w:r>
        <w:r w:rsidRPr="0E540B70" w:rsidDel="009B5AF1">
          <w:rPr>
            <w:rFonts w:asciiTheme="minorHAnsi" w:hAnsiTheme="minorHAnsi"/>
            <w:color w:val="24292E"/>
            <w:shd w:val="clear" w:color="auto" w:fill="FFFFFF"/>
          </w:rPr>
          <w:delText xml:space="preserve">. Object key is composed of management interface name and IP prefix. </w:delText>
        </w:r>
        <w:r w:rsidR="00D01365" w:rsidRPr="0E540B70" w:rsidDel="009B5AF1">
          <w:rPr>
            <w:rFonts w:asciiTheme="minorHAnsi" w:hAnsiTheme="minorHAnsi"/>
            <w:color w:val="24292E"/>
            <w:shd w:val="clear" w:color="auto" w:fill="FFFFFF"/>
          </w:rPr>
          <w:delText>The a</w:delText>
        </w:r>
        <w:r w:rsidRPr="0E540B70" w:rsidDel="009B5AF1">
          <w:rPr>
            <w:rFonts w:asciiTheme="minorHAnsi" w:hAnsiTheme="minorHAnsi"/>
            <w:color w:val="24292E"/>
            <w:shd w:val="clear" w:color="auto" w:fill="FFFFFF"/>
          </w:rPr>
          <w:delText>ttribute </w:delText>
        </w:r>
        <w:r w:rsidR="00D01365" w:rsidRPr="0E540B70" w:rsidDel="009B5AF1">
          <w:rPr>
            <w:rFonts w:asciiTheme="minorHAnsi" w:hAnsiTheme="minorHAnsi"/>
            <w:b/>
            <w:bCs/>
            <w:color w:val="24292E"/>
            <w:shd w:val="clear" w:color="auto" w:fill="FFFFFF"/>
          </w:rPr>
          <w:delText>gwaddr</w:delText>
        </w:r>
        <w:r w:rsidR="00D01365" w:rsidRPr="0E540B70" w:rsidDel="009B5AF1">
          <w:rPr>
            <w:rFonts w:asciiTheme="minorHAnsi" w:hAnsiTheme="minorHAnsi"/>
            <w:color w:val="24292E"/>
            <w:shd w:val="clear" w:color="auto" w:fill="FFFFFF"/>
          </w:rPr>
          <w:delText xml:space="preserve"> </w:delText>
        </w:r>
        <w:r w:rsidRPr="0E540B70" w:rsidDel="009B5AF1">
          <w:rPr>
            <w:rFonts w:asciiTheme="minorHAnsi" w:hAnsiTheme="minorHAnsi"/>
            <w:color w:val="24292E"/>
            <w:shd w:val="clear" w:color="auto" w:fill="FFFFFF"/>
          </w:rPr>
          <w:delText>specify the gateway address of the prefix</w:delText>
        </w:r>
        <w:r w:rsidR="00D01365" w:rsidRPr="0E540B70" w:rsidDel="009B5AF1">
          <w:rPr>
            <w:rFonts w:asciiTheme="minorHAnsi" w:hAnsiTheme="minorHAnsi"/>
            <w:color w:val="24292E"/>
            <w:shd w:val="clear" w:color="auto" w:fill="FFFFFF"/>
          </w:rPr>
          <w:delText xml:space="preserve">; whereas </w:delText>
        </w:r>
        <w:r w:rsidR="00D01365" w:rsidRPr="0E540B70" w:rsidDel="009B5AF1">
          <w:rPr>
            <w:rFonts w:asciiTheme="minorHAnsi" w:hAnsiTheme="minorHAnsi"/>
            <w:b/>
            <w:bCs/>
            <w:color w:val="24292E"/>
            <w:shd w:val="clear" w:color="auto" w:fill="FFFFFF"/>
          </w:rPr>
          <w:delText>forced_mgmt_routes</w:delText>
        </w:r>
        <w:r w:rsidR="00D01365" w:rsidRPr="0E540B70" w:rsidDel="009B5AF1">
          <w:rPr>
            <w:rFonts w:asciiTheme="minorHAnsi" w:hAnsiTheme="minorHAnsi"/>
            <w:color w:val="24292E"/>
            <w:shd w:val="clear" w:color="auto" w:fill="FFFFFF"/>
          </w:rPr>
          <w:delText xml:space="preserve"> </w:delText>
        </w:r>
        <w:r w:rsidRPr="0E540B70" w:rsidDel="009B5AF1">
          <w:rPr>
            <w:rFonts w:asciiTheme="minorHAnsi" w:hAnsiTheme="minorHAnsi"/>
            <w:color w:val="24292E"/>
            <w:shd w:val="clear" w:color="auto" w:fill="FFFFFF"/>
          </w:rPr>
          <w:delText xml:space="preserve">attribute </w:delText>
        </w:r>
        <w:r w:rsidR="00D01365" w:rsidRPr="0E540B70" w:rsidDel="009B5AF1">
          <w:rPr>
            <w:rFonts w:asciiTheme="minorHAnsi" w:hAnsiTheme="minorHAnsi"/>
            <w:color w:val="24292E"/>
            <w:shd w:val="clear" w:color="auto" w:fill="FFFFFF"/>
          </w:rPr>
          <w:delText xml:space="preserve">is </w:delText>
        </w:r>
        <w:r w:rsidRPr="0E540B70" w:rsidDel="009B5AF1">
          <w:rPr>
            <w:rFonts w:asciiTheme="minorHAnsi" w:hAnsiTheme="minorHAnsi"/>
            <w:color w:val="24292E"/>
            <w:shd w:val="clear" w:color="auto" w:fill="FFFFFF"/>
          </w:rPr>
          <w:delText xml:space="preserve">used to specify addresses </w:delText>
        </w:r>
        <w:r w:rsidR="005F3F33" w:rsidRPr="0E540B70" w:rsidDel="009B5AF1">
          <w:rPr>
            <w:rFonts w:asciiTheme="minorHAnsi" w:hAnsiTheme="minorHAnsi"/>
            <w:color w:val="24292E"/>
            <w:shd w:val="clear" w:color="auto" w:fill="FFFFFF"/>
          </w:rPr>
          <w:delText>or</w:delText>
        </w:r>
        <w:r w:rsidRPr="0E540B70" w:rsidDel="009B5AF1">
          <w:rPr>
            <w:rFonts w:asciiTheme="minorHAnsi" w:hAnsiTheme="minorHAnsi"/>
            <w:color w:val="24292E"/>
            <w:shd w:val="clear" w:color="auto" w:fill="FFFFFF"/>
          </w:rPr>
          <w:delText xml:space="preserve"> prefixes </w:delText>
        </w:r>
        <w:r w:rsidR="00D01365" w:rsidRPr="0E540B70" w:rsidDel="009B5AF1">
          <w:rPr>
            <w:rFonts w:asciiTheme="minorHAnsi" w:hAnsiTheme="minorHAnsi"/>
            <w:color w:val="24292E"/>
            <w:shd w:val="clear" w:color="auto" w:fill="FFFFFF"/>
          </w:rPr>
          <w:delText>to where we want to send traffic to making use of the management network interface.</w:delText>
        </w:r>
      </w:del>
    </w:p>
    <w:p w14:paraId="3B3E4D08" w14:textId="53E53C15" w:rsidR="00A43E03" w:rsidDel="009B5AF1" w:rsidRDefault="00A43E03" w:rsidP="008157D0">
      <w:pPr>
        <w:rPr>
          <w:del w:id="1052" w:author="KVS, Kannan" w:date="2019-02-28T22:23:00Z"/>
        </w:rPr>
      </w:pPr>
    </w:p>
    <w:p w14:paraId="601E08F8" w14:textId="1C3ED13D" w:rsidR="003C046E" w:rsidDel="009B5AF1" w:rsidRDefault="003C046E" w:rsidP="008157D0">
      <w:pPr>
        <w:rPr>
          <w:del w:id="1053" w:author="KVS, Kannan" w:date="2019-02-28T22:23:00Z"/>
        </w:rPr>
      </w:pPr>
    </w:p>
    <w:p w14:paraId="7B4AF37F" w14:textId="310FBFAD" w:rsidR="005F3F33" w:rsidRPr="007F5E7D" w:rsidDel="009B5AF1" w:rsidRDefault="0E540B70" w:rsidP="0E540B70">
      <w:pPr>
        <w:rPr>
          <w:del w:id="1054" w:author="KVS, Kannan" w:date="2019-02-28T22:23:00Z"/>
          <w:rFonts w:ascii="Courier New" w:hAnsi="Courier New" w:cs="Courier New"/>
          <w:sz w:val="18"/>
          <w:szCs w:val="18"/>
        </w:rPr>
      </w:pPr>
      <w:del w:id="1055" w:author="KVS, Kannan" w:date="2019-02-28T22:23:00Z">
        <w:r w:rsidRPr="007F5E7D" w:rsidDel="009B5AF1">
          <w:rPr>
            <w:rFonts w:ascii="Courier New" w:hAnsi="Courier New" w:cs="Courier New"/>
            <w:sz w:val="18"/>
            <w:szCs w:val="18"/>
          </w:rPr>
          <w:delText xml:space="preserve">    "MGMT_INTERFACE": {</w:delText>
        </w:r>
      </w:del>
    </w:p>
    <w:p w14:paraId="056C5470" w14:textId="5CD67B14" w:rsidR="005F3F33" w:rsidRPr="007F5E7D" w:rsidDel="009B5AF1" w:rsidRDefault="0E540B70" w:rsidP="0E540B70">
      <w:pPr>
        <w:rPr>
          <w:del w:id="1056" w:author="KVS, Kannan" w:date="2019-02-28T22:23:00Z"/>
          <w:rFonts w:ascii="Courier New" w:hAnsi="Courier New" w:cs="Courier New"/>
          <w:sz w:val="18"/>
          <w:szCs w:val="18"/>
        </w:rPr>
      </w:pPr>
      <w:del w:id="1057" w:author="KVS, Kannan" w:date="2019-02-28T22:23:00Z">
        <w:r w:rsidRPr="007F5E7D" w:rsidDel="009B5AF1">
          <w:rPr>
            <w:rFonts w:ascii="Courier New" w:hAnsi="Courier New" w:cs="Courier New"/>
            <w:sz w:val="18"/>
            <w:szCs w:val="18"/>
          </w:rPr>
          <w:delText xml:space="preserve">        "eth0|172.25.11.44/24": {</w:delText>
        </w:r>
      </w:del>
    </w:p>
    <w:p w14:paraId="27F0058F" w14:textId="4DDC32DB" w:rsidR="005F3F33" w:rsidRPr="007F5E7D" w:rsidDel="009B5AF1" w:rsidRDefault="0E540B70" w:rsidP="0E540B70">
      <w:pPr>
        <w:rPr>
          <w:del w:id="1058" w:author="KVS, Kannan" w:date="2019-02-28T22:23:00Z"/>
          <w:rFonts w:ascii="Courier New" w:hAnsi="Courier New" w:cs="Courier New"/>
          <w:sz w:val="18"/>
          <w:szCs w:val="18"/>
        </w:rPr>
      </w:pPr>
      <w:del w:id="1059" w:author="KVS, Kannan" w:date="2019-02-28T22:23:00Z">
        <w:r w:rsidRPr="007F5E7D" w:rsidDel="009B5AF1">
          <w:rPr>
            <w:rFonts w:ascii="Courier New" w:hAnsi="Courier New" w:cs="Courier New"/>
            <w:sz w:val="18"/>
            <w:szCs w:val="18"/>
          </w:rPr>
          <w:delText xml:space="preserve">            "forced_mgmt_routes": [</w:delText>
        </w:r>
      </w:del>
    </w:p>
    <w:p w14:paraId="3E12139E" w14:textId="45DF1953" w:rsidR="005F3F33" w:rsidRPr="007F5E7D" w:rsidDel="009B5AF1" w:rsidRDefault="0E540B70" w:rsidP="0E540B70">
      <w:pPr>
        <w:rPr>
          <w:del w:id="1060" w:author="KVS, Kannan" w:date="2019-02-28T22:23:00Z"/>
          <w:rFonts w:ascii="Courier New" w:hAnsi="Courier New" w:cs="Courier New"/>
          <w:sz w:val="18"/>
          <w:szCs w:val="18"/>
        </w:rPr>
      </w:pPr>
      <w:del w:id="1061" w:author="KVS, Kannan" w:date="2019-02-28T22:23:00Z">
        <w:r w:rsidRPr="007F5E7D" w:rsidDel="009B5AF1">
          <w:rPr>
            <w:rFonts w:ascii="Courier New" w:hAnsi="Courier New" w:cs="Courier New"/>
            <w:sz w:val="18"/>
            <w:szCs w:val="18"/>
          </w:rPr>
          <w:delText xml:space="preserve">                "99.99.99.1/30"</w:delText>
        </w:r>
      </w:del>
    </w:p>
    <w:p w14:paraId="568777FA" w14:textId="6F396C87" w:rsidR="005F3F33" w:rsidRPr="007F5E7D" w:rsidDel="009B5AF1" w:rsidRDefault="0E540B70" w:rsidP="0E540B70">
      <w:pPr>
        <w:rPr>
          <w:del w:id="1062" w:author="KVS, Kannan" w:date="2019-02-28T22:23:00Z"/>
          <w:rFonts w:ascii="Courier New" w:hAnsi="Courier New" w:cs="Courier New"/>
          <w:sz w:val="18"/>
          <w:szCs w:val="18"/>
        </w:rPr>
      </w:pPr>
      <w:del w:id="1063" w:author="KVS, Kannan" w:date="2019-02-28T22:23:00Z">
        <w:r w:rsidRPr="007F5E7D" w:rsidDel="009B5AF1">
          <w:rPr>
            <w:rFonts w:ascii="Courier New" w:hAnsi="Courier New" w:cs="Courier New"/>
            <w:sz w:val="18"/>
            <w:szCs w:val="18"/>
          </w:rPr>
          <w:delText xml:space="preserve">            ],</w:delText>
        </w:r>
      </w:del>
    </w:p>
    <w:p w14:paraId="26129B06" w14:textId="2D38F1A0" w:rsidR="005F3F33" w:rsidRPr="007F5E7D" w:rsidDel="009B5AF1" w:rsidRDefault="0E540B70" w:rsidP="0E540B70">
      <w:pPr>
        <w:rPr>
          <w:del w:id="1064" w:author="KVS, Kannan" w:date="2019-02-28T22:23:00Z"/>
          <w:rFonts w:ascii="Courier New" w:hAnsi="Courier New" w:cs="Courier New"/>
          <w:sz w:val="18"/>
          <w:szCs w:val="18"/>
        </w:rPr>
      </w:pPr>
      <w:del w:id="1065" w:author="KVS, Kannan" w:date="2019-02-28T22:23:00Z">
        <w:r w:rsidRPr="007F5E7D" w:rsidDel="009B5AF1">
          <w:rPr>
            <w:rFonts w:ascii="Courier New" w:hAnsi="Courier New" w:cs="Courier New"/>
            <w:sz w:val="18"/>
            <w:szCs w:val="18"/>
          </w:rPr>
          <w:delText xml:space="preserve">            "gwaddr": "172.25.11.1"</w:delText>
        </w:r>
      </w:del>
    </w:p>
    <w:p w14:paraId="32D1E98E" w14:textId="45CF4036" w:rsidR="005F3F33" w:rsidRPr="007F5E7D" w:rsidDel="009B5AF1" w:rsidRDefault="0E540B70" w:rsidP="0E540B70">
      <w:pPr>
        <w:rPr>
          <w:del w:id="1066" w:author="KVS, Kannan" w:date="2019-02-28T22:23:00Z"/>
          <w:rFonts w:ascii="Courier New" w:hAnsi="Courier New" w:cs="Courier New"/>
          <w:sz w:val="18"/>
          <w:szCs w:val="18"/>
        </w:rPr>
      </w:pPr>
      <w:del w:id="1067" w:author="KVS, Kannan" w:date="2019-02-28T22:23:00Z">
        <w:r w:rsidRPr="007F5E7D" w:rsidDel="009B5AF1">
          <w:rPr>
            <w:rFonts w:ascii="Courier New" w:hAnsi="Courier New" w:cs="Courier New"/>
            <w:sz w:val="18"/>
            <w:szCs w:val="18"/>
          </w:rPr>
          <w:delText xml:space="preserve">        }</w:delText>
        </w:r>
      </w:del>
    </w:p>
    <w:p w14:paraId="39F9C527" w14:textId="1CDE452F" w:rsidR="003C046E" w:rsidRPr="007F5E7D" w:rsidDel="009B5AF1" w:rsidRDefault="0E540B70" w:rsidP="0E540B70">
      <w:pPr>
        <w:rPr>
          <w:del w:id="1068" w:author="KVS, Kannan" w:date="2019-02-28T22:23:00Z"/>
          <w:rFonts w:ascii="Courier New" w:hAnsi="Courier New" w:cs="Courier New"/>
          <w:sz w:val="18"/>
          <w:szCs w:val="18"/>
        </w:rPr>
      </w:pPr>
      <w:del w:id="1069" w:author="KVS, Kannan" w:date="2019-02-28T22:23:00Z">
        <w:r w:rsidRPr="007F5E7D" w:rsidDel="009B5AF1">
          <w:rPr>
            <w:rFonts w:ascii="Courier New" w:hAnsi="Courier New" w:cs="Courier New"/>
            <w:sz w:val="18"/>
            <w:szCs w:val="18"/>
          </w:rPr>
          <w:delText xml:space="preserve">    },</w:delText>
        </w:r>
      </w:del>
    </w:p>
    <w:p w14:paraId="3E0D3778" w14:textId="1610CC1B" w:rsidR="003C046E" w:rsidDel="009B5AF1" w:rsidRDefault="003C046E" w:rsidP="008157D0">
      <w:pPr>
        <w:rPr>
          <w:del w:id="1070" w:author="KVS, Kannan" w:date="2019-02-28T22:23:00Z"/>
        </w:rPr>
      </w:pPr>
    </w:p>
    <w:p w14:paraId="1C15C951" w14:textId="1D72EBD9" w:rsidR="000C76FA" w:rsidDel="009B5AF1" w:rsidRDefault="000C76FA" w:rsidP="008157D0">
      <w:pPr>
        <w:rPr>
          <w:del w:id="1071" w:author="KVS, Kannan" w:date="2019-02-28T22:23:00Z"/>
        </w:rPr>
      </w:pPr>
    </w:p>
    <w:p w14:paraId="0AD8F049" w14:textId="26C8C8D7" w:rsidR="003C046E" w:rsidRPr="00A540DB" w:rsidDel="009B5AF1" w:rsidRDefault="0E540B70" w:rsidP="0E540B70">
      <w:pPr>
        <w:rPr>
          <w:del w:id="1072" w:author="KVS, Kannan" w:date="2019-02-28T22:23:00Z"/>
          <w:rFonts w:asciiTheme="minorHAnsi" w:hAnsiTheme="minorHAnsi"/>
        </w:rPr>
      </w:pPr>
      <w:del w:id="1073" w:author="KVS, Kannan" w:date="2019-02-28T22:23:00Z">
        <w:r w:rsidRPr="0E540B70" w:rsidDel="009B5AF1">
          <w:rPr>
            <w:rFonts w:asciiTheme="minorHAnsi" w:hAnsiTheme="minorHAnsi"/>
          </w:rPr>
          <w:delText>Again, configDB stores this information accordingly:</w:delText>
        </w:r>
      </w:del>
    </w:p>
    <w:p w14:paraId="3F86DB6A" w14:textId="7FCDA0EA" w:rsidR="00D01365" w:rsidDel="009B5AF1" w:rsidRDefault="00D01365" w:rsidP="008157D0">
      <w:pPr>
        <w:rPr>
          <w:del w:id="1074" w:author="KVS, Kannan" w:date="2019-02-28T22:23:00Z"/>
        </w:rPr>
      </w:pPr>
    </w:p>
    <w:p w14:paraId="339C4282" w14:textId="0EA335C9" w:rsidR="00D01365" w:rsidDel="009B5AF1" w:rsidRDefault="00D01365" w:rsidP="008157D0">
      <w:pPr>
        <w:rPr>
          <w:del w:id="1075" w:author="KVS, Kannan" w:date="2019-02-28T22:23:00Z"/>
        </w:rPr>
      </w:pPr>
    </w:p>
    <w:p w14:paraId="0CB03645" w14:textId="5B5C499A" w:rsidR="00D01365" w:rsidRPr="007F5E7D" w:rsidDel="009B5AF1" w:rsidRDefault="0E540B70" w:rsidP="0E540B70">
      <w:pPr>
        <w:rPr>
          <w:del w:id="1076" w:author="KVS, Kannan" w:date="2019-02-28T22:23:00Z"/>
          <w:rFonts w:ascii="Courier New" w:hAnsi="Courier New" w:cs="Courier New"/>
          <w:sz w:val="18"/>
          <w:szCs w:val="18"/>
        </w:rPr>
      </w:pPr>
      <w:del w:id="1077" w:author="KVS, Kannan" w:date="2019-02-28T22:23:00Z">
        <w:r w:rsidRPr="007F5E7D" w:rsidDel="009B5AF1">
          <w:rPr>
            <w:rFonts w:ascii="Courier New" w:hAnsi="Courier New" w:cs="Courier New"/>
            <w:sz w:val="18"/>
            <w:szCs w:val="18"/>
          </w:rPr>
          <w:delText>127.0.0.1:6379[4]&gt; hgetall "MGMT_INTERFACE|eth0|172.25.11.44/24"</w:delText>
        </w:r>
      </w:del>
    </w:p>
    <w:p w14:paraId="5F1E9BA7" w14:textId="226F874B" w:rsidR="00D01365" w:rsidRPr="007F5E7D" w:rsidDel="009B5AF1" w:rsidRDefault="0E540B70" w:rsidP="0E540B70">
      <w:pPr>
        <w:rPr>
          <w:del w:id="1078" w:author="KVS, Kannan" w:date="2019-02-28T22:23:00Z"/>
          <w:rFonts w:ascii="Courier New" w:hAnsi="Courier New" w:cs="Courier New"/>
          <w:sz w:val="18"/>
          <w:szCs w:val="18"/>
        </w:rPr>
      </w:pPr>
      <w:del w:id="1079" w:author="KVS, Kannan" w:date="2019-02-28T22:23:00Z">
        <w:r w:rsidRPr="007F5E7D" w:rsidDel="009B5AF1">
          <w:rPr>
            <w:rFonts w:ascii="Courier New" w:hAnsi="Courier New" w:cs="Courier New"/>
            <w:sz w:val="18"/>
            <w:szCs w:val="18"/>
          </w:rPr>
          <w:delText>1) "gwaddr"</w:delText>
        </w:r>
      </w:del>
    </w:p>
    <w:p w14:paraId="3446446A" w14:textId="1EBE7FF1" w:rsidR="00D01365" w:rsidRPr="007F5E7D" w:rsidDel="009B5AF1" w:rsidRDefault="0E540B70" w:rsidP="0E540B70">
      <w:pPr>
        <w:rPr>
          <w:del w:id="1080" w:author="KVS, Kannan" w:date="2019-02-28T22:23:00Z"/>
          <w:rFonts w:ascii="Courier New" w:hAnsi="Courier New" w:cs="Courier New"/>
          <w:sz w:val="18"/>
          <w:szCs w:val="18"/>
        </w:rPr>
      </w:pPr>
      <w:del w:id="1081" w:author="KVS, Kannan" w:date="2019-02-28T22:23:00Z">
        <w:r w:rsidRPr="007F5E7D" w:rsidDel="009B5AF1">
          <w:rPr>
            <w:rFonts w:ascii="Courier New" w:hAnsi="Courier New" w:cs="Courier New"/>
            <w:sz w:val="18"/>
            <w:szCs w:val="18"/>
          </w:rPr>
          <w:delText>2) "172.25.11.1"</w:delText>
        </w:r>
      </w:del>
    </w:p>
    <w:p w14:paraId="06BB5BD2" w14:textId="481B090D" w:rsidR="00D01365" w:rsidRPr="007F5E7D" w:rsidDel="009B5AF1" w:rsidRDefault="0E540B70" w:rsidP="0E540B70">
      <w:pPr>
        <w:rPr>
          <w:del w:id="1082" w:author="KVS, Kannan" w:date="2019-02-28T22:23:00Z"/>
          <w:rFonts w:ascii="Courier New" w:hAnsi="Courier New" w:cs="Courier New"/>
          <w:sz w:val="18"/>
          <w:szCs w:val="18"/>
        </w:rPr>
      </w:pPr>
      <w:del w:id="1083" w:author="KVS, Kannan" w:date="2019-02-28T22:23:00Z">
        <w:r w:rsidRPr="007F5E7D" w:rsidDel="009B5AF1">
          <w:rPr>
            <w:rFonts w:ascii="Courier New" w:hAnsi="Courier New" w:cs="Courier New"/>
            <w:sz w:val="18"/>
            <w:szCs w:val="18"/>
          </w:rPr>
          <w:delText>3) "forced_mgmt_routes@"</w:delText>
        </w:r>
      </w:del>
    </w:p>
    <w:p w14:paraId="5CBE3B70" w14:textId="6E94F15B" w:rsidR="00D01365" w:rsidRPr="007F5E7D" w:rsidDel="009B5AF1" w:rsidRDefault="0E540B70" w:rsidP="0E540B70">
      <w:pPr>
        <w:rPr>
          <w:del w:id="1084" w:author="KVS, Kannan" w:date="2019-02-28T22:23:00Z"/>
          <w:rFonts w:ascii="Courier New" w:hAnsi="Courier New" w:cs="Courier New"/>
          <w:sz w:val="18"/>
          <w:szCs w:val="18"/>
        </w:rPr>
      </w:pPr>
      <w:del w:id="1085" w:author="KVS, Kannan" w:date="2019-02-28T22:23:00Z">
        <w:r w:rsidRPr="007F5E7D" w:rsidDel="009B5AF1">
          <w:rPr>
            <w:rFonts w:ascii="Courier New" w:hAnsi="Courier New" w:cs="Courier New"/>
            <w:sz w:val="18"/>
            <w:szCs w:val="18"/>
          </w:rPr>
          <w:delText>4) "99.99.99.1/30"</w:delText>
        </w:r>
      </w:del>
    </w:p>
    <w:p w14:paraId="08FB21B7" w14:textId="002A8836" w:rsidR="00D01365" w:rsidRPr="007F5E7D" w:rsidDel="009B5AF1" w:rsidRDefault="0E540B70" w:rsidP="0E540B70">
      <w:pPr>
        <w:rPr>
          <w:del w:id="1086" w:author="KVS, Kannan" w:date="2019-02-28T22:23:00Z"/>
          <w:rFonts w:ascii="Courier New" w:hAnsi="Courier New" w:cs="Courier New"/>
          <w:sz w:val="18"/>
          <w:szCs w:val="18"/>
        </w:rPr>
      </w:pPr>
      <w:del w:id="1087" w:author="KVS, Kannan" w:date="2019-02-28T22:23:00Z">
        <w:r w:rsidRPr="007F5E7D" w:rsidDel="009B5AF1">
          <w:rPr>
            <w:rFonts w:ascii="Courier New" w:hAnsi="Courier New" w:cs="Courier New"/>
            <w:sz w:val="18"/>
            <w:szCs w:val="18"/>
          </w:rPr>
          <w:delText>127.0.0.1:6379[4]&gt;</w:delText>
        </w:r>
      </w:del>
    </w:p>
    <w:p w14:paraId="6A154D74" w14:textId="7AB83111" w:rsidR="00B97FE8" w:rsidDel="009B5AF1" w:rsidRDefault="00B97FE8" w:rsidP="005552A6">
      <w:pPr>
        <w:rPr>
          <w:del w:id="1088" w:author="KVS, Kannan" w:date="2019-02-28T22:23:00Z"/>
        </w:rPr>
      </w:pPr>
    </w:p>
    <w:p w14:paraId="0E62DE41" w14:textId="073F54E3" w:rsidR="005C6793" w:rsidDel="009B5AF1" w:rsidRDefault="005C6793" w:rsidP="005552A6">
      <w:pPr>
        <w:rPr>
          <w:del w:id="1089" w:author="KVS, Kannan" w:date="2019-02-28T22:23:00Z"/>
        </w:rPr>
      </w:pPr>
    </w:p>
    <w:p w14:paraId="321C23AF" w14:textId="23A84622" w:rsidR="005C6793" w:rsidDel="009B5AF1" w:rsidRDefault="005C6793" w:rsidP="005552A6">
      <w:pPr>
        <w:rPr>
          <w:del w:id="1090" w:author="KVS, Kannan" w:date="2019-02-28T22:23:00Z"/>
        </w:rPr>
      </w:pPr>
    </w:p>
    <w:p w14:paraId="564917A9" w14:textId="6B32A7A8" w:rsidR="004F4F7D" w:rsidDel="009B5AF1" w:rsidRDefault="004F4F7D" w:rsidP="004F4F7D">
      <w:pPr>
        <w:pStyle w:val="Heading2"/>
        <w:rPr>
          <w:del w:id="1091" w:author="KVS, Kannan" w:date="2019-02-28T22:23:00Z"/>
        </w:rPr>
      </w:pPr>
      <w:bookmarkStart w:id="1092" w:name="_Toc512935579"/>
      <w:del w:id="1093" w:author="KVS, Kannan" w:date="2019-02-28T22:23:00Z">
        <w:r w:rsidDel="009B5AF1">
          <w:delText>ACL Configuration</w:delText>
        </w:r>
        <w:bookmarkEnd w:id="1092"/>
      </w:del>
    </w:p>
    <w:p w14:paraId="2BB18E2D" w14:textId="27763264" w:rsidR="00B97FE8" w:rsidDel="009B5AF1" w:rsidRDefault="00A50975" w:rsidP="00AA1636">
      <w:pPr>
        <w:rPr>
          <w:del w:id="1094" w:author="KVS, Kannan" w:date="2019-02-28T22:23:00Z"/>
          <w:rFonts w:ascii="Calibri" w:hAnsi="Calibri" w:cs="Calibri"/>
        </w:rPr>
      </w:pPr>
      <w:del w:id="1095" w:author="KVS, Kannan" w:date="2019-02-28T22:23:00Z">
        <w:r w:rsidDel="009B5AF1">
          <w:rPr>
            <w:rFonts w:ascii="Calibri" w:hAnsi="Calibri" w:cs="Calibri"/>
          </w:rPr>
          <w:delText xml:space="preserve">[ this section needs some </w:delText>
        </w:r>
        <w:r w:rsidR="007F35E5" w:rsidDel="009B5AF1">
          <w:rPr>
            <w:rFonts w:ascii="Calibri" w:hAnsi="Calibri" w:cs="Calibri"/>
          </w:rPr>
          <w:delText>adjustments ]</w:delText>
        </w:r>
      </w:del>
    </w:p>
    <w:p w14:paraId="40499242" w14:textId="20949B5A" w:rsidR="00AA1636" w:rsidRPr="00AA1636" w:rsidDel="009B5AF1" w:rsidRDefault="0E540B70" w:rsidP="0E540B70">
      <w:pPr>
        <w:rPr>
          <w:del w:id="1096" w:author="KVS, Kannan" w:date="2019-02-28T22:23:00Z"/>
          <w:rFonts w:ascii="Calibri" w:hAnsi="Calibri" w:cs="Calibri"/>
        </w:rPr>
      </w:pPr>
      <w:del w:id="1097" w:author="KVS, Kannan" w:date="2019-02-28T22:23:00Z">
        <w:r w:rsidRPr="0E540B70" w:rsidDel="009B5AF1">
          <w:rPr>
            <w:rFonts w:ascii="Calibri" w:hAnsi="Calibri" w:cs="Calibri"/>
          </w:rPr>
          <w:delText>High level configuration flow is that ACL configurations could be part of the config_db.json that provided by ZTP if no dynamic changes are needed.</w:delText>
        </w:r>
      </w:del>
    </w:p>
    <w:p w14:paraId="6F58125A" w14:textId="5E5C35F9" w:rsidR="00E31259" w:rsidRPr="00E31259" w:rsidDel="009B5AF1" w:rsidRDefault="0E540B70" w:rsidP="0E540B70">
      <w:pPr>
        <w:rPr>
          <w:del w:id="1098" w:author="KVS, Kannan" w:date="2019-02-28T22:23:00Z"/>
          <w:rFonts w:ascii="Calibri" w:hAnsi="Calibri" w:cs="Calibri"/>
        </w:rPr>
      </w:pPr>
      <w:del w:id="1099" w:author="KVS, Kannan" w:date="2019-02-28T22:23:00Z">
        <w:r w:rsidRPr="0E540B70" w:rsidDel="009B5AF1">
          <w:rPr>
            <w:rFonts w:ascii="Calibri" w:hAnsi="Calibri" w:cs="Calibri"/>
          </w:rPr>
          <w:delText xml:space="preserve">In case we want to config/remove ACL dynamically, we push the configurations to configDB through </w:delText>
        </w:r>
        <w:r w:rsidR="004D6A5F" w:rsidDel="009B5AF1">
          <w:rPr>
            <w:rFonts w:ascii="Calibri" w:hAnsi="Calibri" w:cs="Calibri"/>
          </w:rPr>
          <w:delText>CLI</w:delText>
        </w:r>
        <w:r w:rsidRPr="0E540B70" w:rsidDel="009B5AF1">
          <w:rPr>
            <w:rFonts w:ascii="Calibri" w:hAnsi="Calibri" w:cs="Calibri"/>
          </w:rPr>
          <w:delText xml:space="preserve"> (</w:delText>
        </w:r>
        <w:r w:rsidR="004D6A5F" w:rsidDel="009B5AF1">
          <w:rPr>
            <w:rFonts w:ascii="Calibri" w:hAnsi="Calibri" w:cs="Calibri"/>
          </w:rPr>
          <w:delText>config load</w:delText>
        </w:r>
        <w:r w:rsidRPr="0E540B70" w:rsidDel="009B5AF1">
          <w:rPr>
            <w:rFonts w:ascii="Calibri" w:hAnsi="Calibri" w:cs="Calibri"/>
          </w:rPr>
          <w:delText>) with json files (or APIs in the future), SONiC daemons will pick up the configurations and push them to HW.</w:delText>
        </w:r>
      </w:del>
    </w:p>
    <w:p w14:paraId="0F07225C" w14:textId="25F3F32D" w:rsidR="00B05D81" w:rsidRPr="000345EC" w:rsidDel="009B5AF1" w:rsidRDefault="0E540B70" w:rsidP="0E540B70">
      <w:pPr>
        <w:rPr>
          <w:del w:id="1100" w:author="KVS, Kannan" w:date="2019-02-28T22:23:00Z"/>
          <w:rFonts w:ascii="Calibri" w:hAnsi="Calibri" w:cs="Calibri"/>
        </w:rPr>
      </w:pPr>
      <w:del w:id="1101" w:author="KVS, Kannan" w:date="2019-02-28T22:23:00Z">
        <w:r w:rsidRPr="0E540B70" w:rsidDel="009B5AF1">
          <w:rPr>
            <w:rFonts w:ascii="Calibri" w:hAnsi="Calibri" w:cs="Calibri"/>
          </w:rPr>
          <w:delText>To change the ACL configurations dynamically as mentioned above, we need understand what the ACL design looks like:</w:delText>
        </w:r>
      </w:del>
    </w:p>
    <w:p w14:paraId="418FF2E8" w14:textId="4BEDDA35" w:rsidR="7CC2E848" w:rsidRPr="000345EC" w:rsidDel="009B5AF1" w:rsidRDefault="0E540B70" w:rsidP="0E540B70">
      <w:pPr>
        <w:rPr>
          <w:del w:id="1102" w:author="KVS, Kannan" w:date="2019-02-28T22:23:00Z"/>
          <w:rFonts w:ascii="Calibri" w:hAnsi="Calibri" w:cs="Calibri"/>
        </w:rPr>
      </w:pPr>
      <w:del w:id="1103" w:author="KVS, Kannan" w:date="2019-02-28T22:23:00Z">
        <w:r w:rsidRPr="0E540B70" w:rsidDel="009B5AF1">
          <w:rPr>
            <w:rFonts w:ascii="Calibri" w:hAnsi="Calibri" w:cs="Calibri"/>
          </w:rPr>
          <w:delText>There are two tables in configDB to configure ACL features. One is ACL_TABLE, the other is ACL_RULE table.</w:delText>
        </w:r>
      </w:del>
    </w:p>
    <w:p w14:paraId="20957267" w14:textId="7ED90269" w:rsidR="00982F2D" w:rsidRPr="000345EC" w:rsidDel="009B5AF1" w:rsidRDefault="00982F2D" w:rsidP="775782F0">
      <w:pPr>
        <w:rPr>
          <w:del w:id="1104" w:author="KVS, Kannan" w:date="2019-02-28T22:23:00Z"/>
          <w:rFonts w:ascii="Calibri" w:hAnsi="Calibri" w:cs="Calibri"/>
        </w:rPr>
      </w:pPr>
    </w:p>
    <w:p w14:paraId="6848D408" w14:textId="037D5B09" w:rsidR="007A2C0B" w:rsidRPr="000345EC" w:rsidDel="009B5AF1" w:rsidRDefault="0E540B70" w:rsidP="0E540B70">
      <w:pPr>
        <w:rPr>
          <w:del w:id="1105" w:author="KVS, Kannan" w:date="2019-02-28T22:23:00Z"/>
          <w:rFonts w:ascii="Calibri" w:hAnsi="Calibri" w:cs="Calibri"/>
        </w:rPr>
      </w:pPr>
      <w:del w:id="1106" w:author="KVS, Kannan" w:date="2019-02-28T22:23:00Z">
        <w:r w:rsidRPr="0E540B70" w:rsidDel="009B5AF1">
          <w:rPr>
            <w:rFonts w:ascii="Calibri" w:hAnsi="Calibri" w:cs="Calibri"/>
          </w:rPr>
          <w:delText>ACL_TABLE:</w:delText>
        </w:r>
      </w:del>
    </w:p>
    <w:p w14:paraId="73178379" w14:textId="5C14C2DB" w:rsidR="00AC3BE5" w:rsidRPr="00AC3BE5" w:rsidDel="009B5AF1" w:rsidRDefault="0E540B70" w:rsidP="0E540B70">
      <w:pPr>
        <w:shd w:val="clear" w:color="auto" w:fill="FFFFFF" w:themeFill="background1"/>
        <w:spacing w:after="240"/>
        <w:rPr>
          <w:del w:id="1107" w:author="KVS, Kannan" w:date="2019-02-28T22:23:00Z"/>
          <w:rFonts w:ascii="Calibri" w:hAnsi="Calibri" w:cs="Calibri"/>
          <w:color w:val="24292E"/>
          <w:lang w:eastAsia="zh-CN"/>
        </w:rPr>
      </w:pPr>
      <w:del w:id="1108" w:author="KVS, Kannan" w:date="2019-02-28T22:23:00Z">
        <w:r w:rsidRPr="0E540B70" w:rsidDel="009B5AF1">
          <w:rPr>
            <w:rFonts w:ascii="Calibri" w:hAnsi="Calibri" w:cs="Calibri"/>
            <w:color w:val="24292E"/>
            <w:lang w:eastAsia="zh-CN"/>
          </w:rPr>
          <w:delText>The table has a table_id which is some string specified by the user and should be unique across the configDB. table_id will be used to refer the table when adding rules and updating or deleting the table. Tables will have the following properties:</w:delText>
        </w:r>
      </w:del>
    </w:p>
    <w:p w14:paraId="681BA214" w14:textId="23DCFAB7" w:rsidR="00AC3BE5" w:rsidRPr="00AC3BE5" w:rsidDel="009B5AF1" w:rsidRDefault="0E540B70" w:rsidP="0E540B70">
      <w:pPr>
        <w:numPr>
          <w:ilvl w:val="0"/>
          <w:numId w:val="14"/>
        </w:numPr>
        <w:shd w:val="clear" w:color="auto" w:fill="FFFFFF" w:themeFill="background1"/>
        <w:spacing w:before="100" w:beforeAutospacing="1" w:after="100" w:afterAutospacing="1"/>
        <w:rPr>
          <w:del w:id="1109" w:author="KVS, Kannan" w:date="2019-02-28T22:23:00Z"/>
          <w:rFonts w:ascii="Calibri" w:hAnsi="Calibri" w:cs="Calibri"/>
          <w:color w:val="24292E"/>
          <w:lang w:eastAsia="zh-CN"/>
        </w:rPr>
      </w:pPr>
      <w:del w:id="1110" w:author="KVS, Kannan" w:date="2019-02-28T22:23:00Z">
        <w:r w:rsidRPr="0E540B70" w:rsidDel="009B5AF1">
          <w:rPr>
            <w:rFonts w:ascii="Calibri" w:hAnsi="Calibri" w:cs="Calibri"/>
            <w:color w:val="24292E"/>
            <w:lang w:eastAsia="zh-CN"/>
          </w:rPr>
          <w:delText>policy_desc: name of the ACL policy table description</w:delText>
        </w:r>
      </w:del>
    </w:p>
    <w:p w14:paraId="0725D37A" w14:textId="42066371" w:rsidR="009941E2" w:rsidRPr="000345EC" w:rsidDel="009B5AF1" w:rsidRDefault="0E540B70" w:rsidP="0E540B70">
      <w:pPr>
        <w:numPr>
          <w:ilvl w:val="0"/>
          <w:numId w:val="14"/>
        </w:numPr>
        <w:shd w:val="clear" w:color="auto" w:fill="FFFFFF" w:themeFill="background1"/>
        <w:spacing w:before="60" w:after="100" w:afterAutospacing="1"/>
        <w:rPr>
          <w:del w:id="1111" w:author="KVS, Kannan" w:date="2019-02-28T22:23:00Z"/>
          <w:rFonts w:ascii="Calibri" w:hAnsi="Calibri" w:cs="Calibri"/>
          <w:color w:val="24292E"/>
          <w:lang w:eastAsia="zh-CN"/>
        </w:rPr>
      </w:pPr>
      <w:del w:id="1112" w:author="KVS, Kannan" w:date="2019-02-28T22:23:00Z">
        <w:r w:rsidRPr="0E540B70" w:rsidDel="009B5AF1">
          <w:rPr>
            <w:rFonts w:ascii="Calibri" w:hAnsi="Calibri" w:cs="Calibri"/>
            <w:color w:val="24292E"/>
            <w:lang w:eastAsia="zh-CN"/>
          </w:rPr>
          <w:delText>type: one of the two predefined table types: "L3" or "L3V6” (“mirror" to be described in future)</w:delText>
        </w:r>
      </w:del>
    </w:p>
    <w:p w14:paraId="575D9C4A" w14:textId="5E1A73A3" w:rsidR="003A4F51" w:rsidRPr="00AC3BE5" w:rsidDel="009B5AF1" w:rsidRDefault="0E540B70" w:rsidP="0E540B70">
      <w:pPr>
        <w:numPr>
          <w:ilvl w:val="0"/>
          <w:numId w:val="14"/>
        </w:numPr>
        <w:shd w:val="clear" w:color="auto" w:fill="FFFFFF" w:themeFill="background1"/>
        <w:spacing w:before="60" w:after="100" w:afterAutospacing="1"/>
        <w:rPr>
          <w:del w:id="1113" w:author="KVS, Kannan" w:date="2019-02-28T22:23:00Z"/>
          <w:rFonts w:ascii="Calibri" w:hAnsi="Calibri" w:cs="Calibri"/>
          <w:color w:val="24292E"/>
          <w:lang w:eastAsia="zh-CN"/>
        </w:rPr>
      </w:pPr>
      <w:del w:id="1114" w:author="KVS, Kannan" w:date="2019-02-28T22:23:00Z">
        <w:r w:rsidRPr="0E540B70" w:rsidDel="009B5AF1">
          <w:rPr>
            <w:rFonts w:ascii="Calibri" w:hAnsi="Calibri" w:cs="Calibri"/>
            <w:color w:val="24292E"/>
            <w:lang w:eastAsia="zh-CN"/>
          </w:rPr>
          <w:delText>stage: ingress or egress, by default is ingress if not specified.</w:delText>
        </w:r>
      </w:del>
    </w:p>
    <w:p w14:paraId="512EAC9C" w14:textId="36536652" w:rsidR="00AC3BE5" w:rsidRPr="00AC3BE5" w:rsidDel="009B5AF1" w:rsidRDefault="0E540B70" w:rsidP="0E540B70">
      <w:pPr>
        <w:numPr>
          <w:ilvl w:val="0"/>
          <w:numId w:val="14"/>
        </w:numPr>
        <w:shd w:val="clear" w:color="auto" w:fill="FFFFFF" w:themeFill="background1"/>
        <w:spacing w:before="60" w:after="100" w:afterAutospacing="1"/>
        <w:rPr>
          <w:del w:id="1115" w:author="KVS, Kannan" w:date="2019-02-28T22:23:00Z"/>
          <w:rFonts w:ascii="Calibri" w:hAnsi="Calibri" w:cs="Calibri"/>
          <w:color w:val="24292E"/>
          <w:lang w:eastAsia="zh-CN"/>
        </w:rPr>
      </w:pPr>
      <w:del w:id="1116" w:author="KVS, Kannan" w:date="2019-02-28T22:23:00Z">
        <w:r w:rsidRPr="0E540B70" w:rsidDel="009B5AF1">
          <w:rPr>
            <w:rFonts w:ascii="Calibri" w:hAnsi="Calibri" w:cs="Calibri"/>
            <w:color w:val="24292E"/>
            <w:lang w:eastAsia="zh-CN"/>
          </w:rPr>
          <w:delText>ports: the list or ports bound to the table</w:delText>
        </w:r>
      </w:del>
    </w:p>
    <w:p w14:paraId="06A0CCD8" w14:textId="7FFFF927" w:rsidR="003D0E2E" w:rsidRPr="000345EC" w:rsidDel="009B5AF1" w:rsidRDefault="0E540B70" w:rsidP="0E540B70">
      <w:pPr>
        <w:shd w:val="clear" w:color="auto" w:fill="FFFFFF" w:themeFill="background1"/>
        <w:spacing w:after="240"/>
        <w:rPr>
          <w:del w:id="1117" w:author="KVS, Kannan" w:date="2019-02-28T22:23:00Z"/>
          <w:rFonts w:ascii="Calibri" w:hAnsi="Calibri" w:cs="Calibri"/>
          <w:color w:val="24292E"/>
          <w:lang w:eastAsia="zh-CN"/>
        </w:rPr>
      </w:pPr>
      <w:del w:id="1118" w:author="KVS, Kannan" w:date="2019-02-28T22:23:00Z">
        <w:r w:rsidRPr="0E540B70" w:rsidDel="009B5AF1">
          <w:rPr>
            <w:rFonts w:ascii="Calibri" w:hAnsi="Calibri" w:cs="Calibri"/>
            <w:color w:val="24292E"/>
            <w:lang w:eastAsia="zh-CN"/>
          </w:rPr>
          <w:delText>Table type defines a list of supported matches that could be used in rules belonging to this table.</w:delText>
        </w:r>
      </w:del>
    </w:p>
    <w:p w14:paraId="1C288033" w14:textId="7C6902FC" w:rsidR="00F03B36" w:rsidRPr="00AC3BE5" w:rsidDel="009B5AF1" w:rsidRDefault="0E540B70" w:rsidP="0E540B70">
      <w:pPr>
        <w:shd w:val="clear" w:color="auto" w:fill="FFFFFF" w:themeFill="background1"/>
        <w:spacing w:after="240"/>
        <w:rPr>
          <w:del w:id="1119" w:author="KVS, Kannan" w:date="2019-02-28T22:23:00Z"/>
          <w:rFonts w:ascii="Calibri" w:hAnsi="Calibri" w:cs="Calibri"/>
          <w:color w:val="24292E"/>
          <w:lang w:eastAsia="zh-CN"/>
        </w:rPr>
      </w:pPr>
      <w:del w:id="1120" w:author="KVS, Kannan" w:date="2019-02-28T22:23:00Z">
        <w:r w:rsidRPr="0E540B70" w:rsidDel="009B5AF1">
          <w:rPr>
            <w:rFonts w:ascii="Calibri" w:hAnsi="Calibri" w:cs="Calibri"/>
            <w:color w:val="24292E"/>
            <w:lang w:eastAsia="zh-CN"/>
          </w:rPr>
          <w:delText>See below exactly what was supported for table type L3 and L3V6:</w:delText>
        </w:r>
      </w:del>
    </w:p>
    <w:p w14:paraId="077B9AB0" w14:textId="38F49B03" w:rsidR="000A3F47" w:rsidRPr="000A3F47" w:rsidDel="009B5AF1" w:rsidRDefault="0E540B70" w:rsidP="000A3F47">
      <w:pPr>
        <w:rPr>
          <w:del w:id="1121" w:author="KVS, Kannan" w:date="2019-02-28T22:23:00Z"/>
        </w:rPr>
      </w:pPr>
      <w:del w:id="1122" w:author="KVS, Kannan" w:date="2019-02-28T22:23:00Z">
        <w:r w:rsidDel="009B5AF1">
          <w:delText>L3:</w:delText>
        </w:r>
      </w:del>
    </w:p>
    <w:tbl>
      <w:tblPr>
        <w:tblStyle w:val="TableGrid"/>
        <w:tblW w:w="9162" w:type="dxa"/>
        <w:tblInd w:w="-5" w:type="dxa"/>
        <w:tblLook w:val="04A0" w:firstRow="1" w:lastRow="0" w:firstColumn="1" w:lastColumn="0" w:noHBand="0" w:noVBand="1"/>
      </w:tblPr>
      <w:tblGrid>
        <w:gridCol w:w="3054"/>
        <w:gridCol w:w="3054"/>
        <w:gridCol w:w="3054"/>
      </w:tblGrid>
      <w:tr w:rsidR="001453E2" w:rsidDel="009B5AF1" w14:paraId="29700A22" w14:textId="0811CD55" w:rsidTr="0E540B70">
        <w:trPr>
          <w:trHeight w:val="208"/>
          <w:del w:id="1123" w:author="KVS, Kannan" w:date="2019-02-28T22:23:00Z"/>
        </w:trPr>
        <w:tc>
          <w:tcPr>
            <w:tcW w:w="3054" w:type="dxa"/>
          </w:tcPr>
          <w:p w14:paraId="5F2DC942" w14:textId="5A3FFCD9" w:rsidR="001453E2" w:rsidRPr="001C75E7" w:rsidDel="009B5AF1" w:rsidRDefault="0E540B70" w:rsidP="0E540B70">
            <w:pPr>
              <w:pStyle w:val="TableCaption"/>
              <w:rPr>
                <w:del w:id="1124" w:author="KVS, Kannan" w:date="2019-02-28T22:23:00Z"/>
                <w:rFonts w:asciiTheme="minorHAnsi" w:hAnsiTheme="minorHAnsi" w:cstheme="minorBidi"/>
              </w:rPr>
            </w:pPr>
            <w:del w:id="1125" w:author="KVS, Kannan" w:date="2019-02-28T22:23:00Z">
              <w:r w:rsidRPr="0E540B70" w:rsidDel="009B5AF1">
                <w:rPr>
                  <w:rFonts w:asciiTheme="minorHAnsi" w:hAnsiTheme="minorHAnsi" w:cstheme="minorBidi"/>
                </w:rPr>
                <w:delText>Keyword for the match criteria</w:delText>
              </w:r>
            </w:del>
          </w:p>
        </w:tc>
        <w:tc>
          <w:tcPr>
            <w:tcW w:w="3054" w:type="dxa"/>
          </w:tcPr>
          <w:p w14:paraId="7A8EC98E" w14:textId="57EC4B78" w:rsidR="001453E2" w:rsidRPr="001C75E7" w:rsidDel="009B5AF1" w:rsidRDefault="0E540B70" w:rsidP="0E540B70">
            <w:pPr>
              <w:pStyle w:val="TableCaption"/>
              <w:rPr>
                <w:del w:id="1126" w:author="KVS, Kannan" w:date="2019-02-28T22:23:00Z"/>
                <w:rFonts w:asciiTheme="minorHAnsi" w:hAnsiTheme="minorHAnsi" w:cstheme="minorBidi"/>
              </w:rPr>
            </w:pPr>
            <w:del w:id="1127" w:author="KVS, Kannan" w:date="2019-02-28T22:23:00Z">
              <w:r w:rsidRPr="0E540B70" w:rsidDel="009B5AF1">
                <w:rPr>
                  <w:rFonts w:asciiTheme="minorHAnsi" w:hAnsiTheme="minorHAnsi" w:cstheme="minorBidi"/>
                </w:rPr>
                <w:delText>Type</w:delText>
              </w:r>
            </w:del>
          </w:p>
        </w:tc>
        <w:tc>
          <w:tcPr>
            <w:tcW w:w="3054" w:type="dxa"/>
          </w:tcPr>
          <w:p w14:paraId="52D751F5" w14:textId="7B084A28" w:rsidR="001453E2" w:rsidRPr="001C75E7" w:rsidDel="009B5AF1" w:rsidRDefault="0E540B70" w:rsidP="0E540B70">
            <w:pPr>
              <w:pStyle w:val="TableCaption"/>
              <w:rPr>
                <w:del w:id="1128" w:author="KVS, Kannan" w:date="2019-02-28T22:23:00Z"/>
                <w:rFonts w:asciiTheme="minorHAnsi" w:hAnsiTheme="minorHAnsi" w:cstheme="minorBidi"/>
              </w:rPr>
            </w:pPr>
            <w:del w:id="1129" w:author="KVS, Kannan" w:date="2019-02-28T22:23:00Z">
              <w:r w:rsidRPr="0E540B70" w:rsidDel="009B5AF1">
                <w:rPr>
                  <w:rFonts w:asciiTheme="minorHAnsi" w:hAnsiTheme="minorHAnsi" w:cstheme="minorBidi"/>
                </w:rPr>
                <w:delText>Description</w:delText>
              </w:r>
            </w:del>
          </w:p>
        </w:tc>
      </w:tr>
      <w:tr w:rsidR="001453E2" w:rsidDel="009B5AF1" w14:paraId="3AC772A1" w14:textId="05FCD158" w:rsidTr="0E540B70">
        <w:trPr>
          <w:trHeight w:val="208"/>
          <w:del w:id="1130" w:author="KVS, Kannan" w:date="2019-02-28T22:23:00Z"/>
        </w:trPr>
        <w:tc>
          <w:tcPr>
            <w:tcW w:w="3054" w:type="dxa"/>
          </w:tcPr>
          <w:p w14:paraId="4A4183EE" w14:textId="25CFAACE" w:rsidR="001453E2" w:rsidRPr="001C75E7" w:rsidDel="009B5AF1" w:rsidRDefault="0E540B70" w:rsidP="0E540B70">
            <w:pPr>
              <w:pStyle w:val="TableBodyTextCentered"/>
              <w:rPr>
                <w:del w:id="1131" w:author="KVS, Kannan" w:date="2019-02-28T22:23:00Z"/>
                <w:rFonts w:asciiTheme="minorHAnsi" w:hAnsiTheme="minorHAnsi" w:cstheme="minorBidi"/>
              </w:rPr>
            </w:pPr>
            <w:del w:id="1132" w:author="KVS, Kannan" w:date="2019-02-28T22:23:00Z">
              <w:r w:rsidRPr="0E540B70" w:rsidDel="009B5AF1">
                <w:rPr>
                  <w:rFonts w:asciiTheme="minorHAnsi" w:hAnsiTheme="minorHAnsi" w:cstheme="minorBidi"/>
                </w:rPr>
                <w:delText>ETHER_TYPE</w:delText>
              </w:r>
            </w:del>
          </w:p>
        </w:tc>
        <w:tc>
          <w:tcPr>
            <w:tcW w:w="3054" w:type="dxa"/>
          </w:tcPr>
          <w:p w14:paraId="4E6F2989" w14:textId="491E879D" w:rsidR="001453E2" w:rsidRPr="001C75E7" w:rsidDel="009B5AF1" w:rsidRDefault="0E540B70" w:rsidP="0E540B70">
            <w:pPr>
              <w:pStyle w:val="TableBodyTextCentered"/>
              <w:rPr>
                <w:del w:id="1133" w:author="KVS, Kannan" w:date="2019-02-28T22:23:00Z"/>
                <w:rFonts w:asciiTheme="minorHAnsi" w:hAnsiTheme="minorHAnsi" w:cstheme="minorBidi"/>
              </w:rPr>
            </w:pPr>
            <w:del w:id="1134" w:author="KVS, Kannan" w:date="2019-02-28T22:23:00Z">
              <w:r w:rsidRPr="0E540B70" w:rsidDel="009B5AF1">
                <w:rPr>
                  <w:rFonts w:asciiTheme="minorHAnsi" w:hAnsiTheme="minorHAnsi" w:cstheme="minorBidi"/>
                </w:rPr>
                <w:delText>uint16_t</w:delText>
              </w:r>
            </w:del>
          </w:p>
        </w:tc>
        <w:tc>
          <w:tcPr>
            <w:tcW w:w="3054" w:type="dxa"/>
          </w:tcPr>
          <w:p w14:paraId="19995213" w14:textId="07D8529B" w:rsidR="001453E2" w:rsidRPr="001C75E7" w:rsidDel="009B5AF1" w:rsidRDefault="0E540B70" w:rsidP="0E540B70">
            <w:pPr>
              <w:pStyle w:val="TableBodyTextCentered"/>
              <w:rPr>
                <w:del w:id="1135" w:author="KVS, Kannan" w:date="2019-02-28T22:23:00Z"/>
                <w:rFonts w:asciiTheme="minorHAnsi" w:hAnsiTheme="minorHAnsi" w:cstheme="minorBidi"/>
              </w:rPr>
            </w:pPr>
            <w:del w:id="1136" w:author="KVS, Kannan" w:date="2019-02-28T22:23:00Z">
              <w:r w:rsidRPr="0E540B70" w:rsidDel="009B5AF1">
                <w:rPr>
                  <w:rFonts w:asciiTheme="minorHAnsi" w:hAnsiTheme="minorHAnsi" w:cstheme="minorBidi"/>
                </w:rPr>
                <w:delText>Hexadecimal integer [0..FFFF]</w:delText>
              </w:r>
            </w:del>
          </w:p>
          <w:p w14:paraId="29EE6C8F" w14:textId="56473D05" w:rsidR="001453E2" w:rsidRPr="001C75E7" w:rsidDel="009B5AF1" w:rsidRDefault="0E540B70" w:rsidP="0E540B70">
            <w:pPr>
              <w:pStyle w:val="TableBodyTextCentered"/>
              <w:rPr>
                <w:del w:id="1137" w:author="KVS, Kannan" w:date="2019-02-28T22:23:00Z"/>
                <w:rFonts w:asciiTheme="minorHAnsi" w:hAnsiTheme="minorHAnsi" w:cstheme="minorBidi"/>
              </w:rPr>
            </w:pPr>
            <w:del w:id="1138" w:author="KVS, Kannan" w:date="2019-02-28T22:23:00Z">
              <w:r w:rsidRPr="0E540B70" w:rsidDel="009B5AF1">
                <w:rPr>
                  <w:rFonts w:asciiTheme="minorHAnsi" w:hAnsiTheme="minorHAnsi" w:cstheme="minorBidi"/>
                </w:rPr>
                <w:delText>(with or w/o leading "0x")</w:delText>
              </w:r>
            </w:del>
          </w:p>
        </w:tc>
      </w:tr>
      <w:tr w:rsidR="001453E2" w:rsidDel="009B5AF1" w14:paraId="439C851D" w14:textId="0BBE6232" w:rsidTr="0E540B70">
        <w:trPr>
          <w:trHeight w:val="208"/>
          <w:del w:id="1139" w:author="KVS, Kannan" w:date="2019-02-28T22:23:00Z"/>
        </w:trPr>
        <w:tc>
          <w:tcPr>
            <w:tcW w:w="3054" w:type="dxa"/>
          </w:tcPr>
          <w:p w14:paraId="10856BAC" w14:textId="16407D5A" w:rsidR="001453E2" w:rsidRPr="001C75E7" w:rsidDel="009B5AF1" w:rsidRDefault="0E540B70" w:rsidP="0E540B70">
            <w:pPr>
              <w:pStyle w:val="TableBodyTextCentered"/>
              <w:rPr>
                <w:del w:id="1140" w:author="KVS, Kannan" w:date="2019-02-28T22:23:00Z"/>
                <w:rFonts w:asciiTheme="minorHAnsi" w:hAnsiTheme="minorHAnsi" w:cstheme="minorBidi"/>
              </w:rPr>
            </w:pPr>
            <w:del w:id="1141" w:author="KVS, Kannan" w:date="2019-02-28T22:23:00Z">
              <w:r w:rsidRPr="0E540B70" w:rsidDel="009B5AF1">
                <w:rPr>
                  <w:rFonts w:asciiTheme="minorHAnsi" w:hAnsiTheme="minorHAnsi" w:cstheme="minorBidi"/>
                </w:rPr>
                <w:delText>IP_TYPE</w:delText>
              </w:r>
            </w:del>
          </w:p>
        </w:tc>
        <w:tc>
          <w:tcPr>
            <w:tcW w:w="3054" w:type="dxa"/>
          </w:tcPr>
          <w:p w14:paraId="69806F83" w14:textId="3225B62E" w:rsidR="001453E2" w:rsidRPr="001C75E7" w:rsidDel="009B5AF1" w:rsidRDefault="0E540B70" w:rsidP="0E540B70">
            <w:pPr>
              <w:pStyle w:val="TableBodyTextCentered"/>
              <w:rPr>
                <w:del w:id="1142" w:author="KVS, Kannan" w:date="2019-02-28T22:23:00Z"/>
                <w:rFonts w:asciiTheme="minorHAnsi" w:hAnsiTheme="minorHAnsi" w:cstheme="minorBidi"/>
              </w:rPr>
            </w:pPr>
            <w:del w:id="1143" w:author="KVS, Kannan" w:date="2019-02-28T22:23:00Z">
              <w:r w:rsidRPr="0E540B70" w:rsidDel="009B5AF1">
                <w:rPr>
                  <w:rFonts w:asciiTheme="minorHAnsi" w:hAnsiTheme="minorHAnsi" w:cstheme="minorBidi"/>
                </w:rPr>
                <w:delText>string</w:delText>
              </w:r>
            </w:del>
          </w:p>
        </w:tc>
        <w:tc>
          <w:tcPr>
            <w:tcW w:w="3054" w:type="dxa"/>
          </w:tcPr>
          <w:p w14:paraId="7F42E01C" w14:textId="5CD5A8ED" w:rsidR="001453E2" w:rsidRPr="001C75E7" w:rsidDel="009B5AF1" w:rsidRDefault="0E540B70" w:rsidP="0E540B70">
            <w:pPr>
              <w:pStyle w:val="TableBodyTextCentered"/>
              <w:rPr>
                <w:del w:id="1144" w:author="KVS, Kannan" w:date="2019-02-28T22:23:00Z"/>
                <w:rFonts w:asciiTheme="minorHAnsi" w:hAnsiTheme="minorHAnsi" w:cstheme="minorBidi"/>
              </w:rPr>
            </w:pPr>
            <w:del w:id="1145" w:author="KVS, Kannan" w:date="2019-02-28T22:23:00Z">
              <w:r w:rsidRPr="0E540B70" w:rsidDel="009B5AF1">
                <w:rPr>
                  <w:rFonts w:asciiTheme="minorHAnsi" w:hAnsiTheme="minorHAnsi" w:cstheme="minorBidi"/>
                </w:rPr>
                <w:delText>One of: "IPv4"/"NON_IPv4"/"ARP"</w:delText>
              </w:r>
            </w:del>
          </w:p>
        </w:tc>
      </w:tr>
      <w:tr w:rsidR="001453E2" w:rsidDel="009B5AF1" w14:paraId="3F70272B" w14:textId="3F3A3DD4" w:rsidTr="0E540B70">
        <w:trPr>
          <w:trHeight w:val="208"/>
          <w:del w:id="1146" w:author="KVS, Kannan" w:date="2019-02-28T22:23:00Z"/>
        </w:trPr>
        <w:tc>
          <w:tcPr>
            <w:tcW w:w="3054" w:type="dxa"/>
          </w:tcPr>
          <w:p w14:paraId="66AB7596" w14:textId="53E417C7" w:rsidR="001453E2" w:rsidRPr="001C75E7" w:rsidDel="009B5AF1" w:rsidRDefault="0E540B70" w:rsidP="0E540B70">
            <w:pPr>
              <w:pStyle w:val="TableBodyTextCentered"/>
              <w:rPr>
                <w:del w:id="1147" w:author="KVS, Kannan" w:date="2019-02-28T22:23:00Z"/>
                <w:rFonts w:asciiTheme="minorHAnsi" w:hAnsiTheme="minorHAnsi" w:cstheme="minorBidi"/>
              </w:rPr>
            </w:pPr>
            <w:del w:id="1148" w:author="KVS, Kannan" w:date="2019-02-28T22:23:00Z">
              <w:r w:rsidRPr="0E540B70" w:rsidDel="009B5AF1">
                <w:rPr>
                  <w:rFonts w:asciiTheme="minorHAnsi" w:hAnsiTheme="minorHAnsi" w:cstheme="minorBidi"/>
                </w:rPr>
                <w:delText>IP_PROTOCOL</w:delText>
              </w:r>
            </w:del>
          </w:p>
        </w:tc>
        <w:tc>
          <w:tcPr>
            <w:tcW w:w="3054" w:type="dxa"/>
          </w:tcPr>
          <w:p w14:paraId="5ACAE357" w14:textId="3C5F0730" w:rsidR="001453E2" w:rsidRPr="001C75E7" w:rsidDel="009B5AF1" w:rsidRDefault="0E540B70" w:rsidP="0E540B70">
            <w:pPr>
              <w:pStyle w:val="TableBodyTextCentered"/>
              <w:rPr>
                <w:del w:id="1149" w:author="KVS, Kannan" w:date="2019-02-28T22:23:00Z"/>
                <w:rFonts w:asciiTheme="minorHAnsi" w:hAnsiTheme="minorHAnsi" w:cstheme="minorBidi"/>
              </w:rPr>
            </w:pPr>
            <w:del w:id="1150" w:author="KVS, Kannan" w:date="2019-02-28T22:23:00Z">
              <w:r w:rsidRPr="0E540B70" w:rsidDel="009B5AF1">
                <w:rPr>
                  <w:rFonts w:asciiTheme="minorHAnsi" w:hAnsiTheme="minorHAnsi" w:cstheme="minorBidi"/>
                </w:rPr>
                <w:delText>uint8_t</w:delText>
              </w:r>
            </w:del>
          </w:p>
        </w:tc>
        <w:tc>
          <w:tcPr>
            <w:tcW w:w="3054" w:type="dxa"/>
          </w:tcPr>
          <w:p w14:paraId="3480775E" w14:textId="2FE354D5" w:rsidR="001453E2" w:rsidRPr="001C75E7" w:rsidDel="009B5AF1" w:rsidRDefault="0E540B70" w:rsidP="0E540B70">
            <w:pPr>
              <w:pStyle w:val="TableBodyTextCentered"/>
              <w:rPr>
                <w:del w:id="1151" w:author="KVS, Kannan" w:date="2019-02-28T22:23:00Z"/>
                <w:rFonts w:asciiTheme="minorHAnsi" w:hAnsiTheme="minorHAnsi" w:cstheme="minorBidi"/>
              </w:rPr>
            </w:pPr>
            <w:del w:id="1152" w:author="KVS, Kannan" w:date="2019-02-28T22:23:00Z">
              <w:r w:rsidRPr="0E540B70" w:rsidDel="009B5AF1">
                <w:rPr>
                  <w:rFonts w:asciiTheme="minorHAnsi" w:hAnsiTheme="minorHAnsi" w:cstheme="minorBidi"/>
                </w:rPr>
                <w:delText>Hexadecimal unsigned integer [0..FF]</w:delText>
              </w:r>
            </w:del>
          </w:p>
        </w:tc>
      </w:tr>
      <w:tr w:rsidR="001453E2" w:rsidDel="009B5AF1" w14:paraId="50484A6E" w14:textId="0901CAB1" w:rsidTr="0E540B70">
        <w:trPr>
          <w:trHeight w:val="208"/>
          <w:del w:id="1153" w:author="KVS, Kannan" w:date="2019-02-28T22:23:00Z"/>
        </w:trPr>
        <w:tc>
          <w:tcPr>
            <w:tcW w:w="3054" w:type="dxa"/>
          </w:tcPr>
          <w:p w14:paraId="4C9B642D" w14:textId="419F8276" w:rsidR="001453E2" w:rsidRPr="001C75E7" w:rsidDel="009B5AF1" w:rsidRDefault="0E540B70" w:rsidP="0E540B70">
            <w:pPr>
              <w:pStyle w:val="TableBodyTextCentered"/>
              <w:rPr>
                <w:del w:id="1154" w:author="KVS, Kannan" w:date="2019-02-28T22:23:00Z"/>
                <w:rFonts w:asciiTheme="minorHAnsi" w:hAnsiTheme="minorHAnsi" w:cstheme="minorBidi"/>
              </w:rPr>
            </w:pPr>
            <w:del w:id="1155" w:author="KVS, Kannan" w:date="2019-02-28T22:23:00Z">
              <w:r w:rsidRPr="0E540B70" w:rsidDel="009B5AF1">
                <w:rPr>
                  <w:rFonts w:asciiTheme="minorHAnsi" w:hAnsiTheme="minorHAnsi" w:cstheme="minorBidi"/>
                </w:rPr>
                <w:delText>SRC_IP</w:delText>
              </w:r>
            </w:del>
          </w:p>
        </w:tc>
        <w:tc>
          <w:tcPr>
            <w:tcW w:w="3054" w:type="dxa"/>
          </w:tcPr>
          <w:p w14:paraId="005EFE19" w14:textId="45DFBD54" w:rsidR="001453E2" w:rsidRPr="001C75E7" w:rsidDel="009B5AF1" w:rsidRDefault="0E540B70" w:rsidP="0E540B70">
            <w:pPr>
              <w:pStyle w:val="TableBodyTextCentered"/>
              <w:rPr>
                <w:del w:id="1156" w:author="KVS, Kannan" w:date="2019-02-28T22:23:00Z"/>
                <w:rFonts w:asciiTheme="minorHAnsi" w:hAnsiTheme="minorHAnsi" w:cstheme="minorBidi"/>
              </w:rPr>
            </w:pPr>
            <w:del w:id="1157" w:author="KVS, Kannan" w:date="2019-02-28T22:23:00Z">
              <w:r w:rsidRPr="0E540B70" w:rsidDel="009B5AF1">
                <w:rPr>
                  <w:rFonts w:asciiTheme="minorHAnsi" w:hAnsiTheme="minorHAnsi" w:cstheme="minorBidi"/>
                </w:rPr>
                <w:delText>ip_address</w:delText>
              </w:r>
            </w:del>
          </w:p>
        </w:tc>
        <w:tc>
          <w:tcPr>
            <w:tcW w:w="3054" w:type="dxa"/>
          </w:tcPr>
          <w:p w14:paraId="5746C033" w14:textId="49C7973D" w:rsidR="001453E2" w:rsidRPr="001C75E7" w:rsidDel="009B5AF1" w:rsidRDefault="0E540B70" w:rsidP="0E540B70">
            <w:pPr>
              <w:pStyle w:val="TableBodyTextCentered"/>
              <w:rPr>
                <w:del w:id="1158" w:author="KVS, Kannan" w:date="2019-02-28T22:23:00Z"/>
                <w:rFonts w:asciiTheme="minorHAnsi" w:hAnsiTheme="minorHAnsi" w:cstheme="minorBidi"/>
              </w:rPr>
            </w:pPr>
            <w:del w:id="1159" w:author="KVS, Kannan" w:date="2019-02-28T22:23:00Z">
              <w:r w:rsidRPr="0E540B70" w:rsidDel="009B5AF1">
                <w:rPr>
                  <w:rFonts w:asciiTheme="minorHAnsi" w:hAnsiTheme="minorHAnsi" w:cstheme="minorBidi"/>
                </w:rPr>
                <w:delText>A valid IPv4 subnet in format IP/Mask</w:delText>
              </w:r>
            </w:del>
          </w:p>
        </w:tc>
      </w:tr>
      <w:tr w:rsidR="001453E2" w:rsidDel="009B5AF1" w14:paraId="2B8AB33E" w14:textId="285BF618" w:rsidTr="0E540B70">
        <w:trPr>
          <w:trHeight w:val="208"/>
          <w:del w:id="1160" w:author="KVS, Kannan" w:date="2019-02-28T22:23:00Z"/>
        </w:trPr>
        <w:tc>
          <w:tcPr>
            <w:tcW w:w="3054" w:type="dxa"/>
          </w:tcPr>
          <w:p w14:paraId="005C4764" w14:textId="65F3ECC1" w:rsidR="001453E2" w:rsidRPr="001C75E7" w:rsidDel="009B5AF1" w:rsidRDefault="0E540B70" w:rsidP="0E540B70">
            <w:pPr>
              <w:pStyle w:val="TableBodyTextCentered"/>
              <w:rPr>
                <w:del w:id="1161" w:author="KVS, Kannan" w:date="2019-02-28T22:23:00Z"/>
                <w:rFonts w:asciiTheme="minorHAnsi" w:hAnsiTheme="minorHAnsi" w:cstheme="minorBidi"/>
              </w:rPr>
            </w:pPr>
            <w:del w:id="1162" w:author="KVS, Kannan" w:date="2019-02-28T22:23:00Z">
              <w:r w:rsidRPr="0E540B70" w:rsidDel="009B5AF1">
                <w:rPr>
                  <w:rFonts w:asciiTheme="minorHAnsi" w:hAnsiTheme="minorHAnsi" w:cstheme="minorBidi"/>
                </w:rPr>
                <w:delText>DST_IP</w:delText>
              </w:r>
            </w:del>
          </w:p>
        </w:tc>
        <w:tc>
          <w:tcPr>
            <w:tcW w:w="3054" w:type="dxa"/>
          </w:tcPr>
          <w:p w14:paraId="6F2B6A3E" w14:textId="6724C838" w:rsidR="001453E2" w:rsidRPr="001C75E7" w:rsidDel="009B5AF1" w:rsidRDefault="0E540B70" w:rsidP="0E540B70">
            <w:pPr>
              <w:pStyle w:val="TableBodyTextCentered"/>
              <w:rPr>
                <w:del w:id="1163" w:author="KVS, Kannan" w:date="2019-02-28T22:23:00Z"/>
                <w:rFonts w:asciiTheme="minorHAnsi" w:hAnsiTheme="minorHAnsi" w:cstheme="minorBidi"/>
              </w:rPr>
            </w:pPr>
            <w:del w:id="1164" w:author="KVS, Kannan" w:date="2019-02-28T22:23:00Z">
              <w:r w:rsidRPr="0E540B70" w:rsidDel="009B5AF1">
                <w:rPr>
                  <w:rFonts w:asciiTheme="minorHAnsi" w:hAnsiTheme="minorHAnsi" w:cstheme="minorBidi"/>
                </w:rPr>
                <w:delText>ip_address</w:delText>
              </w:r>
            </w:del>
          </w:p>
        </w:tc>
        <w:tc>
          <w:tcPr>
            <w:tcW w:w="3054" w:type="dxa"/>
          </w:tcPr>
          <w:p w14:paraId="6F97BF16" w14:textId="75D5DBBE" w:rsidR="001453E2" w:rsidRPr="001C75E7" w:rsidDel="009B5AF1" w:rsidRDefault="0E540B70" w:rsidP="0E540B70">
            <w:pPr>
              <w:pStyle w:val="TableBodyTextCentered"/>
              <w:rPr>
                <w:del w:id="1165" w:author="KVS, Kannan" w:date="2019-02-28T22:23:00Z"/>
                <w:rFonts w:asciiTheme="minorHAnsi" w:hAnsiTheme="minorHAnsi" w:cstheme="minorBidi"/>
              </w:rPr>
            </w:pPr>
            <w:del w:id="1166" w:author="KVS, Kannan" w:date="2019-02-28T22:23:00Z">
              <w:r w:rsidRPr="0E540B70" w:rsidDel="009B5AF1">
                <w:rPr>
                  <w:rFonts w:asciiTheme="minorHAnsi" w:hAnsiTheme="minorHAnsi" w:cstheme="minorBidi"/>
                </w:rPr>
                <w:delText>A valid IPv4 subnet in format IP/Mask</w:delText>
              </w:r>
            </w:del>
          </w:p>
        </w:tc>
      </w:tr>
      <w:tr w:rsidR="001453E2" w:rsidDel="009B5AF1" w14:paraId="118449A7" w14:textId="009C18E0" w:rsidTr="0E540B70">
        <w:trPr>
          <w:trHeight w:val="208"/>
          <w:del w:id="1167" w:author="KVS, Kannan" w:date="2019-02-28T22:23:00Z"/>
        </w:trPr>
        <w:tc>
          <w:tcPr>
            <w:tcW w:w="3054" w:type="dxa"/>
          </w:tcPr>
          <w:p w14:paraId="030B1BEE" w14:textId="7EE29ABD" w:rsidR="001453E2" w:rsidRPr="001C75E7" w:rsidDel="009B5AF1" w:rsidRDefault="0E540B70" w:rsidP="0E540B70">
            <w:pPr>
              <w:pStyle w:val="TableBodyTextCentered"/>
              <w:rPr>
                <w:del w:id="1168" w:author="KVS, Kannan" w:date="2019-02-28T22:23:00Z"/>
                <w:rFonts w:asciiTheme="minorHAnsi" w:hAnsiTheme="minorHAnsi" w:cstheme="minorBidi"/>
              </w:rPr>
            </w:pPr>
            <w:del w:id="1169" w:author="KVS, Kannan" w:date="2019-02-28T22:23:00Z">
              <w:r w:rsidRPr="0E540B70" w:rsidDel="009B5AF1">
                <w:rPr>
                  <w:rFonts w:asciiTheme="minorHAnsi" w:hAnsiTheme="minorHAnsi" w:cstheme="minorBidi"/>
                </w:rPr>
                <w:delText>L4_SRC_PORT</w:delText>
              </w:r>
            </w:del>
          </w:p>
        </w:tc>
        <w:tc>
          <w:tcPr>
            <w:tcW w:w="3054" w:type="dxa"/>
          </w:tcPr>
          <w:p w14:paraId="5C3B3B19" w14:textId="6E471507" w:rsidR="001453E2" w:rsidRPr="001C75E7" w:rsidDel="009B5AF1" w:rsidRDefault="0E540B70" w:rsidP="0E540B70">
            <w:pPr>
              <w:pStyle w:val="TableBodyTextCentered"/>
              <w:rPr>
                <w:del w:id="1170" w:author="KVS, Kannan" w:date="2019-02-28T22:23:00Z"/>
                <w:rFonts w:asciiTheme="minorHAnsi" w:hAnsiTheme="minorHAnsi" w:cstheme="minorBidi"/>
              </w:rPr>
            </w:pPr>
            <w:del w:id="1171" w:author="KVS, Kannan" w:date="2019-02-28T22:23:00Z">
              <w:r w:rsidRPr="0E540B70" w:rsidDel="009B5AF1">
                <w:rPr>
                  <w:rFonts w:asciiTheme="minorHAnsi" w:hAnsiTheme="minorHAnsi" w:cstheme="minorBidi"/>
                </w:rPr>
                <w:delText>uint16_t</w:delText>
              </w:r>
            </w:del>
          </w:p>
        </w:tc>
        <w:tc>
          <w:tcPr>
            <w:tcW w:w="3054" w:type="dxa"/>
          </w:tcPr>
          <w:p w14:paraId="67570C6B" w14:textId="3EAFFD7A" w:rsidR="001453E2" w:rsidRPr="001C75E7" w:rsidDel="009B5AF1" w:rsidRDefault="0E540B70" w:rsidP="0E540B70">
            <w:pPr>
              <w:pStyle w:val="TableBodyTextCentered"/>
              <w:rPr>
                <w:del w:id="1172" w:author="KVS, Kannan" w:date="2019-02-28T22:23:00Z"/>
                <w:rFonts w:asciiTheme="minorHAnsi" w:hAnsiTheme="minorHAnsi" w:cstheme="minorBidi"/>
              </w:rPr>
            </w:pPr>
            <w:del w:id="1173" w:author="KVS, Kannan" w:date="2019-02-28T22:23:00Z">
              <w:r w:rsidRPr="0E540B70" w:rsidDel="009B5AF1">
                <w:rPr>
                  <w:rFonts w:asciiTheme="minorHAnsi" w:hAnsiTheme="minorHAnsi" w:cstheme="minorBidi"/>
                </w:rPr>
                <w:delText>Decimal unsigned integer [0..65535]</w:delText>
              </w:r>
            </w:del>
          </w:p>
        </w:tc>
      </w:tr>
      <w:tr w:rsidR="001453E2" w:rsidDel="009B5AF1" w14:paraId="2C018F4F" w14:textId="5BF13AB9" w:rsidTr="0E540B70">
        <w:trPr>
          <w:trHeight w:val="208"/>
          <w:del w:id="1174" w:author="KVS, Kannan" w:date="2019-02-28T22:23:00Z"/>
        </w:trPr>
        <w:tc>
          <w:tcPr>
            <w:tcW w:w="3054" w:type="dxa"/>
          </w:tcPr>
          <w:p w14:paraId="1B0A4AE9" w14:textId="7983470E" w:rsidR="001453E2" w:rsidRPr="001C75E7" w:rsidDel="009B5AF1" w:rsidRDefault="0E540B70" w:rsidP="0E540B70">
            <w:pPr>
              <w:pStyle w:val="TableBodyTextCentered"/>
              <w:rPr>
                <w:del w:id="1175" w:author="KVS, Kannan" w:date="2019-02-28T22:23:00Z"/>
                <w:rFonts w:asciiTheme="minorHAnsi" w:hAnsiTheme="minorHAnsi" w:cstheme="minorBidi"/>
              </w:rPr>
            </w:pPr>
            <w:del w:id="1176" w:author="KVS, Kannan" w:date="2019-02-28T22:23:00Z">
              <w:r w:rsidRPr="0E540B70" w:rsidDel="009B5AF1">
                <w:rPr>
                  <w:rFonts w:asciiTheme="minorHAnsi" w:hAnsiTheme="minorHAnsi" w:cstheme="minorBidi"/>
                </w:rPr>
                <w:delText>L4_DST_PORT</w:delText>
              </w:r>
            </w:del>
          </w:p>
        </w:tc>
        <w:tc>
          <w:tcPr>
            <w:tcW w:w="3054" w:type="dxa"/>
          </w:tcPr>
          <w:p w14:paraId="74E88BCE" w14:textId="788B8ADA" w:rsidR="001453E2" w:rsidRPr="001C75E7" w:rsidDel="009B5AF1" w:rsidRDefault="0E540B70" w:rsidP="0E540B70">
            <w:pPr>
              <w:pStyle w:val="TableBodyTextCentered"/>
              <w:rPr>
                <w:del w:id="1177" w:author="KVS, Kannan" w:date="2019-02-28T22:23:00Z"/>
                <w:rFonts w:asciiTheme="minorHAnsi" w:hAnsiTheme="minorHAnsi" w:cstheme="minorBidi"/>
              </w:rPr>
            </w:pPr>
            <w:del w:id="1178" w:author="KVS, Kannan" w:date="2019-02-28T22:23:00Z">
              <w:r w:rsidRPr="0E540B70" w:rsidDel="009B5AF1">
                <w:rPr>
                  <w:rFonts w:asciiTheme="minorHAnsi" w:hAnsiTheme="minorHAnsi" w:cstheme="minorBidi"/>
                </w:rPr>
                <w:delText>uint16_t</w:delText>
              </w:r>
            </w:del>
          </w:p>
        </w:tc>
        <w:tc>
          <w:tcPr>
            <w:tcW w:w="3054" w:type="dxa"/>
          </w:tcPr>
          <w:p w14:paraId="184862C3" w14:textId="627274A1" w:rsidR="001453E2" w:rsidRPr="001C75E7" w:rsidDel="009B5AF1" w:rsidRDefault="0E540B70" w:rsidP="0E540B70">
            <w:pPr>
              <w:pStyle w:val="TableBodyTextCentered"/>
              <w:rPr>
                <w:del w:id="1179" w:author="KVS, Kannan" w:date="2019-02-28T22:23:00Z"/>
                <w:rFonts w:asciiTheme="minorHAnsi" w:hAnsiTheme="minorHAnsi" w:cstheme="minorBidi"/>
              </w:rPr>
            </w:pPr>
            <w:del w:id="1180" w:author="KVS, Kannan" w:date="2019-02-28T22:23:00Z">
              <w:r w:rsidRPr="0E540B70" w:rsidDel="009B5AF1">
                <w:rPr>
                  <w:rFonts w:asciiTheme="minorHAnsi" w:hAnsiTheme="minorHAnsi" w:cstheme="minorBidi"/>
                </w:rPr>
                <w:delText>Decimal unsigned integer [0..65535]</w:delText>
              </w:r>
            </w:del>
          </w:p>
        </w:tc>
      </w:tr>
      <w:tr w:rsidR="001453E2" w:rsidDel="009B5AF1" w14:paraId="50A2821B" w14:textId="7B01ECB3" w:rsidTr="0E540B70">
        <w:trPr>
          <w:trHeight w:val="208"/>
          <w:del w:id="1181" w:author="KVS, Kannan" w:date="2019-02-28T22:23:00Z"/>
        </w:trPr>
        <w:tc>
          <w:tcPr>
            <w:tcW w:w="3054" w:type="dxa"/>
          </w:tcPr>
          <w:p w14:paraId="52E39394" w14:textId="10742564" w:rsidR="001453E2" w:rsidRPr="001C75E7" w:rsidDel="009B5AF1" w:rsidRDefault="0E540B70" w:rsidP="0E540B70">
            <w:pPr>
              <w:pStyle w:val="TableBodyTextCentered"/>
              <w:rPr>
                <w:del w:id="1182" w:author="KVS, Kannan" w:date="2019-02-28T22:23:00Z"/>
                <w:rFonts w:asciiTheme="minorHAnsi" w:hAnsiTheme="minorHAnsi" w:cstheme="minorBidi"/>
              </w:rPr>
            </w:pPr>
            <w:del w:id="1183" w:author="KVS, Kannan" w:date="2019-02-28T22:23:00Z">
              <w:r w:rsidRPr="0E540B70" w:rsidDel="009B5AF1">
                <w:rPr>
                  <w:rFonts w:asciiTheme="minorHAnsi" w:hAnsiTheme="minorHAnsi" w:cstheme="minorBidi"/>
                </w:rPr>
                <w:delText>TCP_FLAGS</w:delText>
              </w:r>
            </w:del>
          </w:p>
        </w:tc>
        <w:tc>
          <w:tcPr>
            <w:tcW w:w="3054" w:type="dxa"/>
          </w:tcPr>
          <w:p w14:paraId="7FA17259" w14:textId="5800B620" w:rsidR="001453E2" w:rsidRPr="001C75E7" w:rsidDel="009B5AF1" w:rsidRDefault="0E540B70" w:rsidP="0E540B70">
            <w:pPr>
              <w:pStyle w:val="TableBodyTextCentered"/>
              <w:rPr>
                <w:del w:id="1184" w:author="KVS, Kannan" w:date="2019-02-28T22:23:00Z"/>
                <w:rFonts w:asciiTheme="minorHAnsi" w:hAnsiTheme="minorHAnsi" w:cstheme="minorBidi"/>
              </w:rPr>
            </w:pPr>
            <w:del w:id="1185" w:author="KVS, Kannan" w:date="2019-02-28T22:23:00Z">
              <w:r w:rsidRPr="0E540B70" w:rsidDel="009B5AF1">
                <w:rPr>
                  <w:rFonts w:asciiTheme="minorHAnsi" w:hAnsiTheme="minorHAnsi" w:cstheme="minorBidi"/>
                </w:rPr>
                <w:delText>uint8_t</w:delText>
              </w:r>
            </w:del>
          </w:p>
        </w:tc>
        <w:tc>
          <w:tcPr>
            <w:tcW w:w="3054" w:type="dxa"/>
          </w:tcPr>
          <w:p w14:paraId="6FACBB83" w14:textId="0B489828" w:rsidR="001453E2" w:rsidRPr="001C75E7" w:rsidDel="009B5AF1" w:rsidRDefault="0E540B70" w:rsidP="0E540B70">
            <w:pPr>
              <w:pStyle w:val="TableBodyTextCentered"/>
              <w:rPr>
                <w:del w:id="1186" w:author="KVS, Kannan" w:date="2019-02-28T22:23:00Z"/>
                <w:rFonts w:asciiTheme="minorHAnsi" w:hAnsiTheme="minorHAnsi" w:cstheme="minorBidi"/>
              </w:rPr>
            </w:pPr>
            <w:del w:id="1187" w:author="KVS, Kannan" w:date="2019-02-28T22:23:00Z">
              <w:r w:rsidRPr="0E540B70" w:rsidDel="009B5AF1">
                <w:rPr>
                  <w:rFonts w:asciiTheme="minorHAnsi" w:hAnsiTheme="minorHAnsi" w:cstheme="minorBidi"/>
                </w:rPr>
                <w:delText>Hexadecimal unsigned integer [0..FF]</w:delText>
              </w:r>
            </w:del>
          </w:p>
        </w:tc>
      </w:tr>
      <w:tr w:rsidR="001453E2" w:rsidDel="009B5AF1" w14:paraId="54559D4F" w14:textId="00E87506" w:rsidTr="0E540B70">
        <w:trPr>
          <w:trHeight w:val="208"/>
          <w:del w:id="1188" w:author="KVS, Kannan" w:date="2019-02-28T22:23:00Z"/>
        </w:trPr>
        <w:tc>
          <w:tcPr>
            <w:tcW w:w="3054" w:type="dxa"/>
          </w:tcPr>
          <w:p w14:paraId="056626D8" w14:textId="777DA6A8" w:rsidR="001453E2" w:rsidRPr="001C75E7" w:rsidDel="009B5AF1" w:rsidRDefault="0E540B70" w:rsidP="0E540B70">
            <w:pPr>
              <w:pStyle w:val="TableBodyTextCentered"/>
              <w:rPr>
                <w:del w:id="1189" w:author="KVS, Kannan" w:date="2019-02-28T22:23:00Z"/>
                <w:rFonts w:asciiTheme="minorHAnsi" w:hAnsiTheme="minorHAnsi" w:cstheme="minorBidi"/>
              </w:rPr>
            </w:pPr>
            <w:del w:id="1190" w:author="KVS, Kannan" w:date="2019-02-28T22:23:00Z">
              <w:r w:rsidRPr="0E540B70" w:rsidDel="009B5AF1">
                <w:rPr>
                  <w:rFonts w:asciiTheme="minorHAnsi" w:hAnsiTheme="minorHAnsi" w:cstheme="minorBidi"/>
                </w:rPr>
                <w:delText>L4_SRC_PORT_RANGE</w:delText>
              </w:r>
            </w:del>
          </w:p>
        </w:tc>
        <w:tc>
          <w:tcPr>
            <w:tcW w:w="3054" w:type="dxa"/>
          </w:tcPr>
          <w:p w14:paraId="3AECE890" w14:textId="0E76458D" w:rsidR="001453E2" w:rsidRPr="001C75E7" w:rsidDel="009B5AF1" w:rsidRDefault="0E540B70" w:rsidP="0E540B70">
            <w:pPr>
              <w:pStyle w:val="TableBodyTextCentered"/>
              <w:rPr>
                <w:del w:id="1191" w:author="KVS, Kannan" w:date="2019-02-28T22:23:00Z"/>
                <w:rFonts w:asciiTheme="minorHAnsi" w:hAnsiTheme="minorHAnsi" w:cstheme="minorBidi"/>
              </w:rPr>
            </w:pPr>
            <w:del w:id="1192" w:author="KVS, Kannan" w:date="2019-02-28T22:23:00Z">
              <w:r w:rsidRPr="0E540B70" w:rsidDel="009B5AF1">
                <w:rPr>
                  <w:rFonts w:asciiTheme="minorHAnsi" w:hAnsiTheme="minorHAnsi" w:cstheme="minorBidi"/>
                </w:rPr>
                <w:delText>uint16_t, uint16_t</w:delText>
              </w:r>
            </w:del>
          </w:p>
        </w:tc>
        <w:tc>
          <w:tcPr>
            <w:tcW w:w="3054" w:type="dxa"/>
          </w:tcPr>
          <w:p w14:paraId="2DA2A9B7" w14:textId="20E80A86" w:rsidR="001453E2" w:rsidRPr="001C75E7" w:rsidDel="009B5AF1" w:rsidRDefault="0E540B70" w:rsidP="0E540B70">
            <w:pPr>
              <w:pStyle w:val="TableBodyTextCentered"/>
              <w:rPr>
                <w:del w:id="1193" w:author="KVS, Kannan" w:date="2019-02-28T22:23:00Z"/>
                <w:rFonts w:asciiTheme="minorHAnsi" w:hAnsiTheme="minorHAnsi" w:cstheme="minorBidi"/>
              </w:rPr>
            </w:pPr>
            <w:del w:id="1194" w:author="KVS, Kannan" w:date="2019-02-28T22:23:00Z">
              <w:r w:rsidRPr="0E540B70" w:rsidDel="009B5AF1">
                <w:rPr>
                  <w:rFonts w:asciiTheme="minorHAnsi" w:hAnsiTheme="minorHAnsi" w:cstheme="minorBidi"/>
                </w:rPr>
                <w:delText>Two dash separated decimal unsigned integers [0..65535]</w:delText>
              </w:r>
            </w:del>
          </w:p>
        </w:tc>
      </w:tr>
      <w:tr w:rsidR="001453E2" w:rsidDel="009B5AF1" w14:paraId="5DFB9861" w14:textId="2265BB5D" w:rsidTr="0E540B70">
        <w:trPr>
          <w:trHeight w:val="208"/>
          <w:del w:id="1195" w:author="KVS, Kannan" w:date="2019-02-28T22:23:00Z"/>
        </w:trPr>
        <w:tc>
          <w:tcPr>
            <w:tcW w:w="3054" w:type="dxa"/>
          </w:tcPr>
          <w:p w14:paraId="7380B2A4" w14:textId="1469686E" w:rsidR="001453E2" w:rsidRPr="001C75E7" w:rsidDel="009B5AF1" w:rsidRDefault="0E540B70" w:rsidP="0E540B70">
            <w:pPr>
              <w:pStyle w:val="TableBodyTextCentered"/>
              <w:rPr>
                <w:del w:id="1196" w:author="KVS, Kannan" w:date="2019-02-28T22:23:00Z"/>
                <w:rFonts w:asciiTheme="minorHAnsi" w:hAnsiTheme="minorHAnsi" w:cstheme="minorBidi"/>
              </w:rPr>
            </w:pPr>
            <w:del w:id="1197" w:author="KVS, Kannan" w:date="2019-02-28T22:23:00Z">
              <w:r w:rsidRPr="0E540B70" w:rsidDel="009B5AF1">
                <w:rPr>
                  <w:rFonts w:asciiTheme="minorHAnsi" w:hAnsiTheme="minorHAnsi" w:cstheme="minorBidi"/>
                </w:rPr>
                <w:delText>L4_DST_PORT_RANGE</w:delText>
              </w:r>
            </w:del>
          </w:p>
        </w:tc>
        <w:tc>
          <w:tcPr>
            <w:tcW w:w="3054" w:type="dxa"/>
          </w:tcPr>
          <w:p w14:paraId="2B5240B4" w14:textId="3C9DB9F1" w:rsidR="001453E2" w:rsidRPr="001C75E7" w:rsidDel="009B5AF1" w:rsidRDefault="0E540B70" w:rsidP="0E540B70">
            <w:pPr>
              <w:pStyle w:val="TableBodyTextCentered"/>
              <w:rPr>
                <w:del w:id="1198" w:author="KVS, Kannan" w:date="2019-02-28T22:23:00Z"/>
                <w:rFonts w:asciiTheme="minorHAnsi" w:hAnsiTheme="minorHAnsi" w:cstheme="minorBidi"/>
              </w:rPr>
            </w:pPr>
            <w:del w:id="1199" w:author="KVS, Kannan" w:date="2019-02-28T22:23:00Z">
              <w:r w:rsidRPr="0E540B70" w:rsidDel="009B5AF1">
                <w:rPr>
                  <w:rFonts w:asciiTheme="minorHAnsi" w:hAnsiTheme="minorHAnsi" w:cstheme="minorBidi"/>
                </w:rPr>
                <w:delText>uint16_t, uint16_t</w:delText>
              </w:r>
            </w:del>
          </w:p>
        </w:tc>
        <w:tc>
          <w:tcPr>
            <w:tcW w:w="3054" w:type="dxa"/>
          </w:tcPr>
          <w:p w14:paraId="0D890E70" w14:textId="5236FBC6" w:rsidR="001453E2" w:rsidRPr="001C75E7" w:rsidDel="009B5AF1" w:rsidRDefault="0E540B70" w:rsidP="0E540B70">
            <w:pPr>
              <w:pStyle w:val="TableBodyTextCentered"/>
              <w:rPr>
                <w:del w:id="1200" w:author="KVS, Kannan" w:date="2019-02-28T22:23:00Z"/>
                <w:rFonts w:asciiTheme="minorHAnsi" w:hAnsiTheme="minorHAnsi" w:cstheme="minorBidi"/>
              </w:rPr>
            </w:pPr>
            <w:del w:id="1201" w:author="KVS, Kannan" w:date="2019-02-28T22:23:00Z">
              <w:r w:rsidRPr="0E540B70" w:rsidDel="009B5AF1">
                <w:rPr>
                  <w:rFonts w:asciiTheme="minorHAnsi" w:hAnsiTheme="minorHAnsi" w:cstheme="minorBidi"/>
                </w:rPr>
                <w:delText>Two dash separated decimal unsigned integers [0..65535]</w:delText>
              </w:r>
            </w:del>
          </w:p>
        </w:tc>
      </w:tr>
    </w:tbl>
    <w:p w14:paraId="72AFD93C" w14:textId="33D1AFDC" w:rsidR="001453E2" w:rsidDel="009B5AF1" w:rsidRDefault="001453E2" w:rsidP="775782F0">
      <w:pPr>
        <w:rPr>
          <w:del w:id="1202" w:author="KVS, Kannan" w:date="2019-02-28T22:23:00Z"/>
        </w:rPr>
      </w:pPr>
    </w:p>
    <w:p w14:paraId="00F2CFF6" w14:textId="53FE3D4A" w:rsidR="001453E2" w:rsidDel="009B5AF1" w:rsidRDefault="0E540B70" w:rsidP="775782F0">
      <w:pPr>
        <w:rPr>
          <w:del w:id="1203" w:author="KVS, Kannan" w:date="2019-02-28T22:23:00Z"/>
        </w:rPr>
      </w:pPr>
      <w:del w:id="1204" w:author="KVS, Kannan" w:date="2019-02-28T22:23:00Z">
        <w:r w:rsidDel="009B5AF1">
          <w:delText>L3V6:</w:delText>
        </w:r>
      </w:del>
    </w:p>
    <w:p w14:paraId="55D3E0C6" w14:textId="5B822F00" w:rsidR="001F1BD2" w:rsidDel="009B5AF1" w:rsidRDefault="001F1BD2" w:rsidP="775782F0">
      <w:pPr>
        <w:rPr>
          <w:del w:id="1205" w:author="KVS, Kannan" w:date="2019-02-28T22:23:00Z"/>
        </w:rPr>
      </w:pPr>
    </w:p>
    <w:tbl>
      <w:tblPr>
        <w:tblStyle w:val="TableGrid"/>
        <w:tblW w:w="9162" w:type="dxa"/>
        <w:tblInd w:w="-5" w:type="dxa"/>
        <w:tblLook w:val="04A0" w:firstRow="1" w:lastRow="0" w:firstColumn="1" w:lastColumn="0" w:noHBand="0" w:noVBand="1"/>
      </w:tblPr>
      <w:tblGrid>
        <w:gridCol w:w="3054"/>
        <w:gridCol w:w="3054"/>
        <w:gridCol w:w="3054"/>
      </w:tblGrid>
      <w:tr w:rsidR="001453E2" w:rsidDel="009B5AF1" w14:paraId="3D5D43E3" w14:textId="4475F67C" w:rsidTr="0E540B70">
        <w:trPr>
          <w:trHeight w:val="208"/>
          <w:del w:id="1206" w:author="KVS, Kannan" w:date="2019-02-28T22:23:00Z"/>
        </w:trPr>
        <w:tc>
          <w:tcPr>
            <w:tcW w:w="3054" w:type="dxa"/>
          </w:tcPr>
          <w:p w14:paraId="0674FE57" w14:textId="601CCD13" w:rsidR="001453E2" w:rsidRPr="001C75E7" w:rsidDel="009B5AF1" w:rsidRDefault="0E540B70" w:rsidP="0E540B70">
            <w:pPr>
              <w:pStyle w:val="TableCaption"/>
              <w:rPr>
                <w:del w:id="1207" w:author="KVS, Kannan" w:date="2019-02-28T22:23:00Z"/>
                <w:rFonts w:asciiTheme="minorHAnsi" w:hAnsiTheme="minorHAnsi" w:cstheme="minorBidi"/>
              </w:rPr>
            </w:pPr>
            <w:del w:id="1208" w:author="KVS, Kannan" w:date="2019-02-28T22:23:00Z">
              <w:r w:rsidRPr="0E540B70" w:rsidDel="009B5AF1">
                <w:rPr>
                  <w:rFonts w:asciiTheme="minorHAnsi" w:hAnsiTheme="minorHAnsi" w:cstheme="minorBidi"/>
                </w:rPr>
                <w:delText>Keyword for the match criteria</w:delText>
              </w:r>
            </w:del>
          </w:p>
        </w:tc>
        <w:tc>
          <w:tcPr>
            <w:tcW w:w="3054" w:type="dxa"/>
          </w:tcPr>
          <w:p w14:paraId="514DF3A5" w14:textId="73F3AA86" w:rsidR="001453E2" w:rsidRPr="001C75E7" w:rsidDel="009B5AF1" w:rsidRDefault="0E540B70" w:rsidP="0E540B70">
            <w:pPr>
              <w:pStyle w:val="TableCaption"/>
              <w:rPr>
                <w:del w:id="1209" w:author="KVS, Kannan" w:date="2019-02-28T22:23:00Z"/>
                <w:rFonts w:asciiTheme="minorHAnsi" w:hAnsiTheme="minorHAnsi" w:cstheme="minorBidi"/>
              </w:rPr>
            </w:pPr>
            <w:del w:id="1210" w:author="KVS, Kannan" w:date="2019-02-28T22:23:00Z">
              <w:r w:rsidRPr="0E540B70" w:rsidDel="009B5AF1">
                <w:rPr>
                  <w:rFonts w:asciiTheme="minorHAnsi" w:hAnsiTheme="minorHAnsi" w:cstheme="minorBidi"/>
                </w:rPr>
                <w:delText>Type</w:delText>
              </w:r>
            </w:del>
          </w:p>
        </w:tc>
        <w:tc>
          <w:tcPr>
            <w:tcW w:w="3054" w:type="dxa"/>
          </w:tcPr>
          <w:p w14:paraId="3688E8F1" w14:textId="24900754" w:rsidR="001453E2" w:rsidRPr="001C75E7" w:rsidDel="009B5AF1" w:rsidRDefault="0E540B70" w:rsidP="0E540B70">
            <w:pPr>
              <w:pStyle w:val="TableCaption"/>
              <w:rPr>
                <w:del w:id="1211" w:author="KVS, Kannan" w:date="2019-02-28T22:23:00Z"/>
                <w:rFonts w:asciiTheme="minorHAnsi" w:hAnsiTheme="minorHAnsi" w:cstheme="minorBidi"/>
              </w:rPr>
            </w:pPr>
            <w:del w:id="1212" w:author="KVS, Kannan" w:date="2019-02-28T22:23:00Z">
              <w:r w:rsidRPr="0E540B70" w:rsidDel="009B5AF1">
                <w:rPr>
                  <w:rFonts w:asciiTheme="minorHAnsi" w:hAnsiTheme="minorHAnsi" w:cstheme="minorBidi"/>
                </w:rPr>
                <w:delText>Description</w:delText>
              </w:r>
            </w:del>
          </w:p>
        </w:tc>
      </w:tr>
      <w:tr w:rsidR="001453E2" w:rsidDel="009B5AF1" w14:paraId="192CC2F9" w14:textId="10A67621" w:rsidTr="0E540B70">
        <w:trPr>
          <w:trHeight w:val="208"/>
          <w:del w:id="1213" w:author="KVS, Kannan" w:date="2019-02-28T22:23:00Z"/>
        </w:trPr>
        <w:tc>
          <w:tcPr>
            <w:tcW w:w="3054" w:type="dxa"/>
          </w:tcPr>
          <w:p w14:paraId="3E02293E" w14:textId="010D336F" w:rsidR="001453E2" w:rsidRPr="001C75E7" w:rsidDel="009B5AF1" w:rsidRDefault="0E540B70" w:rsidP="0E540B70">
            <w:pPr>
              <w:pStyle w:val="TableBodyTextCentered"/>
              <w:rPr>
                <w:del w:id="1214" w:author="KVS, Kannan" w:date="2019-02-28T22:23:00Z"/>
                <w:rFonts w:asciiTheme="minorHAnsi" w:hAnsiTheme="minorHAnsi" w:cstheme="minorBidi"/>
              </w:rPr>
            </w:pPr>
            <w:del w:id="1215" w:author="KVS, Kannan" w:date="2019-02-28T22:23:00Z">
              <w:r w:rsidRPr="0E540B70" w:rsidDel="009B5AF1">
                <w:rPr>
                  <w:rFonts w:asciiTheme="minorHAnsi" w:hAnsiTheme="minorHAnsi" w:cstheme="minorBidi"/>
                </w:rPr>
                <w:delText>ETHER_TYPE</w:delText>
              </w:r>
            </w:del>
          </w:p>
        </w:tc>
        <w:tc>
          <w:tcPr>
            <w:tcW w:w="3054" w:type="dxa"/>
          </w:tcPr>
          <w:p w14:paraId="73F4F7D4" w14:textId="6ED17201" w:rsidR="001453E2" w:rsidRPr="001C75E7" w:rsidDel="009B5AF1" w:rsidRDefault="0E540B70" w:rsidP="0E540B70">
            <w:pPr>
              <w:pStyle w:val="TableBodyTextCentered"/>
              <w:rPr>
                <w:del w:id="1216" w:author="KVS, Kannan" w:date="2019-02-28T22:23:00Z"/>
                <w:rFonts w:asciiTheme="minorHAnsi" w:hAnsiTheme="minorHAnsi" w:cstheme="minorBidi"/>
              </w:rPr>
            </w:pPr>
            <w:del w:id="1217" w:author="KVS, Kannan" w:date="2019-02-28T22:23:00Z">
              <w:r w:rsidRPr="0E540B70" w:rsidDel="009B5AF1">
                <w:rPr>
                  <w:rFonts w:asciiTheme="minorHAnsi" w:hAnsiTheme="minorHAnsi" w:cstheme="minorBidi"/>
                </w:rPr>
                <w:delText>uint16_t</w:delText>
              </w:r>
            </w:del>
          </w:p>
        </w:tc>
        <w:tc>
          <w:tcPr>
            <w:tcW w:w="3054" w:type="dxa"/>
          </w:tcPr>
          <w:p w14:paraId="17D464B9" w14:textId="134F6641" w:rsidR="001453E2" w:rsidRPr="001C75E7" w:rsidDel="009B5AF1" w:rsidRDefault="0E540B70" w:rsidP="0E540B70">
            <w:pPr>
              <w:pStyle w:val="TableBodyTextCentered"/>
              <w:rPr>
                <w:del w:id="1218" w:author="KVS, Kannan" w:date="2019-02-28T22:23:00Z"/>
                <w:rFonts w:asciiTheme="minorHAnsi" w:hAnsiTheme="minorHAnsi" w:cstheme="minorBidi"/>
              </w:rPr>
            </w:pPr>
            <w:del w:id="1219" w:author="KVS, Kannan" w:date="2019-02-28T22:23:00Z">
              <w:r w:rsidRPr="0E540B70" w:rsidDel="009B5AF1">
                <w:rPr>
                  <w:rFonts w:asciiTheme="minorHAnsi" w:hAnsiTheme="minorHAnsi" w:cstheme="minorBidi"/>
                </w:rPr>
                <w:delText>Hexadecimal integer [0..FFFF]</w:delText>
              </w:r>
            </w:del>
          </w:p>
          <w:p w14:paraId="4A28C57A" w14:textId="2A90D0C9" w:rsidR="001453E2" w:rsidRPr="001C75E7" w:rsidDel="009B5AF1" w:rsidRDefault="0E540B70" w:rsidP="0E540B70">
            <w:pPr>
              <w:pStyle w:val="TableBodyTextCentered"/>
              <w:rPr>
                <w:del w:id="1220" w:author="KVS, Kannan" w:date="2019-02-28T22:23:00Z"/>
                <w:rFonts w:asciiTheme="minorHAnsi" w:hAnsiTheme="minorHAnsi" w:cstheme="minorBidi"/>
              </w:rPr>
            </w:pPr>
            <w:del w:id="1221" w:author="KVS, Kannan" w:date="2019-02-28T22:23:00Z">
              <w:r w:rsidRPr="0E540B70" w:rsidDel="009B5AF1">
                <w:rPr>
                  <w:rFonts w:asciiTheme="minorHAnsi" w:hAnsiTheme="minorHAnsi" w:cstheme="minorBidi"/>
                </w:rPr>
                <w:delText>(with or w/o leading "0x")</w:delText>
              </w:r>
            </w:del>
          </w:p>
        </w:tc>
      </w:tr>
      <w:tr w:rsidR="001453E2" w:rsidDel="009B5AF1" w14:paraId="7219951A" w14:textId="78866CAC" w:rsidTr="0E540B70">
        <w:trPr>
          <w:trHeight w:val="208"/>
          <w:del w:id="1222" w:author="KVS, Kannan" w:date="2019-02-28T22:23:00Z"/>
        </w:trPr>
        <w:tc>
          <w:tcPr>
            <w:tcW w:w="3054" w:type="dxa"/>
          </w:tcPr>
          <w:p w14:paraId="65408247" w14:textId="130104F2" w:rsidR="001453E2" w:rsidRPr="001C75E7" w:rsidDel="009B5AF1" w:rsidRDefault="0E540B70" w:rsidP="0E540B70">
            <w:pPr>
              <w:pStyle w:val="TableBodyTextCentered"/>
              <w:rPr>
                <w:del w:id="1223" w:author="KVS, Kannan" w:date="2019-02-28T22:23:00Z"/>
                <w:rFonts w:asciiTheme="minorHAnsi" w:hAnsiTheme="minorHAnsi" w:cstheme="minorBidi"/>
              </w:rPr>
            </w:pPr>
            <w:del w:id="1224" w:author="KVS, Kannan" w:date="2019-02-28T22:23:00Z">
              <w:r w:rsidRPr="0E540B70" w:rsidDel="009B5AF1">
                <w:rPr>
                  <w:rFonts w:asciiTheme="minorHAnsi" w:hAnsiTheme="minorHAnsi" w:cstheme="minorBidi"/>
                </w:rPr>
                <w:delText>IP_TYPE</w:delText>
              </w:r>
            </w:del>
          </w:p>
        </w:tc>
        <w:tc>
          <w:tcPr>
            <w:tcW w:w="3054" w:type="dxa"/>
          </w:tcPr>
          <w:p w14:paraId="76D2C3FE" w14:textId="69C83C0E" w:rsidR="001453E2" w:rsidRPr="001C75E7" w:rsidDel="009B5AF1" w:rsidRDefault="0E540B70" w:rsidP="0E540B70">
            <w:pPr>
              <w:pStyle w:val="TableBodyTextCentered"/>
              <w:rPr>
                <w:del w:id="1225" w:author="KVS, Kannan" w:date="2019-02-28T22:23:00Z"/>
                <w:rFonts w:asciiTheme="minorHAnsi" w:hAnsiTheme="minorHAnsi" w:cstheme="minorBidi"/>
              </w:rPr>
            </w:pPr>
            <w:del w:id="1226" w:author="KVS, Kannan" w:date="2019-02-28T22:23:00Z">
              <w:r w:rsidRPr="0E540B70" w:rsidDel="009B5AF1">
                <w:rPr>
                  <w:rFonts w:asciiTheme="minorHAnsi" w:hAnsiTheme="minorHAnsi" w:cstheme="minorBidi"/>
                </w:rPr>
                <w:delText>string</w:delText>
              </w:r>
            </w:del>
          </w:p>
        </w:tc>
        <w:tc>
          <w:tcPr>
            <w:tcW w:w="3054" w:type="dxa"/>
          </w:tcPr>
          <w:p w14:paraId="0EB5DE30" w14:textId="53517F1D" w:rsidR="001453E2" w:rsidRPr="001C75E7" w:rsidDel="009B5AF1" w:rsidRDefault="0E540B70" w:rsidP="0E540B70">
            <w:pPr>
              <w:pStyle w:val="TableBodyTextCentered"/>
              <w:rPr>
                <w:del w:id="1227" w:author="KVS, Kannan" w:date="2019-02-28T22:23:00Z"/>
                <w:rFonts w:asciiTheme="minorHAnsi" w:hAnsiTheme="minorHAnsi" w:cstheme="minorBidi"/>
              </w:rPr>
            </w:pPr>
            <w:del w:id="1228" w:author="KVS, Kannan" w:date="2019-02-28T22:23:00Z">
              <w:r w:rsidRPr="0E540B70" w:rsidDel="009B5AF1">
                <w:rPr>
                  <w:rFonts w:asciiTheme="minorHAnsi" w:hAnsiTheme="minorHAnsi" w:cstheme="minorBidi"/>
                </w:rPr>
                <w:delText>One of: "IPv4"/"NON_IPv4"/"ARP"</w:delText>
              </w:r>
            </w:del>
          </w:p>
        </w:tc>
      </w:tr>
      <w:tr w:rsidR="001453E2" w:rsidDel="009B5AF1" w14:paraId="32521BB4" w14:textId="39BF2459" w:rsidTr="0E540B70">
        <w:trPr>
          <w:trHeight w:val="208"/>
          <w:del w:id="1229" w:author="KVS, Kannan" w:date="2019-02-28T22:23:00Z"/>
        </w:trPr>
        <w:tc>
          <w:tcPr>
            <w:tcW w:w="3054" w:type="dxa"/>
          </w:tcPr>
          <w:p w14:paraId="5A79F317" w14:textId="2E801952" w:rsidR="001453E2" w:rsidRPr="001C75E7" w:rsidDel="009B5AF1" w:rsidRDefault="0E540B70" w:rsidP="0E540B70">
            <w:pPr>
              <w:pStyle w:val="TableBodyTextCentered"/>
              <w:rPr>
                <w:del w:id="1230" w:author="KVS, Kannan" w:date="2019-02-28T22:23:00Z"/>
                <w:rFonts w:asciiTheme="minorHAnsi" w:hAnsiTheme="minorHAnsi" w:cstheme="minorBidi"/>
              </w:rPr>
            </w:pPr>
            <w:del w:id="1231" w:author="KVS, Kannan" w:date="2019-02-28T22:23:00Z">
              <w:r w:rsidRPr="0E540B70" w:rsidDel="009B5AF1">
                <w:rPr>
                  <w:rFonts w:asciiTheme="minorHAnsi" w:hAnsiTheme="minorHAnsi" w:cstheme="minorBidi"/>
                </w:rPr>
                <w:delText>IP_PROTOCOL</w:delText>
              </w:r>
            </w:del>
          </w:p>
        </w:tc>
        <w:tc>
          <w:tcPr>
            <w:tcW w:w="3054" w:type="dxa"/>
          </w:tcPr>
          <w:p w14:paraId="136FA1E2" w14:textId="6A05AFB8" w:rsidR="001453E2" w:rsidRPr="001C75E7" w:rsidDel="009B5AF1" w:rsidRDefault="0E540B70" w:rsidP="0E540B70">
            <w:pPr>
              <w:pStyle w:val="TableBodyTextCentered"/>
              <w:rPr>
                <w:del w:id="1232" w:author="KVS, Kannan" w:date="2019-02-28T22:23:00Z"/>
                <w:rFonts w:asciiTheme="minorHAnsi" w:hAnsiTheme="minorHAnsi" w:cstheme="minorBidi"/>
              </w:rPr>
            </w:pPr>
            <w:del w:id="1233" w:author="KVS, Kannan" w:date="2019-02-28T22:23:00Z">
              <w:r w:rsidRPr="0E540B70" w:rsidDel="009B5AF1">
                <w:rPr>
                  <w:rFonts w:asciiTheme="minorHAnsi" w:hAnsiTheme="minorHAnsi" w:cstheme="minorBidi"/>
                </w:rPr>
                <w:delText>uint8_t</w:delText>
              </w:r>
            </w:del>
          </w:p>
        </w:tc>
        <w:tc>
          <w:tcPr>
            <w:tcW w:w="3054" w:type="dxa"/>
          </w:tcPr>
          <w:p w14:paraId="3CA21D7D" w14:textId="7E05A606" w:rsidR="001453E2" w:rsidRPr="001C75E7" w:rsidDel="009B5AF1" w:rsidRDefault="0E540B70" w:rsidP="0E540B70">
            <w:pPr>
              <w:pStyle w:val="TableBodyTextCentered"/>
              <w:rPr>
                <w:del w:id="1234" w:author="KVS, Kannan" w:date="2019-02-28T22:23:00Z"/>
                <w:rFonts w:asciiTheme="minorHAnsi" w:hAnsiTheme="minorHAnsi" w:cstheme="minorBidi"/>
              </w:rPr>
            </w:pPr>
            <w:del w:id="1235" w:author="KVS, Kannan" w:date="2019-02-28T22:23:00Z">
              <w:r w:rsidRPr="0E540B70" w:rsidDel="009B5AF1">
                <w:rPr>
                  <w:rFonts w:asciiTheme="minorHAnsi" w:hAnsiTheme="minorHAnsi" w:cstheme="minorBidi"/>
                </w:rPr>
                <w:delText>Hexadecimal unsigned integer [0..FF]</w:delText>
              </w:r>
            </w:del>
          </w:p>
        </w:tc>
      </w:tr>
      <w:tr w:rsidR="001453E2" w:rsidDel="009B5AF1" w14:paraId="462E2667" w14:textId="36C3EA0E" w:rsidTr="0E540B70">
        <w:trPr>
          <w:trHeight w:val="208"/>
          <w:del w:id="1236" w:author="KVS, Kannan" w:date="2019-02-28T22:23:00Z"/>
        </w:trPr>
        <w:tc>
          <w:tcPr>
            <w:tcW w:w="3054" w:type="dxa"/>
          </w:tcPr>
          <w:p w14:paraId="12FD9352" w14:textId="26E56317" w:rsidR="001453E2" w:rsidRPr="001C75E7" w:rsidDel="009B5AF1" w:rsidRDefault="0E540B70" w:rsidP="0E540B70">
            <w:pPr>
              <w:pStyle w:val="TableBodyTextCentered"/>
              <w:rPr>
                <w:del w:id="1237" w:author="KVS, Kannan" w:date="2019-02-28T22:23:00Z"/>
                <w:rFonts w:asciiTheme="minorHAnsi" w:hAnsiTheme="minorHAnsi" w:cstheme="minorBidi"/>
              </w:rPr>
            </w:pPr>
            <w:del w:id="1238" w:author="KVS, Kannan" w:date="2019-02-28T22:23:00Z">
              <w:r w:rsidRPr="0E540B70" w:rsidDel="009B5AF1">
                <w:rPr>
                  <w:rFonts w:asciiTheme="minorHAnsi" w:hAnsiTheme="minorHAnsi" w:cstheme="minorBidi"/>
                </w:rPr>
                <w:delText>SRC_IPV6</w:delText>
              </w:r>
            </w:del>
          </w:p>
        </w:tc>
        <w:tc>
          <w:tcPr>
            <w:tcW w:w="3054" w:type="dxa"/>
          </w:tcPr>
          <w:p w14:paraId="25097CD8" w14:textId="1999C7F2" w:rsidR="001453E2" w:rsidRPr="001C75E7" w:rsidDel="009B5AF1" w:rsidRDefault="0E540B70" w:rsidP="0E540B70">
            <w:pPr>
              <w:pStyle w:val="TableBodyTextCentered"/>
              <w:rPr>
                <w:del w:id="1239" w:author="KVS, Kannan" w:date="2019-02-28T22:23:00Z"/>
                <w:rFonts w:asciiTheme="minorHAnsi" w:hAnsiTheme="minorHAnsi" w:cstheme="minorBidi"/>
              </w:rPr>
            </w:pPr>
            <w:del w:id="1240" w:author="KVS, Kannan" w:date="2019-02-28T22:23:00Z">
              <w:r w:rsidRPr="0E540B70" w:rsidDel="009B5AF1">
                <w:rPr>
                  <w:rFonts w:asciiTheme="minorHAnsi" w:hAnsiTheme="minorHAnsi" w:cstheme="minorBidi"/>
                </w:rPr>
                <w:delText>ip_address</w:delText>
              </w:r>
            </w:del>
          </w:p>
        </w:tc>
        <w:tc>
          <w:tcPr>
            <w:tcW w:w="3054" w:type="dxa"/>
          </w:tcPr>
          <w:p w14:paraId="78072BF4" w14:textId="5E0667AB" w:rsidR="001453E2" w:rsidRPr="001C75E7" w:rsidDel="009B5AF1" w:rsidRDefault="0E540B70" w:rsidP="0E540B70">
            <w:pPr>
              <w:pStyle w:val="TableBodyTextCentered"/>
              <w:rPr>
                <w:del w:id="1241" w:author="KVS, Kannan" w:date="2019-02-28T22:23:00Z"/>
                <w:rFonts w:asciiTheme="minorHAnsi" w:hAnsiTheme="minorHAnsi" w:cstheme="minorBidi"/>
              </w:rPr>
            </w:pPr>
            <w:del w:id="1242" w:author="KVS, Kannan" w:date="2019-02-28T22:23:00Z">
              <w:r w:rsidRPr="0E540B70" w:rsidDel="009B5AF1">
                <w:rPr>
                  <w:rFonts w:asciiTheme="minorHAnsi" w:hAnsiTheme="minorHAnsi" w:cstheme="minorBidi"/>
                </w:rPr>
                <w:delText>A valid IPv6 subnet in format IP/Mask</w:delText>
              </w:r>
            </w:del>
          </w:p>
        </w:tc>
      </w:tr>
      <w:tr w:rsidR="001453E2" w:rsidDel="009B5AF1" w14:paraId="686B95C0" w14:textId="1CD3CE5C" w:rsidTr="0E540B70">
        <w:trPr>
          <w:trHeight w:val="208"/>
          <w:del w:id="1243" w:author="KVS, Kannan" w:date="2019-02-28T22:23:00Z"/>
        </w:trPr>
        <w:tc>
          <w:tcPr>
            <w:tcW w:w="3054" w:type="dxa"/>
          </w:tcPr>
          <w:p w14:paraId="73841382" w14:textId="61EB1096" w:rsidR="001453E2" w:rsidRPr="001C75E7" w:rsidDel="009B5AF1" w:rsidRDefault="0E540B70" w:rsidP="0E540B70">
            <w:pPr>
              <w:pStyle w:val="TableBodyTextCentered"/>
              <w:rPr>
                <w:del w:id="1244" w:author="KVS, Kannan" w:date="2019-02-28T22:23:00Z"/>
                <w:rFonts w:asciiTheme="minorHAnsi" w:hAnsiTheme="minorHAnsi" w:cstheme="minorBidi"/>
              </w:rPr>
            </w:pPr>
            <w:del w:id="1245" w:author="KVS, Kannan" w:date="2019-02-28T22:23:00Z">
              <w:r w:rsidRPr="0E540B70" w:rsidDel="009B5AF1">
                <w:rPr>
                  <w:rFonts w:asciiTheme="minorHAnsi" w:hAnsiTheme="minorHAnsi" w:cstheme="minorBidi"/>
                </w:rPr>
                <w:delText>DST_IPV6</w:delText>
              </w:r>
            </w:del>
          </w:p>
        </w:tc>
        <w:tc>
          <w:tcPr>
            <w:tcW w:w="3054" w:type="dxa"/>
          </w:tcPr>
          <w:p w14:paraId="2CED571E" w14:textId="13DA6AA1" w:rsidR="001453E2" w:rsidRPr="001C75E7" w:rsidDel="009B5AF1" w:rsidRDefault="0E540B70" w:rsidP="0E540B70">
            <w:pPr>
              <w:pStyle w:val="TableBodyTextCentered"/>
              <w:rPr>
                <w:del w:id="1246" w:author="KVS, Kannan" w:date="2019-02-28T22:23:00Z"/>
                <w:rFonts w:asciiTheme="minorHAnsi" w:hAnsiTheme="minorHAnsi" w:cstheme="minorBidi"/>
              </w:rPr>
            </w:pPr>
            <w:del w:id="1247" w:author="KVS, Kannan" w:date="2019-02-28T22:23:00Z">
              <w:r w:rsidRPr="0E540B70" w:rsidDel="009B5AF1">
                <w:rPr>
                  <w:rFonts w:asciiTheme="minorHAnsi" w:hAnsiTheme="minorHAnsi" w:cstheme="minorBidi"/>
                </w:rPr>
                <w:delText>ip_address</w:delText>
              </w:r>
            </w:del>
          </w:p>
        </w:tc>
        <w:tc>
          <w:tcPr>
            <w:tcW w:w="3054" w:type="dxa"/>
          </w:tcPr>
          <w:p w14:paraId="2833DB2A" w14:textId="5C4D4EC5" w:rsidR="001453E2" w:rsidRPr="001C75E7" w:rsidDel="009B5AF1" w:rsidRDefault="0E540B70" w:rsidP="0E540B70">
            <w:pPr>
              <w:pStyle w:val="TableBodyTextCentered"/>
              <w:rPr>
                <w:del w:id="1248" w:author="KVS, Kannan" w:date="2019-02-28T22:23:00Z"/>
                <w:rFonts w:asciiTheme="minorHAnsi" w:hAnsiTheme="minorHAnsi" w:cstheme="minorBidi"/>
              </w:rPr>
            </w:pPr>
            <w:del w:id="1249" w:author="KVS, Kannan" w:date="2019-02-28T22:23:00Z">
              <w:r w:rsidRPr="0E540B70" w:rsidDel="009B5AF1">
                <w:rPr>
                  <w:rFonts w:asciiTheme="minorHAnsi" w:hAnsiTheme="minorHAnsi" w:cstheme="minorBidi"/>
                </w:rPr>
                <w:delText>A valid IPv6 subnet in format IP/Mask</w:delText>
              </w:r>
            </w:del>
          </w:p>
        </w:tc>
      </w:tr>
      <w:tr w:rsidR="001453E2" w:rsidDel="009B5AF1" w14:paraId="20E3C4AC" w14:textId="0BAD1656" w:rsidTr="0E540B70">
        <w:trPr>
          <w:trHeight w:val="208"/>
          <w:del w:id="1250" w:author="KVS, Kannan" w:date="2019-02-28T22:23:00Z"/>
        </w:trPr>
        <w:tc>
          <w:tcPr>
            <w:tcW w:w="3054" w:type="dxa"/>
          </w:tcPr>
          <w:p w14:paraId="025CC923" w14:textId="172B8120" w:rsidR="001453E2" w:rsidRPr="001C75E7" w:rsidDel="009B5AF1" w:rsidRDefault="0E540B70" w:rsidP="0E540B70">
            <w:pPr>
              <w:pStyle w:val="TableBodyTextCentered"/>
              <w:rPr>
                <w:del w:id="1251" w:author="KVS, Kannan" w:date="2019-02-28T22:23:00Z"/>
                <w:rFonts w:asciiTheme="minorHAnsi" w:hAnsiTheme="minorHAnsi" w:cstheme="minorBidi"/>
              </w:rPr>
            </w:pPr>
            <w:del w:id="1252" w:author="KVS, Kannan" w:date="2019-02-28T22:23:00Z">
              <w:r w:rsidRPr="0E540B70" w:rsidDel="009B5AF1">
                <w:rPr>
                  <w:rFonts w:asciiTheme="minorHAnsi" w:hAnsiTheme="minorHAnsi" w:cstheme="minorBidi"/>
                </w:rPr>
                <w:delText>L4_SRC_PORT</w:delText>
              </w:r>
            </w:del>
          </w:p>
        </w:tc>
        <w:tc>
          <w:tcPr>
            <w:tcW w:w="3054" w:type="dxa"/>
          </w:tcPr>
          <w:p w14:paraId="3C9CE3C9" w14:textId="1760667C" w:rsidR="001453E2" w:rsidRPr="001C75E7" w:rsidDel="009B5AF1" w:rsidRDefault="0E540B70" w:rsidP="0E540B70">
            <w:pPr>
              <w:pStyle w:val="TableBodyTextCentered"/>
              <w:rPr>
                <w:del w:id="1253" w:author="KVS, Kannan" w:date="2019-02-28T22:23:00Z"/>
                <w:rFonts w:asciiTheme="minorHAnsi" w:hAnsiTheme="minorHAnsi" w:cstheme="minorBidi"/>
              </w:rPr>
            </w:pPr>
            <w:del w:id="1254" w:author="KVS, Kannan" w:date="2019-02-28T22:23:00Z">
              <w:r w:rsidRPr="0E540B70" w:rsidDel="009B5AF1">
                <w:rPr>
                  <w:rFonts w:asciiTheme="minorHAnsi" w:hAnsiTheme="minorHAnsi" w:cstheme="minorBidi"/>
                </w:rPr>
                <w:delText>uint16_t</w:delText>
              </w:r>
            </w:del>
          </w:p>
        </w:tc>
        <w:tc>
          <w:tcPr>
            <w:tcW w:w="3054" w:type="dxa"/>
          </w:tcPr>
          <w:p w14:paraId="69DB65F8" w14:textId="38EA32D6" w:rsidR="001453E2" w:rsidRPr="001C75E7" w:rsidDel="009B5AF1" w:rsidRDefault="0E540B70" w:rsidP="0E540B70">
            <w:pPr>
              <w:pStyle w:val="TableBodyTextCentered"/>
              <w:rPr>
                <w:del w:id="1255" w:author="KVS, Kannan" w:date="2019-02-28T22:23:00Z"/>
                <w:rFonts w:asciiTheme="minorHAnsi" w:hAnsiTheme="minorHAnsi" w:cstheme="minorBidi"/>
              </w:rPr>
            </w:pPr>
            <w:del w:id="1256" w:author="KVS, Kannan" w:date="2019-02-28T22:23:00Z">
              <w:r w:rsidRPr="0E540B70" w:rsidDel="009B5AF1">
                <w:rPr>
                  <w:rFonts w:asciiTheme="minorHAnsi" w:hAnsiTheme="minorHAnsi" w:cstheme="minorBidi"/>
                </w:rPr>
                <w:delText>Decimal unsigned integer [0..65535]</w:delText>
              </w:r>
            </w:del>
          </w:p>
        </w:tc>
      </w:tr>
      <w:tr w:rsidR="001453E2" w:rsidDel="009B5AF1" w14:paraId="0557DA50" w14:textId="4EE8AEDC" w:rsidTr="0E540B70">
        <w:trPr>
          <w:trHeight w:val="208"/>
          <w:del w:id="1257" w:author="KVS, Kannan" w:date="2019-02-28T22:23:00Z"/>
        </w:trPr>
        <w:tc>
          <w:tcPr>
            <w:tcW w:w="3054" w:type="dxa"/>
          </w:tcPr>
          <w:p w14:paraId="5CFCAB56" w14:textId="1B94A2C5" w:rsidR="001453E2" w:rsidRPr="001C75E7" w:rsidDel="009B5AF1" w:rsidRDefault="0E540B70" w:rsidP="0E540B70">
            <w:pPr>
              <w:pStyle w:val="TableBodyTextCentered"/>
              <w:rPr>
                <w:del w:id="1258" w:author="KVS, Kannan" w:date="2019-02-28T22:23:00Z"/>
                <w:rFonts w:asciiTheme="minorHAnsi" w:hAnsiTheme="minorHAnsi" w:cstheme="minorBidi"/>
              </w:rPr>
            </w:pPr>
            <w:del w:id="1259" w:author="KVS, Kannan" w:date="2019-02-28T22:23:00Z">
              <w:r w:rsidRPr="0E540B70" w:rsidDel="009B5AF1">
                <w:rPr>
                  <w:rFonts w:asciiTheme="minorHAnsi" w:hAnsiTheme="minorHAnsi" w:cstheme="minorBidi"/>
                </w:rPr>
                <w:delText>L4_DST_PORT</w:delText>
              </w:r>
            </w:del>
          </w:p>
        </w:tc>
        <w:tc>
          <w:tcPr>
            <w:tcW w:w="3054" w:type="dxa"/>
          </w:tcPr>
          <w:p w14:paraId="6445EC90" w14:textId="03BA4A09" w:rsidR="001453E2" w:rsidRPr="001C75E7" w:rsidDel="009B5AF1" w:rsidRDefault="0E540B70" w:rsidP="0E540B70">
            <w:pPr>
              <w:pStyle w:val="TableBodyTextCentered"/>
              <w:rPr>
                <w:del w:id="1260" w:author="KVS, Kannan" w:date="2019-02-28T22:23:00Z"/>
                <w:rFonts w:asciiTheme="minorHAnsi" w:hAnsiTheme="minorHAnsi" w:cstheme="minorBidi"/>
              </w:rPr>
            </w:pPr>
            <w:del w:id="1261" w:author="KVS, Kannan" w:date="2019-02-28T22:23:00Z">
              <w:r w:rsidRPr="0E540B70" w:rsidDel="009B5AF1">
                <w:rPr>
                  <w:rFonts w:asciiTheme="minorHAnsi" w:hAnsiTheme="minorHAnsi" w:cstheme="minorBidi"/>
                </w:rPr>
                <w:delText>uint16_t</w:delText>
              </w:r>
            </w:del>
          </w:p>
        </w:tc>
        <w:tc>
          <w:tcPr>
            <w:tcW w:w="3054" w:type="dxa"/>
          </w:tcPr>
          <w:p w14:paraId="699146D9" w14:textId="327BB558" w:rsidR="001453E2" w:rsidRPr="001C75E7" w:rsidDel="009B5AF1" w:rsidRDefault="0E540B70" w:rsidP="0E540B70">
            <w:pPr>
              <w:pStyle w:val="TableBodyTextCentered"/>
              <w:rPr>
                <w:del w:id="1262" w:author="KVS, Kannan" w:date="2019-02-28T22:23:00Z"/>
                <w:rFonts w:asciiTheme="minorHAnsi" w:hAnsiTheme="minorHAnsi" w:cstheme="minorBidi"/>
              </w:rPr>
            </w:pPr>
            <w:del w:id="1263" w:author="KVS, Kannan" w:date="2019-02-28T22:23:00Z">
              <w:r w:rsidRPr="0E540B70" w:rsidDel="009B5AF1">
                <w:rPr>
                  <w:rFonts w:asciiTheme="minorHAnsi" w:hAnsiTheme="minorHAnsi" w:cstheme="minorBidi"/>
                </w:rPr>
                <w:delText>Decimal unsigned integer [0..65535]</w:delText>
              </w:r>
            </w:del>
          </w:p>
        </w:tc>
      </w:tr>
      <w:tr w:rsidR="001453E2" w:rsidDel="009B5AF1" w14:paraId="1234B848" w14:textId="5A47BD11" w:rsidTr="0E540B70">
        <w:trPr>
          <w:trHeight w:val="208"/>
          <w:del w:id="1264" w:author="KVS, Kannan" w:date="2019-02-28T22:23:00Z"/>
        </w:trPr>
        <w:tc>
          <w:tcPr>
            <w:tcW w:w="3054" w:type="dxa"/>
          </w:tcPr>
          <w:p w14:paraId="165EDC9F" w14:textId="572F532F" w:rsidR="001453E2" w:rsidRPr="001C75E7" w:rsidDel="009B5AF1" w:rsidRDefault="0E540B70" w:rsidP="0E540B70">
            <w:pPr>
              <w:pStyle w:val="TableBodyTextCentered"/>
              <w:rPr>
                <w:del w:id="1265" w:author="KVS, Kannan" w:date="2019-02-28T22:23:00Z"/>
                <w:rFonts w:asciiTheme="minorHAnsi" w:hAnsiTheme="minorHAnsi" w:cstheme="minorBidi"/>
              </w:rPr>
            </w:pPr>
            <w:del w:id="1266" w:author="KVS, Kannan" w:date="2019-02-28T22:23:00Z">
              <w:r w:rsidRPr="0E540B70" w:rsidDel="009B5AF1">
                <w:rPr>
                  <w:rFonts w:asciiTheme="minorHAnsi" w:hAnsiTheme="minorHAnsi" w:cstheme="minorBidi"/>
                </w:rPr>
                <w:delText>TCP_FLAGS</w:delText>
              </w:r>
            </w:del>
          </w:p>
        </w:tc>
        <w:tc>
          <w:tcPr>
            <w:tcW w:w="3054" w:type="dxa"/>
          </w:tcPr>
          <w:p w14:paraId="50428405" w14:textId="37015E0F" w:rsidR="001453E2" w:rsidRPr="001C75E7" w:rsidDel="009B5AF1" w:rsidRDefault="0E540B70" w:rsidP="0E540B70">
            <w:pPr>
              <w:pStyle w:val="TableBodyTextCentered"/>
              <w:rPr>
                <w:del w:id="1267" w:author="KVS, Kannan" w:date="2019-02-28T22:23:00Z"/>
                <w:rFonts w:asciiTheme="minorHAnsi" w:hAnsiTheme="minorHAnsi" w:cstheme="minorBidi"/>
              </w:rPr>
            </w:pPr>
            <w:del w:id="1268" w:author="KVS, Kannan" w:date="2019-02-28T22:23:00Z">
              <w:r w:rsidRPr="0E540B70" w:rsidDel="009B5AF1">
                <w:rPr>
                  <w:rFonts w:asciiTheme="minorHAnsi" w:hAnsiTheme="minorHAnsi" w:cstheme="minorBidi"/>
                </w:rPr>
                <w:delText>uint8_t</w:delText>
              </w:r>
            </w:del>
          </w:p>
        </w:tc>
        <w:tc>
          <w:tcPr>
            <w:tcW w:w="3054" w:type="dxa"/>
          </w:tcPr>
          <w:p w14:paraId="22CF9FDD" w14:textId="01A60CDA" w:rsidR="001453E2" w:rsidRPr="001C75E7" w:rsidDel="009B5AF1" w:rsidRDefault="0E540B70" w:rsidP="0E540B70">
            <w:pPr>
              <w:pStyle w:val="TableBodyTextCentered"/>
              <w:rPr>
                <w:del w:id="1269" w:author="KVS, Kannan" w:date="2019-02-28T22:23:00Z"/>
                <w:rFonts w:asciiTheme="minorHAnsi" w:hAnsiTheme="minorHAnsi" w:cstheme="minorBidi"/>
              </w:rPr>
            </w:pPr>
            <w:del w:id="1270" w:author="KVS, Kannan" w:date="2019-02-28T22:23:00Z">
              <w:r w:rsidRPr="0E540B70" w:rsidDel="009B5AF1">
                <w:rPr>
                  <w:rFonts w:asciiTheme="minorHAnsi" w:hAnsiTheme="minorHAnsi" w:cstheme="minorBidi"/>
                </w:rPr>
                <w:delText>Hexadecimal unsigned integer [0..FF]</w:delText>
              </w:r>
            </w:del>
          </w:p>
        </w:tc>
      </w:tr>
      <w:tr w:rsidR="001453E2" w:rsidDel="009B5AF1" w14:paraId="2CCAFBF4" w14:textId="6D812BBD" w:rsidTr="0E540B70">
        <w:trPr>
          <w:trHeight w:val="208"/>
          <w:del w:id="1271" w:author="KVS, Kannan" w:date="2019-02-28T22:23:00Z"/>
        </w:trPr>
        <w:tc>
          <w:tcPr>
            <w:tcW w:w="3054" w:type="dxa"/>
          </w:tcPr>
          <w:p w14:paraId="0B8E5137" w14:textId="181861E4" w:rsidR="001453E2" w:rsidRPr="001C75E7" w:rsidDel="009B5AF1" w:rsidRDefault="0E540B70" w:rsidP="0E540B70">
            <w:pPr>
              <w:pStyle w:val="TableBodyTextCentered"/>
              <w:rPr>
                <w:del w:id="1272" w:author="KVS, Kannan" w:date="2019-02-28T22:23:00Z"/>
                <w:rFonts w:asciiTheme="minorHAnsi" w:hAnsiTheme="minorHAnsi" w:cstheme="minorBidi"/>
              </w:rPr>
            </w:pPr>
            <w:del w:id="1273" w:author="KVS, Kannan" w:date="2019-02-28T22:23:00Z">
              <w:r w:rsidRPr="0E540B70" w:rsidDel="009B5AF1">
                <w:rPr>
                  <w:rFonts w:asciiTheme="minorHAnsi" w:hAnsiTheme="minorHAnsi" w:cstheme="minorBidi"/>
                </w:rPr>
                <w:delText>L4_SRC_PORT_RANGE</w:delText>
              </w:r>
            </w:del>
          </w:p>
        </w:tc>
        <w:tc>
          <w:tcPr>
            <w:tcW w:w="3054" w:type="dxa"/>
          </w:tcPr>
          <w:p w14:paraId="6DCE6127" w14:textId="38AF1E33" w:rsidR="001453E2" w:rsidRPr="001C75E7" w:rsidDel="009B5AF1" w:rsidRDefault="0E540B70" w:rsidP="0E540B70">
            <w:pPr>
              <w:pStyle w:val="TableBodyTextCentered"/>
              <w:rPr>
                <w:del w:id="1274" w:author="KVS, Kannan" w:date="2019-02-28T22:23:00Z"/>
                <w:rFonts w:asciiTheme="minorHAnsi" w:hAnsiTheme="minorHAnsi" w:cstheme="minorBidi"/>
              </w:rPr>
            </w:pPr>
            <w:del w:id="1275" w:author="KVS, Kannan" w:date="2019-02-28T22:23:00Z">
              <w:r w:rsidRPr="0E540B70" w:rsidDel="009B5AF1">
                <w:rPr>
                  <w:rFonts w:asciiTheme="minorHAnsi" w:hAnsiTheme="minorHAnsi" w:cstheme="minorBidi"/>
                </w:rPr>
                <w:delText>uint16_t, uint16_t</w:delText>
              </w:r>
            </w:del>
          </w:p>
        </w:tc>
        <w:tc>
          <w:tcPr>
            <w:tcW w:w="3054" w:type="dxa"/>
          </w:tcPr>
          <w:p w14:paraId="2171FB86" w14:textId="2894BF71" w:rsidR="001453E2" w:rsidRPr="001C75E7" w:rsidDel="009B5AF1" w:rsidRDefault="0E540B70" w:rsidP="0E540B70">
            <w:pPr>
              <w:pStyle w:val="TableBodyTextCentered"/>
              <w:rPr>
                <w:del w:id="1276" w:author="KVS, Kannan" w:date="2019-02-28T22:23:00Z"/>
                <w:rFonts w:asciiTheme="minorHAnsi" w:hAnsiTheme="minorHAnsi" w:cstheme="minorBidi"/>
              </w:rPr>
            </w:pPr>
            <w:del w:id="1277" w:author="KVS, Kannan" w:date="2019-02-28T22:23:00Z">
              <w:r w:rsidRPr="0E540B70" w:rsidDel="009B5AF1">
                <w:rPr>
                  <w:rFonts w:asciiTheme="minorHAnsi" w:hAnsiTheme="minorHAnsi" w:cstheme="minorBidi"/>
                </w:rPr>
                <w:delText>Two dash separated decimal unsigned integers [0..65535]</w:delText>
              </w:r>
            </w:del>
          </w:p>
        </w:tc>
      </w:tr>
      <w:tr w:rsidR="001453E2" w:rsidDel="009B5AF1" w14:paraId="3CAF1CF9" w14:textId="11F4C944" w:rsidTr="0E540B70">
        <w:trPr>
          <w:trHeight w:val="208"/>
          <w:del w:id="1278" w:author="KVS, Kannan" w:date="2019-02-28T22:23:00Z"/>
        </w:trPr>
        <w:tc>
          <w:tcPr>
            <w:tcW w:w="3054" w:type="dxa"/>
          </w:tcPr>
          <w:p w14:paraId="023082EE" w14:textId="0436831D" w:rsidR="001453E2" w:rsidRPr="001C75E7" w:rsidDel="009B5AF1" w:rsidRDefault="0E540B70" w:rsidP="0E540B70">
            <w:pPr>
              <w:pStyle w:val="TableBodyTextCentered"/>
              <w:rPr>
                <w:del w:id="1279" w:author="KVS, Kannan" w:date="2019-02-28T22:23:00Z"/>
                <w:rFonts w:asciiTheme="minorHAnsi" w:hAnsiTheme="minorHAnsi" w:cstheme="minorBidi"/>
              </w:rPr>
            </w:pPr>
            <w:del w:id="1280" w:author="KVS, Kannan" w:date="2019-02-28T22:23:00Z">
              <w:r w:rsidRPr="0E540B70" w:rsidDel="009B5AF1">
                <w:rPr>
                  <w:rFonts w:asciiTheme="minorHAnsi" w:hAnsiTheme="minorHAnsi" w:cstheme="minorBidi"/>
                </w:rPr>
                <w:delText>L4_DST_PORT_RANGE</w:delText>
              </w:r>
            </w:del>
          </w:p>
        </w:tc>
        <w:tc>
          <w:tcPr>
            <w:tcW w:w="3054" w:type="dxa"/>
          </w:tcPr>
          <w:p w14:paraId="1A1B9C49" w14:textId="40B0311A" w:rsidR="001453E2" w:rsidRPr="001C75E7" w:rsidDel="009B5AF1" w:rsidRDefault="0E540B70" w:rsidP="0E540B70">
            <w:pPr>
              <w:pStyle w:val="TableBodyTextCentered"/>
              <w:rPr>
                <w:del w:id="1281" w:author="KVS, Kannan" w:date="2019-02-28T22:23:00Z"/>
                <w:rFonts w:asciiTheme="minorHAnsi" w:hAnsiTheme="minorHAnsi" w:cstheme="minorBidi"/>
              </w:rPr>
            </w:pPr>
            <w:del w:id="1282" w:author="KVS, Kannan" w:date="2019-02-28T22:23:00Z">
              <w:r w:rsidRPr="0E540B70" w:rsidDel="009B5AF1">
                <w:rPr>
                  <w:rFonts w:asciiTheme="minorHAnsi" w:hAnsiTheme="minorHAnsi" w:cstheme="minorBidi"/>
                </w:rPr>
                <w:delText>uint16_t, uint16_t</w:delText>
              </w:r>
            </w:del>
          </w:p>
        </w:tc>
        <w:tc>
          <w:tcPr>
            <w:tcW w:w="3054" w:type="dxa"/>
          </w:tcPr>
          <w:p w14:paraId="30475C5D" w14:textId="58641133" w:rsidR="001453E2" w:rsidRPr="001C75E7" w:rsidDel="009B5AF1" w:rsidRDefault="0E540B70" w:rsidP="0E540B70">
            <w:pPr>
              <w:pStyle w:val="TableBodyTextCentered"/>
              <w:rPr>
                <w:del w:id="1283" w:author="KVS, Kannan" w:date="2019-02-28T22:23:00Z"/>
                <w:rFonts w:asciiTheme="minorHAnsi" w:hAnsiTheme="minorHAnsi" w:cstheme="minorBidi"/>
              </w:rPr>
            </w:pPr>
            <w:del w:id="1284" w:author="KVS, Kannan" w:date="2019-02-28T22:23:00Z">
              <w:r w:rsidRPr="0E540B70" w:rsidDel="009B5AF1">
                <w:rPr>
                  <w:rFonts w:asciiTheme="minorHAnsi" w:hAnsiTheme="minorHAnsi" w:cstheme="minorBidi"/>
                </w:rPr>
                <w:delText>Two dash separated decimal unsigned integers [0..65535]</w:delText>
              </w:r>
            </w:del>
          </w:p>
        </w:tc>
      </w:tr>
    </w:tbl>
    <w:p w14:paraId="1FE745FF" w14:textId="76D9F337" w:rsidR="00384A18" w:rsidRPr="00384A18" w:rsidDel="009B5AF1" w:rsidRDefault="00384A18" w:rsidP="00384A18">
      <w:pPr>
        <w:rPr>
          <w:del w:id="1285" w:author="KVS, Kannan" w:date="2019-02-28T22:23:00Z"/>
        </w:rPr>
      </w:pPr>
    </w:p>
    <w:p w14:paraId="2F1E0117" w14:textId="20410558" w:rsidR="00D908B2" w:rsidRPr="001C75E7" w:rsidDel="009B5AF1" w:rsidRDefault="0E540B70" w:rsidP="0E540B70">
      <w:pPr>
        <w:rPr>
          <w:del w:id="1286" w:author="KVS, Kannan" w:date="2019-02-28T22:23:00Z"/>
          <w:rFonts w:asciiTheme="minorHAnsi" w:hAnsiTheme="minorHAnsi" w:cstheme="minorBidi"/>
        </w:rPr>
      </w:pPr>
      <w:del w:id="1287" w:author="KVS, Kannan" w:date="2019-02-28T22:23:00Z">
        <w:r w:rsidRPr="0E540B70" w:rsidDel="009B5AF1">
          <w:rPr>
            <w:rFonts w:asciiTheme="minorHAnsi" w:hAnsiTheme="minorHAnsi" w:cstheme="minorBidi"/>
          </w:rPr>
          <w:delText>Both support ACTION as below:</w:delText>
        </w:r>
      </w:del>
    </w:p>
    <w:tbl>
      <w:tblPr>
        <w:tblStyle w:val="TableGrid"/>
        <w:tblW w:w="9162" w:type="dxa"/>
        <w:tblInd w:w="-5" w:type="dxa"/>
        <w:tblLook w:val="04A0" w:firstRow="1" w:lastRow="0" w:firstColumn="1" w:lastColumn="0" w:noHBand="0" w:noVBand="1"/>
      </w:tblPr>
      <w:tblGrid>
        <w:gridCol w:w="3054"/>
        <w:gridCol w:w="3054"/>
        <w:gridCol w:w="3054"/>
      </w:tblGrid>
      <w:tr w:rsidR="00CB1477" w:rsidDel="009B5AF1" w14:paraId="3344B499" w14:textId="0A205F37" w:rsidTr="0E540B70">
        <w:trPr>
          <w:trHeight w:val="208"/>
          <w:del w:id="1288" w:author="KVS, Kannan" w:date="2019-02-28T22:23:00Z"/>
        </w:trPr>
        <w:tc>
          <w:tcPr>
            <w:tcW w:w="3054" w:type="dxa"/>
          </w:tcPr>
          <w:p w14:paraId="1DF620FF" w14:textId="59FDEAB2" w:rsidR="00CB1477" w:rsidRPr="001C75E7" w:rsidDel="009B5AF1" w:rsidRDefault="0E540B70" w:rsidP="0E540B70">
            <w:pPr>
              <w:pStyle w:val="TableCaption"/>
              <w:rPr>
                <w:del w:id="1289" w:author="KVS, Kannan" w:date="2019-02-28T22:23:00Z"/>
                <w:rFonts w:asciiTheme="minorHAnsi" w:hAnsiTheme="minorHAnsi" w:cstheme="minorBidi"/>
              </w:rPr>
            </w:pPr>
            <w:del w:id="1290" w:author="KVS, Kannan" w:date="2019-02-28T22:23:00Z">
              <w:r w:rsidRPr="0E540B70" w:rsidDel="009B5AF1">
                <w:rPr>
                  <w:rFonts w:asciiTheme="minorHAnsi" w:hAnsiTheme="minorHAnsi" w:cstheme="minorBidi"/>
                </w:rPr>
                <w:delText>Keyword for the action</w:delText>
              </w:r>
            </w:del>
          </w:p>
        </w:tc>
        <w:tc>
          <w:tcPr>
            <w:tcW w:w="3054" w:type="dxa"/>
          </w:tcPr>
          <w:p w14:paraId="065C8CE3" w14:textId="0E55A24F" w:rsidR="00CB1477" w:rsidRPr="001C75E7" w:rsidDel="009B5AF1" w:rsidRDefault="0E540B70" w:rsidP="0E540B70">
            <w:pPr>
              <w:pStyle w:val="TableCaption"/>
              <w:rPr>
                <w:del w:id="1291" w:author="KVS, Kannan" w:date="2019-02-28T22:23:00Z"/>
                <w:rFonts w:asciiTheme="minorHAnsi" w:hAnsiTheme="minorHAnsi" w:cstheme="minorBidi"/>
              </w:rPr>
            </w:pPr>
            <w:del w:id="1292" w:author="KVS, Kannan" w:date="2019-02-28T22:23:00Z">
              <w:r w:rsidRPr="0E540B70" w:rsidDel="009B5AF1">
                <w:rPr>
                  <w:rFonts w:asciiTheme="minorHAnsi" w:hAnsiTheme="minorHAnsi" w:cstheme="minorBidi"/>
                </w:rPr>
                <w:delText>Type</w:delText>
              </w:r>
            </w:del>
          </w:p>
        </w:tc>
        <w:tc>
          <w:tcPr>
            <w:tcW w:w="3054" w:type="dxa"/>
          </w:tcPr>
          <w:p w14:paraId="2795A76C" w14:textId="70BFD377" w:rsidR="00CB1477" w:rsidRPr="001C75E7" w:rsidDel="009B5AF1" w:rsidRDefault="0E540B70" w:rsidP="0E540B70">
            <w:pPr>
              <w:pStyle w:val="TableCaption"/>
              <w:rPr>
                <w:del w:id="1293" w:author="KVS, Kannan" w:date="2019-02-28T22:23:00Z"/>
                <w:rFonts w:asciiTheme="minorHAnsi" w:hAnsiTheme="minorHAnsi" w:cstheme="minorBidi"/>
              </w:rPr>
            </w:pPr>
            <w:del w:id="1294" w:author="KVS, Kannan" w:date="2019-02-28T22:23:00Z">
              <w:r w:rsidRPr="0E540B70" w:rsidDel="009B5AF1">
                <w:rPr>
                  <w:rFonts w:asciiTheme="minorHAnsi" w:hAnsiTheme="minorHAnsi" w:cstheme="minorBidi"/>
                </w:rPr>
                <w:delText>Description</w:delText>
              </w:r>
            </w:del>
          </w:p>
        </w:tc>
      </w:tr>
      <w:tr w:rsidR="00CB1477" w:rsidDel="009B5AF1" w14:paraId="2224DACB" w14:textId="54B3F3A8" w:rsidTr="0E540B70">
        <w:trPr>
          <w:trHeight w:val="208"/>
          <w:del w:id="1295" w:author="KVS, Kannan" w:date="2019-02-28T22:23:00Z"/>
        </w:trPr>
        <w:tc>
          <w:tcPr>
            <w:tcW w:w="3054" w:type="dxa"/>
          </w:tcPr>
          <w:p w14:paraId="6DD12DAB" w14:textId="47C2C18A" w:rsidR="00CB1477" w:rsidRPr="001C75E7" w:rsidDel="009B5AF1" w:rsidRDefault="0E540B70" w:rsidP="0E540B70">
            <w:pPr>
              <w:pStyle w:val="TableBodyTextCentered"/>
              <w:rPr>
                <w:del w:id="1296" w:author="KVS, Kannan" w:date="2019-02-28T22:23:00Z"/>
                <w:rFonts w:asciiTheme="minorHAnsi" w:hAnsiTheme="minorHAnsi" w:cstheme="minorBidi"/>
              </w:rPr>
            </w:pPr>
            <w:del w:id="1297" w:author="KVS, Kannan" w:date="2019-02-28T22:23:00Z">
              <w:r w:rsidRPr="0E540B70" w:rsidDel="009B5AF1">
                <w:rPr>
                  <w:rFonts w:asciiTheme="minorHAnsi" w:hAnsiTheme="minorHAnsi" w:cstheme="minorBidi"/>
                </w:rPr>
                <w:delText>PACKET_ACTION</w:delText>
              </w:r>
            </w:del>
          </w:p>
        </w:tc>
        <w:tc>
          <w:tcPr>
            <w:tcW w:w="3054" w:type="dxa"/>
          </w:tcPr>
          <w:p w14:paraId="0CD1DC08" w14:textId="0E8EC49E" w:rsidR="00CB1477" w:rsidRPr="001C75E7" w:rsidDel="009B5AF1" w:rsidRDefault="0E540B70" w:rsidP="0E540B70">
            <w:pPr>
              <w:pStyle w:val="TableBodyTextCentered"/>
              <w:rPr>
                <w:del w:id="1298" w:author="KVS, Kannan" w:date="2019-02-28T22:23:00Z"/>
                <w:rFonts w:asciiTheme="minorHAnsi" w:hAnsiTheme="minorHAnsi" w:cstheme="minorBidi"/>
              </w:rPr>
            </w:pPr>
            <w:del w:id="1299" w:author="KVS, Kannan" w:date="2019-02-28T22:23:00Z">
              <w:r w:rsidRPr="0E540B70" w:rsidDel="009B5AF1">
                <w:rPr>
                  <w:rFonts w:asciiTheme="minorHAnsi" w:hAnsiTheme="minorHAnsi" w:cstheme="minorBidi"/>
                </w:rPr>
                <w:delText>string</w:delText>
              </w:r>
            </w:del>
          </w:p>
        </w:tc>
        <w:tc>
          <w:tcPr>
            <w:tcW w:w="3054" w:type="dxa"/>
          </w:tcPr>
          <w:p w14:paraId="69F2C963" w14:textId="6E8DE5C0" w:rsidR="00CB1477" w:rsidRPr="001C75E7" w:rsidDel="009B5AF1" w:rsidRDefault="0E540B70" w:rsidP="0E540B70">
            <w:pPr>
              <w:pStyle w:val="TableBodyTextCentered"/>
              <w:rPr>
                <w:del w:id="1300" w:author="KVS, Kannan" w:date="2019-02-28T22:23:00Z"/>
                <w:rFonts w:asciiTheme="minorHAnsi" w:hAnsiTheme="minorHAnsi" w:cstheme="minorBidi"/>
              </w:rPr>
            </w:pPr>
            <w:del w:id="1301" w:author="KVS, Kannan" w:date="2019-02-28T22:23:00Z">
              <w:r w:rsidRPr="0E540B70" w:rsidDel="009B5AF1">
                <w:rPr>
                  <w:rFonts w:asciiTheme="minorHAnsi" w:hAnsiTheme="minorHAnsi" w:cstheme="minorBidi"/>
                </w:rPr>
                <w:delText>Packet action value: "FORWARD" or "DROP"</w:delText>
              </w:r>
            </w:del>
          </w:p>
        </w:tc>
      </w:tr>
    </w:tbl>
    <w:p w14:paraId="67E02B9D" w14:textId="16974615" w:rsidR="00CB1477" w:rsidRPr="001C75E7" w:rsidDel="009B5AF1" w:rsidRDefault="00CB1477" w:rsidP="775782F0">
      <w:pPr>
        <w:rPr>
          <w:del w:id="1302" w:author="KVS, Kannan" w:date="2019-02-28T22:23:00Z"/>
          <w:rFonts w:asciiTheme="minorHAnsi" w:hAnsiTheme="minorHAnsi" w:cstheme="minorHAnsi"/>
        </w:rPr>
      </w:pPr>
    </w:p>
    <w:p w14:paraId="0F484F2F" w14:textId="44684322" w:rsidR="00CB1477" w:rsidRPr="001C75E7" w:rsidDel="009B5AF1" w:rsidRDefault="00CB1477" w:rsidP="775782F0">
      <w:pPr>
        <w:rPr>
          <w:del w:id="1303" w:author="KVS, Kannan" w:date="2019-02-28T22:23:00Z"/>
          <w:rFonts w:asciiTheme="minorHAnsi" w:hAnsiTheme="minorHAnsi" w:cstheme="minorHAnsi"/>
        </w:rPr>
      </w:pPr>
    </w:p>
    <w:p w14:paraId="33283997" w14:textId="47C463DE" w:rsidR="00112BCC" w:rsidDel="009B5AF1" w:rsidRDefault="0E540B70" w:rsidP="0E540B70">
      <w:pPr>
        <w:rPr>
          <w:del w:id="1304" w:author="KVS, Kannan" w:date="2019-02-28T22:23:00Z"/>
          <w:rFonts w:asciiTheme="minorHAnsi" w:hAnsiTheme="minorHAnsi" w:cstheme="minorBidi"/>
        </w:rPr>
      </w:pPr>
      <w:del w:id="1305" w:author="KVS, Kannan" w:date="2019-02-28T22:23:00Z">
        <w:r w:rsidRPr="0E540B70" w:rsidDel="009B5AF1">
          <w:rPr>
            <w:rFonts w:asciiTheme="minorHAnsi" w:hAnsiTheme="minorHAnsi" w:cstheme="minorBidi"/>
          </w:rPr>
          <w:delText>ACL RULE:</w:delText>
        </w:r>
      </w:del>
    </w:p>
    <w:p w14:paraId="1233A65F" w14:textId="54381C61" w:rsidR="000A2EBD" w:rsidRPr="001C75E7" w:rsidDel="009B5AF1" w:rsidRDefault="000A2EBD" w:rsidP="0E540B70">
      <w:pPr>
        <w:rPr>
          <w:del w:id="1306" w:author="KVS, Kannan" w:date="2019-02-28T22:23:00Z"/>
          <w:rFonts w:asciiTheme="minorHAnsi" w:hAnsiTheme="minorHAnsi" w:cstheme="minorBidi"/>
        </w:rPr>
      </w:pPr>
    </w:p>
    <w:p w14:paraId="03E4FCCF" w14:textId="0D8321B3" w:rsidR="009F2924" w:rsidRPr="009F2924" w:rsidDel="009B5AF1" w:rsidRDefault="0E540B70" w:rsidP="0008250B">
      <w:pPr>
        <w:shd w:val="clear" w:color="auto" w:fill="FFFFFF" w:themeFill="background1"/>
        <w:spacing w:after="240"/>
        <w:jc w:val="both"/>
        <w:rPr>
          <w:del w:id="1307" w:author="KVS, Kannan" w:date="2019-02-28T22:23:00Z"/>
          <w:rFonts w:asciiTheme="minorHAnsi" w:hAnsiTheme="minorHAnsi" w:cstheme="minorBidi"/>
          <w:color w:val="24292E"/>
          <w:lang w:eastAsia="zh-CN"/>
        </w:rPr>
      </w:pPr>
      <w:del w:id="1308" w:author="KVS, Kannan" w:date="2019-02-28T22:23:00Z">
        <w:r w:rsidRPr="0E540B70" w:rsidDel="009B5AF1">
          <w:rPr>
            <w:rFonts w:asciiTheme="minorHAnsi" w:hAnsiTheme="minorHAnsi" w:cstheme="minorBidi"/>
            <w:color w:val="24292E"/>
            <w:lang w:eastAsia="zh-CN"/>
          </w:rPr>
          <w:delText>ACLRules is under the key ACL_RULE|table_id|rule_id. table_id is the table ID of ACL_TABLE the rule belongs to and the rule_id is some string which should be unique across the Table. rule_id will be used to refer the Rule when it is needed to update or delete the Rule. Rules will have the following properties:</w:delText>
        </w:r>
      </w:del>
    </w:p>
    <w:p w14:paraId="02C35204" w14:textId="09CB8492" w:rsidR="009F2924" w:rsidRPr="006855A9" w:rsidDel="009B5AF1" w:rsidRDefault="0E540B70" w:rsidP="0008250B">
      <w:pPr>
        <w:numPr>
          <w:ilvl w:val="0"/>
          <w:numId w:val="15"/>
        </w:numPr>
        <w:shd w:val="clear" w:color="auto" w:fill="FFFFFF" w:themeFill="background1"/>
        <w:spacing w:before="60" w:after="100" w:afterAutospacing="1"/>
        <w:jc w:val="both"/>
        <w:rPr>
          <w:del w:id="1309" w:author="KVS, Kannan" w:date="2019-02-28T22:23:00Z"/>
          <w:rFonts w:asciiTheme="minorHAnsi" w:hAnsiTheme="minorHAnsi" w:cstheme="minorBidi"/>
          <w:b/>
          <w:color w:val="000000" w:themeColor="text1"/>
          <w:lang w:eastAsia="zh-CN"/>
        </w:rPr>
      </w:pPr>
      <w:del w:id="1310" w:author="KVS, Kannan" w:date="2019-02-28T22:23:00Z">
        <w:r w:rsidRPr="0E540B70" w:rsidDel="009B5AF1">
          <w:rPr>
            <w:rFonts w:asciiTheme="minorHAnsi" w:hAnsiTheme="minorHAnsi" w:cstheme="minorBidi"/>
            <w:color w:val="24292E"/>
            <w:lang w:eastAsia="zh-CN"/>
          </w:rPr>
          <w:delText>priority - rule priority in the table</w:delText>
        </w:r>
        <w:r w:rsidR="00A42243" w:rsidDel="009B5AF1">
          <w:rPr>
            <w:rFonts w:asciiTheme="minorHAnsi" w:hAnsiTheme="minorHAnsi" w:cstheme="minorBidi"/>
            <w:color w:val="24292E"/>
            <w:lang w:eastAsia="zh-CN"/>
          </w:rPr>
          <w:delText xml:space="preserve">, </w:delText>
        </w:r>
        <w:r w:rsidR="00A42243" w:rsidRPr="006855A9" w:rsidDel="009B5AF1">
          <w:rPr>
            <w:rFonts w:asciiTheme="minorHAnsi" w:hAnsiTheme="minorHAnsi" w:cstheme="minorBidi"/>
            <w:b/>
            <w:color w:val="000000" w:themeColor="text1"/>
            <w:lang w:eastAsia="zh-CN"/>
          </w:rPr>
          <w:delText>higher the number means higher the priority, HW will give precedence to the highest priority rule if multiple rules could match.</w:delText>
        </w:r>
        <w:r w:rsidR="006855A9" w:rsidDel="009B5AF1">
          <w:rPr>
            <w:rFonts w:asciiTheme="minorHAnsi" w:hAnsiTheme="minorHAnsi" w:cstheme="minorBidi"/>
            <w:b/>
            <w:color w:val="000000" w:themeColor="text1"/>
            <w:lang w:eastAsia="zh-CN"/>
          </w:rPr>
          <w:delText xml:space="preserve"> Range:</w:delText>
        </w:r>
        <w:r w:rsidR="001B2885" w:rsidDel="009B5AF1">
          <w:rPr>
            <w:rFonts w:asciiTheme="minorHAnsi" w:hAnsiTheme="minorHAnsi" w:cstheme="minorBidi"/>
            <w:b/>
            <w:color w:val="000000" w:themeColor="text1"/>
            <w:lang w:eastAsia="zh-CN"/>
          </w:rPr>
          <w:delText xml:space="preserve"> 0-</w:delText>
        </w:r>
        <w:r w:rsidR="001B2885" w:rsidRPr="001B2885" w:rsidDel="009B5AF1">
          <w:rPr>
            <w:rFonts w:asciiTheme="minorHAnsi" w:hAnsiTheme="minorHAnsi" w:cstheme="minorBidi"/>
            <w:b/>
            <w:color w:val="000000" w:themeColor="text1"/>
            <w:lang w:eastAsia="zh-CN"/>
          </w:rPr>
          <w:delText>0x7fffffff</w:delText>
        </w:r>
      </w:del>
    </w:p>
    <w:p w14:paraId="1A2E1B81" w14:textId="049F505F" w:rsidR="009F2924" w:rsidRPr="009F2924" w:rsidDel="009B5AF1" w:rsidRDefault="0E540B70" w:rsidP="0008250B">
      <w:pPr>
        <w:numPr>
          <w:ilvl w:val="0"/>
          <w:numId w:val="15"/>
        </w:numPr>
        <w:shd w:val="clear" w:color="auto" w:fill="FFFFFF" w:themeFill="background1"/>
        <w:spacing w:before="60" w:after="100" w:afterAutospacing="1"/>
        <w:jc w:val="both"/>
        <w:rPr>
          <w:del w:id="1311" w:author="KVS, Kannan" w:date="2019-02-28T22:23:00Z"/>
          <w:rFonts w:asciiTheme="minorHAnsi" w:hAnsiTheme="minorHAnsi" w:cstheme="minorBidi"/>
          <w:color w:val="24292E"/>
          <w:lang w:eastAsia="zh-CN"/>
        </w:rPr>
      </w:pPr>
      <w:del w:id="1312" w:author="KVS, Kannan" w:date="2019-02-28T22:23:00Z">
        <w:r w:rsidRPr="0E540B70" w:rsidDel="009B5AF1">
          <w:rPr>
            <w:rFonts w:asciiTheme="minorHAnsi" w:hAnsiTheme="minorHAnsi" w:cstheme="minorBidi"/>
            <w:color w:val="24292E"/>
            <w:lang w:eastAsia="zh-CN"/>
          </w:rPr>
          <w:delText>match:value - packet properties this rule will match</w:delText>
        </w:r>
      </w:del>
    </w:p>
    <w:p w14:paraId="75E1D23E" w14:textId="63F44F10" w:rsidR="009F2924" w:rsidRPr="009F2924" w:rsidDel="009B5AF1" w:rsidRDefault="0E540B70" w:rsidP="0008250B">
      <w:pPr>
        <w:numPr>
          <w:ilvl w:val="0"/>
          <w:numId w:val="15"/>
        </w:numPr>
        <w:shd w:val="clear" w:color="auto" w:fill="FFFFFF" w:themeFill="background1"/>
        <w:spacing w:before="60" w:after="100" w:afterAutospacing="1"/>
        <w:jc w:val="both"/>
        <w:rPr>
          <w:del w:id="1313" w:author="KVS, Kannan" w:date="2019-02-28T22:23:00Z"/>
          <w:rFonts w:asciiTheme="minorHAnsi" w:hAnsiTheme="minorHAnsi" w:cstheme="minorBidi"/>
          <w:color w:val="24292E"/>
          <w:lang w:eastAsia="zh-CN"/>
        </w:rPr>
      </w:pPr>
      <w:del w:id="1314" w:author="KVS, Kannan" w:date="2019-02-28T22:23:00Z">
        <w:r w:rsidRPr="0E540B70" w:rsidDel="009B5AF1">
          <w:rPr>
            <w:rFonts w:asciiTheme="minorHAnsi" w:hAnsiTheme="minorHAnsi" w:cstheme="minorBidi"/>
            <w:color w:val="24292E"/>
            <w:lang w:eastAsia="zh-CN"/>
          </w:rPr>
          <w:delText>action:value - action to be applied to the rule if match was successful</w:delText>
        </w:r>
      </w:del>
    </w:p>
    <w:p w14:paraId="734B9612" w14:textId="6C2FDF4F" w:rsidR="009F2924" w:rsidDel="009B5AF1" w:rsidRDefault="0E540B70" w:rsidP="0008250B">
      <w:pPr>
        <w:shd w:val="clear" w:color="auto" w:fill="FFFFFF" w:themeFill="background1"/>
        <w:spacing w:after="240"/>
        <w:jc w:val="both"/>
        <w:rPr>
          <w:del w:id="1315" w:author="KVS, Kannan" w:date="2019-02-28T22:23:00Z"/>
          <w:rFonts w:asciiTheme="minorHAnsi" w:hAnsiTheme="minorHAnsi" w:cstheme="minorBidi"/>
          <w:color w:val="24292E"/>
          <w:lang w:eastAsia="zh-CN"/>
        </w:rPr>
      </w:pPr>
      <w:del w:id="1316" w:author="KVS, Kannan" w:date="2019-02-28T22:23:00Z">
        <w:r w:rsidRPr="0E540B70" w:rsidDel="009B5AF1">
          <w:rPr>
            <w:rFonts w:asciiTheme="minorHAnsi" w:hAnsiTheme="minorHAnsi" w:cstheme="minorBidi"/>
            <w:color w:val="24292E"/>
            <w:lang w:eastAsia="zh-CN"/>
          </w:rPr>
          <w:delText>The list of allowed matches and actions depends on the ACL_TABLE the rule will go to.</w:delText>
        </w:r>
      </w:del>
    </w:p>
    <w:p w14:paraId="1E58625D" w14:textId="18BEE5AE" w:rsidR="00D06BEF" w:rsidRPr="007617EE" w:rsidDel="009B5AF1" w:rsidRDefault="005328FE" w:rsidP="0008250B">
      <w:pPr>
        <w:shd w:val="clear" w:color="auto" w:fill="FFFFFF" w:themeFill="background1"/>
        <w:spacing w:before="100" w:beforeAutospacing="1" w:after="100" w:afterAutospacing="1"/>
        <w:jc w:val="both"/>
        <w:rPr>
          <w:del w:id="1317" w:author="KVS, Kannan" w:date="2019-02-28T22:23:00Z"/>
          <w:rFonts w:ascii="Arial" w:hAnsi="Arial" w:cs="Arial"/>
          <w:color w:val="333333"/>
          <w:sz w:val="21"/>
          <w:szCs w:val="21"/>
          <w:lang w:eastAsia="zh-CN"/>
        </w:rPr>
      </w:pPr>
      <w:del w:id="1318" w:author="KVS, Kannan" w:date="2019-02-28T22:23:00Z">
        <w:r w:rsidDel="009B5AF1">
          <w:rPr>
            <w:rFonts w:ascii="Arial" w:hAnsi="Arial" w:cs="Arial"/>
            <w:b/>
            <w:bCs/>
            <w:color w:val="333333"/>
            <w:sz w:val="21"/>
            <w:szCs w:val="21"/>
            <w:lang w:eastAsia="zh-CN"/>
          </w:rPr>
          <w:delText xml:space="preserve">By default, there was no </w:delText>
        </w:r>
        <w:r w:rsidRPr="005328FE" w:rsidDel="009B5AF1">
          <w:rPr>
            <w:rFonts w:ascii="Arial" w:hAnsi="Arial" w:cs="Arial"/>
            <w:b/>
            <w:bCs/>
            <w:color w:val="333333"/>
            <w:sz w:val="21"/>
            <w:szCs w:val="21"/>
            <w:lang w:eastAsia="zh-CN"/>
          </w:rPr>
          <w:delText xml:space="preserve">implicit deny rule on the box, we </w:delText>
        </w:r>
        <w:r w:rsidDel="009B5AF1">
          <w:rPr>
            <w:rFonts w:ascii="Arial" w:hAnsi="Arial" w:cs="Arial"/>
            <w:b/>
            <w:bCs/>
            <w:color w:val="333333"/>
            <w:sz w:val="21"/>
            <w:szCs w:val="21"/>
            <w:lang w:eastAsia="zh-CN"/>
          </w:rPr>
          <w:delText>need</w:delText>
        </w:r>
        <w:r w:rsidRPr="005328FE" w:rsidDel="009B5AF1">
          <w:rPr>
            <w:rFonts w:ascii="Arial" w:hAnsi="Arial" w:cs="Arial"/>
            <w:b/>
            <w:bCs/>
            <w:color w:val="333333"/>
            <w:sz w:val="21"/>
            <w:szCs w:val="21"/>
            <w:lang w:eastAsia="zh-CN"/>
          </w:rPr>
          <w:delText xml:space="preserve"> put a rule explicitly with "priority" 0 to deny all traffic. </w:delText>
        </w:r>
      </w:del>
    </w:p>
    <w:p w14:paraId="071AFDCA" w14:textId="751A8400" w:rsidR="000C314C" w:rsidRPr="001C75E7" w:rsidDel="009B5AF1" w:rsidRDefault="0E540B70" w:rsidP="0E540B70">
      <w:pPr>
        <w:rPr>
          <w:del w:id="1319" w:author="KVS, Kannan" w:date="2019-02-28T22:23:00Z"/>
          <w:rFonts w:asciiTheme="minorHAnsi" w:hAnsiTheme="minorHAnsi" w:cstheme="minorBidi"/>
        </w:rPr>
      </w:pPr>
      <w:del w:id="1320" w:author="KVS, Kannan" w:date="2019-02-28T22:23:00Z">
        <w:r w:rsidRPr="0E540B70" w:rsidDel="009B5AF1">
          <w:rPr>
            <w:rFonts w:asciiTheme="minorHAnsi" w:hAnsiTheme="minorHAnsi" w:cstheme="minorBidi"/>
          </w:rPr>
          <w:delText>Example ACL_TABLE in acl-tables.json:</w:delText>
        </w:r>
      </w:del>
    </w:p>
    <w:p w14:paraId="57032EE3" w14:textId="1546D7BC" w:rsidR="00021C78" w:rsidDel="009B5AF1" w:rsidRDefault="00021C78" w:rsidP="0E540B70">
      <w:pPr>
        <w:rPr>
          <w:del w:id="1321" w:author="KVS, Kannan" w:date="2019-02-28T22:23:00Z"/>
          <w:rFonts w:asciiTheme="minorHAnsi" w:hAnsiTheme="minorHAnsi" w:cstheme="minorBidi"/>
        </w:rPr>
      </w:pPr>
    </w:p>
    <w:p w14:paraId="49CADB7C" w14:textId="731E5F1E" w:rsidR="00E75744" w:rsidRPr="007F5E7D" w:rsidDel="009B5AF1" w:rsidRDefault="0E540B70" w:rsidP="0E540B70">
      <w:pPr>
        <w:rPr>
          <w:del w:id="1322" w:author="KVS, Kannan" w:date="2019-02-28T22:23:00Z"/>
          <w:rFonts w:ascii="Courier New" w:hAnsi="Courier New" w:cs="Courier New"/>
          <w:sz w:val="18"/>
          <w:szCs w:val="18"/>
        </w:rPr>
      </w:pPr>
      <w:del w:id="1323" w:author="KVS, Kannan" w:date="2019-02-28T22:23:00Z">
        <w:r w:rsidRPr="007F5E7D" w:rsidDel="009B5AF1">
          <w:rPr>
            <w:rFonts w:ascii="Courier New" w:hAnsi="Courier New" w:cs="Courier New"/>
            <w:sz w:val="18"/>
            <w:szCs w:val="18"/>
          </w:rPr>
          <w:delText>{</w:delText>
        </w:r>
      </w:del>
    </w:p>
    <w:p w14:paraId="06530D66" w14:textId="388F3936" w:rsidR="00E75744" w:rsidRPr="007F5E7D" w:rsidDel="009B5AF1" w:rsidRDefault="0E540B70" w:rsidP="0E540B70">
      <w:pPr>
        <w:rPr>
          <w:del w:id="1324" w:author="KVS, Kannan" w:date="2019-02-28T22:23:00Z"/>
          <w:rFonts w:ascii="Courier New" w:hAnsi="Courier New" w:cs="Courier New"/>
          <w:sz w:val="18"/>
          <w:szCs w:val="18"/>
        </w:rPr>
      </w:pPr>
      <w:del w:id="1325" w:author="KVS, Kannan" w:date="2019-02-28T22:23:00Z">
        <w:r w:rsidRPr="007F5E7D" w:rsidDel="009B5AF1">
          <w:rPr>
            <w:rFonts w:ascii="Courier New" w:hAnsi="Courier New" w:cs="Courier New"/>
            <w:sz w:val="18"/>
            <w:szCs w:val="18"/>
          </w:rPr>
          <w:delText xml:space="preserve">    "ACL_TABLE": {</w:delText>
        </w:r>
      </w:del>
    </w:p>
    <w:p w14:paraId="3B35C45E" w14:textId="3911734C" w:rsidR="00E75744" w:rsidRPr="007F5E7D" w:rsidDel="009B5AF1" w:rsidRDefault="0E540B70" w:rsidP="0E540B70">
      <w:pPr>
        <w:rPr>
          <w:del w:id="1326" w:author="KVS, Kannan" w:date="2019-02-28T22:23:00Z"/>
          <w:rFonts w:ascii="Courier New" w:hAnsi="Courier New" w:cs="Courier New"/>
          <w:sz w:val="18"/>
          <w:szCs w:val="18"/>
        </w:rPr>
      </w:pPr>
      <w:del w:id="1327" w:author="KVS, Kannan" w:date="2019-02-28T22:23:00Z">
        <w:r w:rsidRPr="007F5E7D" w:rsidDel="009B5AF1">
          <w:rPr>
            <w:rFonts w:ascii="Courier New" w:hAnsi="Courier New" w:cs="Courier New"/>
            <w:sz w:val="18"/>
            <w:szCs w:val="18"/>
          </w:rPr>
          <w:delText xml:space="preserve">        "dataacl": {</w:delText>
        </w:r>
      </w:del>
    </w:p>
    <w:p w14:paraId="18BB1A79" w14:textId="0AE1F273" w:rsidR="00E75744" w:rsidRPr="007F5E7D" w:rsidDel="009B5AF1" w:rsidRDefault="0E540B70" w:rsidP="0E540B70">
      <w:pPr>
        <w:rPr>
          <w:del w:id="1328" w:author="KVS, Kannan" w:date="2019-02-28T22:23:00Z"/>
          <w:rFonts w:ascii="Courier New" w:hAnsi="Courier New" w:cs="Courier New"/>
          <w:sz w:val="18"/>
          <w:szCs w:val="18"/>
        </w:rPr>
      </w:pPr>
      <w:del w:id="1329" w:author="KVS, Kannan" w:date="2019-02-28T22:23:00Z">
        <w:r w:rsidRPr="007F5E7D" w:rsidDel="009B5AF1">
          <w:rPr>
            <w:rFonts w:ascii="Courier New" w:hAnsi="Courier New" w:cs="Courier New"/>
            <w:sz w:val="18"/>
            <w:szCs w:val="18"/>
          </w:rPr>
          <w:delText xml:space="preserve">            "type": "L3",</w:delText>
        </w:r>
      </w:del>
    </w:p>
    <w:p w14:paraId="5CF36301" w14:textId="528F411C" w:rsidR="00E75744" w:rsidRPr="007F5E7D" w:rsidDel="009B5AF1" w:rsidRDefault="0E540B70" w:rsidP="0E540B70">
      <w:pPr>
        <w:rPr>
          <w:del w:id="1330" w:author="KVS, Kannan" w:date="2019-02-28T22:23:00Z"/>
          <w:rFonts w:ascii="Courier New" w:hAnsi="Courier New" w:cs="Courier New"/>
          <w:sz w:val="18"/>
          <w:szCs w:val="18"/>
        </w:rPr>
      </w:pPr>
      <w:del w:id="1331" w:author="KVS, Kannan" w:date="2019-02-28T22:23:00Z">
        <w:r w:rsidRPr="007F5E7D" w:rsidDel="009B5AF1">
          <w:rPr>
            <w:rFonts w:ascii="Courier New" w:hAnsi="Courier New" w:cs="Courier New"/>
            <w:sz w:val="18"/>
            <w:szCs w:val="18"/>
          </w:rPr>
          <w:delText xml:space="preserve">            "policy_desc": "dataacl",</w:delText>
        </w:r>
      </w:del>
    </w:p>
    <w:p w14:paraId="002A0F69" w14:textId="0B2A7907" w:rsidR="00E75744" w:rsidRPr="007F5E7D" w:rsidDel="009B5AF1" w:rsidRDefault="0E540B70" w:rsidP="0E540B70">
      <w:pPr>
        <w:rPr>
          <w:del w:id="1332" w:author="KVS, Kannan" w:date="2019-02-28T22:23:00Z"/>
          <w:rFonts w:ascii="Courier New" w:hAnsi="Courier New" w:cs="Courier New"/>
          <w:sz w:val="18"/>
          <w:szCs w:val="18"/>
        </w:rPr>
      </w:pPr>
      <w:del w:id="1333" w:author="KVS, Kannan" w:date="2019-02-28T22:23:00Z">
        <w:r w:rsidRPr="007F5E7D" w:rsidDel="009B5AF1">
          <w:rPr>
            <w:rFonts w:ascii="Courier New" w:hAnsi="Courier New" w:cs="Courier New"/>
            <w:sz w:val="18"/>
            <w:szCs w:val="18"/>
          </w:rPr>
          <w:delText xml:space="preserve">            "ports": [</w:delText>
        </w:r>
      </w:del>
    </w:p>
    <w:p w14:paraId="689DCDCA" w14:textId="5E4BE8BB" w:rsidR="00E75744" w:rsidRPr="007F5E7D" w:rsidDel="009B5AF1" w:rsidRDefault="0E540B70" w:rsidP="0E540B70">
      <w:pPr>
        <w:rPr>
          <w:del w:id="1334" w:author="KVS, Kannan" w:date="2019-02-28T22:23:00Z"/>
          <w:rFonts w:ascii="Courier New" w:hAnsi="Courier New" w:cs="Courier New"/>
          <w:sz w:val="18"/>
          <w:szCs w:val="18"/>
        </w:rPr>
      </w:pPr>
      <w:del w:id="1335" w:author="KVS, Kannan" w:date="2019-02-28T22:23:00Z">
        <w:r w:rsidRPr="007F5E7D" w:rsidDel="009B5AF1">
          <w:rPr>
            <w:rFonts w:ascii="Courier New" w:hAnsi="Courier New" w:cs="Courier New"/>
            <w:sz w:val="18"/>
            <w:szCs w:val="18"/>
          </w:rPr>
          <w:delText xml:space="preserve">                "Ethernet8",</w:delText>
        </w:r>
      </w:del>
    </w:p>
    <w:p w14:paraId="08ECA364" w14:textId="38B08990" w:rsidR="00E75744" w:rsidRPr="007F5E7D" w:rsidDel="009B5AF1" w:rsidRDefault="0E540B70" w:rsidP="0E540B70">
      <w:pPr>
        <w:rPr>
          <w:del w:id="1336" w:author="KVS, Kannan" w:date="2019-02-28T22:23:00Z"/>
          <w:rFonts w:ascii="Courier New" w:hAnsi="Courier New" w:cs="Courier New"/>
          <w:sz w:val="18"/>
          <w:szCs w:val="18"/>
        </w:rPr>
      </w:pPr>
      <w:del w:id="1337" w:author="KVS, Kannan" w:date="2019-02-28T22:23:00Z">
        <w:r w:rsidRPr="007F5E7D" w:rsidDel="009B5AF1">
          <w:rPr>
            <w:rFonts w:ascii="Courier New" w:hAnsi="Courier New" w:cs="Courier New"/>
            <w:sz w:val="18"/>
            <w:szCs w:val="18"/>
          </w:rPr>
          <w:delText xml:space="preserve">                "Ethernet9",</w:delText>
        </w:r>
      </w:del>
    </w:p>
    <w:p w14:paraId="7944EF7E" w14:textId="22D9E322" w:rsidR="00E75744" w:rsidRPr="007F5E7D" w:rsidDel="009B5AF1" w:rsidRDefault="0E540B70" w:rsidP="0E540B70">
      <w:pPr>
        <w:rPr>
          <w:del w:id="1338" w:author="KVS, Kannan" w:date="2019-02-28T22:23:00Z"/>
          <w:rFonts w:ascii="Courier New" w:hAnsi="Courier New" w:cs="Courier New"/>
          <w:sz w:val="18"/>
          <w:szCs w:val="18"/>
        </w:rPr>
      </w:pPr>
      <w:del w:id="1339" w:author="KVS, Kannan" w:date="2019-02-28T22:23:00Z">
        <w:r w:rsidRPr="007F5E7D" w:rsidDel="009B5AF1">
          <w:rPr>
            <w:rFonts w:ascii="Courier New" w:hAnsi="Courier New" w:cs="Courier New"/>
            <w:sz w:val="18"/>
            <w:szCs w:val="18"/>
          </w:rPr>
          <w:delText xml:space="preserve">                "Ethernet16",</w:delText>
        </w:r>
      </w:del>
    </w:p>
    <w:p w14:paraId="64A4AF81" w14:textId="2EE4E8DB" w:rsidR="00E75744" w:rsidRPr="007F5E7D" w:rsidDel="009B5AF1" w:rsidRDefault="0E540B70" w:rsidP="0E540B70">
      <w:pPr>
        <w:rPr>
          <w:del w:id="1340" w:author="KVS, Kannan" w:date="2019-02-28T22:23:00Z"/>
          <w:rFonts w:ascii="Courier New" w:hAnsi="Courier New" w:cs="Courier New"/>
          <w:sz w:val="18"/>
          <w:szCs w:val="18"/>
        </w:rPr>
      </w:pPr>
      <w:del w:id="1341" w:author="KVS, Kannan" w:date="2019-02-28T22:23:00Z">
        <w:r w:rsidRPr="007F5E7D" w:rsidDel="009B5AF1">
          <w:rPr>
            <w:rFonts w:ascii="Courier New" w:hAnsi="Courier New" w:cs="Courier New"/>
            <w:sz w:val="18"/>
            <w:szCs w:val="18"/>
          </w:rPr>
          <w:delText xml:space="preserve">                "Ethernet17",</w:delText>
        </w:r>
      </w:del>
    </w:p>
    <w:p w14:paraId="1CEDD616" w14:textId="2A87A832" w:rsidR="00E75744" w:rsidRPr="007F5E7D" w:rsidDel="009B5AF1" w:rsidRDefault="0E540B70" w:rsidP="0E540B70">
      <w:pPr>
        <w:rPr>
          <w:del w:id="1342" w:author="KVS, Kannan" w:date="2019-02-28T22:23:00Z"/>
          <w:rFonts w:ascii="Courier New" w:hAnsi="Courier New" w:cs="Courier New"/>
          <w:sz w:val="18"/>
          <w:szCs w:val="18"/>
        </w:rPr>
      </w:pPr>
      <w:del w:id="1343" w:author="KVS, Kannan" w:date="2019-02-28T22:23:00Z">
        <w:r w:rsidRPr="007F5E7D" w:rsidDel="009B5AF1">
          <w:rPr>
            <w:rFonts w:ascii="Courier New" w:hAnsi="Courier New" w:cs="Courier New"/>
            <w:sz w:val="18"/>
            <w:szCs w:val="18"/>
          </w:rPr>
          <w:delText xml:space="preserve">                "Ethernet18"</w:delText>
        </w:r>
      </w:del>
    </w:p>
    <w:p w14:paraId="6B3AC4E2" w14:textId="565D0274" w:rsidR="00E75744" w:rsidRPr="007F5E7D" w:rsidDel="009B5AF1" w:rsidRDefault="0E540B70" w:rsidP="0E540B70">
      <w:pPr>
        <w:rPr>
          <w:del w:id="1344" w:author="KVS, Kannan" w:date="2019-02-28T22:23:00Z"/>
          <w:rFonts w:ascii="Courier New" w:hAnsi="Courier New" w:cs="Courier New"/>
          <w:sz w:val="18"/>
          <w:szCs w:val="18"/>
        </w:rPr>
      </w:pPr>
      <w:del w:id="1345" w:author="KVS, Kannan" w:date="2019-02-28T22:23:00Z">
        <w:r w:rsidRPr="007F5E7D" w:rsidDel="009B5AF1">
          <w:rPr>
            <w:rFonts w:ascii="Courier New" w:hAnsi="Courier New" w:cs="Courier New"/>
            <w:sz w:val="18"/>
            <w:szCs w:val="18"/>
          </w:rPr>
          <w:delText xml:space="preserve">            ]</w:delText>
        </w:r>
      </w:del>
    </w:p>
    <w:p w14:paraId="48A00976" w14:textId="6AB8211C" w:rsidR="00E75744" w:rsidRPr="007F5E7D" w:rsidDel="009B5AF1" w:rsidRDefault="0E540B70" w:rsidP="0E540B70">
      <w:pPr>
        <w:rPr>
          <w:del w:id="1346" w:author="KVS, Kannan" w:date="2019-02-28T22:23:00Z"/>
          <w:rFonts w:ascii="Courier New" w:hAnsi="Courier New" w:cs="Courier New"/>
          <w:sz w:val="18"/>
          <w:szCs w:val="18"/>
        </w:rPr>
      </w:pPr>
      <w:del w:id="1347" w:author="KVS, Kannan" w:date="2019-02-28T22:23:00Z">
        <w:r w:rsidRPr="007F5E7D" w:rsidDel="009B5AF1">
          <w:rPr>
            <w:rFonts w:ascii="Courier New" w:hAnsi="Courier New" w:cs="Courier New"/>
            <w:sz w:val="18"/>
            <w:szCs w:val="18"/>
          </w:rPr>
          <w:delText xml:space="preserve">        },</w:delText>
        </w:r>
      </w:del>
    </w:p>
    <w:p w14:paraId="3E97DB58" w14:textId="5639D89E" w:rsidR="00E75744" w:rsidRPr="007F5E7D" w:rsidDel="009B5AF1" w:rsidRDefault="0E540B70" w:rsidP="0E540B70">
      <w:pPr>
        <w:rPr>
          <w:del w:id="1348" w:author="KVS, Kannan" w:date="2019-02-28T22:23:00Z"/>
          <w:rFonts w:ascii="Courier New" w:hAnsi="Courier New" w:cs="Courier New"/>
          <w:sz w:val="18"/>
          <w:szCs w:val="18"/>
        </w:rPr>
      </w:pPr>
      <w:del w:id="1349" w:author="KVS, Kannan" w:date="2019-02-28T22:23:00Z">
        <w:r w:rsidRPr="007F5E7D" w:rsidDel="009B5AF1">
          <w:rPr>
            <w:rFonts w:ascii="Courier New" w:hAnsi="Courier New" w:cs="Courier New"/>
            <w:sz w:val="18"/>
            <w:szCs w:val="18"/>
          </w:rPr>
          <w:delText xml:space="preserve">        "data-aclv6": {</w:delText>
        </w:r>
      </w:del>
    </w:p>
    <w:p w14:paraId="62C692E3" w14:textId="743ECDB5" w:rsidR="00E75744" w:rsidRPr="007F5E7D" w:rsidDel="009B5AF1" w:rsidRDefault="0E540B70" w:rsidP="0E540B70">
      <w:pPr>
        <w:rPr>
          <w:del w:id="1350" w:author="KVS, Kannan" w:date="2019-02-28T22:23:00Z"/>
          <w:rFonts w:ascii="Courier New" w:hAnsi="Courier New" w:cs="Courier New"/>
          <w:sz w:val="18"/>
          <w:szCs w:val="18"/>
        </w:rPr>
      </w:pPr>
      <w:del w:id="1351" w:author="KVS, Kannan" w:date="2019-02-28T22:23:00Z">
        <w:r w:rsidRPr="007F5E7D" w:rsidDel="009B5AF1">
          <w:rPr>
            <w:rFonts w:ascii="Courier New" w:hAnsi="Courier New" w:cs="Courier New"/>
            <w:sz w:val="18"/>
            <w:szCs w:val="18"/>
          </w:rPr>
          <w:delText xml:space="preserve">            "type": "L3V6",</w:delText>
        </w:r>
      </w:del>
    </w:p>
    <w:p w14:paraId="76FDF916" w14:textId="0196D14F" w:rsidR="00E75744" w:rsidRPr="007F5E7D" w:rsidDel="009B5AF1" w:rsidRDefault="0E540B70" w:rsidP="0E540B70">
      <w:pPr>
        <w:rPr>
          <w:del w:id="1352" w:author="KVS, Kannan" w:date="2019-02-28T22:23:00Z"/>
          <w:rFonts w:ascii="Courier New" w:hAnsi="Courier New" w:cs="Courier New"/>
          <w:sz w:val="18"/>
          <w:szCs w:val="18"/>
        </w:rPr>
      </w:pPr>
      <w:del w:id="1353" w:author="KVS, Kannan" w:date="2019-02-28T22:23:00Z">
        <w:r w:rsidRPr="007F5E7D" w:rsidDel="009B5AF1">
          <w:rPr>
            <w:rFonts w:ascii="Courier New" w:hAnsi="Courier New" w:cs="Courier New"/>
            <w:sz w:val="18"/>
            <w:szCs w:val="18"/>
          </w:rPr>
          <w:delText xml:space="preserve">            "policy_desc": "data-aclv6",</w:delText>
        </w:r>
      </w:del>
    </w:p>
    <w:p w14:paraId="0849AD0B" w14:textId="1DBAF053" w:rsidR="00E75744" w:rsidRPr="007F5E7D" w:rsidDel="009B5AF1" w:rsidRDefault="0E540B70" w:rsidP="0E540B70">
      <w:pPr>
        <w:rPr>
          <w:del w:id="1354" w:author="KVS, Kannan" w:date="2019-02-28T22:23:00Z"/>
          <w:rFonts w:ascii="Courier New" w:hAnsi="Courier New" w:cs="Courier New"/>
          <w:sz w:val="18"/>
          <w:szCs w:val="18"/>
        </w:rPr>
      </w:pPr>
      <w:del w:id="1355" w:author="KVS, Kannan" w:date="2019-02-28T22:23:00Z">
        <w:r w:rsidRPr="007F5E7D" w:rsidDel="009B5AF1">
          <w:rPr>
            <w:rFonts w:ascii="Courier New" w:hAnsi="Courier New" w:cs="Courier New"/>
            <w:sz w:val="18"/>
            <w:szCs w:val="18"/>
          </w:rPr>
          <w:delText xml:space="preserve">            "ports": [</w:delText>
        </w:r>
      </w:del>
    </w:p>
    <w:p w14:paraId="0D802FC7" w14:textId="1D6A1B51" w:rsidR="00E75744" w:rsidRPr="007F5E7D" w:rsidDel="009B5AF1" w:rsidRDefault="0E540B70" w:rsidP="0E540B70">
      <w:pPr>
        <w:rPr>
          <w:del w:id="1356" w:author="KVS, Kannan" w:date="2019-02-28T22:23:00Z"/>
          <w:rFonts w:ascii="Courier New" w:hAnsi="Courier New" w:cs="Courier New"/>
          <w:sz w:val="18"/>
          <w:szCs w:val="18"/>
        </w:rPr>
      </w:pPr>
      <w:del w:id="1357" w:author="KVS, Kannan" w:date="2019-02-28T22:23:00Z">
        <w:r w:rsidRPr="007F5E7D" w:rsidDel="009B5AF1">
          <w:rPr>
            <w:rFonts w:ascii="Courier New" w:hAnsi="Courier New" w:cs="Courier New"/>
            <w:sz w:val="18"/>
            <w:szCs w:val="18"/>
          </w:rPr>
          <w:delText xml:space="preserve">                "Ethernet8",</w:delText>
        </w:r>
      </w:del>
    </w:p>
    <w:p w14:paraId="09B5A24A" w14:textId="388EB5A0" w:rsidR="00E75744" w:rsidRPr="007F5E7D" w:rsidDel="009B5AF1" w:rsidRDefault="0E540B70" w:rsidP="0E540B70">
      <w:pPr>
        <w:rPr>
          <w:del w:id="1358" w:author="KVS, Kannan" w:date="2019-02-28T22:23:00Z"/>
          <w:rFonts w:ascii="Courier New" w:hAnsi="Courier New" w:cs="Courier New"/>
          <w:sz w:val="18"/>
          <w:szCs w:val="18"/>
        </w:rPr>
      </w:pPr>
      <w:del w:id="1359" w:author="KVS, Kannan" w:date="2019-02-28T22:23:00Z">
        <w:r w:rsidRPr="007F5E7D" w:rsidDel="009B5AF1">
          <w:rPr>
            <w:rFonts w:ascii="Courier New" w:hAnsi="Courier New" w:cs="Courier New"/>
            <w:sz w:val="18"/>
            <w:szCs w:val="18"/>
          </w:rPr>
          <w:delText xml:space="preserve">                "Ethernet9",</w:delText>
        </w:r>
      </w:del>
    </w:p>
    <w:p w14:paraId="181F9ED1" w14:textId="3E17435A" w:rsidR="00E75744" w:rsidRPr="007F5E7D" w:rsidDel="009B5AF1" w:rsidRDefault="0E540B70" w:rsidP="0E540B70">
      <w:pPr>
        <w:rPr>
          <w:del w:id="1360" w:author="KVS, Kannan" w:date="2019-02-28T22:23:00Z"/>
          <w:rFonts w:ascii="Courier New" w:hAnsi="Courier New" w:cs="Courier New"/>
          <w:sz w:val="18"/>
          <w:szCs w:val="18"/>
        </w:rPr>
      </w:pPr>
      <w:del w:id="1361" w:author="KVS, Kannan" w:date="2019-02-28T22:23:00Z">
        <w:r w:rsidRPr="007F5E7D" w:rsidDel="009B5AF1">
          <w:rPr>
            <w:rFonts w:ascii="Courier New" w:hAnsi="Courier New" w:cs="Courier New"/>
            <w:sz w:val="18"/>
            <w:szCs w:val="18"/>
          </w:rPr>
          <w:delText xml:space="preserve">                "Ethernet16",</w:delText>
        </w:r>
      </w:del>
    </w:p>
    <w:p w14:paraId="101C78AB" w14:textId="45A178E8" w:rsidR="00E75744" w:rsidRPr="007F5E7D" w:rsidDel="009B5AF1" w:rsidRDefault="0E540B70" w:rsidP="0E540B70">
      <w:pPr>
        <w:rPr>
          <w:del w:id="1362" w:author="KVS, Kannan" w:date="2019-02-28T22:23:00Z"/>
          <w:rFonts w:ascii="Courier New" w:hAnsi="Courier New" w:cs="Courier New"/>
          <w:sz w:val="18"/>
          <w:szCs w:val="18"/>
        </w:rPr>
      </w:pPr>
      <w:del w:id="1363" w:author="KVS, Kannan" w:date="2019-02-28T22:23:00Z">
        <w:r w:rsidRPr="007F5E7D" w:rsidDel="009B5AF1">
          <w:rPr>
            <w:rFonts w:ascii="Courier New" w:hAnsi="Courier New" w:cs="Courier New"/>
            <w:sz w:val="18"/>
            <w:szCs w:val="18"/>
          </w:rPr>
          <w:delText xml:space="preserve">                "Ethernet17",</w:delText>
        </w:r>
      </w:del>
    </w:p>
    <w:p w14:paraId="2F4DE933" w14:textId="7841FD22" w:rsidR="00E75744" w:rsidRPr="007F5E7D" w:rsidDel="009B5AF1" w:rsidRDefault="0E540B70" w:rsidP="0E540B70">
      <w:pPr>
        <w:rPr>
          <w:del w:id="1364" w:author="KVS, Kannan" w:date="2019-02-28T22:23:00Z"/>
          <w:rFonts w:ascii="Courier New" w:hAnsi="Courier New" w:cs="Courier New"/>
          <w:sz w:val="18"/>
          <w:szCs w:val="18"/>
        </w:rPr>
      </w:pPr>
      <w:del w:id="1365" w:author="KVS, Kannan" w:date="2019-02-28T22:23:00Z">
        <w:r w:rsidRPr="007F5E7D" w:rsidDel="009B5AF1">
          <w:rPr>
            <w:rFonts w:ascii="Courier New" w:hAnsi="Courier New" w:cs="Courier New"/>
            <w:sz w:val="18"/>
            <w:szCs w:val="18"/>
          </w:rPr>
          <w:delText xml:space="preserve">                "Ethernet18"</w:delText>
        </w:r>
      </w:del>
    </w:p>
    <w:p w14:paraId="5AF82264" w14:textId="08252798" w:rsidR="00E75744" w:rsidRPr="007F5E7D" w:rsidDel="009B5AF1" w:rsidRDefault="0E540B70" w:rsidP="0E540B70">
      <w:pPr>
        <w:rPr>
          <w:del w:id="1366" w:author="KVS, Kannan" w:date="2019-02-28T22:23:00Z"/>
          <w:rFonts w:ascii="Courier New" w:hAnsi="Courier New" w:cs="Courier New"/>
          <w:sz w:val="18"/>
          <w:szCs w:val="18"/>
        </w:rPr>
      </w:pPr>
      <w:del w:id="1367" w:author="KVS, Kannan" w:date="2019-02-28T22:23:00Z">
        <w:r w:rsidRPr="007F5E7D" w:rsidDel="009B5AF1">
          <w:rPr>
            <w:rFonts w:ascii="Courier New" w:hAnsi="Courier New" w:cs="Courier New"/>
            <w:sz w:val="18"/>
            <w:szCs w:val="18"/>
          </w:rPr>
          <w:delText xml:space="preserve">            ]</w:delText>
        </w:r>
      </w:del>
    </w:p>
    <w:p w14:paraId="7C4C4080" w14:textId="26AD5462" w:rsidR="00E75744" w:rsidRPr="007F5E7D" w:rsidDel="009B5AF1" w:rsidRDefault="0E540B70" w:rsidP="0E540B70">
      <w:pPr>
        <w:rPr>
          <w:del w:id="1368" w:author="KVS, Kannan" w:date="2019-02-28T22:23:00Z"/>
          <w:rFonts w:ascii="Courier New" w:hAnsi="Courier New" w:cs="Courier New"/>
          <w:sz w:val="18"/>
          <w:szCs w:val="18"/>
        </w:rPr>
      </w:pPr>
      <w:del w:id="1369" w:author="KVS, Kannan" w:date="2019-02-28T22:23:00Z">
        <w:r w:rsidRPr="007F5E7D" w:rsidDel="009B5AF1">
          <w:rPr>
            <w:rFonts w:ascii="Courier New" w:hAnsi="Courier New" w:cs="Courier New"/>
            <w:sz w:val="18"/>
            <w:szCs w:val="18"/>
          </w:rPr>
          <w:delText xml:space="preserve">        }</w:delText>
        </w:r>
      </w:del>
    </w:p>
    <w:p w14:paraId="1453571A" w14:textId="06D5502C" w:rsidR="00E75744" w:rsidRPr="007F5E7D" w:rsidDel="009B5AF1" w:rsidRDefault="0E540B70" w:rsidP="0E540B70">
      <w:pPr>
        <w:rPr>
          <w:del w:id="1370" w:author="KVS, Kannan" w:date="2019-02-28T22:23:00Z"/>
          <w:rFonts w:ascii="Courier New" w:hAnsi="Courier New" w:cs="Courier New"/>
          <w:sz w:val="18"/>
          <w:szCs w:val="18"/>
        </w:rPr>
      </w:pPr>
      <w:del w:id="1371" w:author="KVS, Kannan" w:date="2019-02-28T22:23:00Z">
        <w:r w:rsidRPr="007F5E7D" w:rsidDel="009B5AF1">
          <w:rPr>
            <w:rFonts w:ascii="Courier New" w:hAnsi="Courier New" w:cs="Courier New"/>
            <w:sz w:val="18"/>
            <w:szCs w:val="18"/>
          </w:rPr>
          <w:delText xml:space="preserve">    }</w:delText>
        </w:r>
      </w:del>
    </w:p>
    <w:p w14:paraId="6FD6FEBE" w14:textId="5907E171" w:rsidR="00E75744" w:rsidRPr="007F5E7D" w:rsidDel="009B5AF1" w:rsidRDefault="0E540B70" w:rsidP="0E540B70">
      <w:pPr>
        <w:rPr>
          <w:del w:id="1372" w:author="KVS, Kannan" w:date="2019-02-28T22:23:00Z"/>
          <w:rFonts w:ascii="Courier New" w:hAnsi="Courier New" w:cs="Courier New"/>
          <w:sz w:val="18"/>
          <w:szCs w:val="18"/>
        </w:rPr>
      </w:pPr>
      <w:del w:id="1373" w:author="KVS, Kannan" w:date="2019-02-28T22:23:00Z">
        <w:r w:rsidRPr="007F5E7D" w:rsidDel="009B5AF1">
          <w:rPr>
            <w:rFonts w:ascii="Courier New" w:hAnsi="Courier New" w:cs="Courier New"/>
            <w:sz w:val="18"/>
            <w:szCs w:val="18"/>
          </w:rPr>
          <w:delText>}</w:delText>
        </w:r>
      </w:del>
    </w:p>
    <w:p w14:paraId="72E6A72B" w14:textId="1E60909B" w:rsidR="00E75744" w:rsidRPr="001C75E7" w:rsidDel="009B5AF1" w:rsidRDefault="00E75744" w:rsidP="00E75744">
      <w:pPr>
        <w:rPr>
          <w:del w:id="1374" w:author="KVS, Kannan" w:date="2019-02-28T22:23:00Z"/>
          <w:rFonts w:asciiTheme="minorHAnsi" w:hAnsiTheme="minorHAnsi" w:cstheme="minorHAnsi"/>
        </w:rPr>
      </w:pPr>
    </w:p>
    <w:p w14:paraId="6A308162" w14:textId="1014B19A" w:rsidR="00E75744" w:rsidRPr="001C75E7" w:rsidDel="009B5AF1" w:rsidRDefault="0E540B70" w:rsidP="0008250B">
      <w:pPr>
        <w:jc w:val="both"/>
        <w:rPr>
          <w:del w:id="1375" w:author="KVS, Kannan" w:date="2019-02-28T22:23:00Z"/>
          <w:rFonts w:asciiTheme="minorHAnsi" w:hAnsiTheme="minorHAnsi" w:cstheme="minorBidi"/>
        </w:rPr>
      </w:pPr>
      <w:del w:id="1376" w:author="KVS, Kannan" w:date="2019-02-28T22:23:00Z">
        <w:r w:rsidRPr="0E540B70" w:rsidDel="009B5AF1">
          <w:rPr>
            <w:rFonts w:asciiTheme="minorHAnsi" w:hAnsiTheme="minorHAnsi" w:cstheme="minorBidi"/>
          </w:rPr>
          <w:delText xml:space="preserve">This typically is part of the config_db.json as we don’t usually change the table binding etc.  But you can load it through </w:delText>
        </w:r>
        <w:r w:rsidR="007617EE" w:rsidDel="009B5AF1">
          <w:rPr>
            <w:rFonts w:asciiTheme="minorHAnsi" w:hAnsiTheme="minorHAnsi" w:cstheme="minorBidi"/>
          </w:rPr>
          <w:delText>CLI</w:delText>
        </w:r>
        <w:r w:rsidRPr="0E540B70" w:rsidDel="009B5AF1">
          <w:rPr>
            <w:rFonts w:asciiTheme="minorHAnsi" w:hAnsiTheme="minorHAnsi" w:cstheme="minorBidi"/>
          </w:rPr>
          <w:delText xml:space="preserve"> to configDB if required:   </w:delText>
        </w:r>
        <w:r w:rsidR="007617EE" w:rsidDel="009B5AF1">
          <w:rPr>
            <w:rFonts w:asciiTheme="minorHAnsi" w:hAnsiTheme="minorHAnsi" w:cstheme="minorBidi"/>
          </w:rPr>
          <w:delText>config load</w:delText>
        </w:r>
        <w:r w:rsidRPr="0E540B70" w:rsidDel="009B5AF1">
          <w:rPr>
            <w:rFonts w:asciiTheme="minorHAnsi" w:hAnsiTheme="minorHAnsi" w:cstheme="minorBidi"/>
          </w:rPr>
          <w:delText xml:space="preserve"> acl-tables.json </w:delText>
        </w:r>
      </w:del>
    </w:p>
    <w:p w14:paraId="2294EF38" w14:textId="04EE1D1E" w:rsidR="00AF4804" w:rsidRPr="001C75E7" w:rsidDel="009B5AF1" w:rsidRDefault="00AF4804" w:rsidP="0008250B">
      <w:pPr>
        <w:jc w:val="both"/>
        <w:rPr>
          <w:del w:id="1377" w:author="KVS, Kannan" w:date="2019-02-28T22:23:00Z"/>
          <w:rFonts w:asciiTheme="minorHAnsi" w:hAnsiTheme="minorHAnsi" w:cstheme="minorHAnsi"/>
        </w:rPr>
      </w:pPr>
    </w:p>
    <w:p w14:paraId="2F1FF41D" w14:textId="092DD8B7" w:rsidR="00D9347A" w:rsidDel="009B5AF1" w:rsidRDefault="0E540B70" w:rsidP="0008250B">
      <w:pPr>
        <w:jc w:val="both"/>
        <w:rPr>
          <w:del w:id="1378" w:author="KVS, Kannan" w:date="2019-02-28T22:23:00Z"/>
          <w:rFonts w:asciiTheme="minorHAnsi" w:hAnsiTheme="minorHAnsi" w:cstheme="minorBidi"/>
        </w:rPr>
      </w:pPr>
      <w:del w:id="1379" w:author="KVS, Kannan" w:date="2019-02-28T22:23:00Z">
        <w:r w:rsidRPr="0E540B70" w:rsidDel="009B5AF1">
          <w:rPr>
            <w:rFonts w:asciiTheme="minorHAnsi" w:hAnsiTheme="minorHAnsi" w:cstheme="minorBidi"/>
          </w:rPr>
          <w:delText xml:space="preserve">To change the acl rules dynamically, we load them through the same </w:delText>
        </w:r>
        <w:r w:rsidR="00881AA7" w:rsidDel="009B5AF1">
          <w:rPr>
            <w:rFonts w:asciiTheme="minorHAnsi" w:hAnsiTheme="minorHAnsi" w:cstheme="minorBidi"/>
          </w:rPr>
          <w:delText xml:space="preserve">CLI </w:delText>
        </w:r>
        <w:r w:rsidRPr="0E540B70" w:rsidDel="009B5AF1">
          <w:rPr>
            <w:rFonts w:asciiTheme="minorHAnsi" w:hAnsiTheme="minorHAnsi" w:cstheme="minorBidi"/>
          </w:rPr>
          <w:delText>as above.</w:delText>
        </w:r>
        <w:r w:rsidR="00124AF2" w:rsidDel="009B5AF1">
          <w:rPr>
            <w:rFonts w:asciiTheme="minorHAnsi" w:hAnsiTheme="minorHAnsi" w:cstheme="minorBidi"/>
          </w:rPr>
          <w:delText xml:space="preserve"> </w:delText>
        </w:r>
        <w:r w:rsidRPr="0E540B70" w:rsidDel="009B5AF1">
          <w:rPr>
            <w:rFonts w:asciiTheme="minorHAnsi" w:hAnsiTheme="minorHAnsi" w:cstheme="minorBidi"/>
          </w:rPr>
          <w:delText>Example rules and commands as below:</w:delText>
        </w:r>
      </w:del>
    </w:p>
    <w:p w14:paraId="0CF7D767" w14:textId="3EDF8958" w:rsidR="0008250B" w:rsidDel="009B5AF1" w:rsidRDefault="0008250B" w:rsidP="0E540B70">
      <w:pPr>
        <w:rPr>
          <w:del w:id="1380" w:author="KVS, Kannan" w:date="2019-02-28T22:23:00Z"/>
          <w:rFonts w:asciiTheme="minorHAnsi" w:hAnsiTheme="minorHAnsi" w:cstheme="minorBidi"/>
        </w:rPr>
      </w:pPr>
    </w:p>
    <w:p w14:paraId="0E645573" w14:textId="6FBB148E" w:rsidR="00AC52EA" w:rsidDel="009B5AF1" w:rsidRDefault="0E540B70" w:rsidP="0E540B70">
      <w:pPr>
        <w:rPr>
          <w:del w:id="1381" w:author="KVS, Kannan" w:date="2019-02-28T22:23:00Z"/>
          <w:rFonts w:asciiTheme="minorHAnsi" w:hAnsiTheme="minorHAnsi" w:cstheme="minorBidi"/>
        </w:rPr>
      </w:pPr>
      <w:del w:id="1382" w:author="KVS, Kannan" w:date="2019-02-28T22:23:00Z">
        <w:r w:rsidRPr="0E540B70" w:rsidDel="009B5AF1">
          <w:rPr>
            <w:rFonts w:asciiTheme="minorHAnsi" w:hAnsiTheme="minorHAnsi" w:cstheme="minorBidi"/>
          </w:rPr>
          <w:delText>ipv4-rules.json:</w:delText>
        </w:r>
      </w:del>
    </w:p>
    <w:p w14:paraId="279D7417" w14:textId="771083D8" w:rsidR="00447B94" w:rsidRPr="001C75E7" w:rsidDel="009B5AF1" w:rsidRDefault="00447B94" w:rsidP="0E540B70">
      <w:pPr>
        <w:rPr>
          <w:del w:id="1383" w:author="KVS, Kannan" w:date="2019-02-28T22:23:00Z"/>
          <w:rFonts w:asciiTheme="minorHAnsi" w:hAnsiTheme="minorHAnsi" w:cstheme="minorBidi"/>
        </w:rPr>
      </w:pPr>
    </w:p>
    <w:p w14:paraId="60EFC57A" w14:textId="1D977803" w:rsidR="00C95259" w:rsidRPr="007F5E7D" w:rsidDel="009B5AF1" w:rsidRDefault="0E540B70" w:rsidP="0E540B70">
      <w:pPr>
        <w:rPr>
          <w:del w:id="1384" w:author="KVS, Kannan" w:date="2019-02-28T22:23:00Z"/>
          <w:rFonts w:ascii="Courier New" w:hAnsi="Courier New" w:cs="Courier New"/>
          <w:sz w:val="18"/>
          <w:szCs w:val="18"/>
        </w:rPr>
      </w:pPr>
      <w:del w:id="1385" w:author="KVS, Kannan" w:date="2019-02-28T22:23:00Z">
        <w:r w:rsidRPr="007F5E7D" w:rsidDel="009B5AF1">
          <w:rPr>
            <w:rFonts w:ascii="Courier New" w:hAnsi="Courier New" w:cs="Courier New"/>
            <w:sz w:val="18"/>
            <w:szCs w:val="18"/>
          </w:rPr>
          <w:delText>{</w:delText>
        </w:r>
      </w:del>
    </w:p>
    <w:p w14:paraId="10BDFBCF" w14:textId="7E4E4197" w:rsidR="00C95259" w:rsidRPr="007F5E7D" w:rsidDel="009B5AF1" w:rsidRDefault="0E540B70" w:rsidP="0E540B70">
      <w:pPr>
        <w:rPr>
          <w:del w:id="1386" w:author="KVS, Kannan" w:date="2019-02-28T22:23:00Z"/>
          <w:rFonts w:ascii="Courier New" w:hAnsi="Courier New" w:cs="Courier New"/>
          <w:sz w:val="18"/>
          <w:szCs w:val="18"/>
        </w:rPr>
      </w:pPr>
      <w:del w:id="1387" w:author="KVS, Kannan" w:date="2019-02-28T22:23:00Z">
        <w:r w:rsidRPr="007F5E7D" w:rsidDel="009B5AF1">
          <w:rPr>
            <w:rFonts w:ascii="Courier New" w:hAnsi="Courier New" w:cs="Courier New"/>
            <w:sz w:val="18"/>
            <w:szCs w:val="18"/>
          </w:rPr>
          <w:delText xml:space="preserve">  "ACL_RULE": {</w:delText>
        </w:r>
      </w:del>
    </w:p>
    <w:p w14:paraId="6371F190" w14:textId="2E665907" w:rsidR="00C95259" w:rsidRPr="007F5E7D" w:rsidDel="009B5AF1" w:rsidRDefault="0E540B70" w:rsidP="0E540B70">
      <w:pPr>
        <w:rPr>
          <w:del w:id="1388" w:author="KVS, Kannan" w:date="2019-02-28T22:23:00Z"/>
          <w:rFonts w:ascii="Courier New" w:hAnsi="Courier New" w:cs="Courier New"/>
          <w:sz w:val="18"/>
          <w:szCs w:val="18"/>
        </w:rPr>
      </w:pPr>
      <w:del w:id="1389" w:author="KVS, Kannan" w:date="2019-02-28T22:23:00Z">
        <w:r w:rsidRPr="007F5E7D" w:rsidDel="009B5AF1">
          <w:rPr>
            <w:rFonts w:ascii="Courier New" w:hAnsi="Courier New" w:cs="Courier New"/>
            <w:sz w:val="18"/>
            <w:szCs w:val="18"/>
          </w:rPr>
          <w:delText xml:space="preserve">    "dataacl|Rule_3": {</w:delText>
        </w:r>
      </w:del>
    </w:p>
    <w:p w14:paraId="254D1873" w14:textId="60D938C0" w:rsidR="00C95259" w:rsidRPr="007F5E7D" w:rsidDel="009B5AF1" w:rsidRDefault="0E540B70" w:rsidP="0E540B70">
      <w:pPr>
        <w:rPr>
          <w:del w:id="1390" w:author="KVS, Kannan" w:date="2019-02-28T22:23:00Z"/>
          <w:rFonts w:ascii="Courier New" w:hAnsi="Courier New" w:cs="Courier New"/>
          <w:sz w:val="18"/>
          <w:szCs w:val="18"/>
        </w:rPr>
      </w:pPr>
      <w:del w:id="1391" w:author="KVS, Kannan" w:date="2019-02-28T22:23:00Z">
        <w:r w:rsidRPr="007F5E7D" w:rsidDel="009B5AF1">
          <w:rPr>
            <w:rFonts w:ascii="Courier New" w:hAnsi="Courier New" w:cs="Courier New"/>
            <w:sz w:val="18"/>
            <w:szCs w:val="18"/>
          </w:rPr>
          <w:delText xml:space="preserve">      "PACKET_ACTION":"DROP",</w:delText>
        </w:r>
      </w:del>
    </w:p>
    <w:p w14:paraId="19AFC647" w14:textId="5B44E50C" w:rsidR="00C95259" w:rsidRPr="007F5E7D" w:rsidDel="009B5AF1" w:rsidRDefault="0E540B70" w:rsidP="0E540B70">
      <w:pPr>
        <w:rPr>
          <w:del w:id="1392" w:author="KVS, Kannan" w:date="2019-02-28T22:23:00Z"/>
          <w:rFonts w:ascii="Courier New" w:hAnsi="Courier New" w:cs="Courier New"/>
          <w:sz w:val="18"/>
          <w:szCs w:val="18"/>
        </w:rPr>
      </w:pPr>
      <w:del w:id="1393" w:author="KVS, Kannan" w:date="2019-02-28T22:23:00Z">
        <w:r w:rsidRPr="007F5E7D" w:rsidDel="009B5AF1">
          <w:rPr>
            <w:rFonts w:ascii="Courier New" w:hAnsi="Courier New" w:cs="Courier New"/>
            <w:sz w:val="18"/>
            <w:szCs w:val="18"/>
          </w:rPr>
          <w:delText xml:space="preserve">      "SRC_IP":"11.10.1.0/24",</w:delText>
        </w:r>
      </w:del>
    </w:p>
    <w:p w14:paraId="075644BF" w14:textId="4BC5848C" w:rsidR="00C95259" w:rsidRPr="007F5E7D" w:rsidDel="009B5AF1" w:rsidRDefault="0E540B70" w:rsidP="0E540B70">
      <w:pPr>
        <w:rPr>
          <w:del w:id="1394" w:author="KVS, Kannan" w:date="2019-02-28T22:23:00Z"/>
          <w:rFonts w:ascii="Courier New" w:hAnsi="Courier New" w:cs="Courier New"/>
          <w:sz w:val="18"/>
          <w:szCs w:val="18"/>
        </w:rPr>
      </w:pPr>
      <w:del w:id="1395" w:author="KVS, Kannan" w:date="2019-02-28T22:23:00Z">
        <w:r w:rsidRPr="007F5E7D" w:rsidDel="009B5AF1">
          <w:rPr>
            <w:rFonts w:ascii="Courier New" w:hAnsi="Courier New" w:cs="Courier New"/>
            <w:sz w:val="18"/>
            <w:szCs w:val="18"/>
          </w:rPr>
          <w:delText xml:space="preserve">      "priority":3000</w:delText>
        </w:r>
      </w:del>
    </w:p>
    <w:p w14:paraId="13981AA6" w14:textId="46C32019" w:rsidR="00C95259" w:rsidRPr="007F5E7D" w:rsidDel="009B5AF1" w:rsidRDefault="0E540B70" w:rsidP="0E540B70">
      <w:pPr>
        <w:rPr>
          <w:del w:id="1396" w:author="KVS, Kannan" w:date="2019-02-28T22:23:00Z"/>
          <w:rFonts w:ascii="Courier New" w:hAnsi="Courier New" w:cs="Courier New"/>
          <w:sz w:val="18"/>
          <w:szCs w:val="18"/>
        </w:rPr>
      </w:pPr>
      <w:del w:id="1397" w:author="KVS, Kannan" w:date="2019-02-28T22:23:00Z">
        <w:r w:rsidRPr="007F5E7D" w:rsidDel="009B5AF1">
          <w:rPr>
            <w:rFonts w:ascii="Courier New" w:hAnsi="Courier New" w:cs="Courier New"/>
            <w:sz w:val="18"/>
            <w:szCs w:val="18"/>
          </w:rPr>
          <w:delText xml:space="preserve">    }</w:delText>
        </w:r>
      </w:del>
    </w:p>
    <w:p w14:paraId="685BBB72" w14:textId="653100AE" w:rsidR="00C95259" w:rsidRPr="007F5E7D" w:rsidDel="009B5AF1" w:rsidRDefault="0E540B70" w:rsidP="0E540B70">
      <w:pPr>
        <w:rPr>
          <w:del w:id="1398" w:author="KVS, Kannan" w:date="2019-02-28T22:23:00Z"/>
          <w:rFonts w:ascii="Courier New" w:hAnsi="Courier New" w:cs="Courier New"/>
          <w:sz w:val="18"/>
          <w:szCs w:val="18"/>
        </w:rPr>
      </w:pPr>
      <w:del w:id="1399" w:author="KVS, Kannan" w:date="2019-02-28T22:23:00Z">
        <w:r w:rsidRPr="007F5E7D" w:rsidDel="009B5AF1">
          <w:rPr>
            <w:rFonts w:ascii="Courier New" w:hAnsi="Courier New" w:cs="Courier New"/>
            <w:sz w:val="18"/>
            <w:szCs w:val="18"/>
          </w:rPr>
          <w:delText xml:space="preserve">  }</w:delText>
        </w:r>
      </w:del>
    </w:p>
    <w:p w14:paraId="2232ED8A" w14:textId="622A02C0" w:rsidR="00C95259" w:rsidRPr="007F5E7D" w:rsidDel="009B5AF1" w:rsidRDefault="0E540B70" w:rsidP="0E540B70">
      <w:pPr>
        <w:rPr>
          <w:del w:id="1400" w:author="KVS, Kannan" w:date="2019-02-28T22:23:00Z"/>
          <w:rFonts w:ascii="Courier New" w:hAnsi="Courier New" w:cs="Courier New"/>
          <w:sz w:val="18"/>
          <w:szCs w:val="18"/>
        </w:rPr>
      </w:pPr>
      <w:del w:id="1401" w:author="KVS, Kannan" w:date="2019-02-28T22:23:00Z">
        <w:r w:rsidRPr="007F5E7D" w:rsidDel="009B5AF1">
          <w:rPr>
            <w:rFonts w:ascii="Courier New" w:hAnsi="Courier New" w:cs="Courier New"/>
            <w:sz w:val="18"/>
            <w:szCs w:val="18"/>
          </w:rPr>
          <w:delText xml:space="preserve">  "ACL_RULE": {</w:delText>
        </w:r>
      </w:del>
    </w:p>
    <w:p w14:paraId="16CF9AE8" w14:textId="40428EA0" w:rsidR="00C95259" w:rsidRPr="007F5E7D" w:rsidDel="009B5AF1" w:rsidRDefault="0E540B70" w:rsidP="0E540B70">
      <w:pPr>
        <w:rPr>
          <w:del w:id="1402" w:author="KVS, Kannan" w:date="2019-02-28T22:23:00Z"/>
          <w:rFonts w:ascii="Courier New" w:hAnsi="Courier New" w:cs="Courier New"/>
          <w:sz w:val="18"/>
          <w:szCs w:val="18"/>
        </w:rPr>
      </w:pPr>
      <w:del w:id="1403" w:author="KVS, Kannan" w:date="2019-02-28T22:23:00Z">
        <w:r w:rsidRPr="007F5E7D" w:rsidDel="009B5AF1">
          <w:rPr>
            <w:rFonts w:ascii="Courier New" w:hAnsi="Courier New" w:cs="Courier New"/>
            <w:sz w:val="18"/>
            <w:szCs w:val="18"/>
          </w:rPr>
          <w:delText xml:space="preserve">    "dataacl|Rule_4": {</w:delText>
        </w:r>
      </w:del>
    </w:p>
    <w:p w14:paraId="35766C9B" w14:textId="7663D83A" w:rsidR="00C95259" w:rsidRPr="007F5E7D" w:rsidDel="009B5AF1" w:rsidRDefault="0E540B70" w:rsidP="0E540B70">
      <w:pPr>
        <w:rPr>
          <w:del w:id="1404" w:author="KVS, Kannan" w:date="2019-02-28T22:23:00Z"/>
          <w:rFonts w:ascii="Courier New" w:hAnsi="Courier New" w:cs="Courier New"/>
          <w:sz w:val="18"/>
          <w:szCs w:val="18"/>
        </w:rPr>
      </w:pPr>
      <w:del w:id="1405" w:author="KVS, Kannan" w:date="2019-02-28T22:23:00Z">
        <w:r w:rsidRPr="007F5E7D" w:rsidDel="009B5AF1">
          <w:rPr>
            <w:rFonts w:ascii="Courier New" w:hAnsi="Courier New" w:cs="Courier New"/>
            <w:sz w:val="18"/>
            <w:szCs w:val="18"/>
          </w:rPr>
          <w:delText xml:space="preserve">      "PACKET_ACTION":"FORWARD",</w:delText>
        </w:r>
      </w:del>
    </w:p>
    <w:p w14:paraId="1B31443D" w14:textId="7D4C11E6" w:rsidR="00C95259" w:rsidRPr="007F5E7D" w:rsidDel="009B5AF1" w:rsidRDefault="0E540B70" w:rsidP="0E540B70">
      <w:pPr>
        <w:rPr>
          <w:del w:id="1406" w:author="KVS, Kannan" w:date="2019-02-28T22:23:00Z"/>
          <w:rFonts w:ascii="Courier New" w:hAnsi="Courier New" w:cs="Courier New"/>
          <w:sz w:val="18"/>
          <w:szCs w:val="18"/>
        </w:rPr>
      </w:pPr>
      <w:del w:id="1407" w:author="KVS, Kannan" w:date="2019-02-28T22:23:00Z">
        <w:r w:rsidRPr="007F5E7D" w:rsidDel="009B5AF1">
          <w:rPr>
            <w:rFonts w:ascii="Courier New" w:hAnsi="Courier New" w:cs="Courier New"/>
            <w:sz w:val="18"/>
            <w:szCs w:val="18"/>
          </w:rPr>
          <w:delText xml:space="preserve">      "SRC_IP":"11.10.1.0/24",</w:delText>
        </w:r>
      </w:del>
    </w:p>
    <w:p w14:paraId="4C13880A" w14:textId="4049ED5C" w:rsidR="00C95259" w:rsidRPr="007F5E7D" w:rsidDel="009B5AF1" w:rsidRDefault="0E540B70" w:rsidP="0E540B70">
      <w:pPr>
        <w:rPr>
          <w:del w:id="1408" w:author="KVS, Kannan" w:date="2019-02-28T22:23:00Z"/>
          <w:rFonts w:ascii="Courier New" w:hAnsi="Courier New" w:cs="Courier New"/>
          <w:sz w:val="18"/>
          <w:szCs w:val="18"/>
        </w:rPr>
      </w:pPr>
      <w:del w:id="1409" w:author="KVS, Kannan" w:date="2019-02-28T22:23:00Z">
        <w:r w:rsidRPr="007F5E7D" w:rsidDel="009B5AF1">
          <w:rPr>
            <w:rFonts w:ascii="Courier New" w:hAnsi="Courier New" w:cs="Courier New"/>
            <w:sz w:val="18"/>
            <w:szCs w:val="18"/>
          </w:rPr>
          <w:delText xml:space="preserve">      "DST_IP":"12.10.1.8/32",</w:delText>
        </w:r>
      </w:del>
    </w:p>
    <w:p w14:paraId="2456C419" w14:textId="49D1BE50" w:rsidR="00C95259" w:rsidRPr="007F5E7D" w:rsidDel="009B5AF1" w:rsidRDefault="0E540B70" w:rsidP="0E540B70">
      <w:pPr>
        <w:rPr>
          <w:del w:id="1410" w:author="KVS, Kannan" w:date="2019-02-28T22:23:00Z"/>
          <w:rFonts w:ascii="Courier New" w:hAnsi="Courier New" w:cs="Courier New"/>
          <w:sz w:val="18"/>
          <w:szCs w:val="18"/>
        </w:rPr>
      </w:pPr>
      <w:del w:id="1411" w:author="KVS, Kannan" w:date="2019-02-28T22:23:00Z">
        <w:r w:rsidRPr="007F5E7D" w:rsidDel="009B5AF1">
          <w:rPr>
            <w:rFonts w:ascii="Courier New" w:hAnsi="Courier New" w:cs="Courier New"/>
            <w:sz w:val="18"/>
            <w:szCs w:val="18"/>
          </w:rPr>
          <w:delText xml:space="preserve">      "priority":4000</w:delText>
        </w:r>
      </w:del>
    </w:p>
    <w:p w14:paraId="2FADAC1B" w14:textId="338B9FFD" w:rsidR="00C95259" w:rsidRPr="007F5E7D" w:rsidDel="009B5AF1" w:rsidRDefault="0E540B70" w:rsidP="0E540B70">
      <w:pPr>
        <w:rPr>
          <w:del w:id="1412" w:author="KVS, Kannan" w:date="2019-02-28T22:23:00Z"/>
          <w:rFonts w:ascii="Courier New" w:hAnsi="Courier New" w:cs="Courier New"/>
          <w:sz w:val="18"/>
          <w:szCs w:val="18"/>
        </w:rPr>
      </w:pPr>
      <w:del w:id="1413" w:author="KVS, Kannan" w:date="2019-02-28T22:23:00Z">
        <w:r w:rsidRPr="007F5E7D" w:rsidDel="009B5AF1">
          <w:rPr>
            <w:rFonts w:ascii="Courier New" w:hAnsi="Courier New" w:cs="Courier New"/>
            <w:sz w:val="18"/>
            <w:szCs w:val="18"/>
          </w:rPr>
          <w:delText xml:space="preserve">    }</w:delText>
        </w:r>
      </w:del>
    </w:p>
    <w:p w14:paraId="34B0440D" w14:textId="317E5D38" w:rsidR="00C95259" w:rsidRPr="007F5E7D" w:rsidDel="009B5AF1" w:rsidRDefault="0E540B70" w:rsidP="0E540B70">
      <w:pPr>
        <w:rPr>
          <w:del w:id="1414" w:author="KVS, Kannan" w:date="2019-02-28T22:23:00Z"/>
          <w:rFonts w:ascii="Courier New" w:hAnsi="Courier New" w:cs="Courier New"/>
          <w:sz w:val="18"/>
          <w:szCs w:val="18"/>
        </w:rPr>
      </w:pPr>
      <w:del w:id="1415" w:author="KVS, Kannan" w:date="2019-02-28T22:23:00Z">
        <w:r w:rsidRPr="007F5E7D" w:rsidDel="009B5AF1">
          <w:rPr>
            <w:rFonts w:ascii="Courier New" w:hAnsi="Courier New" w:cs="Courier New"/>
            <w:sz w:val="18"/>
            <w:szCs w:val="18"/>
          </w:rPr>
          <w:delText xml:space="preserve">  }</w:delText>
        </w:r>
      </w:del>
    </w:p>
    <w:p w14:paraId="12EB4C9B" w14:textId="2175380B" w:rsidR="00492FCC" w:rsidRPr="007F5E7D" w:rsidDel="009B5AF1" w:rsidRDefault="0E540B70" w:rsidP="0E540B70">
      <w:pPr>
        <w:rPr>
          <w:del w:id="1416" w:author="KVS, Kannan" w:date="2019-02-28T22:23:00Z"/>
          <w:rFonts w:ascii="Courier New" w:hAnsi="Courier New" w:cs="Courier New"/>
          <w:sz w:val="18"/>
          <w:szCs w:val="18"/>
        </w:rPr>
      </w:pPr>
      <w:del w:id="1417" w:author="KVS, Kannan" w:date="2019-02-28T22:23:00Z">
        <w:r w:rsidRPr="007F5E7D" w:rsidDel="009B5AF1">
          <w:rPr>
            <w:rFonts w:ascii="Courier New" w:hAnsi="Courier New" w:cs="Courier New"/>
            <w:sz w:val="18"/>
            <w:szCs w:val="18"/>
          </w:rPr>
          <w:delText>}</w:delText>
        </w:r>
      </w:del>
    </w:p>
    <w:p w14:paraId="1A36A18B" w14:textId="28F3C58E" w:rsidR="00AC52EA" w:rsidRPr="001C75E7" w:rsidDel="009B5AF1" w:rsidRDefault="00AC52EA" w:rsidP="00C95259">
      <w:pPr>
        <w:rPr>
          <w:del w:id="1418" w:author="KVS, Kannan" w:date="2019-02-28T22:23:00Z"/>
          <w:rFonts w:asciiTheme="minorHAnsi" w:hAnsiTheme="minorHAnsi" w:cstheme="minorHAnsi"/>
        </w:rPr>
      </w:pPr>
    </w:p>
    <w:p w14:paraId="02FA7A77" w14:textId="1F2F1494" w:rsidR="00B10C3C" w:rsidDel="009B5AF1" w:rsidRDefault="0E540B70" w:rsidP="0E540B70">
      <w:pPr>
        <w:rPr>
          <w:del w:id="1419" w:author="KVS, Kannan" w:date="2019-02-28T22:23:00Z"/>
          <w:rFonts w:asciiTheme="minorHAnsi" w:hAnsiTheme="minorHAnsi" w:cstheme="minorBidi"/>
        </w:rPr>
      </w:pPr>
      <w:del w:id="1420" w:author="KVS, Kannan" w:date="2019-02-28T22:23:00Z">
        <w:r w:rsidRPr="0E540B70" w:rsidDel="009B5AF1">
          <w:rPr>
            <w:rFonts w:asciiTheme="minorHAnsi" w:hAnsiTheme="minorHAnsi" w:cstheme="minorBidi"/>
          </w:rPr>
          <w:delText>ipv6-rules.json:</w:delText>
        </w:r>
      </w:del>
    </w:p>
    <w:p w14:paraId="319ADB7D" w14:textId="6C35314D" w:rsidR="000D4E89" w:rsidRPr="001C75E7" w:rsidDel="009B5AF1" w:rsidRDefault="000D4E89" w:rsidP="0E540B70">
      <w:pPr>
        <w:rPr>
          <w:del w:id="1421" w:author="KVS, Kannan" w:date="2019-02-28T22:23:00Z"/>
          <w:rFonts w:asciiTheme="minorHAnsi" w:hAnsiTheme="minorHAnsi" w:cstheme="minorBidi"/>
        </w:rPr>
      </w:pPr>
    </w:p>
    <w:p w14:paraId="1DBF2180" w14:textId="61982906" w:rsidR="00B10C3C" w:rsidRPr="007F5E7D" w:rsidDel="009B5AF1" w:rsidRDefault="0E540B70" w:rsidP="0E540B70">
      <w:pPr>
        <w:rPr>
          <w:del w:id="1422" w:author="KVS, Kannan" w:date="2019-02-28T22:23:00Z"/>
          <w:rFonts w:ascii="Courier New" w:hAnsi="Courier New" w:cs="Courier New"/>
          <w:sz w:val="18"/>
          <w:szCs w:val="18"/>
        </w:rPr>
      </w:pPr>
      <w:del w:id="1423" w:author="KVS, Kannan" w:date="2019-02-28T22:23:00Z">
        <w:r w:rsidRPr="007F5E7D" w:rsidDel="009B5AF1">
          <w:rPr>
            <w:rFonts w:ascii="Courier New" w:hAnsi="Courier New" w:cs="Courier New"/>
            <w:sz w:val="18"/>
            <w:szCs w:val="18"/>
          </w:rPr>
          <w:delText>{</w:delText>
        </w:r>
      </w:del>
    </w:p>
    <w:p w14:paraId="4874F754" w14:textId="09E1849E" w:rsidR="00B10C3C" w:rsidRPr="007F5E7D" w:rsidDel="009B5AF1" w:rsidRDefault="0E540B70" w:rsidP="0E540B70">
      <w:pPr>
        <w:rPr>
          <w:del w:id="1424" w:author="KVS, Kannan" w:date="2019-02-28T22:23:00Z"/>
          <w:rFonts w:ascii="Courier New" w:hAnsi="Courier New" w:cs="Courier New"/>
          <w:sz w:val="18"/>
          <w:szCs w:val="18"/>
        </w:rPr>
      </w:pPr>
      <w:del w:id="1425" w:author="KVS, Kannan" w:date="2019-02-28T22:23:00Z">
        <w:r w:rsidRPr="007F5E7D" w:rsidDel="009B5AF1">
          <w:rPr>
            <w:rFonts w:ascii="Courier New" w:hAnsi="Courier New" w:cs="Courier New"/>
            <w:sz w:val="18"/>
            <w:szCs w:val="18"/>
          </w:rPr>
          <w:delText xml:space="preserve">  "ACL_RULE": {</w:delText>
        </w:r>
      </w:del>
    </w:p>
    <w:p w14:paraId="4A412476" w14:textId="1B29BB8A" w:rsidR="00B10C3C" w:rsidRPr="007F5E7D" w:rsidDel="009B5AF1" w:rsidRDefault="0E540B70" w:rsidP="0E540B70">
      <w:pPr>
        <w:rPr>
          <w:del w:id="1426" w:author="KVS, Kannan" w:date="2019-02-28T22:23:00Z"/>
          <w:rFonts w:ascii="Courier New" w:hAnsi="Courier New" w:cs="Courier New"/>
          <w:sz w:val="18"/>
          <w:szCs w:val="18"/>
        </w:rPr>
      </w:pPr>
      <w:del w:id="1427" w:author="KVS, Kannan" w:date="2019-02-28T22:23:00Z">
        <w:r w:rsidRPr="007F5E7D" w:rsidDel="009B5AF1">
          <w:rPr>
            <w:rFonts w:ascii="Courier New" w:hAnsi="Courier New" w:cs="Courier New"/>
            <w:sz w:val="18"/>
            <w:szCs w:val="18"/>
          </w:rPr>
          <w:delText xml:space="preserve">    "data-aclv6|Rule_3": {</w:delText>
        </w:r>
      </w:del>
    </w:p>
    <w:p w14:paraId="40209FA1" w14:textId="14F2C606" w:rsidR="00B10C3C" w:rsidRPr="007F5E7D" w:rsidDel="009B5AF1" w:rsidRDefault="0E540B70" w:rsidP="0E540B70">
      <w:pPr>
        <w:rPr>
          <w:del w:id="1428" w:author="KVS, Kannan" w:date="2019-02-28T22:23:00Z"/>
          <w:rFonts w:ascii="Courier New" w:hAnsi="Courier New" w:cs="Courier New"/>
          <w:sz w:val="18"/>
          <w:szCs w:val="18"/>
        </w:rPr>
      </w:pPr>
      <w:del w:id="1429" w:author="KVS, Kannan" w:date="2019-02-28T22:23:00Z">
        <w:r w:rsidRPr="007F5E7D" w:rsidDel="009B5AF1">
          <w:rPr>
            <w:rFonts w:ascii="Courier New" w:hAnsi="Courier New" w:cs="Courier New"/>
            <w:sz w:val="18"/>
            <w:szCs w:val="18"/>
          </w:rPr>
          <w:delText xml:space="preserve">        "PACKET_ACTION":"DROP",</w:delText>
        </w:r>
      </w:del>
    </w:p>
    <w:p w14:paraId="3E98B862" w14:textId="5F414B0D" w:rsidR="00B10C3C" w:rsidRPr="007F5E7D" w:rsidDel="009B5AF1" w:rsidRDefault="0E540B70" w:rsidP="0E540B70">
      <w:pPr>
        <w:rPr>
          <w:del w:id="1430" w:author="KVS, Kannan" w:date="2019-02-28T22:23:00Z"/>
          <w:rFonts w:ascii="Courier New" w:hAnsi="Courier New" w:cs="Courier New"/>
          <w:sz w:val="18"/>
          <w:szCs w:val="18"/>
        </w:rPr>
      </w:pPr>
      <w:del w:id="1431" w:author="KVS, Kannan" w:date="2019-02-28T22:23:00Z">
        <w:r w:rsidRPr="007F5E7D" w:rsidDel="009B5AF1">
          <w:rPr>
            <w:rFonts w:ascii="Courier New" w:hAnsi="Courier New" w:cs="Courier New"/>
            <w:sz w:val="18"/>
            <w:szCs w:val="18"/>
          </w:rPr>
          <w:delText xml:space="preserve">        "SRC_IPV6":"2777::0/64",</w:delText>
        </w:r>
      </w:del>
    </w:p>
    <w:p w14:paraId="03E659BA" w14:textId="187861F1" w:rsidR="00B10C3C" w:rsidRPr="007F5E7D" w:rsidDel="009B5AF1" w:rsidRDefault="0E540B70" w:rsidP="0E540B70">
      <w:pPr>
        <w:rPr>
          <w:del w:id="1432" w:author="KVS, Kannan" w:date="2019-02-28T22:23:00Z"/>
          <w:rFonts w:ascii="Courier New" w:hAnsi="Courier New" w:cs="Courier New"/>
          <w:sz w:val="18"/>
          <w:szCs w:val="18"/>
        </w:rPr>
      </w:pPr>
      <w:del w:id="1433" w:author="KVS, Kannan" w:date="2019-02-28T22:23:00Z">
        <w:r w:rsidRPr="007F5E7D" w:rsidDel="009B5AF1">
          <w:rPr>
            <w:rFonts w:ascii="Courier New" w:hAnsi="Courier New" w:cs="Courier New"/>
            <w:sz w:val="18"/>
            <w:szCs w:val="18"/>
          </w:rPr>
          <w:delText xml:space="preserve">        "priority":3000</w:delText>
        </w:r>
      </w:del>
    </w:p>
    <w:p w14:paraId="370CEB0B" w14:textId="2F3BDC5D" w:rsidR="00B10C3C" w:rsidRPr="007F5E7D" w:rsidDel="009B5AF1" w:rsidRDefault="0E540B70" w:rsidP="0E540B70">
      <w:pPr>
        <w:rPr>
          <w:del w:id="1434" w:author="KVS, Kannan" w:date="2019-02-28T22:23:00Z"/>
          <w:rFonts w:ascii="Courier New" w:hAnsi="Courier New" w:cs="Courier New"/>
          <w:sz w:val="18"/>
          <w:szCs w:val="18"/>
        </w:rPr>
      </w:pPr>
      <w:del w:id="1435" w:author="KVS, Kannan" w:date="2019-02-28T22:23:00Z">
        <w:r w:rsidRPr="007F5E7D" w:rsidDel="009B5AF1">
          <w:rPr>
            <w:rFonts w:ascii="Courier New" w:hAnsi="Courier New" w:cs="Courier New"/>
            <w:sz w:val="18"/>
            <w:szCs w:val="18"/>
          </w:rPr>
          <w:delText xml:space="preserve">      }</w:delText>
        </w:r>
      </w:del>
    </w:p>
    <w:p w14:paraId="05A1E0DD" w14:textId="57BA3CF6" w:rsidR="00B10C3C" w:rsidRPr="007F5E7D" w:rsidDel="009B5AF1" w:rsidRDefault="0E540B70" w:rsidP="0E540B70">
      <w:pPr>
        <w:rPr>
          <w:del w:id="1436" w:author="KVS, Kannan" w:date="2019-02-28T22:23:00Z"/>
          <w:rFonts w:ascii="Courier New" w:hAnsi="Courier New" w:cs="Courier New"/>
          <w:sz w:val="18"/>
          <w:szCs w:val="18"/>
        </w:rPr>
      </w:pPr>
      <w:del w:id="1437" w:author="KVS, Kannan" w:date="2019-02-28T22:23:00Z">
        <w:r w:rsidRPr="007F5E7D" w:rsidDel="009B5AF1">
          <w:rPr>
            <w:rFonts w:ascii="Courier New" w:hAnsi="Courier New" w:cs="Courier New"/>
            <w:sz w:val="18"/>
            <w:szCs w:val="18"/>
          </w:rPr>
          <w:delText xml:space="preserve">  }</w:delText>
        </w:r>
      </w:del>
    </w:p>
    <w:p w14:paraId="73DC3B40" w14:textId="03379E62" w:rsidR="00B10C3C" w:rsidRPr="007F5E7D" w:rsidDel="009B5AF1" w:rsidRDefault="0E540B70" w:rsidP="0E540B70">
      <w:pPr>
        <w:rPr>
          <w:del w:id="1438" w:author="KVS, Kannan" w:date="2019-02-28T22:23:00Z"/>
          <w:rFonts w:ascii="Courier New" w:hAnsi="Courier New" w:cs="Courier New"/>
          <w:sz w:val="18"/>
          <w:szCs w:val="18"/>
        </w:rPr>
      </w:pPr>
      <w:del w:id="1439" w:author="KVS, Kannan" w:date="2019-02-28T22:23:00Z">
        <w:r w:rsidRPr="007F5E7D" w:rsidDel="009B5AF1">
          <w:rPr>
            <w:rFonts w:ascii="Courier New" w:hAnsi="Courier New" w:cs="Courier New"/>
            <w:sz w:val="18"/>
            <w:szCs w:val="18"/>
          </w:rPr>
          <w:delText xml:space="preserve">  "ACL_RULE": {</w:delText>
        </w:r>
      </w:del>
    </w:p>
    <w:p w14:paraId="62DA0C5F" w14:textId="7DA3EED3" w:rsidR="00B10C3C" w:rsidRPr="007F5E7D" w:rsidDel="009B5AF1" w:rsidRDefault="0E540B70" w:rsidP="0E540B70">
      <w:pPr>
        <w:rPr>
          <w:del w:id="1440" w:author="KVS, Kannan" w:date="2019-02-28T22:23:00Z"/>
          <w:rFonts w:ascii="Courier New" w:hAnsi="Courier New" w:cs="Courier New"/>
          <w:sz w:val="18"/>
          <w:szCs w:val="18"/>
        </w:rPr>
      </w:pPr>
      <w:del w:id="1441" w:author="KVS, Kannan" w:date="2019-02-28T22:23:00Z">
        <w:r w:rsidRPr="007F5E7D" w:rsidDel="009B5AF1">
          <w:rPr>
            <w:rFonts w:ascii="Courier New" w:hAnsi="Courier New" w:cs="Courier New"/>
            <w:sz w:val="18"/>
            <w:szCs w:val="18"/>
          </w:rPr>
          <w:delText xml:space="preserve">    "data-aclv6|Rule_4": {</w:delText>
        </w:r>
      </w:del>
    </w:p>
    <w:p w14:paraId="621977BE" w14:textId="566B2080" w:rsidR="00B10C3C" w:rsidRPr="007F5E7D" w:rsidDel="009B5AF1" w:rsidRDefault="0E540B70" w:rsidP="0E540B70">
      <w:pPr>
        <w:rPr>
          <w:del w:id="1442" w:author="KVS, Kannan" w:date="2019-02-28T22:23:00Z"/>
          <w:rFonts w:ascii="Courier New" w:hAnsi="Courier New" w:cs="Courier New"/>
          <w:sz w:val="18"/>
          <w:szCs w:val="18"/>
        </w:rPr>
      </w:pPr>
      <w:del w:id="1443" w:author="KVS, Kannan" w:date="2019-02-28T22:23:00Z">
        <w:r w:rsidRPr="007F5E7D" w:rsidDel="009B5AF1">
          <w:rPr>
            <w:rFonts w:ascii="Courier New" w:hAnsi="Courier New" w:cs="Courier New"/>
            <w:sz w:val="18"/>
            <w:szCs w:val="18"/>
          </w:rPr>
          <w:delText xml:space="preserve">        "PACKET_ACTION":"FORWARD",</w:delText>
        </w:r>
      </w:del>
    </w:p>
    <w:p w14:paraId="0613AF0F" w14:textId="0BDED2C9" w:rsidR="00B10C3C" w:rsidRPr="007F5E7D" w:rsidDel="009B5AF1" w:rsidRDefault="0E540B70" w:rsidP="0E540B70">
      <w:pPr>
        <w:rPr>
          <w:del w:id="1444" w:author="KVS, Kannan" w:date="2019-02-28T22:23:00Z"/>
          <w:rFonts w:ascii="Courier New" w:hAnsi="Courier New" w:cs="Courier New"/>
          <w:sz w:val="18"/>
          <w:szCs w:val="18"/>
        </w:rPr>
      </w:pPr>
      <w:del w:id="1445" w:author="KVS, Kannan" w:date="2019-02-28T22:23:00Z">
        <w:r w:rsidRPr="007F5E7D" w:rsidDel="009B5AF1">
          <w:rPr>
            <w:rFonts w:ascii="Courier New" w:hAnsi="Courier New" w:cs="Courier New"/>
            <w:sz w:val="18"/>
            <w:szCs w:val="18"/>
          </w:rPr>
          <w:delText xml:space="preserve">        "SRC_IPV6":"2777::0/64",</w:delText>
        </w:r>
      </w:del>
    </w:p>
    <w:p w14:paraId="3C2F8FAB" w14:textId="5424F956" w:rsidR="00B10C3C" w:rsidRPr="007F5E7D" w:rsidDel="009B5AF1" w:rsidRDefault="0E540B70" w:rsidP="0E540B70">
      <w:pPr>
        <w:rPr>
          <w:del w:id="1446" w:author="KVS, Kannan" w:date="2019-02-28T22:23:00Z"/>
          <w:rFonts w:ascii="Courier New" w:hAnsi="Courier New" w:cs="Courier New"/>
          <w:sz w:val="18"/>
          <w:szCs w:val="18"/>
        </w:rPr>
      </w:pPr>
      <w:del w:id="1447" w:author="KVS, Kannan" w:date="2019-02-28T22:23:00Z">
        <w:r w:rsidRPr="007F5E7D" w:rsidDel="009B5AF1">
          <w:rPr>
            <w:rFonts w:ascii="Courier New" w:hAnsi="Courier New" w:cs="Courier New"/>
            <w:sz w:val="18"/>
            <w:szCs w:val="18"/>
          </w:rPr>
          <w:delText xml:space="preserve">        "DST_IPV6":"3777::8/128",</w:delText>
        </w:r>
      </w:del>
    </w:p>
    <w:p w14:paraId="07A755F6" w14:textId="61430C8D" w:rsidR="00B10C3C" w:rsidRPr="007F5E7D" w:rsidDel="009B5AF1" w:rsidRDefault="0E540B70" w:rsidP="0E540B70">
      <w:pPr>
        <w:rPr>
          <w:del w:id="1448" w:author="KVS, Kannan" w:date="2019-02-28T22:23:00Z"/>
          <w:rFonts w:ascii="Courier New" w:hAnsi="Courier New" w:cs="Courier New"/>
          <w:sz w:val="18"/>
          <w:szCs w:val="18"/>
        </w:rPr>
      </w:pPr>
      <w:del w:id="1449" w:author="KVS, Kannan" w:date="2019-02-28T22:23:00Z">
        <w:r w:rsidRPr="007F5E7D" w:rsidDel="009B5AF1">
          <w:rPr>
            <w:rFonts w:ascii="Courier New" w:hAnsi="Courier New" w:cs="Courier New"/>
            <w:sz w:val="18"/>
            <w:szCs w:val="18"/>
          </w:rPr>
          <w:delText xml:space="preserve">        "priority":4000</w:delText>
        </w:r>
      </w:del>
    </w:p>
    <w:p w14:paraId="399972BE" w14:textId="577C80B1" w:rsidR="00B10C3C" w:rsidRPr="007F5E7D" w:rsidDel="009B5AF1" w:rsidRDefault="0E540B70" w:rsidP="0E540B70">
      <w:pPr>
        <w:rPr>
          <w:del w:id="1450" w:author="KVS, Kannan" w:date="2019-02-28T22:23:00Z"/>
          <w:rFonts w:ascii="Courier New" w:hAnsi="Courier New" w:cs="Courier New"/>
          <w:sz w:val="18"/>
          <w:szCs w:val="18"/>
        </w:rPr>
      </w:pPr>
      <w:del w:id="1451" w:author="KVS, Kannan" w:date="2019-02-28T22:23:00Z">
        <w:r w:rsidRPr="007F5E7D" w:rsidDel="009B5AF1">
          <w:rPr>
            <w:rFonts w:ascii="Courier New" w:hAnsi="Courier New" w:cs="Courier New"/>
            <w:sz w:val="18"/>
            <w:szCs w:val="18"/>
          </w:rPr>
          <w:delText xml:space="preserve">    }</w:delText>
        </w:r>
      </w:del>
    </w:p>
    <w:p w14:paraId="4ED3BB97" w14:textId="6F810CFA" w:rsidR="00B10C3C" w:rsidRPr="007F5E7D" w:rsidDel="009B5AF1" w:rsidRDefault="0E540B70" w:rsidP="0E540B70">
      <w:pPr>
        <w:rPr>
          <w:del w:id="1452" w:author="KVS, Kannan" w:date="2019-02-28T22:23:00Z"/>
          <w:rFonts w:ascii="Courier New" w:hAnsi="Courier New" w:cs="Courier New"/>
          <w:sz w:val="18"/>
          <w:szCs w:val="18"/>
        </w:rPr>
      </w:pPr>
      <w:del w:id="1453" w:author="KVS, Kannan" w:date="2019-02-28T22:23:00Z">
        <w:r w:rsidRPr="007F5E7D" w:rsidDel="009B5AF1">
          <w:rPr>
            <w:rFonts w:ascii="Courier New" w:hAnsi="Courier New" w:cs="Courier New"/>
            <w:sz w:val="18"/>
            <w:szCs w:val="18"/>
          </w:rPr>
          <w:delText xml:space="preserve">  }</w:delText>
        </w:r>
      </w:del>
    </w:p>
    <w:p w14:paraId="795CC6D9" w14:textId="3C27EDCC" w:rsidR="00D05C96" w:rsidRPr="007F5E7D" w:rsidDel="009B5AF1" w:rsidRDefault="0E540B70" w:rsidP="0E540B70">
      <w:pPr>
        <w:rPr>
          <w:del w:id="1454" w:author="KVS, Kannan" w:date="2019-02-28T22:23:00Z"/>
          <w:rFonts w:ascii="Courier New" w:hAnsi="Courier New" w:cs="Courier New"/>
          <w:sz w:val="18"/>
          <w:szCs w:val="18"/>
        </w:rPr>
      </w:pPr>
      <w:del w:id="1455" w:author="KVS, Kannan" w:date="2019-02-28T22:23:00Z">
        <w:r w:rsidRPr="007F5E7D" w:rsidDel="009B5AF1">
          <w:rPr>
            <w:rFonts w:ascii="Courier New" w:hAnsi="Courier New" w:cs="Courier New"/>
            <w:sz w:val="18"/>
            <w:szCs w:val="18"/>
          </w:rPr>
          <w:delText>}</w:delText>
        </w:r>
      </w:del>
    </w:p>
    <w:p w14:paraId="650117FF" w14:textId="62DA8446" w:rsidR="00B10C3C" w:rsidRPr="001C75E7" w:rsidDel="009B5AF1" w:rsidRDefault="00B10C3C" w:rsidP="00B10C3C">
      <w:pPr>
        <w:rPr>
          <w:del w:id="1456" w:author="KVS, Kannan" w:date="2019-02-28T22:23:00Z"/>
          <w:rFonts w:asciiTheme="minorHAnsi" w:hAnsiTheme="minorHAnsi" w:cstheme="minorHAnsi"/>
        </w:rPr>
      </w:pPr>
    </w:p>
    <w:p w14:paraId="6B3A8DE2" w14:textId="64710BC3" w:rsidR="00B10C3C" w:rsidRPr="001C75E7" w:rsidDel="009B5AF1" w:rsidRDefault="0E540B70" w:rsidP="0E540B70">
      <w:pPr>
        <w:rPr>
          <w:del w:id="1457" w:author="KVS, Kannan" w:date="2019-02-28T22:23:00Z"/>
          <w:rFonts w:asciiTheme="minorHAnsi" w:hAnsiTheme="minorHAnsi" w:cstheme="minorBidi"/>
        </w:rPr>
      </w:pPr>
      <w:del w:id="1458" w:author="KVS, Kannan" w:date="2019-02-28T22:23:00Z">
        <w:r w:rsidRPr="0E540B70" w:rsidDel="009B5AF1">
          <w:rPr>
            <w:rFonts w:asciiTheme="minorHAnsi" w:hAnsiTheme="minorHAnsi" w:cstheme="minorBidi"/>
          </w:rPr>
          <w:delText>#</w:delText>
        </w:r>
        <w:r w:rsidR="00C119D4" w:rsidDel="009B5AF1">
          <w:rPr>
            <w:rFonts w:asciiTheme="minorHAnsi" w:hAnsiTheme="minorHAnsi" w:cstheme="minorBidi"/>
          </w:rPr>
          <w:delText>config load</w:delText>
        </w:r>
        <w:r w:rsidRPr="0E540B70" w:rsidDel="009B5AF1">
          <w:rPr>
            <w:rFonts w:asciiTheme="minorHAnsi" w:hAnsiTheme="minorHAnsi" w:cstheme="minorBidi"/>
          </w:rPr>
          <w:delText xml:space="preserve"> ipv4-rules.json </w:delText>
        </w:r>
      </w:del>
    </w:p>
    <w:p w14:paraId="4061FE81" w14:textId="25D6FE09" w:rsidR="00B10C3C" w:rsidRPr="001C75E7" w:rsidDel="009B5AF1" w:rsidRDefault="0E540B70" w:rsidP="0E540B70">
      <w:pPr>
        <w:rPr>
          <w:del w:id="1459" w:author="KVS, Kannan" w:date="2019-02-28T22:23:00Z"/>
          <w:rFonts w:asciiTheme="minorHAnsi" w:hAnsiTheme="minorHAnsi" w:cstheme="minorBidi"/>
        </w:rPr>
      </w:pPr>
      <w:del w:id="1460" w:author="KVS, Kannan" w:date="2019-02-28T22:23:00Z">
        <w:r w:rsidRPr="0E540B70" w:rsidDel="009B5AF1">
          <w:rPr>
            <w:rFonts w:asciiTheme="minorHAnsi" w:hAnsiTheme="minorHAnsi" w:cstheme="minorBidi"/>
          </w:rPr>
          <w:delText>#</w:delText>
        </w:r>
        <w:r w:rsidR="00C119D4" w:rsidDel="009B5AF1">
          <w:rPr>
            <w:rFonts w:asciiTheme="minorHAnsi" w:hAnsiTheme="minorHAnsi" w:cstheme="minorBidi"/>
          </w:rPr>
          <w:delText>config load ipv6-rules.json</w:delText>
        </w:r>
      </w:del>
    </w:p>
    <w:p w14:paraId="572F69FD" w14:textId="43DC5511" w:rsidR="00B10C3C" w:rsidRPr="001C75E7" w:rsidDel="009B5AF1" w:rsidRDefault="00B10C3C" w:rsidP="00B10C3C">
      <w:pPr>
        <w:rPr>
          <w:del w:id="1461" w:author="KVS, Kannan" w:date="2019-02-28T22:23:00Z"/>
          <w:rFonts w:asciiTheme="minorHAnsi" w:hAnsiTheme="minorHAnsi" w:cstheme="minorHAnsi"/>
        </w:rPr>
      </w:pPr>
    </w:p>
    <w:p w14:paraId="2579A86F" w14:textId="18F05A74" w:rsidR="00E80CB0" w:rsidRPr="001C75E7" w:rsidDel="009B5AF1" w:rsidRDefault="0E540B70" w:rsidP="0E540B70">
      <w:pPr>
        <w:rPr>
          <w:del w:id="1462" w:author="KVS, Kannan" w:date="2019-02-28T22:23:00Z"/>
          <w:rFonts w:asciiTheme="minorHAnsi" w:hAnsiTheme="minorHAnsi" w:cstheme="minorBidi"/>
        </w:rPr>
      </w:pPr>
      <w:del w:id="1463" w:author="KVS, Kannan" w:date="2019-02-28T22:23:00Z">
        <w:r w:rsidRPr="0E540B70" w:rsidDel="009B5AF1">
          <w:rPr>
            <w:rFonts w:asciiTheme="minorHAnsi" w:hAnsiTheme="minorHAnsi" w:cstheme="minorBidi"/>
          </w:rPr>
          <w:delText>If you want to delete the rules, the below json files will be used:</w:delText>
        </w:r>
      </w:del>
    </w:p>
    <w:p w14:paraId="339B024B" w14:textId="57CAC79E" w:rsidR="0008250B" w:rsidDel="009B5AF1" w:rsidRDefault="0008250B" w:rsidP="0E540B70">
      <w:pPr>
        <w:rPr>
          <w:del w:id="1464" w:author="KVS, Kannan" w:date="2019-02-28T22:23:00Z"/>
          <w:rFonts w:asciiTheme="minorHAnsi" w:hAnsiTheme="minorHAnsi" w:cstheme="minorBidi"/>
        </w:rPr>
      </w:pPr>
    </w:p>
    <w:p w14:paraId="15872D76" w14:textId="7E4CEDED" w:rsidR="004013C8" w:rsidDel="009B5AF1" w:rsidRDefault="0E540B70" w:rsidP="0E540B70">
      <w:pPr>
        <w:rPr>
          <w:del w:id="1465" w:author="KVS, Kannan" w:date="2019-02-28T22:23:00Z"/>
          <w:rFonts w:asciiTheme="minorHAnsi" w:hAnsiTheme="minorHAnsi" w:cstheme="minorBidi"/>
        </w:rPr>
      </w:pPr>
      <w:del w:id="1466" w:author="KVS, Kannan" w:date="2019-02-28T22:23:00Z">
        <w:r w:rsidRPr="0E540B70" w:rsidDel="009B5AF1">
          <w:rPr>
            <w:rFonts w:asciiTheme="minorHAnsi" w:hAnsiTheme="minorHAnsi" w:cstheme="minorBidi"/>
          </w:rPr>
          <w:delText>ipv4-rules-del.json</w:delText>
        </w:r>
      </w:del>
    </w:p>
    <w:p w14:paraId="52506A7E" w14:textId="685091AF" w:rsidR="00054AB9" w:rsidRPr="001C75E7" w:rsidDel="009B5AF1" w:rsidRDefault="00054AB9" w:rsidP="0E540B70">
      <w:pPr>
        <w:rPr>
          <w:del w:id="1467" w:author="KVS, Kannan" w:date="2019-02-28T22:23:00Z"/>
          <w:rFonts w:asciiTheme="minorHAnsi" w:hAnsiTheme="minorHAnsi" w:cstheme="minorBidi"/>
        </w:rPr>
      </w:pPr>
    </w:p>
    <w:p w14:paraId="492E567A" w14:textId="5A12CA47" w:rsidR="004013C8" w:rsidRPr="007F5E7D" w:rsidDel="009B5AF1" w:rsidRDefault="0E540B70" w:rsidP="0E540B70">
      <w:pPr>
        <w:rPr>
          <w:del w:id="1468" w:author="KVS, Kannan" w:date="2019-02-28T22:23:00Z"/>
          <w:rFonts w:ascii="Courier New" w:hAnsi="Courier New" w:cs="Courier New"/>
          <w:sz w:val="18"/>
          <w:szCs w:val="18"/>
        </w:rPr>
      </w:pPr>
      <w:del w:id="1469" w:author="KVS, Kannan" w:date="2019-02-28T22:23:00Z">
        <w:r w:rsidRPr="007F5E7D" w:rsidDel="009B5AF1">
          <w:rPr>
            <w:rFonts w:ascii="Courier New" w:hAnsi="Courier New" w:cs="Courier New"/>
            <w:sz w:val="18"/>
            <w:szCs w:val="18"/>
          </w:rPr>
          <w:delText>{</w:delText>
        </w:r>
      </w:del>
    </w:p>
    <w:p w14:paraId="11B87358" w14:textId="3E320F1C" w:rsidR="004013C8" w:rsidRPr="007F5E7D" w:rsidDel="009B5AF1" w:rsidRDefault="0E540B70" w:rsidP="0E540B70">
      <w:pPr>
        <w:rPr>
          <w:del w:id="1470" w:author="KVS, Kannan" w:date="2019-02-28T22:23:00Z"/>
          <w:rFonts w:ascii="Courier New" w:hAnsi="Courier New" w:cs="Courier New"/>
          <w:sz w:val="18"/>
          <w:szCs w:val="18"/>
        </w:rPr>
      </w:pPr>
      <w:del w:id="1471" w:author="KVS, Kannan" w:date="2019-02-28T22:23:00Z">
        <w:r w:rsidRPr="007F5E7D" w:rsidDel="009B5AF1">
          <w:rPr>
            <w:rFonts w:ascii="Courier New" w:hAnsi="Courier New" w:cs="Courier New"/>
            <w:sz w:val="18"/>
            <w:szCs w:val="18"/>
          </w:rPr>
          <w:delText xml:space="preserve">  "ACL_RULE": {</w:delText>
        </w:r>
      </w:del>
    </w:p>
    <w:p w14:paraId="6C2DB575" w14:textId="718A3D3A" w:rsidR="004013C8" w:rsidRPr="007F5E7D" w:rsidDel="009B5AF1" w:rsidRDefault="0E540B70" w:rsidP="0E540B70">
      <w:pPr>
        <w:rPr>
          <w:del w:id="1472" w:author="KVS, Kannan" w:date="2019-02-28T22:23:00Z"/>
          <w:rFonts w:ascii="Courier New" w:hAnsi="Courier New" w:cs="Courier New"/>
          <w:sz w:val="18"/>
          <w:szCs w:val="18"/>
        </w:rPr>
      </w:pPr>
      <w:del w:id="1473" w:author="KVS, Kannan" w:date="2019-02-28T22:23:00Z">
        <w:r w:rsidRPr="007F5E7D" w:rsidDel="009B5AF1">
          <w:rPr>
            <w:rFonts w:ascii="Courier New" w:hAnsi="Courier New" w:cs="Courier New"/>
            <w:sz w:val="18"/>
            <w:szCs w:val="18"/>
          </w:rPr>
          <w:delText xml:space="preserve">    "dataacl|Rule_3": null</w:delText>
        </w:r>
      </w:del>
    </w:p>
    <w:p w14:paraId="30973614" w14:textId="60C90D13" w:rsidR="004013C8" w:rsidRPr="007F5E7D" w:rsidDel="009B5AF1" w:rsidRDefault="0E540B70" w:rsidP="0E540B70">
      <w:pPr>
        <w:rPr>
          <w:del w:id="1474" w:author="KVS, Kannan" w:date="2019-02-28T22:23:00Z"/>
          <w:rFonts w:ascii="Courier New" w:hAnsi="Courier New" w:cs="Courier New"/>
          <w:sz w:val="18"/>
          <w:szCs w:val="18"/>
        </w:rPr>
      </w:pPr>
      <w:del w:id="1475" w:author="KVS, Kannan" w:date="2019-02-28T22:23:00Z">
        <w:r w:rsidRPr="007F5E7D" w:rsidDel="009B5AF1">
          <w:rPr>
            <w:rFonts w:ascii="Courier New" w:hAnsi="Courier New" w:cs="Courier New"/>
            <w:sz w:val="18"/>
            <w:szCs w:val="18"/>
          </w:rPr>
          <w:delText xml:space="preserve">  }</w:delText>
        </w:r>
      </w:del>
    </w:p>
    <w:p w14:paraId="451268E7" w14:textId="640AC634" w:rsidR="004013C8" w:rsidRPr="007F5E7D" w:rsidDel="009B5AF1" w:rsidRDefault="0E540B70" w:rsidP="0E540B70">
      <w:pPr>
        <w:rPr>
          <w:del w:id="1476" w:author="KVS, Kannan" w:date="2019-02-28T22:23:00Z"/>
          <w:rFonts w:ascii="Courier New" w:hAnsi="Courier New" w:cs="Courier New"/>
          <w:sz w:val="18"/>
          <w:szCs w:val="18"/>
        </w:rPr>
      </w:pPr>
      <w:del w:id="1477" w:author="KVS, Kannan" w:date="2019-02-28T22:23:00Z">
        <w:r w:rsidRPr="007F5E7D" w:rsidDel="009B5AF1">
          <w:rPr>
            <w:rFonts w:ascii="Courier New" w:hAnsi="Courier New" w:cs="Courier New"/>
            <w:sz w:val="18"/>
            <w:szCs w:val="18"/>
          </w:rPr>
          <w:delText xml:space="preserve">  "ACL_RULE": {</w:delText>
        </w:r>
      </w:del>
    </w:p>
    <w:p w14:paraId="6E4F33FE" w14:textId="3D253BC9" w:rsidR="004013C8" w:rsidRPr="007F5E7D" w:rsidDel="009B5AF1" w:rsidRDefault="0E540B70" w:rsidP="0E540B70">
      <w:pPr>
        <w:rPr>
          <w:del w:id="1478" w:author="KVS, Kannan" w:date="2019-02-28T22:23:00Z"/>
          <w:rFonts w:ascii="Courier New" w:hAnsi="Courier New" w:cs="Courier New"/>
          <w:sz w:val="18"/>
          <w:szCs w:val="18"/>
        </w:rPr>
      </w:pPr>
      <w:del w:id="1479" w:author="KVS, Kannan" w:date="2019-02-28T22:23:00Z">
        <w:r w:rsidRPr="007F5E7D" w:rsidDel="009B5AF1">
          <w:rPr>
            <w:rFonts w:ascii="Courier New" w:hAnsi="Courier New" w:cs="Courier New"/>
            <w:sz w:val="18"/>
            <w:szCs w:val="18"/>
          </w:rPr>
          <w:delText xml:space="preserve">    "dataacl|Rule_4": null</w:delText>
        </w:r>
      </w:del>
    </w:p>
    <w:p w14:paraId="6F8A7B73" w14:textId="5F474A60" w:rsidR="004013C8" w:rsidRPr="007F5E7D" w:rsidDel="009B5AF1" w:rsidRDefault="0E540B70" w:rsidP="0E540B70">
      <w:pPr>
        <w:rPr>
          <w:del w:id="1480" w:author="KVS, Kannan" w:date="2019-02-28T22:23:00Z"/>
          <w:rFonts w:ascii="Courier New" w:hAnsi="Courier New" w:cs="Courier New"/>
          <w:sz w:val="18"/>
          <w:szCs w:val="18"/>
        </w:rPr>
      </w:pPr>
      <w:del w:id="1481" w:author="KVS, Kannan" w:date="2019-02-28T22:23:00Z">
        <w:r w:rsidRPr="007F5E7D" w:rsidDel="009B5AF1">
          <w:rPr>
            <w:rFonts w:ascii="Courier New" w:hAnsi="Courier New" w:cs="Courier New"/>
            <w:sz w:val="18"/>
            <w:szCs w:val="18"/>
          </w:rPr>
          <w:delText xml:space="preserve">  }</w:delText>
        </w:r>
      </w:del>
    </w:p>
    <w:p w14:paraId="6C7CA5B3" w14:textId="2872E2EB" w:rsidR="004013C8" w:rsidRPr="007F5E7D" w:rsidDel="009B5AF1" w:rsidRDefault="0E540B70" w:rsidP="0E540B70">
      <w:pPr>
        <w:rPr>
          <w:del w:id="1482" w:author="KVS, Kannan" w:date="2019-02-28T22:23:00Z"/>
          <w:rFonts w:ascii="Courier New" w:hAnsi="Courier New" w:cs="Courier New"/>
          <w:sz w:val="18"/>
          <w:szCs w:val="18"/>
        </w:rPr>
      </w:pPr>
      <w:del w:id="1483" w:author="KVS, Kannan" w:date="2019-02-28T22:23:00Z">
        <w:r w:rsidRPr="007F5E7D" w:rsidDel="009B5AF1">
          <w:rPr>
            <w:rFonts w:ascii="Courier New" w:hAnsi="Courier New" w:cs="Courier New"/>
            <w:sz w:val="18"/>
            <w:szCs w:val="18"/>
          </w:rPr>
          <w:delText>}</w:delText>
        </w:r>
      </w:del>
    </w:p>
    <w:p w14:paraId="148A338B" w14:textId="5A781375" w:rsidR="004013C8" w:rsidRPr="007F5E7D" w:rsidDel="009B5AF1" w:rsidRDefault="004013C8" w:rsidP="004013C8">
      <w:pPr>
        <w:rPr>
          <w:del w:id="1484" w:author="KVS, Kannan" w:date="2019-02-28T22:23:00Z"/>
          <w:rFonts w:ascii="Courier New" w:hAnsi="Courier New" w:cs="Courier New"/>
          <w:sz w:val="18"/>
          <w:szCs w:val="18"/>
        </w:rPr>
      </w:pPr>
    </w:p>
    <w:p w14:paraId="2525FD0C" w14:textId="542E38EE" w:rsidR="004013C8" w:rsidRPr="007F5E7D" w:rsidDel="009B5AF1" w:rsidRDefault="0E540B70" w:rsidP="0E540B70">
      <w:pPr>
        <w:rPr>
          <w:del w:id="1485" w:author="KVS, Kannan" w:date="2019-02-28T22:23:00Z"/>
          <w:rFonts w:ascii="Courier New" w:hAnsi="Courier New" w:cs="Courier New"/>
          <w:sz w:val="18"/>
          <w:szCs w:val="18"/>
        </w:rPr>
      </w:pPr>
      <w:del w:id="1486" w:author="KVS, Kannan" w:date="2019-02-28T22:23:00Z">
        <w:r w:rsidRPr="007F5E7D" w:rsidDel="009B5AF1">
          <w:rPr>
            <w:rFonts w:ascii="Courier New" w:hAnsi="Courier New" w:cs="Courier New"/>
            <w:sz w:val="18"/>
            <w:szCs w:val="18"/>
          </w:rPr>
          <w:delText>ipv6-rules-del.json</w:delText>
        </w:r>
      </w:del>
    </w:p>
    <w:p w14:paraId="40D93A8C" w14:textId="32679FD0" w:rsidR="000D5628" w:rsidRPr="007F5E7D" w:rsidDel="009B5AF1" w:rsidRDefault="0E540B70" w:rsidP="0E540B70">
      <w:pPr>
        <w:rPr>
          <w:del w:id="1487" w:author="KVS, Kannan" w:date="2019-02-28T22:23:00Z"/>
          <w:rFonts w:ascii="Courier New" w:hAnsi="Courier New" w:cs="Courier New"/>
          <w:sz w:val="18"/>
          <w:szCs w:val="18"/>
        </w:rPr>
      </w:pPr>
      <w:del w:id="1488" w:author="KVS, Kannan" w:date="2019-02-28T22:23:00Z">
        <w:r w:rsidRPr="007F5E7D" w:rsidDel="009B5AF1">
          <w:rPr>
            <w:rFonts w:ascii="Courier New" w:hAnsi="Courier New" w:cs="Courier New"/>
            <w:sz w:val="18"/>
            <w:szCs w:val="18"/>
          </w:rPr>
          <w:delText>{</w:delText>
        </w:r>
      </w:del>
    </w:p>
    <w:p w14:paraId="68A7F6E1" w14:textId="37072F8F" w:rsidR="000D5628" w:rsidRPr="007F5E7D" w:rsidDel="009B5AF1" w:rsidRDefault="0E540B70" w:rsidP="0E540B70">
      <w:pPr>
        <w:rPr>
          <w:del w:id="1489" w:author="KVS, Kannan" w:date="2019-02-28T22:23:00Z"/>
          <w:rFonts w:ascii="Courier New" w:hAnsi="Courier New" w:cs="Courier New"/>
          <w:sz w:val="18"/>
          <w:szCs w:val="18"/>
        </w:rPr>
      </w:pPr>
      <w:del w:id="1490" w:author="KVS, Kannan" w:date="2019-02-28T22:23:00Z">
        <w:r w:rsidRPr="007F5E7D" w:rsidDel="009B5AF1">
          <w:rPr>
            <w:rFonts w:ascii="Courier New" w:hAnsi="Courier New" w:cs="Courier New"/>
            <w:sz w:val="18"/>
            <w:szCs w:val="18"/>
          </w:rPr>
          <w:delText xml:space="preserve">  "ACL_RULE": {</w:delText>
        </w:r>
      </w:del>
    </w:p>
    <w:p w14:paraId="0EB716C5" w14:textId="1CD0F37A" w:rsidR="000D5628" w:rsidRPr="007F5E7D" w:rsidDel="009B5AF1" w:rsidRDefault="0E540B70" w:rsidP="0E540B70">
      <w:pPr>
        <w:rPr>
          <w:del w:id="1491" w:author="KVS, Kannan" w:date="2019-02-28T22:23:00Z"/>
          <w:rFonts w:ascii="Courier New" w:hAnsi="Courier New" w:cs="Courier New"/>
          <w:sz w:val="18"/>
          <w:szCs w:val="18"/>
        </w:rPr>
      </w:pPr>
      <w:del w:id="1492" w:author="KVS, Kannan" w:date="2019-02-28T22:23:00Z">
        <w:r w:rsidRPr="007F5E7D" w:rsidDel="009B5AF1">
          <w:rPr>
            <w:rFonts w:ascii="Courier New" w:hAnsi="Courier New" w:cs="Courier New"/>
            <w:sz w:val="18"/>
            <w:szCs w:val="18"/>
          </w:rPr>
          <w:delText xml:space="preserve">    "data-aclv6|Rule_3": null</w:delText>
        </w:r>
      </w:del>
    </w:p>
    <w:p w14:paraId="20F12ECD" w14:textId="406C0F0A" w:rsidR="000D5628" w:rsidRPr="007F5E7D" w:rsidDel="009B5AF1" w:rsidRDefault="0E540B70" w:rsidP="0E540B70">
      <w:pPr>
        <w:rPr>
          <w:del w:id="1493" w:author="KVS, Kannan" w:date="2019-02-28T22:23:00Z"/>
          <w:rFonts w:ascii="Courier New" w:hAnsi="Courier New" w:cs="Courier New"/>
          <w:sz w:val="18"/>
          <w:szCs w:val="18"/>
        </w:rPr>
      </w:pPr>
      <w:del w:id="1494" w:author="KVS, Kannan" w:date="2019-02-28T22:23:00Z">
        <w:r w:rsidRPr="007F5E7D" w:rsidDel="009B5AF1">
          <w:rPr>
            <w:rFonts w:ascii="Courier New" w:hAnsi="Courier New" w:cs="Courier New"/>
            <w:sz w:val="18"/>
            <w:szCs w:val="18"/>
          </w:rPr>
          <w:delText xml:space="preserve">  }</w:delText>
        </w:r>
      </w:del>
    </w:p>
    <w:p w14:paraId="652A7082" w14:textId="1BFAA0B4" w:rsidR="000D5628" w:rsidRPr="007F5E7D" w:rsidDel="009B5AF1" w:rsidRDefault="0E540B70" w:rsidP="0E540B70">
      <w:pPr>
        <w:rPr>
          <w:del w:id="1495" w:author="KVS, Kannan" w:date="2019-02-28T22:23:00Z"/>
          <w:rFonts w:ascii="Courier New" w:hAnsi="Courier New" w:cs="Courier New"/>
          <w:sz w:val="18"/>
          <w:szCs w:val="18"/>
        </w:rPr>
      </w:pPr>
      <w:del w:id="1496" w:author="KVS, Kannan" w:date="2019-02-28T22:23:00Z">
        <w:r w:rsidRPr="007F5E7D" w:rsidDel="009B5AF1">
          <w:rPr>
            <w:rFonts w:ascii="Courier New" w:hAnsi="Courier New" w:cs="Courier New"/>
            <w:sz w:val="18"/>
            <w:szCs w:val="18"/>
          </w:rPr>
          <w:delText xml:space="preserve">  "ACL_RULE": {</w:delText>
        </w:r>
      </w:del>
    </w:p>
    <w:p w14:paraId="282B2117" w14:textId="3CFE6733" w:rsidR="000D5628" w:rsidRPr="007F5E7D" w:rsidDel="009B5AF1" w:rsidRDefault="0E540B70" w:rsidP="0E540B70">
      <w:pPr>
        <w:rPr>
          <w:del w:id="1497" w:author="KVS, Kannan" w:date="2019-02-28T22:23:00Z"/>
          <w:rFonts w:ascii="Courier New" w:hAnsi="Courier New" w:cs="Courier New"/>
          <w:sz w:val="18"/>
          <w:szCs w:val="18"/>
        </w:rPr>
      </w:pPr>
      <w:del w:id="1498" w:author="KVS, Kannan" w:date="2019-02-28T22:23:00Z">
        <w:r w:rsidRPr="007F5E7D" w:rsidDel="009B5AF1">
          <w:rPr>
            <w:rFonts w:ascii="Courier New" w:hAnsi="Courier New" w:cs="Courier New"/>
            <w:sz w:val="18"/>
            <w:szCs w:val="18"/>
          </w:rPr>
          <w:delText xml:space="preserve">    "data-aclv6|Rule_4": null</w:delText>
        </w:r>
      </w:del>
    </w:p>
    <w:p w14:paraId="19A13E7B" w14:textId="099A9D61" w:rsidR="000D5628" w:rsidRPr="007F5E7D" w:rsidDel="009B5AF1" w:rsidRDefault="0E540B70" w:rsidP="0E540B70">
      <w:pPr>
        <w:rPr>
          <w:del w:id="1499" w:author="KVS, Kannan" w:date="2019-02-28T22:23:00Z"/>
          <w:rFonts w:ascii="Courier New" w:hAnsi="Courier New" w:cs="Courier New"/>
          <w:sz w:val="18"/>
          <w:szCs w:val="18"/>
        </w:rPr>
      </w:pPr>
      <w:del w:id="1500" w:author="KVS, Kannan" w:date="2019-02-28T22:23:00Z">
        <w:r w:rsidRPr="007F5E7D" w:rsidDel="009B5AF1">
          <w:rPr>
            <w:rFonts w:ascii="Courier New" w:hAnsi="Courier New" w:cs="Courier New"/>
            <w:sz w:val="18"/>
            <w:szCs w:val="18"/>
          </w:rPr>
          <w:delText xml:space="preserve">  }</w:delText>
        </w:r>
      </w:del>
    </w:p>
    <w:p w14:paraId="225190F8" w14:textId="50C2207B" w:rsidR="00727284" w:rsidRPr="007F5E7D" w:rsidDel="009B5AF1" w:rsidRDefault="0E540B70" w:rsidP="0E540B70">
      <w:pPr>
        <w:rPr>
          <w:del w:id="1501" w:author="KVS, Kannan" w:date="2019-02-28T22:23:00Z"/>
          <w:rFonts w:ascii="Courier New" w:hAnsi="Courier New" w:cs="Courier New"/>
          <w:sz w:val="18"/>
          <w:szCs w:val="18"/>
        </w:rPr>
      </w:pPr>
      <w:del w:id="1502" w:author="KVS, Kannan" w:date="2019-02-28T22:23:00Z">
        <w:r w:rsidRPr="007F5E7D" w:rsidDel="009B5AF1">
          <w:rPr>
            <w:rFonts w:ascii="Courier New" w:hAnsi="Courier New" w:cs="Courier New"/>
            <w:sz w:val="18"/>
            <w:szCs w:val="18"/>
          </w:rPr>
          <w:delText>}</w:delText>
        </w:r>
      </w:del>
    </w:p>
    <w:p w14:paraId="46460E77" w14:textId="4264F735" w:rsidR="000D5628" w:rsidRPr="001C75E7" w:rsidDel="009B5AF1" w:rsidRDefault="000D5628" w:rsidP="000D5628">
      <w:pPr>
        <w:rPr>
          <w:del w:id="1503" w:author="KVS, Kannan" w:date="2019-02-28T22:23:00Z"/>
          <w:rFonts w:asciiTheme="minorHAnsi" w:hAnsiTheme="minorHAnsi" w:cstheme="minorHAnsi"/>
        </w:rPr>
      </w:pPr>
    </w:p>
    <w:p w14:paraId="6EFCBA2B" w14:textId="761E9B79" w:rsidR="000D5628" w:rsidRPr="001C75E7" w:rsidDel="009B5AF1" w:rsidRDefault="0E540B70" w:rsidP="0E540B70">
      <w:pPr>
        <w:rPr>
          <w:del w:id="1504" w:author="KVS, Kannan" w:date="2019-02-28T22:23:00Z"/>
          <w:rFonts w:asciiTheme="minorHAnsi" w:hAnsiTheme="minorHAnsi" w:cstheme="minorBidi"/>
        </w:rPr>
      </w:pPr>
      <w:del w:id="1505" w:author="KVS, Kannan" w:date="2019-02-28T22:23:00Z">
        <w:r w:rsidRPr="0E540B70" w:rsidDel="009B5AF1">
          <w:rPr>
            <w:rFonts w:asciiTheme="minorHAnsi" w:hAnsiTheme="minorHAnsi" w:cstheme="minorBidi"/>
          </w:rPr>
          <w:delText>#</w:delText>
        </w:r>
        <w:r w:rsidR="00C119D4" w:rsidRPr="00C119D4" w:rsidDel="009B5AF1">
          <w:rPr>
            <w:rFonts w:asciiTheme="minorHAnsi" w:hAnsiTheme="minorHAnsi" w:cstheme="minorBidi"/>
          </w:rPr>
          <w:delText xml:space="preserve"> </w:delText>
        </w:r>
        <w:r w:rsidR="00C119D4" w:rsidDel="009B5AF1">
          <w:rPr>
            <w:rFonts w:asciiTheme="minorHAnsi" w:hAnsiTheme="minorHAnsi" w:cstheme="minorBidi"/>
          </w:rPr>
          <w:delText>config load</w:delText>
        </w:r>
        <w:r w:rsidR="00C119D4" w:rsidRPr="0E540B70" w:rsidDel="009B5AF1">
          <w:rPr>
            <w:rFonts w:asciiTheme="minorHAnsi" w:hAnsiTheme="minorHAnsi" w:cstheme="minorBidi"/>
          </w:rPr>
          <w:delText xml:space="preserve"> </w:delText>
        </w:r>
        <w:r w:rsidR="00C119D4" w:rsidDel="009B5AF1">
          <w:rPr>
            <w:rFonts w:asciiTheme="minorHAnsi" w:hAnsiTheme="minorHAnsi" w:cstheme="minorBidi"/>
          </w:rPr>
          <w:delText>ipv4-rules-del.json</w:delText>
        </w:r>
      </w:del>
    </w:p>
    <w:p w14:paraId="707EF582" w14:textId="7AE34E33" w:rsidR="000D5628" w:rsidRPr="001C75E7" w:rsidDel="009B5AF1" w:rsidRDefault="0E540B70" w:rsidP="0E540B70">
      <w:pPr>
        <w:rPr>
          <w:del w:id="1506" w:author="KVS, Kannan" w:date="2019-02-28T22:23:00Z"/>
          <w:rFonts w:asciiTheme="minorHAnsi" w:hAnsiTheme="minorHAnsi" w:cstheme="minorBidi"/>
        </w:rPr>
      </w:pPr>
      <w:del w:id="1507" w:author="KVS, Kannan" w:date="2019-02-28T22:23:00Z">
        <w:r w:rsidRPr="0E540B70" w:rsidDel="009B5AF1">
          <w:rPr>
            <w:rFonts w:asciiTheme="minorHAnsi" w:hAnsiTheme="minorHAnsi" w:cstheme="minorBidi"/>
          </w:rPr>
          <w:delText>#</w:delText>
        </w:r>
        <w:r w:rsidR="00C119D4" w:rsidDel="009B5AF1">
          <w:rPr>
            <w:rFonts w:asciiTheme="minorHAnsi" w:hAnsiTheme="minorHAnsi" w:cstheme="minorBidi"/>
          </w:rPr>
          <w:delText xml:space="preserve"> config load</w:delText>
        </w:r>
        <w:r w:rsidRPr="0E540B70" w:rsidDel="009B5AF1">
          <w:rPr>
            <w:rFonts w:asciiTheme="minorHAnsi" w:hAnsiTheme="minorHAnsi" w:cstheme="minorBidi"/>
          </w:rPr>
          <w:delText xml:space="preserve"> ipv6-rules-del.json </w:delText>
        </w:r>
      </w:del>
    </w:p>
    <w:p w14:paraId="5C57C042" w14:textId="7D3C01FF" w:rsidR="00D92B9B" w:rsidRPr="001C75E7" w:rsidDel="009B5AF1" w:rsidRDefault="00D92B9B" w:rsidP="00D92B9B">
      <w:pPr>
        <w:rPr>
          <w:del w:id="1508" w:author="KVS, Kannan" w:date="2019-02-28T22:23:00Z"/>
          <w:rFonts w:asciiTheme="minorHAnsi" w:hAnsiTheme="minorHAnsi" w:cstheme="minorHAnsi"/>
        </w:rPr>
      </w:pPr>
    </w:p>
    <w:p w14:paraId="2438E283" w14:textId="50497CCB" w:rsidR="00DB6B8D" w:rsidRPr="00DB6B8D" w:rsidDel="009B5AF1" w:rsidRDefault="0E540B70" w:rsidP="0008250B">
      <w:pPr>
        <w:jc w:val="both"/>
        <w:rPr>
          <w:del w:id="1509" w:author="KVS, Kannan" w:date="2019-02-28T22:23:00Z"/>
          <w:rFonts w:asciiTheme="minorHAnsi" w:hAnsiTheme="minorHAnsi" w:cstheme="minorBidi"/>
        </w:rPr>
      </w:pPr>
      <w:del w:id="1510" w:author="KVS, Kannan" w:date="2019-02-28T22:23:00Z">
        <w:r w:rsidRPr="0E540B70" w:rsidDel="009B5AF1">
          <w:rPr>
            <w:rFonts w:asciiTheme="minorHAnsi" w:hAnsiTheme="minorHAnsi" w:cstheme="minorBidi"/>
          </w:rPr>
          <w:delText>If no dynamic rule changes are needed, it is recommended to put the ACL_TABLE and ACL_RULE together into config_db.json which was again provided by ZTP and was generated by outside config-gen.</w:delText>
        </w:r>
      </w:del>
    </w:p>
    <w:p w14:paraId="68973B83" w14:textId="2E455A21" w:rsidR="009455D7" w:rsidDel="009B5AF1" w:rsidRDefault="009455D7" w:rsidP="0008250B">
      <w:pPr>
        <w:jc w:val="both"/>
        <w:rPr>
          <w:del w:id="1511" w:author="KVS, Kannan" w:date="2019-02-28T22:23:00Z"/>
          <w:rFonts w:asciiTheme="minorHAnsi" w:hAnsiTheme="minorHAnsi" w:cstheme="minorHAnsi"/>
        </w:rPr>
      </w:pPr>
    </w:p>
    <w:p w14:paraId="15412F90" w14:textId="23E2BAA6" w:rsidR="00EF0796" w:rsidDel="009B5AF1" w:rsidRDefault="0E540B70" w:rsidP="0008250B">
      <w:pPr>
        <w:jc w:val="both"/>
        <w:rPr>
          <w:del w:id="1512" w:author="KVS, Kannan" w:date="2019-02-28T22:23:00Z"/>
          <w:rFonts w:asciiTheme="minorHAnsi" w:hAnsiTheme="minorHAnsi" w:cstheme="minorBidi"/>
        </w:rPr>
      </w:pPr>
      <w:del w:id="1513" w:author="KVS, Kannan" w:date="2019-02-28T22:23:00Z">
        <w:r w:rsidRPr="0E540B70" w:rsidDel="009B5AF1">
          <w:rPr>
            <w:rFonts w:asciiTheme="minorHAnsi" w:hAnsiTheme="minorHAnsi" w:cstheme="minorBidi"/>
          </w:rPr>
          <w:delText>To display the table/rule configured on SONiC and statistics of the rules, command below can be used:</w:delText>
        </w:r>
      </w:del>
    </w:p>
    <w:p w14:paraId="32FC7D4F" w14:textId="4C1F2C39" w:rsidR="00623F13" w:rsidRPr="00EF0796" w:rsidDel="009B5AF1" w:rsidRDefault="00623F13" w:rsidP="0E540B70">
      <w:pPr>
        <w:rPr>
          <w:del w:id="1514" w:author="KVS, Kannan" w:date="2019-02-28T22:23:00Z"/>
          <w:rFonts w:asciiTheme="minorHAnsi" w:hAnsiTheme="minorHAnsi" w:cstheme="minorBidi"/>
        </w:rPr>
      </w:pPr>
    </w:p>
    <w:p w14:paraId="2B4EE659" w14:textId="3D0D7181" w:rsidR="00285618" w:rsidRPr="007F5E7D" w:rsidDel="009B5AF1" w:rsidRDefault="0E540B70" w:rsidP="0E540B70">
      <w:pPr>
        <w:rPr>
          <w:del w:id="1515" w:author="KVS, Kannan" w:date="2019-02-28T22:23:00Z"/>
          <w:rFonts w:ascii="Courier New" w:hAnsi="Courier New" w:cs="Courier New"/>
          <w:sz w:val="18"/>
          <w:szCs w:val="18"/>
        </w:rPr>
      </w:pPr>
      <w:del w:id="1516" w:author="KVS, Kannan" w:date="2019-02-28T22:23:00Z">
        <w:r w:rsidRPr="007F5E7D" w:rsidDel="009B5AF1">
          <w:rPr>
            <w:rFonts w:ascii="Courier New" w:hAnsi="Courier New" w:cs="Courier New"/>
            <w:sz w:val="18"/>
            <w:szCs w:val="18"/>
          </w:rPr>
          <w:delText># aclshow -d</w:delText>
        </w:r>
      </w:del>
    </w:p>
    <w:p w14:paraId="0CE79FFA" w14:textId="64FDF8B6" w:rsidR="00285618" w:rsidRPr="007F5E7D" w:rsidDel="009B5AF1" w:rsidRDefault="0E540B70" w:rsidP="0E540B70">
      <w:pPr>
        <w:rPr>
          <w:del w:id="1517" w:author="KVS, Kannan" w:date="2019-02-28T22:23:00Z"/>
          <w:rFonts w:ascii="Courier New" w:hAnsi="Courier New" w:cs="Courier New"/>
          <w:sz w:val="18"/>
          <w:szCs w:val="18"/>
        </w:rPr>
      </w:pPr>
      <w:del w:id="1518" w:author="KVS, Kannan" w:date="2019-02-28T22:23:00Z">
        <w:r w:rsidRPr="007F5E7D" w:rsidDel="009B5AF1">
          <w:rPr>
            <w:rFonts w:ascii="Courier New" w:hAnsi="Courier New" w:cs="Courier New"/>
            <w:sz w:val="18"/>
            <w:szCs w:val="18"/>
          </w:rPr>
          <w:delText>ACL Table: dataacl</w:delText>
        </w:r>
      </w:del>
    </w:p>
    <w:p w14:paraId="2CF103C7" w14:textId="4370C60F" w:rsidR="00285618" w:rsidRPr="007F5E7D" w:rsidDel="009B5AF1" w:rsidRDefault="0E540B70" w:rsidP="0E540B70">
      <w:pPr>
        <w:rPr>
          <w:del w:id="1519" w:author="KVS, Kannan" w:date="2019-02-28T22:23:00Z"/>
          <w:rFonts w:ascii="Courier New" w:hAnsi="Courier New" w:cs="Courier New"/>
          <w:sz w:val="18"/>
          <w:szCs w:val="18"/>
        </w:rPr>
      </w:pPr>
      <w:del w:id="1520" w:author="KVS, Kannan" w:date="2019-02-28T22:23:00Z">
        <w:r w:rsidRPr="007F5E7D" w:rsidDel="009B5AF1">
          <w:rPr>
            <w:rFonts w:ascii="Courier New" w:hAnsi="Courier New" w:cs="Courier New"/>
            <w:sz w:val="18"/>
            <w:szCs w:val="18"/>
          </w:rPr>
          <w:delText>==================</w:delText>
        </w:r>
      </w:del>
    </w:p>
    <w:p w14:paraId="352AA77C" w14:textId="1F4259B1" w:rsidR="00285618" w:rsidRPr="007F5E7D" w:rsidDel="009B5AF1" w:rsidRDefault="0E540B70" w:rsidP="0E540B70">
      <w:pPr>
        <w:rPr>
          <w:del w:id="1521" w:author="KVS, Kannan" w:date="2019-02-28T22:23:00Z"/>
          <w:rFonts w:ascii="Courier New" w:hAnsi="Courier New" w:cs="Courier New"/>
          <w:sz w:val="18"/>
          <w:szCs w:val="18"/>
        </w:rPr>
      </w:pPr>
      <w:del w:id="1522" w:author="KVS, Kannan" w:date="2019-02-28T22:23:00Z">
        <w:r w:rsidRPr="007F5E7D" w:rsidDel="009B5AF1">
          <w:rPr>
            <w:rFonts w:ascii="Courier New" w:hAnsi="Courier New" w:cs="Courier New"/>
            <w:sz w:val="18"/>
            <w:szCs w:val="18"/>
          </w:rPr>
          <w:delText>Property          Value</w:delText>
        </w:r>
      </w:del>
    </w:p>
    <w:p w14:paraId="406810BF" w14:textId="0B8C49EA" w:rsidR="00285618" w:rsidRPr="007F5E7D" w:rsidDel="009B5AF1" w:rsidRDefault="0E540B70" w:rsidP="0E540B70">
      <w:pPr>
        <w:rPr>
          <w:del w:id="1523" w:author="KVS, Kannan" w:date="2019-02-28T22:23:00Z"/>
          <w:rFonts w:ascii="Courier New" w:hAnsi="Courier New" w:cs="Courier New"/>
          <w:sz w:val="18"/>
          <w:szCs w:val="18"/>
        </w:rPr>
      </w:pPr>
      <w:del w:id="1524"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73573AE9" w14:textId="2DDAFD5D" w:rsidR="00285618" w:rsidRPr="007F5E7D" w:rsidDel="009B5AF1" w:rsidRDefault="0E540B70" w:rsidP="0E540B70">
      <w:pPr>
        <w:rPr>
          <w:del w:id="1525" w:author="KVS, Kannan" w:date="2019-02-28T22:23:00Z"/>
          <w:rFonts w:ascii="Courier New" w:hAnsi="Courier New" w:cs="Courier New"/>
          <w:sz w:val="18"/>
          <w:szCs w:val="18"/>
        </w:rPr>
      </w:pPr>
      <w:del w:id="1526" w:author="KVS, Kannan" w:date="2019-02-28T22:23:00Z">
        <w:r w:rsidRPr="007F5E7D" w:rsidDel="009B5AF1">
          <w:rPr>
            <w:rFonts w:ascii="Courier New" w:hAnsi="Courier New" w:cs="Courier New"/>
            <w:sz w:val="18"/>
            <w:szCs w:val="18"/>
          </w:rPr>
          <w:delText>type............  L3</w:delText>
        </w:r>
      </w:del>
    </w:p>
    <w:p w14:paraId="747C0071" w14:textId="5ECE5187" w:rsidR="00285618" w:rsidRPr="007F5E7D" w:rsidDel="009B5AF1" w:rsidRDefault="0E540B70" w:rsidP="0E540B70">
      <w:pPr>
        <w:rPr>
          <w:del w:id="1527" w:author="KVS, Kannan" w:date="2019-02-28T22:23:00Z"/>
          <w:rFonts w:ascii="Courier New" w:hAnsi="Courier New" w:cs="Courier New"/>
          <w:sz w:val="18"/>
          <w:szCs w:val="18"/>
        </w:rPr>
      </w:pPr>
      <w:del w:id="1528" w:author="KVS, Kannan" w:date="2019-02-28T22:23:00Z">
        <w:r w:rsidRPr="007F5E7D" w:rsidDel="009B5AF1">
          <w:rPr>
            <w:rFonts w:ascii="Courier New" w:hAnsi="Courier New" w:cs="Courier New"/>
            <w:sz w:val="18"/>
            <w:szCs w:val="18"/>
          </w:rPr>
          <w:delText>policy_desc.....  dataacl</w:delText>
        </w:r>
      </w:del>
    </w:p>
    <w:p w14:paraId="5429DC5F" w14:textId="12820F6B" w:rsidR="00285618" w:rsidRPr="007F5E7D" w:rsidDel="009B5AF1" w:rsidRDefault="0E540B70" w:rsidP="0E540B70">
      <w:pPr>
        <w:rPr>
          <w:del w:id="1529" w:author="KVS, Kannan" w:date="2019-02-28T22:23:00Z"/>
          <w:rFonts w:ascii="Courier New" w:hAnsi="Courier New" w:cs="Courier New"/>
          <w:sz w:val="18"/>
          <w:szCs w:val="18"/>
        </w:rPr>
      </w:pPr>
      <w:del w:id="1530" w:author="KVS, Kannan" w:date="2019-02-28T22:23:00Z">
        <w:r w:rsidRPr="007F5E7D" w:rsidDel="009B5AF1">
          <w:rPr>
            <w:rFonts w:ascii="Courier New" w:hAnsi="Courier New" w:cs="Courier New"/>
            <w:sz w:val="18"/>
            <w:szCs w:val="18"/>
          </w:rPr>
          <w:delText xml:space="preserve">ports...........  ['Ethernet8', 'Ethernet9', 'Ethernet16', 'Ethernet17', 'Ethernet18'] </w:delText>
        </w:r>
      </w:del>
    </w:p>
    <w:p w14:paraId="64F802F3" w14:textId="22964680" w:rsidR="00285618" w:rsidRPr="007F5E7D" w:rsidDel="009B5AF1" w:rsidRDefault="00285618" w:rsidP="00285618">
      <w:pPr>
        <w:rPr>
          <w:del w:id="1531" w:author="KVS, Kannan" w:date="2019-02-28T22:23:00Z"/>
          <w:rFonts w:ascii="Courier New" w:hAnsi="Courier New" w:cs="Courier New"/>
          <w:sz w:val="18"/>
          <w:szCs w:val="18"/>
        </w:rPr>
      </w:pPr>
    </w:p>
    <w:p w14:paraId="19960756" w14:textId="0A193EF9" w:rsidR="00285618" w:rsidRPr="007F5E7D" w:rsidDel="009B5AF1" w:rsidRDefault="0E540B70" w:rsidP="0E540B70">
      <w:pPr>
        <w:rPr>
          <w:del w:id="1532" w:author="KVS, Kannan" w:date="2019-02-28T22:23:00Z"/>
          <w:rFonts w:ascii="Courier New" w:hAnsi="Courier New" w:cs="Courier New"/>
          <w:sz w:val="18"/>
          <w:szCs w:val="18"/>
        </w:rPr>
      </w:pPr>
      <w:del w:id="1533" w:author="KVS, Kannan" w:date="2019-02-28T22:23:00Z">
        <w:r w:rsidRPr="007F5E7D" w:rsidDel="009B5AF1">
          <w:rPr>
            <w:rFonts w:ascii="Courier New" w:hAnsi="Courier New" w:cs="Courier New"/>
            <w:sz w:val="18"/>
            <w:szCs w:val="18"/>
          </w:rPr>
          <w:delText>ACL Table: data-aclv6</w:delText>
        </w:r>
      </w:del>
    </w:p>
    <w:p w14:paraId="2BA426AA" w14:textId="39C77A1F" w:rsidR="00285618" w:rsidRPr="007F5E7D" w:rsidDel="009B5AF1" w:rsidRDefault="0E540B70" w:rsidP="0E540B70">
      <w:pPr>
        <w:rPr>
          <w:del w:id="1534" w:author="KVS, Kannan" w:date="2019-02-28T22:23:00Z"/>
          <w:rFonts w:ascii="Courier New" w:hAnsi="Courier New" w:cs="Courier New"/>
          <w:sz w:val="18"/>
          <w:szCs w:val="18"/>
        </w:rPr>
      </w:pPr>
      <w:del w:id="1535" w:author="KVS, Kannan" w:date="2019-02-28T22:23:00Z">
        <w:r w:rsidRPr="007F5E7D" w:rsidDel="009B5AF1">
          <w:rPr>
            <w:rFonts w:ascii="Courier New" w:hAnsi="Courier New" w:cs="Courier New"/>
            <w:sz w:val="18"/>
            <w:szCs w:val="18"/>
          </w:rPr>
          <w:delText>=====================</w:delText>
        </w:r>
      </w:del>
    </w:p>
    <w:p w14:paraId="536C18FB" w14:textId="2ED78812" w:rsidR="00285618" w:rsidRPr="007F5E7D" w:rsidDel="009B5AF1" w:rsidRDefault="0E540B70" w:rsidP="0E540B70">
      <w:pPr>
        <w:rPr>
          <w:del w:id="1536" w:author="KVS, Kannan" w:date="2019-02-28T22:23:00Z"/>
          <w:rFonts w:ascii="Courier New" w:hAnsi="Courier New" w:cs="Courier New"/>
          <w:sz w:val="18"/>
          <w:szCs w:val="18"/>
        </w:rPr>
      </w:pPr>
      <w:del w:id="1537" w:author="KVS, Kannan" w:date="2019-02-28T22:23:00Z">
        <w:r w:rsidRPr="007F5E7D" w:rsidDel="009B5AF1">
          <w:rPr>
            <w:rFonts w:ascii="Courier New" w:hAnsi="Courier New" w:cs="Courier New"/>
            <w:sz w:val="18"/>
            <w:szCs w:val="18"/>
          </w:rPr>
          <w:delText>Property          Value</w:delText>
        </w:r>
      </w:del>
    </w:p>
    <w:p w14:paraId="75072B20" w14:textId="589A9A58" w:rsidR="00285618" w:rsidRPr="007F5E7D" w:rsidDel="009B5AF1" w:rsidRDefault="0E540B70" w:rsidP="0E540B70">
      <w:pPr>
        <w:rPr>
          <w:del w:id="1538" w:author="KVS, Kannan" w:date="2019-02-28T22:23:00Z"/>
          <w:rFonts w:ascii="Courier New" w:hAnsi="Courier New" w:cs="Courier New"/>
          <w:sz w:val="18"/>
          <w:szCs w:val="18"/>
        </w:rPr>
      </w:pPr>
      <w:del w:id="1539"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2F0E5194" w14:textId="3BF691EB" w:rsidR="00285618" w:rsidRPr="007F5E7D" w:rsidDel="009B5AF1" w:rsidRDefault="0E540B70" w:rsidP="0E540B70">
      <w:pPr>
        <w:rPr>
          <w:del w:id="1540" w:author="KVS, Kannan" w:date="2019-02-28T22:23:00Z"/>
          <w:rFonts w:ascii="Courier New" w:hAnsi="Courier New" w:cs="Courier New"/>
          <w:sz w:val="18"/>
          <w:szCs w:val="18"/>
        </w:rPr>
      </w:pPr>
      <w:del w:id="1541" w:author="KVS, Kannan" w:date="2019-02-28T22:23:00Z">
        <w:r w:rsidRPr="007F5E7D" w:rsidDel="009B5AF1">
          <w:rPr>
            <w:rFonts w:ascii="Courier New" w:hAnsi="Courier New" w:cs="Courier New"/>
            <w:sz w:val="18"/>
            <w:szCs w:val="18"/>
          </w:rPr>
          <w:delText>type............  L3V6</w:delText>
        </w:r>
      </w:del>
    </w:p>
    <w:p w14:paraId="535C646B" w14:textId="67B391F2" w:rsidR="00285618" w:rsidRPr="007F5E7D" w:rsidDel="009B5AF1" w:rsidRDefault="0E540B70" w:rsidP="0E540B70">
      <w:pPr>
        <w:rPr>
          <w:del w:id="1542" w:author="KVS, Kannan" w:date="2019-02-28T22:23:00Z"/>
          <w:rFonts w:ascii="Courier New" w:hAnsi="Courier New" w:cs="Courier New"/>
          <w:sz w:val="18"/>
          <w:szCs w:val="18"/>
        </w:rPr>
      </w:pPr>
      <w:del w:id="1543" w:author="KVS, Kannan" w:date="2019-02-28T22:23:00Z">
        <w:r w:rsidRPr="007F5E7D" w:rsidDel="009B5AF1">
          <w:rPr>
            <w:rFonts w:ascii="Courier New" w:hAnsi="Courier New" w:cs="Courier New"/>
            <w:sz w:val="18"/>
            <w:szCs w:val="18"/>
          </w:rPr>
          <w:delText>policy_desc.....  data-aclv6</w:delText>
        </w:r>
      </w:del>
    </w:p>
    <w:p w14:paraId="1A854BEB" w14:textId="77D6EC0D" w:rsidR="00285618" w:rsidRPr="007F5E7D" w:rsidDel="009B5AF1" w:rsidRDefault="0E540B70" w:rsidP="0E540B70">
      <w:pPr>
        <w:rPr>
          <w:del w:id="1544" w:author="KVS, Kannan" w:date="2019-02-28T22:23:00Z"/>
          <w:rFonts w:ascii="Courier New" w:hAnsi="Courier New" w:cs="Courier New"/>
          <w:sz w:val="18"/>
          <w:szCs w:val="18"/>
        </w:rPr>
      </w:pPr>
      <w:del w:id="1545" w:author="KVS, Kannan" w:date="2019-02-28T22:23:00Z">
        <w:r w:rsidRPr="007F5E7D" w:rsidDel="009B5AF1">
          <w:rPr>
            <w:rFonts w:ascii="Courier New" w:hAnsi="Courier New" w:cs="Courier New"/>
            <w:sz w:val="18"/>
            <w:szCs w:val="18"/>
          </w:rPr>
          <w:delText xml:space="preserve">ports...........  ['Ethernet8', 'Ethernet9', 'Ethernet16', 'Ethernet17', 'Ethernet18'] </w:delText>
        </w:r>
      </w:del>
    </w:p>
    <w:p w14:paraId="06BE3132" w14:textId="0B2AAFD4" w:rsidR="00285618" w:rsidRPr="007F5E7D" w:rsidDel="009B5AF1" w:rsidRDefault="00285618" w:rsidP="00285618">
      <w:pPr>
        <w:rPr>
          <w:del w:id="1546" w:author="KVS, Kannan" w:date="2019-02-28T22:23:00Z"/>
          <w:rFonts w:ascii="Courier New" w:hAnsi="Courier New" w:cs="Courier New"/>
          <w:sz w:val="18"/>
          <w:szCs w:val="18"/>
        </w:rPr>
      </w:pPr>
    </w:p>
    <w:p w14:paraId="26C99FBE" w14:textId="7FA80A4A" w:rsidR="00285618" w:rsidRPr="007F5E7D" w:rsidDel="009B5AF1" w:rsidRDefault="00285618" w:rsidP="00285618">
      <w:pPr>
        <w:rPr>
          <w:del w:id="1547" w:author="KVS, Kannan" w:date="2019-02-28T22:23:00Z"/>
          <w:rFonts w:ascii="Courier New" w:hAnsi="Courier New" w:cs="Courier New"/>
          <w:sz w:val="18"/>
          <w:szCs w:val="18"/>
        </w:rPr>
      </w:pPr>
    </w:p>
    <w:p w14:paraId="20021471" w14:textId="45DCFAB4" w:rsidR="00285618" w:rsidRPr="007F5E7D" w:rsidDel="009B5AF1" w:rsidRDefault="0E540B70" w:rsidP="0E540B70">
      <w:pPr>
        <w:rPr>
          <w:del w:id="1548" w:author="KVS, Kannan" w:date="2019-02-28T22:23:00Z"/>
          <w:rFonts w:ascii="Courier New" w:hAnsi="Courier New" w:cs="Courier New"/>
          <w:sz w:val="18"/>
          <w:szCs w:val="18"/>
        </w:rPr>
      </w:pPr>
      <w:del w:id="1549" w:author="KVS, Kannan" w:date="2019-02-28T22:23:00Z">
        <w:r w:rsidRPr="007F5E7D" w:rsidDel="009B5AF1">
          <w:rPr>
            <w:rFonts w:ascii="Courier New" w:hAnsi="Courier New" w:cs="Courier New"/>
            <w:sz w:val="18"/>
            <w:szCs w:val="18"/>
          </w:rPr>
          <w:delText>ACL Rule: Rule_3</w:delText>
        </w:r>
      </w:del>
    </w:p>
    <w:p w14:paraId="0AD6F36B" w14:textId="6667A050" w:rsidR="00285618" w:rsidRPr="007F5E7D" w:rsidDel="009B5AF1" w:rsidRDefault="0E540B70" w:rsidP="0E540B70">
      <w:pPr>
        <w:rPr>
          <w:del w:id="1550" w:author="KVS, Kannan" w:date="2019-02-28T22:23:00Z"/>
          <w:rFonts w:ascii="Courier New" w:hAnsi="Courier New" w:cs="Courier New"/>
          <w:sz w:val="18"/>
          <w:szCs w:val="18"/>
        </w:rPr>
      </w:pPr>
      <w:del w:id="1551" w:author="KVS, Kannan" w:date="2019-02-28T22:23:00Z">
        <w:r w:rsidRPr="007F5E7D" w:rsidDel="009B5AF1">
          <w:rPr>
            <w:rFonts w:ascii="Courier New" w:hAnsi="Courier New" w:cs="Courier New"/>
            <w:sz w:val="18"/>
            <w:szCs w:val="18"/>
          </w:rPr>
          <w:delText>================</w:delText>
        </w:r>
      </w:del>
    </w:p>
    <w:p w14:paraId="73450478" w14:textId="6C4A8404" w:rsidR="00285618" w:rsidRPr="007F5E7D" w:rsidDel="009B5AF1" w:rsidRDefault="0E540B70" w:rsidP="0E540B70">
      <w:pPr>
        <w:rPr>
          <w:del w:id="1552" w:author="KVS, Kannan" w:date="2019-02-28T22:23:00Z"/>
          <w:rFonts w:ascii="Courier New" w:hAnsi="Courier New" w:cs="Courier New"/>
          <w:sz w:val="18"/>
          <w:szCs w:val="18"/>
        </w:rPr>
      </w:pPr>
      <w:del w:id="1553" w:author="KVS, Kannan" w:date="2019-02-28T22:23:00Z">
        <w:r w:rsidRPr="007F5E7D" w:rsidDel="009B5AF1">
          <w:rPr>
            <w:rFonts w:ascii="Courier New" w:hAnsi="Courier New" w:cs="Courier New"/>
            <w:sz w:val="18"/>
            <w:szCs w:val="18"/>
          </w:rPr>
          <w:delText>Property          Value</w:delText>
        </w:r>
      </w:del>
    </w:p>
    <w:p w14:paraId="39C95D11" w14:textId="4862F377" w:rsidR="00285618" w:rsidRPr="007F5E7D" w:rsidDel="009B5AF1" w:rsidRDefault="0E540B70" w:rsidP="0E540B70">
      <w:pPr>
        <w:rPr>
          <w:del w:id="1554" w:author="KVS, Kannan" w:date="2019-02-28T22:23:00Z"/>
          <w:rFonts w:ascii="Courier New" w:hAnsi="Courier New" w:cs="Courier New"/>
          <w:sz w:val="18"/>
          <w:szCs w:val="18"/>
        </w:rPr>
      </w:pPr>
      <w:del w:id="1555"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7D04172F" w14:textId="3580089B" w:rsidR="00285618" w:rsidRPr="007F5E7D" w:rsidDel="009B5AF1" w:rsidRDefault="0E540B70" w:rsidP="0E540B70">
      <w:pPr>
        <w:rPr>
          <w:del w:id="1556" w:author="KVS, Kannan" w:date="2019-02-28T22:23:00Z"/>
          <w:rFonts w:ascii="Courier New" w:hAnsi="Courier New" w:cs="Courier New"/>
          <w:sz w:val="18"/>
          <w:szCs w:val="18"/>
        </w:rPr>
      </w:pPr>
      <w:del w:id="1557" w:author="KVS, Kannan" w:date="2019-02-28T22:23:00Z">
        <w:r w:rsidRPr="007F5E7D" w:rsidDel="009B5AF1">
          <w:rPr>
            <w:rFonts w:ascii="Courier New" w:hAnsi="Courier New" w:cs="Courier New"/>
            <w:sz w:val="18"/>
            <w:szCs w:val="18"/>
          </w:rPr>
          <w:delText>PACKET_ACTION...  DROP</w:delText>
        </w:r>
      </w:del>
    </w:p>
    <w:p w14:paraId="20FA6741" w14:textId="4FF62219" w:rsidR="00285618" w:rsidRPr="007F5E7D" w:rsidDel="009B5AF1" w:rsidRDefault="0E540B70" w:rsidP="0E540B70">
      <w:pPr>
        <w:rPr>
          <w:del w:id="1558" w:author="KVS, Kannan" w:date="2019-02-28T22:23:00Z"/>
          <w:rFonts w:ascii="Courier New" w:hAnsi="Courier New" w:cs="Courier New"/>
          <w:sz w:val="18"/>
          <w:szCs w:val="18"/>
        </w:rPr>
      </w:pPr>
      <w:del w:id="1559" w:author="KVS, Kannan" w:date="2019-02-28T22:23:00Z">
        <w:r w:rsidRPr="007F5E7D" w:rsidDel="009B5AF1">
          <w:rPr>
            <w:rFonts w:ascii="Courier New" w:hAnsi="Courier New" w:cs="Courier New"/>
            <w:sz w:val="18"/>
            <w:szCs w:val="18"/>
          </w:rPr>
          <w:delText>SRC_IP..........  11.10.1.0/24</w:delText>
        </w:r>
      </w:del>
    </w:p>
    <w:p w14:paraId="4157E1C9" w14:textId="46C2BB25" w:rsidR="00285618" w:rsidRPr="007F5E7D" w:rsidDel="009B5AF1" w:rsidRDefault="0E540B70" w:rsidP="0E540B70">
      <w:pPr>
        <w:rPr>
          <w:del w:id="1560" w:author="KVS, Kannan" w:date="2019-02-28T22:23:00Z"/>
          <w:rFonts w:ascii="Courier New" w:hAnsi="Courier New" w:cs="Courier New"/>
          <w:sz w:val="18"/>
          <w:szCs w:val="18"/>
        </w:rPr>
      </w:pPr>
      <w:del w:id="1561" w:author="KVS, Kannan" w:date="2019-02-28T22:23:00Z">
        <w:r w:rsidRPr="007F5E7D" w:rsidDel="009B5AF1">
          <w:rPr>
            <w:rFonts w:ascii="Courier New" w:hAnsi="Courier New" w:cs="Courier New"/>
            <w:sz w:val="18"/>
            <w:szCs w:val="18"/>
          </w:rPr>
          <w:delText>priority........  3000</w:delText>
        </w:r>
      </w:del>
    </w:p>
    <w:p w14:paraId="637DA632" w14:textId="02DDA9A9" w:rsidR="00285618" w:rsidRPr="007F5E7D" w:rsidDel="009B5AF1" w:rsidRDefault="0E540B70" w:rsidP="0E540B70">
      <w:pPr>
        <w:rPr>
          <w:del w:id="1562" w:author="KVS, Kannan" w:date="2019-02-28T22:23:00Z"/>
          <w:rFonts w:ascii="Courier New" w:hAnsi="Courier New" w:cs="Courier New"/>
          <w:sz w:val="18"/>
          <w:szCs w:val="18"/>
        </w:rPr>
      </w:pPr>
      <w:del w:id="1563" w:author="KVS, Kannan" w:date="2019-02-28T22:23:00Z">
        <w:r w:rsidRPr="007F5E7D" w:rsidDel="009B5AF1">
          <w:rPr>
            <w:rFonts w:ascii="Courier New" w:hAnsi="Courier New" w:cs="Courier New"/>
            <w:sz w:val="18"/>
            <w:szCs w:val="18"/>
          </w:rPr>
          <w:delText>packets counter.  3256</w:delText>
        </w:r>
      </w:del>
    </w:p>
    <w:p w14:paraId="665DC59F" w14:textId="1A91519A" w:rsidR="00285618" w:rsidRPr="007F5E7D" w:rsidDel="009B5AF1" w:rsidRDefault="0E540B70" w:rsidP="0E540B70">
      <w:pPr>
        <w:rPr>
          <w:del w:id="1564" w:author="KVS, Kannan" w:date="2019-02-28T22:23:00Z"/>
          <w:rFonts w:ascii="Courier New" w:hAnsi="Courier New" w:cs="Courier New"/>
          <w:sz w:val="18"/>
          <w:szCs w:val="18"/>
        </w:rPr>
      </w:pPr>
      <w:del w:id="1565" w:author="KVS, Kannan" w:date="2019-02-28T22:23:00Z">
        <w:r w:rsidRPr="007F5E7D" w:rsidDel="009B5AF1">
          <w:rPr>
            <w:rFonts w:ascii="Courier New" w:hAnsi="Courier New" w:cs="Courier New"/>
            <w:sz w:val="18"/>
            <w:szCs w:val="18"/>
          </w:rPr>
          <w:delText>bytes counter...  345125</w:delText>
        </w:r>
      </w:del>
    </w:p>
    <w:p w14:paraId="36734F76" w14:textId="5BBF1B18" w:rsidR="00285618" w:rsidRPr="007F5E7D" w:rsidDel="009B5AF1" w:rsidRDefault="0E540B70" w:rsidP="0E540B70">
      <w:pPr>
        <w:rPr>
          <w:del w:id="1566" w:author="KVS, Kannan" w:date="2019-02-28T22:23:00Z"/>
          <w:rFonts w:ascii="Courier New" w:hAnsi="Courier New" w:cs="Courier New"/>
          <w:sz w:val="18"/>
          <w:szCs w:val="18"/>
        </w:rPr>
      </w:pPr>
      <w:del w:id="1567" w:author="KVS, Kannan" w:date="2019-02-28T22:23:00Z">
        <w:r w:rsidRPr="007F5E7D" w:rsidDel="009B5AF1">
          <w:rPr>
            <w:rFonts w:ascii="Courier New" w:hAnsi="Courier New" w:cs="Courier New"/>
            <w:sz w:val="18"/>
            <w:szCs w:val="18"/>
          </w:rPr>
          <w:delText xml:space="preserve">ports...........  ['Ethernet8', 'Ethernet9', 'Ethernet16', 'Ethernet17', 'Ethernet18'] </w:delText>
        </w:r>
      </w:del>
    </w:p>
    <w:p w14:paraId="24206201" w14:textId="4D7F42AE" w:rsidR="00285618" w:rsidRPr="007F5E7D" w:rsidDel="009B5AF1" w:rsidRDefault="00285618" w:rsidP="00285618">
      <w:pPr>
        <w:rPr>
          <w:del w:id="1568" w:author="KVS, Kannan" w:date="2019-02-28T22:23:00Z"/>
          <w:rFonts w:ascii="Courier New" w:hAnsi="Courier New" w:cs="Courier New"/>
          <w:sz w:val="18"/>
          <w:szCs w:val="18"/>
        </w:rPr>
      </w:pPr>
    </w:p>
    <w:p w14:paraId="095C939D" w14:textId="4CF6CD83" w:rsidR="00285618" w:rsidRPr="007F5E7D" w:rsidDel="009B5AF1" w:rsidRDefault="0E540B70" w:rsidP="0E540B70">
      <w:pPr>
        <w:rPr>
          <w:del w:id="1569" w:author="KVS, Kannan" w:date="2019-02-28T22:23:00Z"/>
          <w:rFonts w:ascii="Courier New" w:hAnsi="Courier New" w:cs="Courier New"/>
          <w:sz w:val="18"/>
          <w:szCs w:val="18"/>
        </w:rPr>
      </w:pPr>
      <w:del w:id="1570" w:author="KVS, Kannan" w:date="2019-02-28T22:23:00Z">
        <w:r w:rsidRPr="007F5E7D" w:rsidDel="009B5AF1">
          <w:rPr>
            <w:rFonts w:ascii="Courier New" w:hAnsi="Courier New" w:cs="Courier New"/>
            <w:sz w:val="18"/>
            <w:szCs w:val="18"/>
          </w:rPr>
          <w:delText>ACL Rule: Rule_4</w:delText>
        </w:r>
      </w:del>
    </w:p>
    <w:p w14:paraId="3F9799F2" w14:textId="5D65FBFA" w:rsidR="00285618" w:rsidRPr="007F5E7D" w:rsidDel="009B5AF1" w:rsidRDefault="0E540B70" w:rsidP="0E540B70">
      <w:pPr>
        <w:rPr>
          <w:del w:id="1571" w:author="KVS, Kannan" w:date="2019-02-28T22:23:00Z"/>
          <w:rFonts w:ascii="Courier New" w:hAnsi="Courier New" w:cs="Courier New"/>
          <w:sz w:val="18"/>
          <w:szCs w:val="18"/>
        </w:rPr>
      </w:pPr>
      <w:del w:id="1572" w:author="KVS, Kannan" w:date="2019-02-28T22:23:00Z">
        <w:r w:rsidRPr="007F5E7D" w:rsidDel="009B5AF1">
          <w:rPr>
            <w:rFonts w:ascii="Courier New" w:hAnsi="Courier New" w:cs="Courier New"/>
            <w:sz w:val="18"/>
            <w:szCs w:val="18"/>
          </w:rPr>
          <w:delText>================</w:delText>
        </w:r>
      </w:del>
    </w:p>
    <w:p w14:paraId="35F99D53" w14:textId="5C06E187" w:rsidR="00285618" w:rsidRPr="007F5E7D" w:rsidDel="009B5AF1" w:rsidRDefault="0E540B70" w:rsidP="0E540B70">
      <w:pPr>
        <w:rPr>
          <w:del w:id="1573" w:author="KVS, Kannan" w:date="2019-02-28T22:23:00Z"/>
          <w:rFonts w:ascii="Courier New" w:hAnsi="Courier New" w:cs="Courier New"/>
          <w:sz w:val="18"/>
          <w:szCs w:val="18"/>
        </w:rPr>
      </w:pPr>
      <w:del w:id="1574" w:author="KVS, Kannan" w:date="2019-02-28T22:23:00Z">
        <w:r w:rsidRPr="007F5E7D" w:rsidDel="009B5AF1">
          <w:rPr>
            <w:rFonts w:ascii="Courier New" w:hAnsi="Courier New" w:cs="Courier New"/>
            <w:sz w:val="18"/>
            <w:szCs w:val="18"/>
          </w:rPr>
          <w:delText>Property          Value</w:delText>
        </w:r>
      </w:del>
    </w:p>
    <w:p w14:paraId="44154CC6" w14:textId="01743AA3" w:rsidR="00285618" w:rsidRPr="007F5E7D" w:rsidDel="009B5AF1" w:rsidRDefault="0E540B70" w:rsidP="0E540B70">
      <w:pPr>
        <w:rPr>
          <w:del w:id="1575" w:author="KVS, Kannan" w:date="2019-02-28T22:23:00Z"/>
          <w:rFonts w:ascii="Courier New" w:hAnsi="Courier New" w:cs="Courier New"/>
          <w:sz w:val="18"/>
          <w:szCs w:val="18"/>
        </w:rPr>
      </w:pPr>
      <w:del w:id="1576"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002F16AF" w14:textId="310D7DC8" w:rsidR="00285618" w:rsidRPr="007F5E7D" w:rsidDel="009B5AF1" w:rsidRDefault="0E540B70" w:rsidP="0E540B70">
      <w:pPr>
        <w:rPr>
          <w:del w:id="1577" w:author="KVS, Kannan" w:date="2019-02-28T22:23:00Z"/>
          <w:rFonts w:ascii="Courier New" w:hAnsi="Courier New" w:cs="Courier New"/>
          <w:sz w:val="18"/>
          <w:szCs w:val="18"/>
        </w:rPr>
      </w:pPr>
      <w:del w:id="1578" w:author="KVS, Kannan" w:date="2019-02-28T22:23:00Z">
        <w:r w:rsidRPr="007F5E7D" w:rsidDel="009B5AF1">
          <w:rPr>
            <w:rFonts w:ascii="Courier New" w:hAnsi="Courier New" w:cs="Courier New"/>
            <w:sz w:val="18"/>
            <w:szCs w:val="18"/>
          </w:rPr>
          <w:delText>PACKET_ACTION...  FORWARD</w:delText>
        </w:r>
      </w:del>
    </w:p>
    <w:p w14:paraId="2985E761" w14:textId="0D2DF1AE" w:rsidR="00285618" w:rsidRPr="007F5E7D" w:rsidDel="009B5AF1" w:rsidRDefault="0E540B70" w:rsidP="0E540B70">
      <w:pPr>
        <w:rPr>
          <w:del w:id="1579" w:author="KVS, Kannan" w:date="2019-02-28T22:23:00Z"/>
          <w:rFonts w:ascii="Courier New" w:hAnsi="Courier New" w:cs="Courier New"/>
          <w:sz w:val="18"/>
          <w:szCs w:val="18"/>
        </w:rPr>
      </w:pPr>
      <w:del w:id="1580" w:author="KVS, Kannan" w:date="2019-02-28T22:23:00Z">
        <w:r w:rsidRPr="007F5E7D" w:rsidDel="009B5AF1">
          <w:rPr>
            <w:rFonts w:ascii="Courier New" w:hAnsi="Courier New" w:cs="Courier New"/>
            <w:sz w:val="18"/>
            <w:szCs w:val="18"/>
          </w:rPr>
          <w:delText>priority........  4000</w:delText>
        </w:r>
      </w:del>
    </w:p>
    <w:p w14:paraId="110A49BC" w14:textId="4C445CBF" w:rsidR="00285618" w:rsidRPr="007F5E7D" w:rsidDel="009B5AF1" w:rsidRDefault="0E540B70" w:rsidP="0E540B70">
      <w:pPr>
        <w:rPr>
          <w:del w:id="1581" w:author="KVS, Kannan" w:date="2019-02-28T22:23:00Z"/>
          <w:rFonts w:ascii="Courier New" w:hAnsi="Courier New" w:cs="Courier New"/>
          <w:sz w:val="18"/>
          <w:szCs w:val="18"/>
        </w:rPr>
      </w:pPr>
      <w:del w:id="1582" w:author="KVS, Kannan" w:date="2019-02-28T22:23:00Z">
        <w:r w:rsidRPr="007F5E7D" w:rsidDel="009B5AF1">
          <w:rPr>
            <w:rFonts w:ascii="Courier New" w:hAnsi="Courier New" w:cs="Courier New"/>
            <w:sz w:val="18"/>
            <w:szCs w:val="18"/>
          </w:rPr>
          <w:delText>SRC_IPV6........  2777::0/64</w:delText>
        </w:r>
      </w:del>
    </w:p>
    <w:p w14:paraId="52BB7CD3" w14:textId="2127578D" w:rsidR="00285618" w:rsidRPr="007F5E7D" w:rsidDel="009B5AF1" w:rsidRDefault="0E540B70" w:rsidP="0E540B70">
      <w:pPr>
        <w:rPr>
          <w:del w:id="1583" w:author="KVS, Kannan" w:date="2019-02-28T22:23:00Z"/>
          <w:rFonts w:ascii="Courier New" w:hAnsi="Courier New" w:cs="Courier New"/>
          <w:sz w:val="18"/>
          <w:szCs w:val="18"/>
        </w:rPr>
      </w:pPr>
      <w:del w:id="1584" w:author="KVS, Kannan" w:date="2019-02-28T22:23:00Z">
        <w:r w:rsidRPr="007F5E7D" w:rsidDel="009B5AF1">
          <w:rPr>
            <w:rFonts w:ascii="Courier New" w:hAnsi="Courier New" w:cs="Courier New"/>
            <w:sz w:val="18"/>
            <w:szCs w:val="18"/>
          </w:rPr>
          <w:delText>DST_IPV6........  3777::8/128</w:delText>
        </w:r>
      </w:del>
    </w:p>
    <w:p w14:paraId="7DB08816" w14:textId="7B4F51EF" w:rsidR="00285618" w:rsidRPr="007F5E7D" w:rsidDel="009B5AF1" w:rsidRDefault="0E540B70" w:rsidP="0E540B70">
      <w:pPr>
        <w:rPr>
          <w:del w:id="1585" w:author="KVS, Kannan" w:date="2019-02-28T22:23:00Z"/>
          <w:rFonts w:ascii="Courier New" w:hAnsi="Courier New" w:cs="Courier New"/>
          <w:sz w:val="18"/>
          <w:szCs w:val="18"/>
        </w:rPr>
      </w:pPr>
      <w:del w:id="1586" w:author="KVS, Kannan" w:date="2019-02-28T22:23:00Z">
        <w:r w:rsidRPr="007F5E7D" w:rsidDel="009B5AF1">
          <w:rPr>
            <w:rFonts w:ascii="Courier New" w:hAnsi="Courier New" w:cs="Courier New"/>
            <w:sz w:val="18"/>
            <w:szCs w:val="18"/>
          </w:rPr>
          <w:delText>packets counter.  3209</w:delText>
        </w:r>
      </w:del>
    </w:p>
    <w:p w14:paraId="7861A13C" w14:textId="3EBBE03C" w:rsidR="00285618" w:rsidRPr="007F5E7D" w:rsidDel="009B5AF1" w:rsidRDefault="0E540B70" w:rsidP="0E540B70">
      <w:pPr>
        <w:rPr>
          <w:del w:id="1587" w:author="KVS, Kannan" w:date="2019-02-28T22:23:00Z"/>
          <w:rFonts w:ascii="Courier New" w:hAnsi="Courier New" w:cs="Courier New"/>
          <w:sz w:val="18"/>
          <w:szCs w:val="18"/>
        </w:rPr>
      </w:pPr>
      <w:del w:id="1588" w:author="KVS, Kannan" w:date="2019-02-28T22:23:00Z">
        <w:r w:rsidRPr="007F5E7D" w:rsidDel="009B5AF1">
          <w:rPr>
            <w:rFonts w:ascii="Courier New" w:hAnsi="Courier New" w:cs="Courier New"/>
            <w:sz w:val="18"/>
            <w:szCs w:val="18"/>
          </w:rPr>
          <w:delText>bytes counter...  404334</w:delText>
        </w:r>
      </w:del>
    </w:p>
    <w:p w14:paraId="547374B4" w14:textId="443D8CC5" w:rsidR="00285618" w:rsidRPr="007F5E7D" w:rsidDel="009B5AF1" w:rsidRDefault="0E540B70" w:rsidP="0E540B70">
      <w:pPr>
        <w:rPr>
          <w:del w:id="1589" w:author="KVS, Kannan" w:date="2019-02-28T22:23:00Z"/>
          <w:rFonts w:ascii="Courier New" w:hAnsi="Courier New" w:cs="Courier New"/>
          <w:sz w:val="18"/>
          <w:szCs w:val="18"/>
        </w:rPr>
      </w:pPr>
      <w:del w:id="1590" w:author="KVS, Kannan" w:date="2019-02-28T22:23:00Z">
        <w:r w:rsidRPr="007F5E7D" w:rsidDel="009B5AF1">
          <w:rPr>
            <w:rFonts w:ascii="Courier New" w:hAnsi="Courier New" w:cs="Courier New"/>
            <w:sz w:val="18"/>
            <w:szCs w:val="18"/>
          </w:rPr>
          <w:delText xml:space="preserve">ports...........  ['Ethernet8', 'Ethernet9', 'Ethernet16', 'Ethernet17', 'Ethernet18'] </w:delText>
        </w:r>
      </w:del>
    </w:p>
    <w:p w14:paraId="6C510B9C" w14:textId="084E2ED2" w:rsidR="00285618" w:rsidRPr="007F5E7D" w:rsidDel="009B5AF1" w:rsidRDefault="00285618" w:rsidP="00285618">
      <w:pPr>
        <w:rPr>
          <w:del w:id="1591" w:author="KVS, Kannan" w:date="2019-02-28T22:23:00Z"/>
          <w:rFonts w:ascii="Courier New" w:hAnsi="Courier New" w:cs="Courier New"/>
          <w:sz w:val="18"/>
          <w:szCs w:val="18"/>
        </w:rPr>
      </w:pPr>
    </w:p>
    <w:p w14:paraId="7C3740ED" w14:textId="197F7BE7" w:rsidR="00285618" w:rsidRPr="007F5E7D" w:rsidDel="009B5AF1" w:rsidRDefault="0E540B70" w:rsidP="0E540B70">
      <w:pPr>
        <w:rPr>
          <w:del w:id="1592" w:author="KVS, Kannan" w:date="2019-02-28T22:23:00Z"/>
          <w:rFonts w:ascii="Courier New" w:hAnsi="Courier New" w:cs="Courier New"/>
          <w:sz w:val="18"/>
          <w:szCs w:val="18"/>
        </w:rPr>
      </w:pPr>
      <w:del w:id="1593" w:author="KVS, Kannan" w:date="2019-02-28T22:23:00Z">
        <w:r w:rsidRPr="007F5E7D" w:rsidDel="009B5AF1">
          <w:rPr>
            <w:rFonts w:ascii="Courier New" w:hAnsi="Courier New" w:cs="Courier New"/>
            <w:sz w:val="18"/>
            <w:szCs w:val="18"/>
          </w:rPr>
          <w:delText>ACL Rule: Rule_3</w:delText>
        </w:r>
      </w:del>
    </w:p>
    <w:p w14:paraId="6EC2BB9B" w14:textId="698C509C" w:rsidR="00285618" w:rsidRPr="007F5E7D" w:rsidDel="009B5AF1" w:rsidRDefault="0E540B70" w:rsidP="0E540B70">
      <w:pPr>
        <w:rPr>
          <w:del w:id="1594" w:author="KVS, Kannan" w:date="2019-02-28T22:23:00Z"/>
          <w:rFonts w:ascii="Courier New" w:hAnsi="Courier New" w:cs="Courier New"/>
          <w:sz w:val="18"/>
          <w:szCs w:val="18"/>
        </w:rPr>
      </w:pPr>
      <w:del w:id="1595" w:author="KVS, Kannan" w:date="2019-02-28T22:23:00Z">
        <w:r w:rsidRPr="007F5E7D" w:rsidDel="009B5AF1">
          <w:rPr>
            <w:rFonts w:ascii="Courier New" w:hAnsi="Courier New" w:cs="Courier New"/>
            <w:sz w:val="18"/>
            <w:szCs w:val="18"/>
          </w:rPr>
          <w:delText>================</w:delText>
        </w:r>
      </w:del>
    </w:p>
    <w:p w14:paraId="3FA41EB9" w14:textId="03253B75" w:rsidR="00285618" w:rsidRPr="007F5E7D" w:rsidDel="009B5AF1" w:rsidRDefault="0E540B70" w:rsidP="0E540B70">
      <w:pPr>
        <w:rPr>
          <w:del w:id="1596" w:author="KVS, Kannan" w:date="2019-02-28T22:23:00Z"/>
          <w:rFonts w:ascii="Courier New" w:hAnsi="Courier New" w:cs="Courier New"/>
          <w:sz w:val="18"/>
          <w:szCs w:val="18"/>
        </w:rPr>
      </w:pPr>
      <w:del w:id="1597" w:author="KVS, Kannan" w:date="2019-02-28T22:23:00Z">
        <w:r w:rsidRPr="007F5E7D" w:rsidDel="009B5AF1">
          <w:rPr>
            <w:rFonts w:ascii="Courier New" w:hAnsi="Courier New" w:cs="Courier New"/>
            <w:sz w:val="18"/>
            <w:szCs w:val="18"/>
          </w:rPr>
          <w:delText>Property          Value</w:delText>
        </w:r>
      </w:del>
    </w:p>
    <w:p w14:paraId="163B6AF6" w14:textId="6AD0FD97" w:rsidR="00285618" w:rsidRPr="007F5E7D" w:rsidDel="009B5AF1" w:rsidRDefault="0E540B70" w:rsidP="0E540B70">
      <w:pPr>
        <w:rPr>
          <w:del w:id="1598" w:author="KVS, Kannan" w:date="2019-02-28T22:23:00Z"/>
          <w:rFonts w:ascii="Courier New" w:hAnsi="Courier New" w:cs="Courier New"/>
          <w:sz w:val="18"/>
          <w:szCs w:val="18"/>
        </w:rPr>
      </w:pPr>
      <w:del w:id="1599"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00832B59" w14:textId="28D82076" w:rsidR="00285618" w:rsidRPr="007F5E7D" w:rsidDel="009B5AF1" w:rsidRDefault="0E540B70" w:rsidP="0E540B70">
      <w:pPr>
        <w:rPr>
          <w:del w:id="1600" w:author="KVS, Kannan" w:date="2019-02-28T22:23:00Z"/>
          <w:rFonts w:ascii="Courier New" w:hAnsi="Courier New" w:cs="Courier New"/>
          <w:sz w:val="18"/>
          <w:szCs w:val="18"/>
        </w:rPr>
      </w:pPr>
      <w:del w:id="1601" w:author="KVS, Kannan" w:date="2019-02-28T22:23:00Z">
        <w:r w:rsidRPr="007F5E7D" w:rsidDel="009B5AF1">
          <w:rPr>
            <w:rFonts w:ascii="Courier New" w:hAnsi="Courier New" w:cs="Courier New"/>
            <w:sz w:val="18"/>
            <w:szCs w:val="18"/>
          </w:rPr>
          <w:delText>PACKET_ACTION...  DROP</w:delText>
        </w:r>
      </w:del>
    </w:p>
    <w:p w14:paraId="4322AFDA" w14:textId="648A54E3" w:rsidR="00285618" w:rsidRPr="007F5E7D" w:rsidDel="009B5AF1" w:rsidRDefault="0E540B70" w:rsidP="0E540B70">
      <w:pPr>
        <w:rPr>
          <w:del w:id="1602" w:author="KVS, Kannan" w:date="2019-02-28T22:23:00Z"/>
          <w:rFonts w:ascii="Courier New" w:hAnsi="Courier New" w:cs="Courier New"/>
          <w:sz w:val="18"/>
          <w:szCs w:val="18"/>
        </w:rPr>
      </w:pPr>
      <w:del w:id="1603" w:author="KVS, Kannan" w:date="2019-02-28T22:23:00Z">
        <w:r w:rsidRPr="007F5E7D" w:rsidDel="009B5AF1">
          <w:rPr>
            <w:rFonts w:ascii="Courier New" w:hAnsi="Courier New" w:cs="Courier New"/>
            <w:sz w:val="18"/>
            <w:szCs w:val="18"/>
          </w:rPr>
          <w:delText>priority........  3000</w:delText>
        </w:r>
      </w:del>
    </w:p>
    <w:p w14:paraId="24C112B8" w14:textId="2FD7F7CC" w:rsidR="00285618" w:rsidRPr="007F5E7D" w:rsidDel="009B5AF1" w:rsidRDefault="0E540B70" w:rsidP="0E540B70">
      <w:pPr>
        <w:rPr>
          <w:del w:id="1604" w:author="KVS, Kannan" w:date="2019-02-28T22:23:00Z"/>
          <w:rFonts w:ascii="Courier New" w:hAnsi="Courier New" w:cs="Courier New"/>
          <w:sz w:val="18"/>
          <w:szCs w:val="18"/>
        </w:rPr>
      </w:pPr>
      <w:del w:id="1605" w:author="KVS, Kannan" w:date="2019-02-28T22:23:00Z">
        <w:r w:rsidRPr="007F5E7D" w:rsidDel="009B5AF1">
          <w:rPr>
            <w:rFonts w:ascii="Courier New" w:hAnsi="Courier New" w:cs="Courier New"/>
            <w:sz w:val="18"/>
            <w:szCs w:val="18"/>
          </w:rPr>
          <w:delText>SRC_IPV6........  2777::0/64</w:delText>
        </w:r>
      </w:del>
    </w:p>
    <w:p w14:paraId="1DF7D797" w14:textId="3640CFE6" w:rsidR="00285618" w:rsidRPr="007F5E7D" w:rsidDel="009B5AF1" w:rsidRDefault="0E540B70" w:rsidP="0E540B70">
      <w:pPr>
        <w:rPr>
          <w:del w:id="1606" w:author="KVS, Kannan" w:date="2019-02-28T22:23:00Z"/>
          <w:rFonts w:ascii="Courier New" w:hAnsi="Courier New" w:cs="Courier New"/>
          <w:sz w:val="18"/>
          <w:szCs w:val="18"/>
        </w:rPr>
      </w:pPr>
      <w:del w:id="1607" w:author="KVS, Kannan" w:date="2019-02-28T22:23:00Z">
        <w:r w:rsidRPr="007F5E7D" w:rsidDel="009B5AF1">
          <w:rPr>
            <w:rFonts w:ascii="Courier New" w:hAnsi="Courier New" w:cs="Courier New"/>
            <w:sz w:val="18"/>
            <w:szCs w:val="18"/>
          </w:rPr>
          <w:delText>packets counter.  3249</w:delText>
        </w:r>
      </w:del>
    </w:p>
    <w:p w14:paraId="48167EEB" w14:textId="63A06D04" w:rsidR="00285618" w:rsidRPr="007F5E7D" w:rsidDel="009B5AF1" w:rsidRDefault="0E540B70" w:rsidP="0E540B70">
      <w:pPr>
        <w:rPr>
          <w:del w:id="1608" w:author="KVS, Kannan" w:date="2019-02-28T22:23:00Z"/>
          <w:rFonts w:ascii="Courier New" w:hAnsi="Courier New" w:cs="Courier New"/>
          <w:sz w:val="18"/>
          <w:szCs w:val="18"/>
        </w:rPr>
      </w:pPr>
      <w:del w:id="1609" w:author="KVS, Kannan" w:date="2019-02-28T22:23:00Z">
        <w:r w:rsidRPr="007F5E7D" w:rsidDel="009B5AF1">
          <w:rPr>
            <w:rFonts w:ascii="Courier New" w:hAnsi="Courier New" w:cs="Courier New"/>
            <w:sz w:val="18"/>
            <w:szCs w:val="18"/>
          </w:rPr>
          <w:delText>bytes counter...  409363</w:delText>
        </w:r>
      </w:del>
    </w:p>
    <w:p w14:paraId="220FC6A7" w14:textId="6F6C3203" w:rsidR="00285618" w:rsidRPr="007F5E7D" w:rsidDel="009B5AF1" w:rsidRDefault="0E540B70" w:rsidP="0E540B70">
      <w:pPr>
        <w:rPr>
          <w:del w:id="1610" w:author="KVS, Kannan" w:date="2019-02-28T22:23:00Z"/>
          <w:rFonts w:ascii="Courier New" w:hAnsi="Courier New" w:cs="Courier New"/>
          <w:sz w:val="18"/>
          <w:szCs w:val="18"/>
        </w:rPr>
      </w:pPr>
      <w:del w:id="1611" w:author="KVS, Kannan" w:date="2019-02-28T22:23:00Z">
        <w:r w:rsidRPr="007F5E7D" w:rsidDel="009B5AF1">
          <w:rPr>
            <w:rFonts w:ascii="Courier New" w:hAnsi="Courier New" w:cs="Courier New"/>
            <w:sz w:val="18"/>
            <w:szCs w:val="18"/>
          </w:rPr>
          <w:delText xml:space="preserve">ports...........  ['Ethernet8', 'Ethernet9', 'Ethernet16', 'Ethernet17', 'Ethernet18'] </w:delText>
        </w:r>
      </w:del>
    </w:p>
    <w:p w14:paraId="5244C0DF" w14:textId="24C792A8" w:rsidR="00285618" w:rsidRPr="007F5E7D" w:rsidDel="009B5AF1" w:rsidRDefault="00285618" w:rsidP="00285618">
      <w:pPr>
        <w:rPr>
          <w:del w:id="1612" w:author="KVS, Kannan" w:date="2019-02-28T22:23:00Z"/>
          <w:rFonts w:ascii="Courier New" w:hAnsi="Courier New" w:cs="Courier New"/>
          <w:sz w:val="18"/>
          <w:szCs w:val="18"/>
        </w:rPr>
      </w:pPr>
    </w:p>
    <w:p w14:paraId="32A7FA70" w14:textId="3C988F28" w:rsidR="00285618" w:rsidRPr="007F5E7D" w:rsidDel="009B5AF1" w:rsidRDefault="0E540B70" w:rsidP="0E540B70">
      <w:pPr>
        <w:rPr>
          <w:del w:id="1613" w:author="KVS, Kannan" w:date="2019-02-28T22:23:00Z"/>
          <w:rFonts w:ascii="Courier New" w:hAnsi="Courier New" w:cs="Courier New"/>
          <w:sz w:val="18"/>
          <w:szCs w:val="18"/>
        </w:rPr>
      </w:pPr>
      <w:del w:id="1614" w:author="KVS, Kannan" w:date="2019-02-28T22:23:00Z">
        <w:r w:rsidRPr="007F5E7D" w:rsidDel="009B5AF1">
          <w:rPr>
            <w:rFonts w:ascii="Courier New" w:hAnsi="Courier New" w:cs="Courier New"/>
            <w:sz w:val="18"/>
            <w:szCs w:val="18"/>
          </w:rPr>
          <w:delText>ACL Rule: Rule_4</w:delText>
        </w:r>
      </w:del>
    </w:p>
    <w:p w14:paraId="713F62D7" w14:textId="2489BFBC" w:rsidR="00285618" w:rsidRPr="007F5E7D" w:rsidDel="009B5AF1" w:rsidRDefault="0E540B70" w:rsidP="0E540B70">
      <w:pPr>
        <w:rPr>
          <w:del w:id="1615" w:author="KVS, Kannan" w:date="2019-02-28T22:23:00Z"/>
          <w:rFonts w:ascii="Courier New" w:hAnsi="Courier New" w:cs="Courier New"/>
          <w:sz w:val="18"/>
          <w:szCs w:val="18"/>
        </w:rPr>
      </w:pPr>
      <w:del w:id="1616" w:author="KVS, Kannan" w:date="2019-02-28T22:23:00Z">
        <w:r w:rsidRPr="007F5E7D" w:rsidDel="009B5AF1">
          <w:rPr>
            <w:rFonts w:ascii="Courier New" w:hAnsi="Courier New" w:cs="Courier New"/>
            <w:sz w:val="18"/>
            <w:szCs w:val="18"/>
          </w:rPr>
          <w:delText>================</w:delText>
        </w:r>
      </w:del>
    </w:p>
    <w:p w14:paraId="27BFCF3D" w14:textId="71F9018A" w:rsidR="00285618" w:rsidRPr="007F5E7D" w:rsidDel="009B5AF1" w:rsidRDefault="0E540B70" w:rsidP="0E540B70">
      <w:pPr>
        <w:rPr>
          <w:del w:id="1617" w:author="KVS, Kannan" w:date="2019-02-28T22:23:00Z"/>
          <w:rFonts w:ascii="Courier New" w:hAnsi="Courier New" w:cs="Courier New"/>
          <w:sz w:val="18"/>
          <w:szCs w:val="18"/>
        </w:rPr>
      </w:pPr>
      <w:del w:id="1618" w:author="KVS, Kannan" w:date="2019-02-28T22:23:00Z">
        <w:r w:rsidRPr="007F5E7D" w:rsidDel="009B5AF1">
          <w:rPr>
            <w:rFonts w:ascii="Courier New" w:hAnsi="Courier New" w:cs="Courier New"/>
            <w:sz w:val="18"/>
            <w:szCs w:val="18"/>
          </w:rPr>
          <w:delText>Property          Value</w:delText>
        </w:r>
      </w:del>
    </w:p>
    <w:p w14:paraId="047E17D4" w14:textId="4AE80488" w:rsidR="00285618" w:rsidRPr="007F5E7D" w:rsidDel="009B5AF1" w:rsidRDefault="0E540B70" w:rsidP="0E540B70">
      <w:pPr>
        <w:rPr>
          <w:del w:id="1619" w:author="KVS, Kannan" w:date="2019-02-28T22:23:00Z"/>
          <w:rFonts w:ascii="Courier New" w:hAnsi="Courier New" w:cs="Courier New"/>
          <w:sz w:val="18"/>
          <w:szCs w:val="18"/>
        </w:rPr>
      </w:pPr>
      <w:del w:id="1620" w:author="KVS, Kannan" w:date="2019-02-28T22:23:00Z">
        <w:r w:rsidRPr="007F5E7D" w:rsidDel="009B5AF1">
          <w:rPr>
            <w:rFonts w:ascii="Courier New" w:hAnsi="Courier New" w:cs="Courier New"/>
            <w:sz w:val="18"/>
            <w:szCs w:val="18"/>
          </w:rPr>
          <w:delText>----------------  ------------------------------------</w:delText>
        </w:r>
        <w:r w:rsidR="003F0468" w:rsidRPr="007F5E7D" w:rsidDel="009B5AF1">
          <w:rPr>
            <w:rFonts w:ascii="Courier New" w:hAnsi="Courier New" w:cs="Courier New"/>
            <w:sz w:val="18"/>
            <w:szCs w:val="18"/>
          </w:rPr>
          <w:delText>-----------------------</w:delText>
        </w:r>
      </w:del>
    </w:p>
    <w:p w14:paraId="7464CA1F" w14:textId="7D31E83C" w:rsidR="00285618" w:rsidRPr="007F5E7D" w:rsidDel="009B5AF1" w:rsidRDefault="0E540B70" w:rsidP="0E540B70">
      <w:pPr>
        <w:rPr>
          <w:del w:id="1621" w:author="KVS, Kannan" w:date="2019-02-28T22:23:00Z"/>
          <w:rFonts w:ascii="Courier New" w:hAnsi="Courier New" w:cs="Courier New"/>
          <w:sz w:val="18"/>
          <w:szCs w:val="18"/>
        </w:rPr>
      </w:pPr>
      <w:del w:id="1622" w:author="KVS, Kannan" w:date="2019-02-28T22:23:00Z">
        <w:r w:rsidRPr="007F5E7D" w:rsidDel="009B5AF1">
          <w:rPr>
            <w:rFonts w:ascii="Courier New" w:hAnsi="Courier New" w:cs="Courier New"/>
            <w:sz w:val="18"/>
            <w:szCs w:val="18"/>
          </w:rPr>
          <w:delText>PACKET_ACTION...  FORWARD</w:delText>
        </w:r>
      </w:del>
    </w:p>
    <w:p w14:paraId="59AB0A9C" w14:textId="71C524B6" w:rsidR="00285618" w:rsidRPr="007F5E7D" w:rsidDel="009B5AF1" w:rsidRDefault="0E540B70" w:rsidP="0E540B70">
      <w:pPr>
        <w:rPr>
          <w:del w:id="1623" w:author="KVS, Kannan" w:date="2019-02-28T22:23:00Z"/>
          <w:rFonts w:ascii="Courier New" w:hAnsi="Courier New" w:cs="Courier New"/>
          <w:sz w:val="18"/>
          <w:szCs w:val="18"/>
        </w:rPr>
      </w:pPr>
      <w:del w:id="1624" w:author="KVS, Kannan" w:date="2019-02-28T22:23:00Z">
        <w:r w:rsidRPr="007F5E7D" w:rsidDel="009B5AF1">
          <w:rPr>
            <w:rFonts w:ascii="Courier New" w:hAnsi="Courier New" w:cs="Courier New"/>
            <w:sz w:val="18"/>
            <w:szCs w:val="18"/>
          </w:rPr>
          <w:delText>SRC_IP..........  11.10.1.0/24</w:delText>
        </w:r>
      </w:del>
    </w:p>
    <w:p w14:paraId="11C2EC8C" w14:textId="2F8441A4" w:rsidR="00285618" w:rsidRPr="007F5E7D" w:rsidDel="009B5AF1" w:rsidRDefault="0E540B70" w:rsidP="0E540B70">
      <w:pPr>
        <w:rPr>
          <w:del w:id="1625" w:author="KVS, Kannan" w:date="2019-02-28T22:23:00Z"/>
          <w:rFonts w:ascii="Courier New" w:hAnsi="Courier New" w:cs="Courier New"/>
          <w:sz w:val="18"/>
          <w:szCs w:val="18"/>
        </w:rPr>
      </w:pPr>
      <w:del w:id="1626" w:author="KVS, Kannan" w:date="2019-02-28T22:23:00Z">
        <w:r w:rsidRPr="007F5E7D" w:rsidDel="009B5AF1">
          <w:rPr>
            <w:rFonts w:ascii="Courier New" w:hAnsi="Courier New" w:cs="Courier New"/>
            <w:sz w:val="18"/>
            <w:szCs w:val="18"/>
          </w:rPr>
          <w:delText>priority........  4000</w:delText>
        </w:r>
      </w:del>
    </w:p>
    <w:p w14:paraId="7DF98395" w14:textId="739E4BBE" w:rsidR="00285618" w:rsidRPr="007F5E7D" w:rsidDel="009B5AF1" w:rsidRDefault="0E540B70" w:rsidP="0E540B70">
      <w:pPr>
        <w:rPr>
          <w:del w:id="1627" w:author="KVS, Kannan" w:date="2019-02-28T22:23:00Z"/>
          <w:rFonts w:ascii="Courier New" w:hAnsi="Courier New" w:cs="Courier New"/>
          <w:sz w:val="18"/>
          <w:szCs w:val="18"/>
        </w:rPr>
      </w:pPr>
      <w:del w:id="1628" w:author="KVS, Kannan" w:date="2019-02-28T22:23:00Z">
        <w:r w:rsidRPr="007F5E7D" w:rsidDel="009B5AF1">
          <w:rPr>
            <w:rFonts w:ascii="Courier New" w:hAnsi="Courier New" w:cs="Courier New"/>
            <w:sz w:val="18"/>
            <w:szCs w:val="18"/>
          </w:rPr>
          <w:delText>DST_IP..........  12.10.1.8/32</w:delText>
        </w:r>
      </w:del>
    </w:p>
    <w:p w14:paraId="6839EB54" w14:textId="3BE98DA0" w:rsidR="00285618" w:rsidRPr="007F5E7D" w:rsidDel="009B5AF1" w:rsidRDefault="0E540B70" w:rsidP="0E540B70">
      <w:pPr>
        <w:rPr>
          <w:del w:id="1629" w:author="KVS, Kannan" w:date="2019-02-28T22:23:00Z"/>
          <w:rFonts w:ascii="Courier New" w:hAnsi="Courier New" w:cs="Courier New"/>
          <w:sz w:val="18"/>
          <w:szCs w:val="18"/>
        </w:rPr>
      </w:pPr>
      <w:del w:id="1630" w:author="KVS, Kannan" w:date="2019-02-28T22:23:00Z">
        <w:r w:rsidRPr="007F5E7D" w:rsidDel="009B5AF1">
          <w:rPr>
            <w:rFonts w:ascii="Courier New" w:hAnsi="Courier New" w:cs="Courier New"/>
            <w:sz w:val="18"/>
            <w:szCs w:val="18"/>
          </w:rPr>
          <w:delText>packets counter.  3213</w:delText>
        </w:r>
      </w:del>
    </w:p>
    <w:p w14:paraId="1105EDA1" w14:textId="1A96834F" w:rsidR="00285618" w:rsidRPr="007F5E7D" w:rsidDel="009B5AF1" w:rsidRDefault="0E540B70" w:rsidP="0E540B70">
      <w:pPr>
        <w:rPr>
          <w:del w:id="1631" w:author="KVS, Kannan" w:date="2019-02-28T22:23:00Z"/>
          <w:rFonts w:ascii="Courier New" w:hAnsi="Courier New" w:cs="Courier New"/>
          <w:sz w:val="18"/>
          <w:szCs w:val="18"/>
        </w:rPr>
      </w:pPr>
      <w:del w:id="1632" w:author="KVS, Kannan" w:date="2019-02-28T22:23:00Z">
        <w:r w:rsidRPr="007F5E7D" w:rsidDel="009B5AF1">
          <w:rPr>
            <w:rFonts w:ascii="Courier New" w:hAnsi="Courier New" w:cs="Courier New"/>
            <w:sz w:val="18"/>
            <w:szCs w:val="18"/>
          </w:rPr>
          <w:delText>bytes counter...  340578</w:delText>
        </w:r>
      </w:del>
    </w:p>
    <w:p w14:paraId="620F8459" w14:textId="604CF892" w:rsidR="00294A44" w:rsidRPr="007F5E7D" w:rsidDel="009B5AF1" w:rsidRDefault="0E540B70" w:rsidP="0E540B70">
      <w:pPr>
        <w:rPr>
          <w:del w:id="1633" w:author="KVS, Kannan" w:date="2019-02-28T22:23:00Z"/>
          <w:rFonts w:ascii="Courier New" w:hAnsi="Courier New" w:cs="Courier New"/>
          <w:sz w:val="18"/>
          <w:szCs w:val="18"/>
        </w:rPr>
      </w:pPr>
      <w:del w:id="1634" w:author="KVS, Kannan" w:date="2019-02-28T22:23:00Z">
        <w:r w:rsidRPr="007F5E7D" w:rsidDel="009B5AF1">
          <w:rPr>
            <w:rFonts w:ascii="Courier New" w:hAnsi="Courier New" w:cs="Courier New"/>
            <w:sz w:val="18"/>
            <w:szCs w:val="18"/>
          </w:rPr>
          <w:delText>ports...........  ['Ethernet8', 'Ethernet9', 'Ethernet16', 'Ethernet17', 'Ethernet18']</w:delText>
        </w:r>
      </w:del>
    </w:p>
    <w:p w14:paraId="7CA31F9F" w14:textId="03E8D67B" w:rsidR="00D6228B" w:rsidRPr="00D6228B" w:rsidDel="009B5AF1" w:rsidRDefault="00D6228B" w:rsidP="00D6228B">
      <w:pPr>
        <w:rPr>
          <w:del w:id="1635" w:author="KVS, Kannan" w:date="2019-02-28T22:23:00Z"/>
          <w:rFonts w:asciiTheme="minorHAnsi" w:hAnsiTheme="minorHAnsi" w:cstheme="minorHAnsi"/>
        </w:rPr>
      </w:pPr>
    </w:p>
    <w:p w14:paraId="7EA349AE" w14:textId="483B2BBA" w:rsidR="00D6228B" w:rsidDel="009B5AF1" w:rsidRDefault="0E540B70" w:rsidP="0094069B">
      <w:pPr>
        <w:jc w:val="both"/>
        <w:rPr>
          <w:del w:id="1636" w:author="KVS, Kannan" w:date="2019-02-28T22:23:00Z"/>
          <w:rFonts w:asciiTheme="minorHAnsi" w:hAnsiTheme="minorHAnsi" w:cstheme="minorBidi"/>
        </w:rPr>
      </w:pPr>
      <w:del w:id="1637" w:author="KVS, Kannan" w:date="2019-02-28T22:23:00Z">
        <w:r w:rsidRPr="0E540B70" w:rsidDel="009B5AF1">
          <w:rPr>
            <w:rFonts w:asciiTheme="minorHAnsi" w:hAnsiTheme="minorHAnsi" w:cstheme="minorBidi"/>
          </w:rPr>
          <w:delText>Linux also supports monitoring the CLI output by using “watch” command, it basically refreshes the command ou</w:delText>
        </w:r>
        <w:r w:rsidR="007F5E7D" w:rsidDel="009B5AF1">
          <w:rPr>
            <w:rFonts w:asciiTheme="minorHAnsi" w:hAnsiTheme="minorHAnsi" w:cstheme="minorBidi"/>
          </w:rPr>
          <w:delText>tput every 2 seconds by default:</w:delText>
        </w:r>
      </w:del>
    </w:p>
    <w:p w14:paraId="74CE4119" w14:textId="2109611A" w:rsidR="009173F0" w:rsidDel="009B5AF1" w:rsidRDefault="009173F0" w:rsidP="00285618">
      <w:pPr>
        <w:rPr>
          <w:del w:id="1638" w:author="KVS, Kannan" w:date="2019-02-28T22:23:00Z"/>
          <w:rFonts w:asciiTheme="minorHAnsi" w:hAnsiTheme="minorHAnsi" w:cstheme="minorBidi"/>
        </w:rPr>
      </w:pPr>
    </w:p>
    <w:p w14:paraId="64395383" w14:textId="27AF77A2" w:rsidR="009173F0" w:rsidRPr="007F5E7D" w:rsidDel="009B5AF1" w:rsidRDefault="0E540B70" w:rsidP="0E540B70">
      <w:pPr>
        <w:rPr>
          <w:del w:id="1639" w:author="KVS, Kannan" w:date="2019-02-28T22:23:00Z"/>
          <w:rFonts w:ascii="Courier New" w:hAnsi="Courier New" w:cs="Courier New"/>
          <w:sz w:val="18"/>
          <w:szCs w:val="18"/>
        </w:rPr>
      </w:pPr>
      <w:del w:id="1640" w:author="KVS, Kannan" w:date="2019-02-28T22:23:00Z">
        <w:r w:rsidRPr="007F5E7D" w:rsidDel="009B5AF1">
          <w:rPr>
            <w:rFonts w:ascii="Courier New" w:hAnsi="Courier New" w:cs="Courier New"/>
            <w:sz w:val="18"/>
            <w:szCs w:val="18"/>
          </w:rPr>
          <w:delText>#watch aclshow –d</w:delText>
        </w:r>
      </w:del>
    </w:p>
    <w:p w14:paraId="0D54DD1F" w14:textId="118D5540" w:rsidR="0E540B70" w:rsidDel="009B5AF1" w:rsidRDefault="0E540B70" w:rsidP="0E540B70">
      <w:pPr>
        <w:rPr>
          <w:del w:id="1641" w:author="KVS, Kannan" w:date="2019-02-28T22:23:00Z"/>
          <w:rFonts w:asciiTheme="minorHAnsi" w:hAnsiTheme="minorHAnsi" w:cstheme="minorBidi"/>
        </w:rPr>
      </w:pPr>
    </w:p>
    <w:p w14:paraId="3D6E1943" w14:textId="760C3217" w:rsidR="0E540B70" w:rsidDel="009B5AF1" w:rsidRDefault="0E540B70" w:rsidP="0E540B70">
      <w:pPr>
        <w:rPr>
          <w:del w:id="1642" w:author="KVS, Kannan" w:date="2019-02-28T22:23:00Z"/>
          <w:rFonts w:asciiTheme="minorHAnsi" w:hAnsiTheme="minorHAnsi" w:cstheme="minorBidi"/>
        </w:rPr>
      </w:pPr>
    </w:p>
    <w:p w14:paraId="32676587" w14:textId="6AB11D5F" w:rsidR="005935EB" w:rsidDel="009B5AF1" w:rsidRDefault="005935EB" w:rsidP="005935EB">
      <w:pPr>
        <w:pStyle w:val="Heading2"/>
        <w:rPr>
          <w:del w:id="1643" w:author="KVS, Kannan" w:date="2019-02-28T22:23:00Z"/>
        </w:rPr>
      </w:pPr>
      <w:bookmarkStart w:id="1644" w:name="_Toc508230237"/>
      <w:bookmarkStart w:id="1645" w:name="_Toc512935580"/>
      <w:del w:id="1646" w:author="KVS, Kannan" w:date="2019-02-28T22:23:00Z">
        <w:r w:rsidDel="009B5AF1">
          <w:delText>Routing Configuration</w:delText>
        </w:r>
        <w:bookmarkEnd w:id="1644"/>
        <w:bookmarkEnd w:id="1645"/>
      </w:del>
    </w:p>
    <w:p w14:paraId="43AEB7B8" w14:textId="27C0A340" w:rsidR="005935EB" w:rsidDel="009B5AF1" w:rsidRDefault="005935EB" w:rsidP="005935EB">
      <w:pPr>
        <w:jc w:val="both"/>
        <w:rPr>
          <w:del w:id="1647" w:author="KVS, Kannan" w:date="2019-02-28T22:23:00Z"/>
          <w:rFonts w:asciiTheme="minorHAnsi" w:hAnsiTheme="minorHAnsi"/>
        </w:rPr>
      </w:pPr>
    </w:p>
    <w:p w14:paraId="20CAF938" w14:textId="541CF2E7" w:rsidR="005935EB" w:rsidRPr="00D7653E" w:rsidDel="009B5AF1" w:rsidRDefault="005935EB" w:rsidP="005935EB">
      <w:pPr>
        <w:jc w:val="both"/>
        <w:rPr>
          <w:del w:id="1648" w:author="KVS, Kannan" w:date="2019-02-28T22:23:00Z"/>
          <w:rFonts w:asciiTheme="minorHAnsi" w:hAnsiTheme="minorHAnsi"/>
        </w:rPr>
      </w:pPr>
      <w:del w:id="1649" w:author="KVS, Kannan" w:date="2019-02-28T22:23:00Z">
        <w:r w:rsidRPr="0E540B70" w:rsidDel="009B5AF1">
          <w:rPr>
            <w:rFonts w:asciiTheme="minorHAnsi" w:hAnsiTheme="minorHAnsi"/>
          </w:rPr>
          <w:delText>As previously hinted in Configuration Overview section, LNOS’ routing-stack configuration diverge from SONiC’s approach. First and foremost, SONiC makes use of Quagga as the default routing-stack, whereas LNOS rely on FRR. Secondly, FRR configuration does not follow the SONiC traditional configurational model depicted above. LNOS’ FRR configuration is not extracted from config_db.json, nor this information is placed into configDB.</w:delText>
        </w:r>
      </w:del>
    </w:p>
    <w:p w14:paraId="25C797FC" w14:textId="759F5C5C" w:rsidR="005935EB" w:rsidRPr="00D7653E" w:rsidDel="009B5AF1" w:rsidRDefault="005935EB" w:rsidP="005935EB">
      <w:pPr>
        <w:jc w:val="both"/>
        <w:rPr>
          <w:del w:id="1650" w:author="KVS, Kannan" w:date="2019-02-28T22:23:00Z"/>
          <w:rFonts w:asciiTheme="minorHAnsi" w:hAnsiTheme="minorHAnsi"/>
        </w:rPr>
      </w:pPr>
    </w:p>
    <w:p w14:paraId="751E72B0" w14:textId="105B4D2B" w:rsidR="005935EB" w:rsidRPr="00D7653E" w:rsidDel="009B5AF1" w:rsidRDefault="005935EB" w:rsidP="005935EB">
      <w:pPr>
        <w:jc w:val="both"/>
        <w:rPr>
          <w:del w:id="1651" w:author="KVS, Kannan" w:date="2019-02-28T22:23:00Z"/>
          <w:rFonts w:asciiTheme="minorHAnsi" w:hAnsiTheme="minorHAnsi"/>
        </w:rPr>
      </w:pPr>
      <w:del w:id="1652" w:author="KVS, Kannan" w:date="2019-02-28T22:23:00Z">
        <w:r w:rsidRPr="0E540B70" w:rsidDel="009B5AF1">
          <w:rPr>
            <w:rFonts w:asciiTheme="minorHAnsi" w:hAnsiTheme="minorHAnsi"/>
          </w:rPr>
          <w:delText xml:space="preserve">FRR configuration daemon,  which resides within one of the docker containers present in the system, will parse FRR’s configuration file in the host file-system (/etc/sonic/frr/frr.conf) to extract the routing configuration generated by the user. This is made possible by mounting /etc/sonic/frr/ folder in the host file-system, over the path expected by the FRR daemons running within the docker container: /etc/frr/. In other words, the frr.conf file that appears inside the FRR docker container, is just a symbolic representation of the real file that seats in the host file-system. </w:delText>
        </w:r>
      </w:del>
    </w:p>
    <w:p w14:paraId="2C22C978" w14:textId="19AC26A4" w:rsidR="005935EB" w:rsidRPr="00D7653E" w:rsidDel="009B5AF1" w:rsidRDefault="005935EB" w:rsidP="005935EB">
      <w:pPr>
        <w:jc w:val="both"/>
        <w:rPr>
          <w:del w:id="1653" w:author="KVS, Kannan" w:date="2019-02-28T22:23:00Z"/>
          <w:rFonts w:asciiTheme="minorHAnsi" w:hAnsiTheme="minorHAnsi"/>
        </w:rPr>
      </w:pPr>
    </w:p>
    <w:p w14:paraId="4D97BA10" w14:textId="7137B80B" w:rsidR="005935EB" w:rsidRPr="00D7653E" w:rsidDel="009B5AF1" w:rsidRDefault="005935EB" w:rsidP="005935EB">
      <w:pPr>
        <w:jc w:val="both"/>
        <w:rPr>
          <w:del w:id="1654" w:author="KVS, Kannan" w:date="2019-02-28T22:23:00Z"/>
          <w:rFonts w:asciiTheme="minorHAnsi" w:hAnsiTheme="minorHAnsi"/>
        </w:rPr>
      </w:pPr>
      <w:del w:id="1655" w:author="KVS, Kannan" w:date="2019-02-28T22:23:00Z">
        <w:r w:rsidRPr="0E540B70" w:rsidDel="009B5AF1">
          <w:rPr>
            <w:rFonts w:asciiTheme="minorHAnsi" w:hAnsiTheme="minorHAnsi"/>
          </w:rPr>
          <w:delText>By deviating from the traditional config_db.json based approach, we are offering our users a much more flexible interaction with the routing-subsystem. The reason is twofold: first of all this approach exposes the full set of features present in FRR stack through its integrated-shell, and secondly, it allows user to benefit from the incremental-configuration capabilities offered by “vtysh” shell.</w:delText>
        </w:r>
      </w:del>
    </w:p>
    <w:p w14:paraId="50C9DDDD" w14:textId="019C6361" w:rsidR="005935EB" w:rsidRPr="00D7653E" w:rsidDel="009B5AF1" w:rsidRDefault="005935EB" w:rsidP="005935EB">
      <w:pPr>
        <w:jc w:val="both"/>
        <w:rPr>
          <w:del w:id="1656" w:author="KVS, Kannan" w:date="2019-02-28T22:23:00Z"/>
          <w:rFonts w:asciiTheme="minorHAnsi" w:hAnsiTheme="minorHAnsi"/>
        </w:rPr>
      </w:pPr>
    </w:p>
    <w:p w14:paraId="6B515042" w14:textId="23512445" w:rsidR="005935EB" w:rsidRPr="00D7653E" w:rsidDel="009B5AF1" w:rsidRDefault="005935EB" w:rsidP="005935EB">
      <w:pPr>
        <w:jc w:val="both"/>
        <w:rPr>
          <w:del w:id="1657" w:author="KVS, Kannan" w:date="2019-02-28T22:23:00Z"/>
          <w:rFonts w:asciiTheme="minorHAnsi" w:hAnsiTheme="minorHAnsi"/>
        </w:rPr>
      </w:pPr>
      <w:del w:id="1658" w:author="KVS, Kannan" w:date="2019-02-28T22:23:00Z">
        <w:r w:rsidRPr="0E540B70" w:rsidDel="009B5AF1">
          <w:rPr>
            <w:rFonts w:asciiTheme="minorHAnsi" w:hAnsiTheme="minorHAnsi"/>
          </w:rPr>
          <w:delText xml:space="preserve">Manual changes made over frr.conf file will still require the execution of </w:delText>
        </w:r>
        <w:r w:rsidRPr="0E540B70" w:rsidDel="009B5AF1">
          <w:rPr>
            <w:rFonts w:asciiTheme="minorHAnsi" w:hAnsiTheme="minorHAnsi"/>
            <w:b/>
            <w:bCs/>
          </w:rPr>
          <w:delText>config reload</w:delText>
        </w:r>
        <w:r w:rsidRPr="0E540B70" w:rsidDel="009B5AF1">
          <w:rPr>
            <w:rFonts w:asciiTheme="minorHAnsi" w:hAnsiTheme="minorHAnsi"/>
          </w:rPr>
          <w:delText xml:space="preserve"> command for the changes to take effect. On the other hand, configuration changes performed through the </w:delText>
        </w:r>
        <w:r w:rsidRPr="0E540B70" w:rsidDel="009B5AF1">
          <w:rPr>
            <w:rFonts w:asciiTheme="minorHAnsi" w:hAnsiTheme="minorHAnsi"/>
            <w:b/>
            <w:bCs/>
          </w:rPr>
          <w:delText>vtysh</w:delText>
        </w:r>
        <w:r w:rsidRPr="0E540B70" w:rsidDel="009B5AF1">
          <w:rPr>
            <w:rFonts w:asciiTheme="minorHAnsi" w:hAnsiTheme="minorHAnsi"/>
          </w:rPr>
          <w:delText xml:space="preserve"> shell will be immediately activated. Bear in mind that these vtysh-driven changes will not be automatically saved by FRR into frr.conf config file; for that to happen user will need to rely on FRR’s </w:delText>
        </w:r>
        <w:r w:rsidRPr="0E540B70" w:rsidDel="009B5AF1">
          <w:rPr>
            <w:rFonts w:asciiTheme="minorHAnsi" w:hAnsiTheme="minorHAnsi"/>
            <w:b/>
            <w:bCs/>
          </w:rPr>
          <w:delText>write</w:delText>
        </w:r>
        <w:r w:rsidRPr="0E540B70" w:rsidDel="009B5AF1">
          <w:rPr>
            <w:rFonts w:asciiTheme="minorHAnsi" w:hAnsiTheme="minorHAnsi"/>
          </w:rPr>
          <w:delText xml:space="preserve"> command (see example below).</w:delText>
        </w:r>
      </w:del>
    </w:p>
    <w:p w14:paraId="2980E02D" w14:textId="7AE92236" w:rsidR="005935EB" w:rsidRPr="00C571AA" w:rsidDel="009B5AF1" w:rsidRDefault="005935EB" w:rsidP="005935EB">
      <w:pPr>
        <w:jc w:val="both"/>
        <w:rPr>
          <w:del w:id="1659" w:author="KVS, Kannan" w:date="2019-02-28T22:23:00Z"/>
          <w:rFonts w:asciiTheme="minorHAnsi" w:hAnsiTheme="minorHAnsi"/>
        </w:rPr>
      </w:pPr>
    </w:p>
    <w:p w14:paraId="5024DCEA" w14:textId="6F6F96C3" w:rsidR="005935EB" w:rsidRPr="00C571AA" w:rsidDel="009B5AF1" w:rsidRDefault="005935EB" w:rsidP="005935EB">
      <w:pPr>
        <w:jc w:val="both"/>
        <w:rPr>
          <w:del w:id="1660" w:author="KVS, Kannan" w:date="2019-02-28T22:23:00Z"/>
          <w:rFonts w:asciiTheme="minorHAnsi" w:hAnsiTheme="minorHAnsi"/>
        </w:rPr>
      </w:pPr>
      <w:del w:id="1661" w:author="KVS, Kannan" w:date="2019-02-28T22:23:00Z">
        <w:r w:rsidRPr="0E540B70" w:rsidDel="009B5AF1">
          <w:rPr>
            <w:rFonts w:asciiTheme="minorHAnsi" w:hAnsiTheme="minorHAnsi"/>
          </w:rPr>
          <w:delText xml:space="preserve">Finally, user should take into account that even though FRR’s configuration approach is fully decoupled from the rest of SONiC components, the execution of </w:delText>
        </w:r>
        <w:r w:rsidRPr="0E540B70" w:rsidDel="009B5AF1">
          <w:rPr>
            <w:rFonts w:asciiTheme="minorHAnsi" w:hAnsiTheme="minorHAnsi"/>
            <w:b/>
            <w:bCs/>
          </w:rPr>
          <w:delText>config reload</w:delText>
        </w:r>
        <w:r w:rsidRPr="0E540B70" w:rsidDel="009B5AF1">
          <w:rPr>
            <w:rFonts w:asciiTheme="minorHAnsi" w:hAnsiTheme="minorHAnsi"/>
          </w:rPr>
          <w:delText xml:space="preserve"> instruction will also impact FRR’s applications. On the other hand, the invocation of </w:delText>
        </w:r>
        <w:r w:rsidRPr="0E540B70" w:rsidDel="009B5AF1">
          <w:rPr>
            <w:rFonts w:asciiTheme="minorHAnsi" w:hAnsiTheme="minorHAnsi"/>
            <w:b/>
            <w:bCs/>
          </w:rPr>
          <w:delText>config save</w:delText>
        </w:r>
        <w:r w:rsidRPr="0E540B70" w:rsidDel="009B5AF1">
          <w:rPr>
            <w:rFonts w:asciiTheme="minorHAnsi" w:hAnsiTheme="minorHAnsi"/>
          </w:rPr>
          <w:delText xml:space="preserve"> command will have no FRR change being saved to disk, as for this purpose we will be relying on FRR’s </w:delText>
        </w:r>
        <w:r w:rsidRPr="0E540B70" w:rsidDel="009B5AF1">
          <w:rPr>
            <w:rFonts w:asciiTheme="minorHAnsi" w:hAnsiTheme="minorHAnsi"/>
            <w:b/>
            <w:bCs/>
          </w:rPr>
          <w:delText>write</w:delText>
        </w:r>
        <w:r w:rsidRPr="0E540B70" w:rsidDel="009B5AF1">
          <w:rPr>
            <w:rFonts w:asciiTheme="minorHAnsi" w:hAnsiTheme="minorHAnsi"/>
          </w:rPr>
          <w:delText xml:space="preserve"> instruction.</w:delText>
        </w:r>
      </w:del>
    </w:p>
    <w:p w14:paraId="313BCA2F" w14:textId="26F7B1F3" w:rsidR="005935EB" w:rsidDel="009B5AF1" w:rsidRDefault="005935EB" w:rsidP="005935EB">
      <w:pPr>
        <w:rPr>
          <w:del w:id="1662" w:author="KVS, Kannan" w:date="2019-02-28T22:23:00Z"/>
        </w:rPr>
      </w:pPr>
    </w:p>
    <w:p w14:paraId="5DC84A5C" w14:textId="07727B8A" w:rsidR="005935EB" w:rsidDel="009B5AF1" w:rsidRDefault="005935EB" w:rsidP="005935EB">
      <w:pPr>
        <w:rPr>
          <w:del w:id="1663" w:author="KVS, Kannan" w:date="2019-02-28T22:23:00Z"/>
        </w:rPr>
      </w:pPr>
    </w:p>
    <w:p w14:paraId="67D98ABB" w14:textId="101682EC" w:rsidR="005935EB" w:rsidRPr="008E1723" w:rsidDel="009B5AF1" w:rsidRDefault="005935EB" w:rsidP="005935EB">
      <w:pPr>
        <w:rPr>
          <w:del w:id="1664" w:author="KVS, Kannan" w:date="2019-02-28T22:23:00Z"/>
          <w:rFonts w:ascii="Courier New" w:hAnsi="Courier New" w:cs="Courier New"/>
          <w:sz w:val="20"/>
          <w:szCs w:val="20"/>
        </w:rPr>
      </w:pPr>
      <w:del w:id="1665" w:author="KVS, Kannan" w:date="2019-02-28T22:23:00Z">
        <w:r w:rsidRPr="0E540B70" w:rsidDel="009B5AF1">
          <w:rPr>
            <w:rFonts w:ascii="Courier New" w:hAnsi="Courier New" w:cs="Courier New"/>
            <w:sz w:val="20"/>
            <w:szCs w:val="20"/>
          </w:rPr>
          <w:delText>admin@lnos-x1-a-asw02:~$ vtysh</w:delText>
        </w:r>
      </w:del>
    </w:p>
    <w:p w14:paraId="1FAC0393" w14:textId="4AA946CA" w:rsidR="005935EB" w:rsidRPr="008E1723" w:rsidDel="009B5AF1" w:rsidRDefault="005935EB" w:rsidP="005935EB">
      <w:pPr>
        <w:rPr>
          <w:del w:id="1666" w:author="KVS, Kannan" w:date="2019-02-28T22:23:00Z"/>
          <w:rFonts w:ascii="Courier New" w:hAnsi="Courier New" w:cs="Courier New"/>
          <w:sz w:val="20"/>
          <w:szCs w:val="20"/>
        </w:rPr>
      </w:pPr>
    </w:p>
    <w:p w14:paraId="2511D780" w14:textId="512967B1" w:rsidR="005935EB" w:rsidRPr="008E1723" w:rsidDel="009B5AF1" w:rsidRDefault="005935EB" w:rsidP="005935EB">
      <w:pPr>
        <w:rPr>
          <w:del w:id="1667" w:author="KVS, Kannan" w:date="2019-02-28T22:23:00Z"/>
          <w:rFonts w:ascii="Courier New" w:hAnsi="Courier New" w:cs="Courier New"/>
          <w:sz w:val="20"/>
          <w:szCs w:val="20"/>
        </w:rPr>
      </w:pPr>
      <w:del w:id="1668" w:author="KVS, Kannan" w:date="2019-02-28T22:23:00Z">
        <w:r w:rsidRPr="0E540B70" w:rsidDel="009B5AF1">
          <w:rPr>
            <w:rFonts w:ascii="Courier New" w:hAnsi="Courier New" w:cs="Courier New"/>
            <w:sz w:val="20"/>
            <w:szCs w:val="20"/>
          </w:rPr>
          <w:delText>Hello, this is FRRouting (version 3.0-rc2).</w:delText>
        </w:r>
      </w:del>
    </w:p>
    <w:p w14:paraId="38850CB6" w14:textId="7474D284" w:rsidR="005935EB" w:rsidRPr="008E1723" w:rsidDel="009B5AF1" w:rsidRDefault="005935EB" w:rsidP="005935EB">
      <w:pPr>
        <w:rPr>
          <w:del w:id="1669" w:author="KVS, Kannan" w:date="2019-02-28T22:23:00Z"/>
          <w:rFonts w:ascii="Courier New" w:hAnsi="Courier New" w:cs="Courier New"/>
          <w:sz w:val="20"/>
          <w:szCs w:val="20"/>
        </w:rPr>
      </w:pPr>
      <w:del w:id="1670" w:author="KVS, Kannan" w:date="2019-02-28T22:23:00Z">
        <w:r w:rsidRPr="0E540B70" w:rsidDel="009B5AF1">
          <w:rPr>
            <w:rFonts w:ascii="Courier New" w:hAnsi="Courier New" w:cs="Courier New"/>
            <w:sz w:val="20"/>
            <w:szCs w:val="20"/>
          </w:rPr>
          <w:delText>Copyright 1996-2005 Kunihiro Ishiguro, et al.</w:delText>
        </w:r>
      </w:del>
    </w:p>
    <w:p w14:paraId="63457955" w14:textId="40BCF768" w:rsidR="005935EB" w:rsidRPr="008E1723" w:rsidDel="009B5AF1" w:rsidRDefault="005935EB" w:rsidP="005935EB">
      <w:pPr>
        <w:rPr>
          <w:del w:id="1671" w:author="KVS, Kannan" w:date="2019-02-28T22:23:00Z"/>
          <w:rFonts w:ascii="Courier New" w:hAnsi="Courier New" w:cs="Courier New"/>
          <w:sz w:val="20"/>
          <w:szCs w:val="20"/>
        </w:rPr>
      </w:pPr>
    </w:p>
    <w:p w14:paraId="7B4C9C33" w14:textId="4C5B6B0E" w:rsidR="005935EB" w:rsidRPr="008E1723" w:rsidDel="009B5AF1" w:rsidRDefault="005935EB" w:rsidP="005935EB">
      <w:pPr>
        <w:rPr>
          <w:del w:id="1672" w:author="KVS, Kannan" w:date="2019-02-28T22:23:00Z"/>
          <w:rFonts w:ascii="Courier New" w:hAnsi="Courier New" w:cs="Courier New"/>
          <w:sz w:val="20"/>
          <w:szCs w:val="20"/>
        </w:rPr>
      </w:pPr>
      <w:del w:id="1673" w:author="KVS, Kannan" w:date="2019-02-28T22:23:00Z">
        <w:r w:rsidRPr="0E540B70" w:rsidDel="009B5AF1">
          <w:rPr>
            <w:rFonts w:ascii="Courier New" w:hAnsi="Courier New" w:cs="Courier New"/>
            <w:sz w:val="20"/>
            <w:szCs w:val="20"/>
          </w:rPr>
          <w:delText>lnos-x1-a-asw02# conf t</w:delText>
        </w:r>
      </w:del>
    </w:p>
    <w:p w14:paraId="45114710" w14:textId="6E4A8307" w:rsidR="005935EB" w:rsidRPr="008E1723" w:rsidDel="009B5AF1" w:rsidRDefault="005935EB" w:rsidP="005935EB">
      <w:pPr>
        <w:rPr>
          <w:del w:id="1674" w:author="KVS, Kannan" w:date="2019-02-28T22:23:00Z"/>
          <w:rFonts w:ascii="Courier New" w:hAnsi="Courier New" w:cs="Courier New"/>
          <w:sz w:val="20"/>
          <w:szCs w:val="20"/>
        </w:rPr>
      </w:pPr>
      <w:del w:id="1675" w:author="KVS, Kannan" w:date="2019-02-28T22:23:00Z">
        <w:r w:rsidRPr="0E540B70" w:rsidDel="009B5AF1">
          <w:rPr>
            <w:rFonts w:ascii="Courier New" w:hAnsi="Courier New" w:cs="Courier New"/>
            <w:sz w:val="20"/>
            <w:szCs w:val="20"/>
          </w:rPr>
          <w:delText>lnos-x1-a-asw02(config)# router bgp 10</w:delText>
        </w:r>
      </w:del>
    </w:p>
    <w:p w14:paraId="42E01870" w14:textId="58AEDCE6" w:rsidR="005935EB" w:rsidRPr="008E1723" w:rsidDel="009B5AF1" w:rsidRDefault="005935EB" w:rsidP="005935EB">
      <w:pPr>
        <w:rPr>
          <w:del w:id="1676" w:author="KVS, Kannan" w:date="2019-02-28T22:23:00Z"/>
          <w:rFonts w:ascii="Courier New" w:hAnsi="Courier New" w:cs="Courier New"/>
          <w:sz w:val="20"/>
          <w:szCs w:val="20"/>
        </w:rPr>
      </w:pPr>
      <w:del w:id="1677" w:author="KVS, Kannan" w:date="2019-02-28T22:23:00Z">
        <w:r w:rsidRPr="0E540B70" w:rsidDel="009B5AF1">
          <w:rPr>
            <w:rFonts w:ascii="Courier New" w:hAnsi="Courier New" w:cs="Courier New"/>
            <w:sz w:val="20"/>
            <w:szCs w:val="20"/>
          </w:rPr>
          <w:delText>lnos-x1-a-asw02(config-router)# bgp router-id 12.12.12.12</w:delText>
        </w:r>
      </w:del>
    </w:p>
    <w:p w14:paraId="2A16628C" w14:textId="5F063D7E" w:rsidR="005935EB" w:rsidRPr="008E1723" w:rsidDel="009B5AF1" w:rsidRDefault="005935EB" w:rsidP="005935EB">
      <w:pPr>
        <w:rPr>
          <w:del w:id="1678" w:author="KVS, Kannan" w:date="2019-02-28T22:23:00Z"/>
          <w:rFonts w:ascii="Courier New" w:hAnsi="Courier New" w:cs="Courier New"/>
          <w:sz w:val="20"/>
          <w:szCs w:val="20"/>
        </w:rPr>
      </w:pPr>
      <w:del w:id="1679" w:author="KVS, Kannan" w:date="2019-02-28T22:23:00Z">
        <w:r w:rsidRPr="0E540B70" w:rsidDel="009B5AF1">
          <w:rPr>
            <w:rFonts w:ascii="Courier New" w:hAnsi="Courier New" w:cs="Courier New"/>
            <w:sz w:val="20"/>
            <w:szCs w:val="20"/>
          </w:rPr>
          <w:delText>lnos-x1-a-asw02(config-router)# end</w:delText>
        </w:r>
      </w:del>
    </w:p>
    <w:p w14:paraId="37CF50E1" w14:textId="65E9065E" w:rsidR="005935EB" w:rsidRPr="008E1723" w:rsidDel="009B5AF1" w:rsidRDefault="005935EB" w:rsidP="005935EB">
      <w:pPr>
        <w:rPr>
          <w:del w:id="1680" w:author="KVS, Kannan" w:date="2019-02-28T22:23:00Z"/>
          <w:rFonts w:ascii="Courier New" w:hAnsi="Courier New" w:cs="Courier New"/>
          <w:sz w:val="20"/>
          <w:szCs w:val="20"/>
        </w:rPr>
      </w:pPr>
      <w:del w:id="1681" w:author="KVS, Kannan" w:date="2019-02-28T22:23:00Z">
        <w:r w:rsidRPr="0E540B70" w:rsidDel="009B5AF1">
          <w:rPr>
            <w:rFonts w:ascii="Courier New" w:hAnsi="Courier New" w:cs="Courier New"/>
            <w:sz w:val="20"/>
            <w:szCs w:val="20"/>
          </w:rPr>
          <w:delText>lnos-x1-a-asw02#</w:delText>
        </w:r>
      </w:del>
    </w:p>
    <w:p w14:paraId="275E8E2C" w14:textId="4C3456F4" w:rsidR="005935EB" w:rsidRPr="008E1723" w:rsidDel="009B5AF1" w:rsidRDefault="005935EB" w:rsidP="005935EB">
      <w:pPr>
        <w:rPr>
          <w:del w:id="1682" w:author="KVS, Kannan" w:date="2019-02-28T22:23:00Z"/>
          <w:rFonts w:ascii="Courier New" w:hAnsi="Courier New" w:cs="Courier New"/>
          <w:sz w:val="20"/>
          <w:szCs w:val="20"/>
        </w:rPr>
      </w:pPr>
      <w:del w:id="1683" w:author="KVS, Kannan" w:date="2019-02-28T22:23:00Z">
        <w:r w:rsidRPr="0E540B70" w:rsidDel="009B5AF1">
          <w:rPr>
            <w:rFonts w:ascii="Courier New" w:hAnsi="Courier New" w:cs="Courier New"/>
            <w:sz w:val="20"/>
            <w:szCs w:val="20"/>
          </w:rPr>
          <w:delText>lnos-x1-a-asw02# show run</w:delText>
        </w:r>
      </w:del>
    </w:p>
    <w:p w14:paraId="7180FDEE" w14:textId="763BB325" w:rsidR="005935EB" w:rsidRPr="008E1723" w:rsidDel="009B5AF1" w:rsidRDefault="005935EB" w:rsidP="005935EB">
      <w:pPr>
        <w:rPr>
          <w:del w:id="1684" w:author="KVS, Kannan" w:date="2019-02-28T22:23:00Z"/>
          <w:rFonts w:ascii="Courier New" w:hAnsi="Courier New" w:cs="Courier New"/>
          <w:sz w:val="20"/>
          <w:szCs w:val="20"/>
        </w:rPr>
      </w:pPr>
      <w:del w:id="1685" w:author="KVS, Kannan" w:date="2019-02-28T22:23:00Z">
        <w:r w:rsidRPr="0E540B70" w:rsidDel="009B5AF1">
          <w:rPr>
            <w:rFonts w:ascii="Courier New" w:hAnsi="Courier New" w:cs="Courier New"/>
            <w:sz w:val="20"/>
            <w:szCs w:val="20"/>
          </w:rPr>
          <w:delText>Building configuration...</w:delText>
        </w:r>
      </w:del>
    </w:p>
    <w:p w14:paraId="7C9A8C64" w14:textId="6B547A84" w:rsidR="005935EB" w:rsidRPr="008E1723" w:rsidDel="009B5AF1" w:rsidRDefault="005935EB" w:rsidP="005935EB">
      <w:pPr>
        <w:rPr>
          <w:del w:id="1686" w:author="KVS, Kannan" w:date="2019-02-28T22:23:00Z"/>
          <w:rFonts w:ascii="Courier New" w:hAnsi="Courier New" w:cs="Courier New"/>
          <w:sz w:val="20"/>
          <w:szCs w:val="20"/>
        </w:rPr>
      </w:pPr>
    </w:p>
    <w:p w14:paraId="5008DF20" w14:textId="790C3093" w:rsidR="005935EB" w:rsidRPr="008E1723" w:rsidDel="009B5AF1" w:rsidRDefault="005935EB" w:rsidP="005935EB">
      <w:pPr>
        <w:rPr>
          <w:del w:id="1687" w:author="KVS, Kannan" w:date="2019-02-28T22:23:00Z"/>
          <w:rFonts w:ascii="Courier New" w:hAnsi="Courier New" w:cs="Courier New"/>
          <w:sz w:val="20"/>
          <w:szCs w:val="20"/>
        </w:rPr>
      </w:pPr>
      <w:del w:id="1688" w:author="KVS, Kannan" w:date="2019-02-28T22:23:00Z">
        <w:r w:rsidRPr="0E540B70" w:rsidDel="009B5AF1">
          <w:rPr>
            <w:rFonts w:ascii="Courier New" w:hAnsi="Courier New" w:cs="Courier New"/>
            <w:sz w:val="20"/>
            <w:szCs w:val="20"/>
          </w:rPr>
          <w:delText>Current configuration:</w:delText>
        </w:r>
      </w:del>
    </w:p>
    <w:p w14:paraId="7F649FC5" w14:textId="01C43FB0" w:rsidR="005935EB" w:rsidRPr="008E1723" w:rsidDel="009B5AF1" w:rsidRDefault="005935EB" w:rsidP="005935EB">
      <w:pPr>
        <w:rPr>
          <w:del w:id="1689" w:author="KVS, Kannan" w:date="2019-02-28T22:23:00Z"/>
          <w:rFonts w:ascii="Courier New" w:hAnsi="Courier New" w:cs="Courier New"/>
          <w:sz w:val="20"/>
          <w:szCs w:val="20"/>
        </w:rPr>
      </w:pPr>
      <w:del w:id="1690" w:author="KVS, Kannan" w:date="2019-02-28T22:23:00Z">
        <w:r w:rsidRPr="0E540B70" w:rsidDel="009B5AF1">
          <w:rPr>
            <w:rFonts w:ascii="Courier New" w:hAnsi="Courier New" w:cs="Courier New"/>
            <w:sz w:val="20"/>
            <w:szCs w:val="20"/>
          </w:rPr>
          <w:delText>!</w:delText>
        </w:r>
      </w:del>
    </w:p>
    <w:p w14:paraId="52523DE7" w14:textId="08E1D2E8" w:rsidR="005935EB" w:rsidRPr="008E1723" w:rsidDel="009B5AF1" w:rsidRDefault="005935EB" w:rsidP="005935EB">
      <w:pPr>
        <w:rPr>
          <w:del w:id="1691" w:author="KVS, Kannan" w:date="2019-02-28T22:23:00Z"/>
          <w:rFonts w:ascii="Courier New" w:hAnsi="Courier New" w:cs="Courier New"/>
          <w:sz w:val="20"/>
          <w:szCs w:val="20"/>
        </w:rPr>
      </w:pPr>
      <w:del w:id="1692" w:author="KVS, Kannan" w:date="2019-02-28T22:23:00Z">
        <w:r w:rsidRPr="0E540B70" w:rsidDel="009B5AF1">
          <w:rPr>
            <w:rFonts w:ascii="Courier New" w:hAnsi="Courier New" w:cs="Courier New"/>
            <w:sz w:val="20"/>
            <w:szCs w:val="20"/>
          </w:rPr>
          <w:delText>frr version 3.0-rc2</w:delText>
        </w:r>
      </w:del>
    </w:p>
    <w:p w14:paraId="381DB224" w14:textId="651110AA" w:rsidR="005935EB" w:rsidRPr="008E1723" w:rsidDel="009B5AF1" w:rsidRDefault="005935EB" w:rsidP="005935EB">
      <w:pPr>
        <w:rPr>
          <w:del w:id="1693" w:author="KVS, Kannan" w:date="2019-02-28T22:23:00Z"/>
          <w:rFonts w:ascii="Courier New" w:hAnsi="Courier New" w:cs="Courier New"/>
          <w:sz w:val="20"/>
          <w:szCs w:val="20"/>
        </w:rPr>
      </w:pPr>
      <w:del w:id="1694" w:author="KVS, Kannan" w:date="2019-02-28T22:23:00Z">
        <w:r w:rsidRPr="0E540B70" w:rsidDel="009B5AF1">
          <w:rPr>
            <w:rFonts w:ascii="Courier New" w:hAnsi="Courier New" w:cs="Courier New"/>
            <w:sz w:val="20"/>
            <w:szCs w:val="20"/>
          </w:rPr>
          <w:delText>frr defaults traditional</w:delText>
        </w:r>
      </w:del>
    </w:p>
    <w:p w14:paraId="6647E625" w14:textId="10A4FC0F" w:rsidR="005935EB" w:rsidRPr="008E1723" w:rsidDel="009B5AF1" w:rsidRDefault="005935EB" w:rsidP="005935EB">
      <w:pPr>
        <w:rPr>
          <w:del w:id="1695" w:author="KVS, Kannan" w:date="2019-02-28T22:23:00Z"/>
          <w:rFonts w:ascii="Courier New" w:hAnsi="Courier New" w:cs="Courier New"/>
          <w:sz w:val="20"/>
          <w:szCs w:val="20"/>
        </w:rPr>
      </w:pPr>
      <w:del w:id="1696" w:author="KVS, Kannan" w:date="2019-02-28T22:23:00Z">
        <w:r w:rsidRPr="0E540B70" w:rsidDel="009B5AF1">
          <w:rPr>
            <w:rFonts w:ascii="Courier New" w:hAnsi="Courier New" w:cs="Courier New"/>
            <w:sz w:val="20"/>
            <w:szCs w:val="20"/>
          </w:rPr>
          <w:delText>no log monitor</w:delText>
        </w:r>
      </w:del>
    </w:p>
    <w:p w14:paraId="6F54F5D3" w14:textId="0EDA70D6" w:rsidR="005935EB" w:rsidRPr="008E1723" w:rsidDel="009B5AF1" w:rsidRDefault="005935EB" w:rsidP="005935EB">
      <w:pPr>
        <w:rPr>
          <w:del w:id="1697" w:author="KVS, Kannan" w:date="2019-02-28T22:23:00Z"/>
          <w:rFonts w:ascii="Courier New" w:hAnsi="Courier New" w:cs="Courier New"/>
          <w:sz w:val="20"/>
          <w:szCs w:val="20"/>
        </w:rPr>
      </w:pPr>
      <w:del w:id="1698" w:author="KVS, Kannan" w:date="2019-02-28T22:23:00Z">
        <w:r w:rsidRPr="0E540B70" w:rsidDel="009B5AF1">
          <w:rPr>
            <w:rFonts w:ascii="Courier New" w:hAnsi="Courier New" w:cs="Courier New"/>
            <w:sz w:val="20"/>
            <w:szCs w:val="20"/>
          </w:rPr>
          <w:delText>!</w:delText>
        </w:r>
      </w:del>
    </w:p>
    <w:p w14:paraId="29679E6F" w14:textId="1FA5E18D" w:rsidR="005935EB" w:rsidRPr="008E1723" w:rsidDel="009B5AF1" w:rsidRDefault="005935EB" w:rsidP="005935EB">
      <w:pPr>
        <w:rPr>
          <w:del w:id="1699" w:author="KVS, Kannan" w:date="2019-02-28T22:23:00Z"/>
          <w:rFonts w:ascii="Courier New" w:hAnsi="Courier New" w:cs="Courier New"/>
          <w:sz w:val="20"/>
          <w:szCs w:val="20"/>
        </w:rPr>
      </w:pPr>
      <w:del w:id="1700" w:author="KVS, Kannan" w:date="2019-02-28T22:23:00Z">
        <w:r w:rsidRPr="0E540B70" w:rsidDel="009B5AF1">
          <w:rPr>
            <w:rFonts w:ascii="Courier New" w:hAnsi="Courier New" w:cs="Courier New"/>
            <w:sz w:val="20"/>
            <w:szCs w:val="20"/>
          </w:rPr>
          <w:delText>log syslog informational</w:delText>
        </w:r>
      </w:del>
    </w:p>
    <w:p w14:paraId="0735C8B1" w14:textId="2C2A475B" w:rsidR="005935EB" w:rsidRPr="008E1723" w:rsidDel="009B5AF1" w:rsidRDefault="005935EB" w:rsidP="005935EB">
      <w:pPr>
        <w:rPr>
          <w:del w:id="1701" w:author="KVS, Kannan" w:date="2019-02-28T22:23:00Z"/>
          <w:rFonts w:ascii="Courier New" w:hAnsi="Courier New" w:cs="Courier New"/>
          <w:sz w:val="20"/>
          <w:szCs w:val="20"/>
        </w:rPr>
      </w:pPr>
      <w:del w:id="1702" w:author="KVS, Kannan" w:date="2019-02-28T22:23:00Z">
        <w:r w:rsidRPr="0E540B70" w:rsidDel="009B5AF1">
          <w:rPr>
            <w:rFonts w:ascii="Courier New" w:hAnsi="Courier New" w:cs="Courier New"/>
            <w:sz w:val="20"/>
            <w:szCs w:val="20"/>
          </w:rPr>
          <w:delText>!</w:delText>
        </w:r>
      </w:del>
    </w:p>
    <w:p w14:paraId="3560E2E7" w14:textId="3B57FC51" w:rsidR="005935EB" w:rsidRPr="008E1723" w:rsidDel="009B5AF1" w:rsidRDefault="005935EB" w:rsidP="005935EB">
      <w:pPr>
        <w:rPr>
          <w:del w:id="1703" w:author="KVS, Kannan" w:date="2019-02-28T22:23:00Z"/>
          <w:rFonts w:ascii="Courier New" w:hAnsi="Courier New" w:cs="Courier New"/>
          <w:sz w:val="20"/>
          <w:szCs w:val="20"/>
        </w:rPr>
      </w:pPr>
      <w:del w:id="1704" w:author="KVS, Kannan" w:date="2019-02-28T22:23:00Z">
        <w:r w:rsidRPr="0E540B70" w:rsidDel="009B5AF1">
          <w:rPr>
            <w:rFonts w:ascii="Courier New" w:hAnsi="Courier New" w:cs="Courier New"/>
            <w:sz w:val="20"/>
            <w:szCs w:val="20"/>
          </w:rPr>
          <w:delText>router bgp 10</w:delText>
        </w:r>
      </w:del>
    </w:p>
    <w:p w14:paraId="60ED7F06" w14:textId="3B83343C" w:rsidR="005935EB" w:rsidRPr="008E1723" w:rsidDel="009B5AF1" w:rsidRDefault="005935EB" w:rsidP="005935EB">
      <w:pPr>
        <w:rPr>
          <w:del w:id="1705" w:author="KVS, Kannan" w:date="2019-02-28T22:23:00Z"/>
          <w:rFonts w:ascii="Courier New" w:hAnsi="Courier New" w:cs="Courier New"/>
          <w:sz w:val="20"/>
          <w:szCs w:val="20"/>
        </w:rPr>
      </w:pPr>
      <w:del w:id="1706" w:author="KVS, Kannan" w:date="2019-02-28T22:23:00Z">
        <w:r w:rsidRPr="0E540B70" w:rsidDel="009B5AF1">
          <w:rPr>
            <w:rFonts w:ascii="Courier New" w:hAnsi="Courier New" w:cs="Courier New"/>
            <w:sz w:val="20"/>
            <w:szCs w:val="20"/>
          </w:rPr>
          <w:delText xml:space="preserve"> bgp router-id 12.12.12.12</w:delText>
        </w:r>
      </w:del>
    </w:p>
    <w:p w14:paraId="122EF17C" w14:textId="13EA67F1" w:rsidR="005935EB" w:rsidRPr="008E1723" w:rsidDel="009B5AF1" w:rsidRDefault="005935EB" w:rsidP="005935EB">
      <w:pPr>
        <w:rPr>
          <w:del w:id="1707" w:author="KVS, Kannan" w:date="2019-02-28T22:23:00Z"/>
          <w:rFonts w:ascii="Courier New" w:hAnsi="Courier New" w:cs="Courier New"/>
          <w:sz w:val="20"/>
          <w:szCs w:val="20"/>
        </w:rPr>
      </w:pPr>
      <w:del w:id="1708" w:author="KVS, Kannan" w:date="2019-02-28T22:23:00Z">
        <w:r w:rsidRPr="0E540B70" w:rsidDel="009B5AF1">
          <w:rPr>
            <w:rFonts w:ascii="Courier New" w:hAnsi="Courier New" w:cs="Courier New"/>
            <w:sz w:val="20"/>
            <w:szCs w:val="20"/>
          </w:rPr>
          <w:delText xml:space="preserve"> no bgp default ipv4-unicast</w:delText>
        </w:r>
      </w:del>
    </w:p>
    <w:p w14:paraId="2DF2CF88" w14:textId="452AA71C" w:rsidR="005935EB" w:rsidRPr="008E1723" w:rsidDel="009B5AF1" w:rsidRDefault="005935EB" w:rsidP="005935EB">
      <w:pPr>
        <w:rPr>
          <w:del w:id="1709" w:author="KVS, Kannan" w:date="2019-02-28T22:23:00Z"/>
          <w:rFonts w:ascii="Courier New" w:hAnsi="Courier New" w:cs="Courier New"/>
          <w:sz w:val="20"/>
          <w:szCs w:val="20"/>
        </w:rPr>
      </w:pPr>
      <w:del w:id="1710" w:author="KVS, Kannan" w:date="2019-02-28T22:23:00Z">
        <w:r w:rsidRPr="0E540B70" w:rsidDel="009B5AF1">
          <w:rPr>
            <w:rFonts w:ascii="Courier New" w:hAnsi="Courier New" w:cs="Courier New"/>
            <w:sz w:val="20"/>
            <w:szCs w:val="20"/>
          </w:rPr>
          <w:delText xml:space="preserve"> neighbor 10.1.2.1 remote-as 10</w:delText>
        </w:r>
      </w:del>
    </w:p>
    <w:p w14:paraId="571051B2" w14:textId="5F2A649A" w:rsidR="005935EB" w:rsidRPr="008E1723" w:rsidDel="009B5AF1" w:rsidRDefault="005935EB" w:rsidP="005935EB">
      <w:pPr>
        <w:rPr>
          <w:del w:id="1711" w:author="KVS, Kannan" w:date="2019-02-28T22:23:00Z"/>
          <w:rFonts w:ascii="Courier New" w:hAnsi="Courier New" w:cs="Courier New"/>
          <w:sz w:val="20"/>
          <w:szCs w:val="20"/>
        </w:rPr>
      </w:pPr>
      <w:del w:id="1712" w:author="KVS, Kannan" w:date="2019-02-28T22:23:00Z">
        <w:r w:rsidRPr="0E540B70" w:rsidDel="009B5AF1">
          <w:rPr>
            <w:rFonts w:ascii="Courier New" w:hAnsi="Courier New" w:cs="Courier New"/>
            <w:sz w:val="20"/>
            <w:szCs w:val="20"/>
          </w:rPr>
          <w:delText xml:space="preserve"> neighbor 10.2.2.1 remote-as 10</w:delText>
        </w:r>
      </w:del>
    </w:p>
    <w:p w14:paraId="281B09D5" w14:textId="6EFAF13D" w:rsidR="005935EB" w:rsidRPr="008E1723" w:rsidDel="009B5AF1" w:rsidRDefault="005935EB" w:rsidP="005935EB">
      <w:pPr>
        <w:rPr>
          <w:del w:id="1713" w:author="KVS, Kannan" w:date="2019-02-28T22:23:00Z"/>
          <w:rFonts w:ascii="Courier New" w:hAnsi="Courier New" w:cs="Courier New"/>
          <w:sz w:val="20"/>
          <w:szCs w:val="20"/>
        </w:rPr>
      </w:pPr>
      <w:del w:id="1714" w:author="KVS, Kannan" w:date="2019-02-28T22:23:00Z">
        <w:r w:rsidRPr="0E540B70" w:rsidDel="009B5AF1">
          <w:rPr>
            <w:rFonts w:ascii="Courier New" w:hAnsi="Courier New" w:cs="Courier New"/>
            <w:sz w:val="20"/>
            <w:szCs w:val="20"/>
          </w:rPr>
          <w:delText xml:space="preserve"> neighbor fc00:1:2::1 remote-as 10</w:delText>
        </w:r>
      </w:del>
    </w:p>
    <w:p w14:paraId="305506FF" w14:textId="6DC338F3" w:rsidR="005935EB" w:rsidRPr="008E1723" w:rsidDel="009B5AF1" w:rsidRDefault="005935EB" w:rsidP="005935EB">
      <w:pPr>
        <w:rPr>
          <w:del w:id="1715" w:author="KVS, Kannan" w:date="2019-02-28T22:23:00Z"/>
          <w:rFonts w:ascii="Courier New" w:hAnsi="Courier New" w:cs="Courier New"/>
          <w:sz w:val="20"/>
          <w:szCs w:val="20"/>
        </w:rPr>
      </w:pPr>
      <w:del w:id="1716" w:author="KVS, Kannan" w:date="2019-02-28T22:23:00Z">
        <w:r w:rsidRPr="0E540B70" w:rsidDel="009B5AF1">
          <w:rPr>
            <w:rFonts w:ascii="Courier New" w:hAnsi="Courier New" w:cs="Courier New"/>
            <w:sz w:val="20"/>
            <w:szCs w:val="20"/>
          </w:rPr>
          <w:delText xml:space="preserve"> neighbor fc00:2:2::1 remote-as 10</w:delText>
        </w:r>
      </w:del>
    </w:p>
    <w:p w14:paraId="48FA3D94" w14:textId="650101F3" w:rsidR="005935EB" w:rsidRPr="008E1723" w:rsidDel="009B5AF1" w:rsidRDefault="005935EB" w:rsidP="005935EB">
      <w:pPr>
        <w:rPr>
          <w:del w:id="1717" w:author="KVS, Kannan" w:date="2019-02-28T22:23:00Z"/>
          <w:rFonts w:ascii="Courier New" w:hAnsi="Courier New" w:cs="Courier New"/>
          <w:sz w:val="20"/>
          <w:szCs w:val="20"/>
        </w:rPr>
      </w:pPr>
      <w:del w:id="1718" w:author="KVS, Kannan" w:date="2019-02-28T22:23:00Z">
        <w:r w:rsidRPr="0E540B70" w:rsidDel="009B5AF1">
          <w:rPr>
            <w:rFonts w:ascii="Courier New" w:hAnsi="Courier New" w:cs="Courier New"/>
            <w:sz w:val="20"/>
            <w:szCs w:val="20"/>
          </w:rPr>
          <w:delText xml:space="preserve"> !</w:delText>
        </w:r>
      </w:del>
    </w:p>
    <w:p w14:paraId="4319218B" w14:textId="174245D0" w:rsidR="005935EB" w:rsidRPr="008E1723" w:rsidDel="009B5AF1" w:rsidRDefault="005935EB" w:rsidP="005935EB">
      <w:pPr>
        <w:rPr>
          <w:del w:id="1719" w:author="KVS, Kannan" w:date="2019-02-28T22:23:00Z"/>
          <w:rFonts w:ascii="Courier New" w:hAnsi="Courier New" w:cs="Courier New"/>
          <w:sz w:val="20"/>
          <w:szCs w:val="20"/>
        </w:rPr>
      </w:pPr>
      <w:del w:id="1720" w:author="KVS, Kannan" w:date="2019-02-28T22:23:00Z">
        <w:r w:rsidRPr="0E540B70" w:rsidDel="009B5AF1">
          <w:rPr>
            <w:rFonts w:ascii="Courier New" w:hAnsi="Courier New" w:cs="Courier New"/>
            <w:sz w:val="20"/>
            <w:szCs w:val="20"/>
          </w:rPr>
          <w:delText xml:space="preserve"> address-family ipv4 unicast</w:delText>
        </w:r>
      </w:del>
    </w:p>
    <w:p w14:paraId="3628B5FA" w14:textId="2B365D18" w:rsidR="005935EB" w:rsidRPr="008E1723" w:rsidDel="009B5AF1" w:rsidRDefault="005935EB" w:rsidP="005935EB">
      <w:pPr>
        <w:rPr>
          <w:del w:id="1721" w:author="KVS, Kannan" w:date="2019-02-28T22:23:00Z"/>
          <w:rFonts w:ascii="Courier New" w:hAnsi="Courier New" w:cs="Courier New"/>
          <w:sz w:val="20"/>
          <w:szCs w:val="20"/>
        </w:rPr>
      </w:pPr>
      <w:del w:id="1722" w:author="KVS, Kannan" w:date="2019-02-28T22:23:00Z">
        <w:r w:rsidRPr="0E540B70" w:rsidDel="009B5AF1">
          <w:rPr>
            <w:rFonts w:ascii="Courier New" w:hAnsi="Courier New" w:cs="Courier New"/>
            <w:sz w:val="20"/>
            <w:szCs w:val="20"/>
          </w:rPr>
          <w:delText xml:space="preserve">  network 9.1.1.0/24</w:delText>
        </w:r>
      </w:del>
    </w:p>
    <w:p w14:paraId="52DA018D" w14:textId="53DB7492" w:rsidR="005935EB" w:rsidRPr="008E1723" w:rsidDel="009B5AF1" w:rsidRDefault="005935EB" w:rsidP="005935EB">
      <w:pPr>
        <w:rPr>
          <w:del w:id="1723" w:author="KVS, Kannan" w:date="2019-02-28T22:23:00Z"/>
          <w:rFonts w:ascii="Courier New" w:hAnsi="Courier New" w:cs="Courier New"/>
          <w:sz w:val="20"/>
          <w:szCs w:val="20"/>
        </w:rPr>
      </w:pPr>
      <w:del w:id="1724" w:author="KVS, Kannan" w:date="2019-02-28T22:23:00Z">
        <w:r w:rsidRPr="0E540B70" w:rsidDel="009B5AF1">
          <w:rPr>
            <w:rFonts w:ascii="Courier New" w:hAnsi="Courier New" w:cs="Courier New"/>
            <w:sz w:val="20"/>
            <w:szCs w:val="20"/>
          </w:rPr>
          <w:delText xml:space="preserve">  neighbor 10.1.2.1 activate</w:delText>
        </w:r>
      </w:del>
    </w:p>
    <w:p w14:paraId="107A4DE0" w14:textId="05F2B412" w:rsidR="005935EB" w:rsidRPr="008E1723" w:rsidDel="009B5AF1" w:rsidRDefault="005935EB" w:rsidP="005935EB">
      <w:pPr>
        <w:rPr>
          <w:del w:id="1725" w:author="KVS, Kannan" w:date="2019-02-28T22:23:00Z"/>
          <w:rFonts w:ascii="Courier New" w:hAnsi="Courier New" w:cs="Courier New"/>
          <w:sz w:val="20"/>
          <w:szCs w:val="20"/>
        </w:rPr>
      </w:pPr>
      <w:del w:id="1726" w:author="KVS, Kannan" w:date="2019-02-28T22:23:00Z">
        <w:r w:rsidRPr="0E540B70" w:rsidDel="009B5AF1">
          <w:rPr>
            <w:rFonts w:ascii="Courier New" w:hAnsi="Courier New" w:cs="Courier New"/>
            <w:sz w:val="20"/>
            <w:szCs w:val="20"/>
          </w:rPr>
          <w:delText xml:space="preserve">  neighbor 10.2.2.1 activate</w:delText>
        </w:r>
      </w:del>
    </w:p>
    <w:p w14:paraId="3F0A4113" w14:textId="5E6816B2" w:rsidR="005935EB" w:rsidRPr="008E1723" w:rsidDel="009B5AF1" w:rsidRDefault="005935EB" w:rsidP="005935EB">
      <w:pPr>
        <w:rPr>
          <w:del w:id="1727" w:author="KVS, Kannan" w:date="2019-02-28T22:23:00Z"/>
          <w:rFonts w:ascii="Courier New" w:hAnsi="Courier New" w:cs="Courier New"/>
          <w:sz w:val="20"/>
          <w:szCs w:val="20"/>
        </w:rPr>
      </w:pPr>
      <w:del w:id="1728" w:author="KVS, Kannan" w:date="2019-02-28T22:23:00Z">
        <w:r w:rsidRPr="0E540B70" w:rsidDel="009B5AF1">
          <w:rPr>
            <w:rFonts w:ascii="Courier New" w:hAnsi="Courier New" w:cs="Courier New"/>
            <w:sz w:val="20"/>
            <w:szCs w:val="20"/>
          </w:rPr>
          <w:delText xml:space="preserve"> exit-address-family</w:delText>
        </w:r>
      </w:del>
    </w:p>
    <w:p w14:paraId="076F404F" w14:textId="37FB1EAD" w:rsidR="005935EB" w:rsidRPr="008E1723" w:rsidDel="009B5AF1" w:rsidRDefault="005935EB" w:rsidP="005935EB">
      <w:pPr>
        <w:rPr>
          <w:del w:id="1729" w:author="KVS, Kannan" w:date="2019-02-28T22:23:00Z"/>
          <w:rFonts w:ascii="Courier New" w:hAnsi="Courier New" w:cs="Courier New"/>
          <w:sz w:val="20"/>
          <w:szCs w:val="20"/>
        </w:rPr>
      </w:pPr>
      <w:del w:id="1730" w:author="KVS, Kannan" w:date="2019-02-28T22:23:00Z">
        <w:r w:rsidRPr="0E540B70" w:rsidDel="009B5AF1">
          <w:rPr>
            <w:rFonts w:ascii="Courier New" w:hAnsi="Courier New" w:cs="Courier New"/>
            <w:sz w:val="20"/>
            <w:szCs w:val="20"/>
          </w:rPr>
          <w:delText xml:space="preserve"> !</w:delText>
        </w:r>
      </w:del>
    </w:p>
    <w:p w14:paraId="5202D856" w14:textId="71A493A1" w:rsidR="005935EB" w:rsidRPr="008E1723" w:rsidDel="009B5AF1" w:rsidRDefault="005935EB" w:rsidP="005935EB">
      <w:pPr>
        <w:rPr>
          <w:del w:id="1731" w:author="KVS, Kannan" w:date="2019-02-28T22:23:00Z"/>
          <w:rFonts w:ascii="Courier New" w:hAnsi="Courier New" w:cs="Courier New"/>
          <w:sz w:val="20"/>
          <w:szCs w:val="20"/>
        </w:rPr>
      </w:pPr>
      <w:del w:id="1732" w:author="KVS, Kannan" w:date="2019-02-28T22:23:00Z">
        <w:r w:rsidRPr="0E540B70" w:rsidDel="009B5AF1">
          <w:rPr>
            <w:rFonts w:ascii="Courier New" w:hAnsi="Courier New" w:cs="Courier New"/>
            <w:sz w:val="20"/>
            <w:szCs w:val="20"/>
          </w:rPr>
          <w:delText xml:space="preserve"> address-family ipv6 unicast</w:delText>
        </w:r>
      </w:del>
    </w:p>
    <w:p w14:paraId="52323993" w14:textId="5FA9FF7F" w:rsidR="005935EB" w:rsidRPr="008E1723" w:rsidDel="009B5AF1" w:rsidRDefault="005935EB" w:rsidP="005935EB">
      <w:pPr>
        <w:rPr>
          <w:del w:id="1733" w:author="KVS, Kannan" w:date="2019-02-28T22:23:00Z"/>
          <w:rFonts w:ascii="Courier New" w:hAnsi="Courier New" w:cs="Courier New"/>
          <w:sz w:val="20"/>
          <w:szCs w:val="20"/>
        </w:rPr>
      </w:pPr>
      <w:del w:id="1734" w:author="KVS, Kannan" w:date="2019-02-28T22:23:00Z">
        <w:r w:rsidRPr="0E540B70" w:rsidDel="009B5AF1">
          <w:rPr>
            <w:rFonts w:ascii="Courier New" w:hAnsi="Courier New" w:cs="Courier New"/>
            <w:sz w:val="20"/>
            <w:szCs w:val="20"/>
          </w:rPr>
          <w:delText xml:space="preserve">  network fc00:9:2::/64</w:delText>
        </w:r>
      </w:del>
    </w:p>
    <w:p w14:paraId="6BD7B08A" w14:textId="1486A758" w:rsidR="005935EB" w:rsidRPr="008E1723" w:rsidDel="009B5AF1" w:rsidRDefault="005935EB" w:rsidP="005935EB">
      <w:pPr>
        <w:rPr>
          <w:del w:id="1735" w:author="KVS, Kannan" w:date="2019-02-28T22:23:00Z"/>
          <w:rFonts w:ascii="Courier New" w:hAnsi="Courier New" w:cs="Courier New"/>
          <w:sz w:val="20"/>
          <w:szCs w:val="20"/>
        </w:rPr>
      </w:pPr>
      <w:del w:id="1736" w:author="KVS, Kannan" w:date="2019-02-28T22:23:00Z">
        <w:r w:rsidRPr="0E540B70" w:rsidDel="009B5AF1">
          <w:rPr>
            <w:rFonts w:ascii="Courier New" w:hAnsi="Courier New" w:cs="Courier New"/>
            <w:sz w:val="20"/>
            <w:szCs w:val="20"/>
          </w:rPr>
          <w:delText xml:space="preserve">  neighbor fc00:1:2::1 activate</w:delText>
        </w:r>
      </w:del>
    </w:p>
    <w:p w14:paraId="4C9C8CCD" w14:textId="6A4CE7D1" w:rsidR="005935EB" w:rsidRPr="008E1723" w:rsidDel="009B5AF1" w:rsidRDefault="005935EB" w:rsidP="005935EB">
      <w:pPr>
        <w:rPr>
          <w:del w:id="1737" w:author="KVS, Kannan" w:date="2019-02-28T22:23:00Z"/>
          <w:rFonts w:ascii="Courier New" w:hAnsi="Courier New" w:cs="Courier New"/>
          <w:sz w:val="20"/>
          <w:szCs w:val="20"/>
        </w:rPr>
      </w:pPr>
      <w:del w:id="1738" w:author="KVS, Kannan" w:date="2019-02-28T22:23:00Z">
        <w:r w:rsidRPr="0E540B70" w:rsidDel="009B5AF1">
          <w:rPr>
            <w:rFonts w:ascii="Courier New" w:hAnsi="Courier New" w:cs="Courier New"/>
            <w:sz w:val="20"/>
            <w:szCs w:val="20"/>
          </w:rPr>
          <w:delText xml:space="preserve">  neighbor fc00:2:2::1 activate</w:delText>
        </w:r>
      </w:del>
    </w:p>
    <w:p w14:paraId="2CD27941" w14:textId="23B71300" w:rsidR="005935EB" w:rsidRPr="008E1723" w:rsidDel="009B5AF1" w:rsidRDefault="005935EB" w:rsidP="005935EB">
      <w:pPr>
        <w:rPr>
          <w:del w:id="1739" w:author="KVS, Kannan" w:date="2019-02-28T22:23:00Z"/>
          <w:rFonts w:ascii="Courier New" w:hAnsi="Courier New" w:cs="Courier New"/>
          <w:sz w:val="20"/>
          <w:szCs w:val="20"/>
        </w:rPr>
      </w:pPr>
      <w:del w:id="1740" w:author="KVS, Kannan" w:date="2019-02-28T22:23:00Z">
        <w:r w:rsidRPr="0E540B70" w:rsidDel="009B5AF1">
          <w:rPr>
            <w:rFonts w:ascii="Courier New" w:hAnsi="Courier New" w:cs="Courier New"/>
            <w:sz w:val="20"/>
            <w:szCs w:val="20"/>
          </w:rPr>
          <w:delText xml:space="preserve"> exit-address-family</w:delText>
        </w:r>
      </w:del>
    </w:p>
    <w:p w14:paraId="218271DB" w14:textId="3385DB4F" w:rsidR="005935EB" w:rsidRPr="008E1723" w:rsidDel="009B5AF1" w:rsidRDefault="005935EB" w:rsidP="005935EB">
      <w:pPr>
        <w:rPr>
          <w:del w:id="1741" w:author="KVS, Kannan" w:date="2019-02-28T22:23:00Z"/>
          <w:rFonts w:ascii="Courier New" w:hAnsi="Courier New" w:cs="Courier New"/>
          <w:sz w:val="20"/>
          <w:szCs w:val="20"/>
        </w:rPr>
      </w:pPr>
      <w:del w:id="1742" w:author="KVS, Kannan" w:date="2019-02-28T22:23:00Z">
        <w:r w:rsidRPr="0E540B70" w:rsidDel="009B5AF1">
          <w:rPr>
            <w:rFonts w:ascii="Courier New" w:hAnsi="Courier New" w:cs="Courier New"/>
            <w:sz w:val="20"/>
            <w:szCs w:val="20"/>
          </w:rPr>
          <w:delText>!</w:delText>
        </w:r>
      </w:del>
    </w:p>
    <w:p w14:paraId="24569DBA" w14:textId="49C1FA24" w:rsidR="005935EB" w:rsidRPr="008E1723" w:rsidDel="009B5AF1" w:rsidRDefault="005935EB" w:rsidP="005935EB">
      <w:pPr>
        <w:rPr>
          <w:del w:id="1743" w:author="KVS, Kannan" w:date="2019-02-28T22:23:00Z"/>
          <w:rFonts w:ascii="Courier New" w:hAnsi="Courier New" w:cs="Courier New"/>
          <w:sz w:val="20"/>
          <w:szCs w:val="20"/>
        </w:rPr>
      </w:pPr>
      <w:del w:id="1744" w:author="KVS, Kannan" w:date="2019-02-28T22:23:00Z">
        <w:r w:rsidRPr="0E540B70" w:rsidDel="009B5AF1">
          <w:rPr>
            <w:rFonts w:ascii="Courier New" w:hAnsi="Courier New" w:cs="Courier New"/>
            <w:sz w:val="20"/>
            <w:szCs w:val="20"/>
          </w:rPr>
          <w:delText>line vty</w:delText>
        </w:r>
      </w:del>
    </w:p>
    <w:p w14:paraId="29EDA0C5" w14:textId="49B046E1" w:rsidR="005935EB" w:rsidRPr="008E1723" w:rsidDel="009B5AF1" w:rsidRDefault="005935EB" w:rsidP="005935EB">
      <w:pPr>
        <w:rPr>
          <w:del w:id="1745" w:author="KVS, Kannan" w:date="2019-02-28T22:23:00Z"/>
          <w:rFonts w:ascii="Courier New" w:hAnsi="Courier New" w:cs="Courier New"/>
          <w:sz w:val="20"/>
          <w:szCs w:val="20"/>
        </w:rPr>
      </w:pPr>
      <w:del w:id="1746" w:author="KVS, Kannan" w:date="2019-02-28T22:23:00Z">
        <w:r w:rsidRPr="0E540B70" w:rsidDel="009B5AF1">
          <w:rPr>
            <w:rFonts w:ascii="Courier New" w:hAnsi="Courier New" w:cs="Courier New"/>
            <w:sz w:val="20"/>
            <w:szCs w:val="20"/>
          </w:rPr>
          <w:delText>!</w:delText>
        </w:r>
      </w:del>
    </w:p>
    <w:p w14:paraId="1C3D61E3" w14:textId="206EA27F" w:rsidR="005935EB" w:rsidRPr="008E1723" w:rsidDel="009B5AF1" w:rsidRDefault="005935EB" w:rsidP="005935EB">
      <w:pPr>
        <w:rPr>
          <w:del w:id="1747" w:author="KVS, Kannan" w:date="2019-02-28T22:23:00Z"/>
          <w:rFonts w:ascii="Courier New" w:hAnsi="Courier New" w:cs="Courier New"/>
          <w:sz w:val="20"/>
          <w:szCs w:val="20"/>
        </w:rPr>
      </w:pPr>
      <w:del w:id="1748" w:author="KVS, Kannan" w:date="2019-02-28T22:23:00Z">
        <w:r w:rsidRPr="0E540B70" w:rsidDel="009B5AF1">
          <w:rPr>
            <w:rFonts w:ascii="Courier New" w:hAnsi="Courier New" w:cs="Courier New"/>
            <w:sz w:val="20"/>
            <w:szCs w:val="20"/>
          </w:rPr>
          <w:delText>end</w:delText>
        </w:r>
      </w:del>
    </w:p>
    <w:p w14:paraId="79E0FD67" w14:textId="4F5CA712" w:rsidR="005935EB" w:rsidRPr="008E1723" w:rsidDel="009B5AF1" w:rsidRDefault="005935EB" w:rsidP="005935EB">
      <w:pPr>
        <w:rPr>
          <w:del w:id="1749" w:author="KVS, Kannan" w:date="2019-02-28T22:23:00Z"/>
          <w:rFonts w:ascii="Courier New" w:hAnsi="Courier New" w:cs="Courier New"/>
          <w:sz w:val="20"/>
          <w:szCs w:val="20"/>
        </w:rPr>
      </w:pPr>
    </w:p>
    <w:p w14:paraId="4766649C" w14:textId="0F344EAC" w:rsidR="005935EB" w:rsidRPr="008E1723" w:rsidDel="009B5AF1" w:rsidRDefault="005935EB" w:rsidP="005935EB">
      <w:pPr>
        <w:rPr>
          <w:del w:id="1750" w:author="KVS, Kannan" w:date="2019-02-28T22:23:00Z"/>
          <w:rFonts w:ascii="Courier New" w:hAnsi="Courier New" w:cs="Courier New"/>
          <w:sz w:val="20"/>
          <w:szCs w:val="20"/>
        </w:rPr>
      </w:pPr>
      <w:del w:id="1751" w:author="KVS, Kannan" w:date="2019-02-28T22:23:00Z">
        <w:r w:rsidRPr="0E540B70" w:rsidDel="009B5AF1">
          <w:rPr>
            <w:rFonts w:ascii="Courier New" w:hAnsi="Courier New" w:cs="Courier New"/>
            <w:sz w:val="20"/>
            <w:szCs w:val="20"/>
          </w:rPr>
          <w:delText>lnos-x1-a-asw02# write</w:delText>
        </w:r>
      </w:del>
    </w:p>
    <w:p w14:paraId="3E2E88D1" w14:textId="6DA0A3D9" w:rsidR="005935EB" w:rsidRPr="008E1723" w:rsidDel="009B5AF1" w:rsidRDefault="005935EB" w:rsidP="005935EB">
      <w:pPr>
        <w:rPr>
          <w:del w:id="1752" w:author="KVS, Kannan" w:date="2019-02-28T22:23:00Z"/>
          <w:rFonts w:ascii="Courier New" w:hAnsi="Courier New" w:cs="Courier New"/>
          <w:sz w:val="20"/>
          <w:szCs w:val="20"/>
        </w:rPr>
      </w:pPr>
      <w:del w:id="1753" w:author="KVS, Kannan" w:date="2019-02-28T22:23:00Z">
        <w:r w:rsidRPr="0E540B70" w:rsidDel="009B5AF1">
          <w:rPr>
            <w:rFonts w:ascii="Courier New" w:hAnsi="Courier New" w:cs="Courier New"/>
            <w:sz w:val="20"/>
            <w:szCs w:val="20"/>
          </w:rPr>
          <w:delText>Note: this version of vtysh never writes vtysh.conf</w:delText>
        </w:r>
      </w:del>
    </w:p>
    <w:p w14:paraId="1A439318" w14:textId="01E118A5" w:rsidR="005935EB" w:rsidRPr="008E1723" w:rsidDel="009B5AF1" w:rsidRDefault="005935EB" w:rsidP="005935EB">
      <w:pPr>
        <w:rPr>
          <w:del w:id="1754" w:author="KVS, Kannan" w:date="2019-02-28T22:23:00Z"/>
          <w:rFonts w:ascii="Courier New" w:hAnsi="Courier New" w:cs="Courier New"/>
          <w:sz w:val="20"/>
          <w:szCs w:val="20"/>
        </w:rPr>
      </w:pPr>
      <w:del w:id="1755" w:author="KVS, Kannan" w:date="2019-02-28T22:23:00Z">
        <w:r w:rsidRPr="0E540B70" w:rsidDel="009B5AF1">
          <w:rPr>
            <w:rFonts w:ascii="Courier New" w:hAnsi="Courier New" w:cs="Courier New"/>
            <w:sz w:val="20"/>
            <w:szCs w:val="20"/>
          </w:rPr>
          <w:delText>Building Configuration...</w:delText>
        </w:r>
      </w:del>
    </w:p>
    <w:p w14:paraId="2D6EB90A" w14:textId="16E9E4F4" w:rsidR="005935EB" w:rsidRPr="008E1723" w:rsidDel="009B5AF1" w:rsidRDefault="005935EB" w:rsidP="005935EB">
      <w:pPr>
        <w:rPr>
          <w:del w:id="1756" w:author="KVS, Kannan" w:date="2019-02-28T22:23:00Z"/>
          <w:rFonts w:ascii="Courier New" w:hAnsi="Courier New" w:cs="Courier New"/>
          <w:sz w:val="20"/>
          <w:szCs w:val="20"/>
        </w:rPr>
      </w:pPr>
      <w:del w:id="1757" w:author="KVS, Kannan" w:date="2019-02-28T22:23:00Z">
        <w:r w:rsidRPr="0E540B70" w:rsidDel="009B5AF1">
          <w:rPr>
            <w:rFonts w:ascii="Courier New" w:hAnsi="Courier New" w:cs="Courier New"/>
            <w:sz w:val="20"/>
            <w:szCs w:val="20"/>
          </w:rPr>
          <w:delText>Integrated configuration saved to /etc/frr/frr.conf</w:delText>
        </w:r>
      </w:del>
    </w:p>
    <w:p w14:paraId="0BBD8CC1" w14:textId="13A80155" w:rsidR="005935EB" w:rsidRPr="008E1723" w:rsidDel="009B5AF1" w:rsidRDefault="005935EB" w:rsidP="005935EB">
      <w:pPr>
        <w:rPr>
          <w:del w:id="1758" w:author="KVS, Kannan" w:date="2019-02-28T22:23:00Z"/>
          <w:rFonts w:ascii="Courier New" w:hAnsi="Courier New" w:cs="Courier New"/>
          <w:sz w:val="20"/>
          <w:szCs w:val="20"/>
        </w:rPr>
      </w:pPr>
      <w:del w:id="1759" w:author="KVS, Kannan" w:date="2019-02-28T22:23:00Z">
        <w:r w:rsidRPr="0E540B70" w:rsidDel="009B5AF1">
          <w:rPr>
            <w:rFonts w:ascii="Courier New" w:hAnsi="Courier New" w:cs="Courier New"/>
            <w:sz w:val="20"/>
            <w:szCs w:val="20"/>
          </w:rPr>
          <w:delText>[OK]</w:delText>
        </w:r>
      </w:del>
    </w:p>
    <w:p w14:paraId="01CD6C9C" w14:textId="7075AF8A" w:rsidR="005935EB" w:rsidRPr="008E1723" w:rsidDel="009B5AF1" w:rsidRDefault="005935EB" w:rsidP="005935EB">
      <w:pPr>
        <w:rPr>
          <w:del w:id="1760" w:author="KVS, Kannan" w:date="2019-02-28T22:23:00Z"/>
          <w:rFonts w:ascii="Courier New" w:hAnsi="Courier New" w:cs="Courier New"/>
          <w:sz w:val="20"/>
          <w:szCs w:val="20"/>
        </w:rPr>
      </w:pPr>
      <w:del w:id="1761" w:author="KVS, Kannan" w:date="2019-02-28T22:23:00Z">
        <w:r w:rsidRPr="0E540B70" w:rsidDel="009B5AF1">
          <w:rPr>
            <w:rFonts w:ascii="Courier New" w:hAnsi="Courier New" w:cs="Courier New"/>
            <w:sz w:val="20"/>
            <w:szCs w:val="20"/>
          </w:rPr>
          <w:delText>lnos-x1-a-asw02#</w:delText>
        </w:r>
      </w:del>
    </w:p>
    <w:p w14:paraId="3CB45C78" w14:textId="6DDC2DDA" w:rsidR="002B49A6" w:rsidDel="009B5AF1" w:rsidRDefault="002B49A6" w:rsidP="0E540B70">
      <w:pPr>
        <w:rPr>
          <w:del w:id="1762" w:author="KVS, Kannan" w:date="2019-02-28T22:23:00Z"/>
          <w:rFonts w:asciiTheme="minorHAnsi" w:hAnsiTheme="minorHAnsi"/>
        </w:rPr>
      </w:pPr>
    </w:p>
    <w:p w14:paraId="04608FCB" w14:textId="32D7F39D" w:rsidR="0056095B" w:rsidDel="009B5AF1" w:rsidRDefault="0056095B" w:rsidP="0E540B70">
      <w:pPr>
        <w:rPr>
          <w:del w:id="1763" w:author="KVS, Kannan" w:date="2019-02-28T22:23:00Z"/>
          <w:rFonts w:asciiTheme="minorHAnsi" w:hAnsiTheme="minorHAnsi"/>
        </w:rPr>
      </w:pPr>
    </w:p>
    <w:p w14:paraId="6270D5F8" w14:textId="21A9ABC6" w:rsidR="00FF1834" w:rsidDel="009B5AF1" w:rsidRDefault="00FF1834" w:rsidP="0E540B70">
      <w:pPr>
        <w:rPr>
          <w:del w:id="1764" w:author="KVS, Kannan" w:date="2019-02-28T22:23:00Z"/>
          <w:rFonts w:asciiTheme="minorHAnsi" w:hAnsiTheme="minorHAnsi"/>
        </w:rPr>
      </w:pPr>
    </w:p>
    <w:p w14:paraId="16093887" w14:textId="05617528" w:rsidR="0056095B" w:rsidRPr="00846E0E" w:rsidDel="009B5AF1" w:rsidRDefault="0056095B" w:rsidP="0056095B">
      <w:pPr>
        <w:pStyle w:val="Heading1"/>
        <w:rPr>
          <w:del w:id="1765" w:author="KVS, Kannan" w:date="2019-02-28T22:23:00Z"/>
        </w:rPr>
      </w:pPr>
      <w:bookmarkStart w:id="1766" w:name="_Toc512935581"/>
      <w:del w:id="1767" w:author="KVS, Kannan" w:date="2019-02-28T22:23:00Z">
        <w:r w:rsidDel="009B5AF1">
          <w:delText>System Operation</w:delText>
        </w:r>
        <w:bookmarkEnd w:id="1766"/>
      </w:del>
    </w:p>
    <w:p w14:paraId="7ACA56C6" w14:textId="06D832C9" w:rsidR="0056095B" w:rsidRPr="00C91420" w:rsidDel="009B5AF1" w:rsidRDefault="0056095B" w:rsidP="0056095B">
      <w:pPr>
        <w:rPr>
          <w:del w:id="1768" w:author="KVS, Kannan" w:date="2019-02-28T22:23:00Z"/>
        </w:rPr>
      </w:pPr>
    </w:p>
    <w:p w14:paraId="3F6FF1ED" w14:textId="7900DA07" w:rsidR="0056095B" w:rsidDel="009B5AF1" w:rsidRDefault="0056095B" w:rsidP="0056095B">
      <w:pPr>
        <w:jc w:val="both"/>
        <w:rPr>
          <w:del w:id="1769" w:author="KVS, Kannan" w:date="2019-02-28T22:23:00Z"/>
          <w:rFonts w:asciiTheme="minorHAnsi" w:hAnsiTheme="minorHAnsi"/>
        </w:rPr>
      </w:pPr>
      <w:del w:id="1770" w:author="KVS, Kannan" w:date="2019-02-28T22:23:00Z">
        <w:r w:rsidDel="009B5AF1">
          <w:rPr>
            <w:rFonts w:asciiTheme="minorHAnsi" w:hAnsiTheme="minorHAnsi"/>
          </w:rPr>
          <w:delText>This section focuses on describing the various operational CLI (show commands) present in SONiC ecosystem. As SONiC CLI is one of the latest subcomponents being developed, it’s natural to expect this section to evolve at a relative-fast pace, so the information displayed here will need to be revisited on a regular basis.</w:delText>
        </w:r>
      </w:del>
    </w:p>
    <w:p w14:paraId="44A0DEA6" w14:textId="30B93B3A" w:rsidR="0056095B" w:rsidDel="009B5AF1" w:rsidRDefault="0056095B" w:rsidP="0056095B">
      <w:pPr>
        <w:jc w:val="both"/>
        <w:rPr>
          <w:del w:id="1771" w:author="KVS, Kannan" w:date="2019-02-28T22:23:00Z"/>
          <w:rFonts w:asciiTheme="minorHAnsi" w:hAnsiTheme="minorHAnsi"/>
        </w:rPr>
      </w:pPr>
    </w:p>
    <w:p w14:paraId="6B595716" w14:textId="57A7D74A" w:rsidR="006B23A2" w:rsidDel="009B5AF1" w:rsidRDefault="0056095B" w:rsidP="0056095B">
      <w:pPr>
        <w:jc w:val="both"/>
        <w:rPr>
          <w:del w:id="1772" w:author="KVS, Kannan" w:date="2019-02-28T22:23:00Z"/>
          <w:rFonts w:asciiTheme="minorHAnsi" w:hAnsiTheme="minorHAnsi"/>
        </w:rPr>
      </w:pPr>
      <w:del w:id="1773" w:author="KVS, Kannan" w:date="2019-02-28T22:23:00Z">
        <w:r w:rsidDel="009B5AF1">
          <w:rPr>
            <w:rFonts w:asciiTheme="minorHAnsi" w:hAnsiTheme="minorHAnsi"/>
          </w:rPr>
          <w:delText>SONiC’s CLI heavily relies on Click [5], which is a popular python-package useful to build and enhance modular command-line-interpreters. In a n</w:delText>
        </w:r>
        <w:r w:rsidR="00A50975" w:rsidDel="009B5AF1">
          <w:rPr>
            <w:rFonts w:asciiTheme="minorHAnsi" w:hAnsiTheme="minorHAnsi"/>
          </w:rPr>
          <w:delText>utshell, Click…</w:delText>
        </w:r>
      </w:del>
    </w:p>
    <w:p w14:paraId="59945D3E" w14:textId="5CFB073A" w:rsidR="0056095B" w:rsidDel="009B5AF1" w:rsidRDefault="0056095B" w:rsidP="0056095B">
      <w:pPr>
        <w:rPr>
          <w:del w:id="1774" w:author="KVS, Kannan" w:date="2019-02-28T22:23:00Z"/>
          <w:rFonts w:asciiTheme="minorHAnsi" w:hAnsiTheme="minorHAnsi"/>
        </w:rPr>
      </w:pPr>
    </w:p>
    <w:p w14:paraId="2BC9F109" w14:textId="255111A4" w:rsidR="0056095B" w:rsidDel="009B5AF1" w:rsidRDefault="0056095B" w:rsidP="0056095B">
      <w:pPr>
        <w:rPr>
          <w:del w:id="1775" w:author="KVS, Kannan" w:date="2019-02-28T22:23:00Z"/>
          <w:rFonts w:asciiTheme="minorHAnsi" w:hAnsiTheme="minorHAnsi"/>
        </w:rPr>
      </w:pPr>
    </w:p>
    <w:p w14:paraId="7D30B41E" w14:textId="58F9B332" w:rsidR="0056095B" w:rsidDel="009B5AF1" w:rsidRDefault="0056095B" w:rsidP="0056095B">
      <w:pPr>
        <w:pStyle w:val="Heading2"/>
        <w:rPr>
          <w:del w:id="1776" w:author="KVS, Kannan" w:date="2019-02-28T22:23:00Z"/>
        </w:rPr>
      </w:pPr>
      <w:bookmarkStart w:id="1777" w:name="_Toc512935582"/>
      <w:del w:id="1778" w:author="KVS, Kannan" w:date="2019-02-28T22:23:00Z">
        <w:r w:rsidDel="009B5AF1">
          <w:delText>CLI show commands</w:delText>
        </w:r>
        <w:bookmarkEnd w:id="1777"/>
      </w:del>
    </w:p>
    <w:p w14:paraId="507AD889" w14:textId="38D7F97C" w:rsidR="0056095B" w:rsidDel="009B5AF1" w:rsidRDefault="0056095B" w:rsidP="0056095B">
      <w:pPr>
        <w:jc w:val="both"/>
        <w:rPr>
          <w:del w:id="1779" w:author="KVS, Kannan" w:date="2019-02-28T22:23:00Z"/>
          <w:rFonts w:ascii="Courier New" w:hAnsi="Courier New" w:cs="Courier New"/>
          <w:sz w:val="16"/>
          <w:szCs w:val="16"/>
        </w:rPr>
      </w:pPr>
      <w:del w:id="1780" w:author="KVS, Kannan" w:date="2019-02-28T22:23:00Z">
        <w:r w:rsidRPr="00BD0A88" w:rsidDel="009B5AF1">
          <w:rPr>
            <w:rFonts w:ascii="Courier New" w:hAnsi="Courier New" w:cs="Courier New"/>
            <w:sz w:val="16"/>
            <w:szCs w:val="16"/>
          </w:rPr>
          <w:delText>Command: sudo vtysh -c "show bgp summary"</w:delText>
        </w:r>
      </w:del>
    </w:p>
    <w:p w14:paraId="5F217F91" w14:textId="508AD87F" w:rsidR="00A91B9F" w:rsidDel="009B5AF1" w:rsidRDefault="00A91B9F" w:rsidP="0056095B">
      <w:pPr>
        <w:jc w:val="both"/>
        <w:rPr>
          <w:del w:id="1781" w:author="KVS, Kannan" w:date="2019-02-28T22:23:00Z"/>
          <w:rFonts w:ascii="Courier New" w:hAnsi="Courier New" w:cs="Courier New"/>
          <w:sz w:val="16"/>
          <w:szCs w:val="16"/>
        </w:rPr>
      </w:pPr>
    </w:p>
    <w:p w14:paraId="49B486B7" w14:textId="18AE31BA" w:rsidR="00A91B9F" w:rsidDel="009B5AF1" w:rsidRDefault="00A91B9F" w:rsidP="0056095B">
      <w:pPr>
        <w:jc w:val="both"/>
        <w:rPr>
          <w:del w:id="1782" w:author="KVS, Kannan" w:date="2019-02-28T22:23:00Z"/>
          <w:rFonts w:ascii="Courier New" w:hAnsi="Courier New" w:cs="Courier New"/>
          <w:sz w:val="16"/>
          <w:szCs w:val="16"/>
        </w:rPr>
      </w:pPr>
      <w:del w:id="1783" w:author="KVS, Kannan" w:date="2019-02-28T22:23:00Z">
        <w:r w:rsidDel="009B5AF1">
          <w:rPr>
            <w:rFonts w:ascii="Courier New" w:hAnsi="Courier New" w:cs="Courier New"/>
            <w:sz w:val="16"/>
            <w:szCs w:val="16"/>
          </w:rPr>
          <w:delText>Talk about the “?” attribute</w:delText>
        </w:r>
      </w:del>
    </w:p>
    <w:p w14:paraId="036810CD" w14:textId="6DB66849" w:rsidR="00E3176C" w:rsidDel="009B5AF1" w:rsidRDefault="00E3176C" w:rsidP="0056095B">
      <w:pPr>
        <w:jc w:val="both"/>
        <w:rPr>
          <w:del w:id="1784" w:author="KVS, Kannan" w:date="2019-02-28T22:23:00Z"/>
          <w:rFonts w:ascii="Courier New" w:hAnsi="Courier New" w:cs="Courier New"/>
          <w:sz w:val="16"/>
          <w:szCs w:val="16"/>
        </w:rPr>
      </w:pPr>
    </w:p>
    <w:p w14:paraId="5D5D7F70" w14:textId="66245244" w:rsidR="00E3176C" w:rsidRPr="00BD0A88" w:rsidDel="009B5AF1" w:rsidRDefault="00E3176C" w:rsidP="0056095B">
      <w:pPr>
        <w:jc w:val="both"/>
        <w:rPr>
          <w:del w:id="1785" w:author="KVS, Kannan" w:date="2019-02-28T22:23:00Z"/>
          <w:rFonts w:ascii="Courier New" w:hAnsi="Courier New" w:cs="Courier New"/>
          <w:sz w:val="16"/>
          <w:szCs w:val="16"/>
        </w:rPr>
      </w:pPr>
      <w:del w:id="1786" w:author="KVS, Kannan" w:date="2019-02-28T22:23:00Z">
        <w:r w:rsidRPr="00E3176C" w:rsidDel="009B5AF1">
          <w:rPr>
            <w:rFonts w:ascii="Courier New" w:hAnsi="Courier New" w:cs="Courier New"/>
            <w:sz w:val="16"/>
            <w:szCs w:val="16"/>
          </w:rPr>
          <w:delText>admin@lnos-x1-a-asw02:~$ show logging -?</w:delText>
        </w:r>
      </w:del>
    </w:p>
    <w:p w14:paraId="13D1E081" w14:textId="1A74F224" w:rsidR="0056095B" w:rsidDel="009B5AF1" w:rsidRDefault="0056095B" w:rsidP="0056095B">
      <w:pPr>
        <w:rPr>
          <w:del w:id="1787" w:author="KVS, Kannan" w:date="2019-02-28T22:23:00Z"/>
        </w:rPr>
      </w:pPr>
    </w:p>
    <w:p w14:paraId="759E7B71" w14:textId="4DD46FD2" w:rsidR="0056095B" w:rsidDel="009B5AF1" w:rsidRDefault="0056095B" w:rsidP="0056095B">
      <w:pPr>
        <w:pStyle w:val="Heading3"/>
        <w:rPr>
          <w:del w:id="1788" w:author="KVS, Kannan" w:date="2019-02-28T22:23:00Z"/>
        </w:rPr>
      </w:pPr>
      <w:del w:id="1789" w:author="KVS, Kannan" w:date="2019-02-28T22:23:00Z">
        <w:r w:rsidDel="009B5AF1">
          <w:delText>show arp &lt;&gt;</w:delText>
        </w:r>
      </w:del>
    </w:p>
    <w:p w14:paraId="5BF2A24C" w14:textId="02D747C8" w:rsidR="0056095B" w:rsidDel="009B5AF1" w:rsidRDefault="0056095B" w:rsidP="0056095B">
      <w:pPr>
        <w:jc w:val="both"/>
        <w:rPr>
          <w:del w:id="1790" w:author="KVS, Kannan" w:date="2019-02-28T22:23:00Z"/>
          <w:rFonts w:asciiTheme="minorHAnsi" w:hAnsiTheme="minorHAnsi" w:cstheme="minorHAnsi"/>
        </w:rPr>
      </w:pPr>
      <w:del w:id="1791" w:author="KVS, Kannan" w:date="2019-02-28T22:23:00Z">
        <w:r w:rsidRPr="00B05222" w:rsidDel="009B5AF1">
          <w:rPr>
            <w:rFonts w:asciiTheme="minorHAnsi" w:hAnsiTheme="minorHAnsi" w:cstheme="minorHAnsi"/>
          </w:rPr>
          <w:delText>C</w:delText>
        </w:r>
        <w:r w:rsidDel="009B5AF1">
          <w:rPr>
            <w:rFonts w:asciiTheme="minorHAnsi" w:hAnsiTheme="minorHAnsi" w:cstheme="minorHAnsi"/>
          </w:rPr>
          <w:delText xml:space="preserve">ommand displays the </w:delText>
        </w:r>
        <w:r w:rsidRPr="00B05222" w:rsidDel="009B5AF1">
          <w:rPr>
            <w:rFonts w:asciiTheme="minorHAnsi" w:hAnsiTheme="minorHAnsi" w:cstheme="minorHAnsi"/>
          </w:rPr>
          <w:delText>IP</w:delText>
        </w:r>
        <w:r w:rsidDel="009B5AF1">
          <w:rPr>
            <w:rFonts w:asciiTheme="minorHAnsi" w:hAnsiTheme="minorHAnsi" w:cstheme="minorHAnsi"/>
          </w:rPr>
          <w:delText>-MAC</w:delText>
        </w:r>
        <w:r w:rsidRPr="00B05222" w:rsidDel="009B5AF1">
          <w:rPr>
            <w:rFonts w:asciiTheme="minorHAnsi" w:hAnsiTheme="minorHAnsi" w:cstheme="minorHAnsi"/>
          </w:rPr>
          <w:delText xml:space="preserve"> mapping</w:delText>
        </w:r>
        <w:r w:rsidDel="009B5AF1">
          <w:rPr>
            <w:rFonts w:asciiTheme="minorHAnsi" w:hAnsiTheme="minorHAnsi" w:cstheme="minorHAnsi"/>
          </w:rPr>
          <w:delText>s</w:delText>
        </w:r>
        <w:r w:rsidRPr="00B05222" w:rsidDel="009B5AF1">
          <w:rPr>
            <w:rFonts w:asciiTheme="minorHAnsi" w:hAnsiTheme="minorHAnsi" w:cstheme="minorHAnsi"/>
          </w:rPr>
          <w:delText xml:space="preserve"> </w:delText>
        </w:r>
        <w:r w:rsidDel="009B5AF1">
          <w:rPr>
            <w:rFonts w:asciiTheme="minorHAnsi" w:hAnsiTheme="minorHAnsi" w:cstheme="minorHAnsi"/>
          </w:rPr>
          <w:delText>that result from the execution of s</w:delText>
        </w:r>
        <w:r w:rsidRPr="00B05222" w:rsidDel="009B5AF1">
          <w:rPr>
            <w:rFonts w:asciiTheme="minorHAnsi" w:hAnsiTheme="minorHAnsi" w:cstheme="minorHAnsi"/>
          </w:rPr>
          <w:delText>ystem</w:delText>
        </w:r>
        <w:r w:rsidDel="009B5AF1">
          <w:rPr>
            <w:rFonts w:asciiTheme="minorHAnsi" w:hAnsiTheme="minorHAnsi" w:cstheme="minorHAnsi"/>
          </w:rPr>
          <w:delText>’s</w:delText>
        </w:r>
        <w:r w:rsidRPr="00B05222" w:rsidDel="009B5AF1">
          <w:rPr>
            <w:rFonts w:asciiTheme="minorHAnsi" w:hAnsiTheme="minorHAnsi" w:cstheme="minorHAnsi"/>
          </w:rPr>
          <w:delText xml:space="preserve"> address-resolution-process (ARP). See that </w:delText>
        </w:r>
        <w:r w:rsidDel="009B5AF1">
          <w:rPr>
            <w:rFonts w:asciiTheme="minorHAnsi" w:hAnsiTheme="minorHAnsi" w:cstheme="minorHAnsi"/>
          </w:rPr>
          <w:delText xml:space="preserve">currently </w:delText>
        </w:r>
        <w:r w:rsidRPr="00B05222" w:rsidDel="009B5AF1">
          <w:rPr>
            <w:rFonts w:asciiTheme="minorHAnsi" w:hAnsiTheme="minorHAnsi" w:cstheme="minorHAnsi"/>
          </w:rPr>
          <w:delText>this command only displays IPv4 bindings</w:delText>
        </w:r>
        <w:r w:rsidDel="009B5AF1">
          <w:rPr>
            <w:rFonts w:asciiTheme="minorHAnsi" w:hAnsiTheme="minorHAnsi" w:cstheme="minorHAnsi"/>
          </w:rPr>
          <w:delText xml:space="preserve"> – IPv6 extension is in the works.</w:delText>
        </w:r>
      </w:del>
    </w:p>
    <w:p w14:paraId="06492E61" w14:textId="17E96647" w:rsidR="0056095B" w:rsidRPr="00B05222" w:rsidDel="009B5AF1" w:rsidRDefault="0056095B" w:rsidP="0056095B">
      <w:pPr>
        <w:jc w:val="both"/>
        <w:rPr>
          <w:del w:id="1792" w:author="KVS, Kannan" w:date="2019-02-28T22:23:00Z"/>
          <w:rFonts w:asciiTheme="minorHAnsi" w:hAnsiTheme="minorHAnsi" w:cstheme="minorHAnsi"/>
        </w:rPr>
      </w:pPr>
    </w:p>
    <w:p w14:paraId="408500E0" w14:textId="7005621F" w:rsidR="0056095B" w:rsidDel="009B5AF1" w:rsidRDefault="0056095B" w:rsidP="0056095B">
      <w:pPr>
        <w:rPr>
          <w:del w:id="1793" w:author="KVS, Kannan" w:date="2019-02-28T22:23:00Z"/>
        </w:rPr>
      </w:pPr>
    </w:p>
    <w:p w14:paraId="497F6FB6" w14:textId="19351A04" w:rsidR="0056095B" w:rsidRPr="00261F4B" w:rsidDel="009B5AF1" w:rsidRDefault="0056095B" w:rsidP="0056095B">
      <w:pPr>
        <w:rPr>
          <w:del w:id="1794" w:author="KVS, Kannan" w:date="2019-02-28T22:23:00Z"/>
          <w:rFonts w:ascii="Courier New" w:hAnsi="Courier New" w:cs="Courier New"/>
          <w:sz w:val="18"/>
          <w:szCs w:val="18"/>
        </w:rPr>
      </w:pPr>
      <w:del w:id="1795" w:author="KVS, Kannan" w:date="2019-02-28T22:23:00Z">
        <w:r w:rsidRPr="00261F4B" w:rsidDel="009B5AF1">
          <w:rPr>
            <w:rFonts w:ascii="Courier New" w:hAnsi="Courier New" w:cs="Courier New"/>
            <w:sz w:val="18"/>
            <w:szCs w:val="18"/>
          </w:rPr>
          <w:delText>admin@lnos-x1-a-csw01:~$ show arp</w:delText>
        </w:r>
      </w:del>
    </w:p>
    <w:p w14:paraId="38ED66E5" w14:textId="500201AC" w:rsidR="0056095B" w:rsidRPr="00261F4B" w:rsidDel="009B5AF1" w:rsidRDefault="0056095B" w:rsidP="0056095B">
      <w:pPr>
        <w:rPr>
          <w:del w:id="1796" w:author="KVS, Kannan" w:date="2019-02-28T22:23:00Z"/>
          <w:rFonts w:ascii="Courier New" w:hAnsi="Courier New" w:cs="Courier New"/>
          <w:sz w:val="18"/>
          <w:szCs w:val="18"/>
        </w:rPr>
      </w:pPr>
      <w:del w:id="1797" w:author="KVS, Kannan" w:date="2019-02-28T22:23:00Z">
        <w:r w:rsidRPr="00261F4B" w:rsidDel="009B5AF1">
          <w:rPr>
            <w:rFonts w:ascii="Courier New" w:hAnsi="Courier New" w:cs="Courier New"/>
            <w:sz w:val="18"/>
            <w:szCs w:val="18"/>
          </w:rPr>
          <w:delText>Command: /usr/sbin/arp -n</w:delText>
        </w:r>
      </w:del>
    </w:p>
    <w:p w14:paraId="06912780" w14:textId="75D81AB1" w:rsidR="0056095B" w:rsidRPr="00261F4B" w:rsidDel="009B5AF1" w:rsidRDefault="0056095B" w:rsidP="0056095B">
      <w:pPr>
        <w:rPr>
          <w:del w:id="1798" w:author="KVS, Kannan" w:date="2019-02-28T22:23:00Z"/>
          <w:rFonts w:ascii="Courier New" w:hAnsi="Courier New" w:cs="Courier New"/>
          <w:sz w:val="18"/>
          <w:szCs w:val="18"/>
        </w:rPr>
      </w:pPr>
      <w:del w:id="1799" w:author="KVS, Kannan" w:date="2019-02-28T22:23:00Z">
        <w:r w:rsidRPr="00261F4B" w:rsidDel="009B5AF1">
          <w:rPr>
            <w:rFonts w:ascii="Courier New" w:hAnsi="Courier New" w:cs="Courier New"/>
            <w:sz w:val="18"/>
            <w:szCs w:val="18"/>
          </w:rPr>
          <w:delText>Address                  HWtype  HWaddress           Flags Mask            Iface</w:delText>
        </w:r>
      </w:del>
    </w:p>
    <w:p w14:paraId="09A517D8" w14:textId="4E46DE4C" w:rsidR="0056095B" w:rsidRPr="00261F4B" w:rsidDel="009B5AF1" w:rsidRDefault="0056095B" w:rsidP="0056095B">
      <w:pPr>
        <w:rPr>
          <w:del w:id="1800" w:author="KVS, Kannan" w:date="2019-02-28T22:23:00Z"/>
          <w:rFonts w:ascii="Courier New" w:hAnsi="Courier New" w:cs="Courier New"/>
          <w:sz w:val="18"/>
          <w:szCs w:val="18"/>
        </w:rPr>
      </w:pPr>
      <w:del w:id="1801" w:author="KVS, Kannan" w:date="2019-02-28T22:23:00Z">
        <w:r w:rsidRPr="00261F4B" w:rsidDel="009B5AF1">
          <w:rPr>
            <w:rFonts w:ascii="Courier New" w:hAnsi="Courier New" w:cs="Courier New"/>
            <w:sz w:val="18"/>
            <w:szCs w:val="18"/>
          </w:rPr>
          <w:delText>10.1.2.2                 ether   00:e0:ec:3c:0a:16   C                     Ethernet4</w:delText>
        </w:r>
      </w:del>
    </w:p>
    <w:p w14:paraId="1D9071BE" w14:textId="75B28261" w:rsidR="0056095B" w:rsidRPr="00261F4B" w:rsidDel="009B5AF1" w:rsidRDefault="0056095B" w:rsidP="0056095B">
      <w:pPr>
        <w:rPr>
          <w:del w:id="1802" w:author="KVS, Kannan" w:date="2019-02-28T22:23:00Z"/>
          <w:rFonts w:ascii="Courier New" w:hAnsi="Courier New" w:cs="Courier New"/>
          <w:sz w:val="18"/>
          <w:szCs w:val="18"/>
        </w:rPr>
      </w:pPr>
      <w:del w:id="1803" w:author="KVS, Kannan" w:date="2019-02-28T22:23:00Z">
        <w:r w:rsidRPr="00261F4B" w:rsidDel="009B5AF1">
          <w:rPr>
            <w:rFonts w:ascii="Courier New" w:hAnsi="Courier New" w:cs="Courier New"/>
            <w:sz w:val="18"/>
            <w:szCs w:val="18"/>
          </w:rPr>
          <w:delText>172.25.11.1              ether   28:6f:7f:ba:1c:ff   C                     eth0</w:delText>
        </w:r>
      </w:del>
    </w:p>
    <w:p w14:paraId="4968494F" w14:textId="006B9A5D" w:rsidR="0056095B" w:rsidRPr="00261F4B" w:rsidDel="009B5AF1" w:rsidRDefault="0056095B" w:rsidP="0056095B">
      <w:pPr>
        <w:rPr>
          <w:del w:id="1804" w:author="KVS, Kannan" w:date="2019-02-28T22:23:00Z"/>
          <w:rFonts w:ascii="Courier New" w:hAnsi="Courier New" w:cs="Courier New"/>
          <w:sz w:val="18"/>
          <w:szCs w:val="18"/>
        </w:rPr>
      </w:pPr>
      <w:del w:id="1805" w:author="KVS, Kannan" w:date="2019-02-28T22:23:00Z">
        <w:r w:rsidRPr="00261F4B" w:rsidDel="009B5AF1">
          <w:rPr>
            <w:rFonts w:ascii="Courier New" w:hAnsi="Courier New" w:cs="Courier New"/>
            <w:sz w:val="18"/>
            <w:szCs w:val="18"/>
          </w:rPr>
          <w:delText>10.1.1.2                 ether   00:e0:ec:3c:0a:0a   C                     Ethernet0</w:delText>
        </w:r>
      </w:del>
    </w:p>
    <w:p w14:paraId="40D139E2" w14:textId="12C80128" w:rsidR="0056095B" w:rsidRPr="00261F4B" w:rsidDel="009B5AF1" w:rsidRDefault="0056095B" w:rsidP="0056095B">
      <w:pPr>
        <w:rPr>
          <w:del w:id="1806" w:author="KVS, Kannan" w:date="2019-02-28T22:23:00Z"/>
          <w:rFonts w:ascii="Courier New" w:hAnsi="Courier New" w:cs="Courier New"/>
          <w:sz w:val="18"/>
          <w:szCs w:val="18"/>
        </w:rPr>
      </w:pPr>
      <w:del w:id="1807" w:author="KVS, Kannan" w:date="2019-02-28T22:23:00Z">
        <w:r w:rsidRPr="00261F4B" w:rsidDel="009B5AF1">
          <w:rPr>
            <w:rFonts w:ascii="Courier New" w:hAnsi="Courier New" w:cs="Courier New"/>
            <w:sz w:val="18"/>
            <w:szCs w:val="18"/>
          </w:rPr>
          <w:delText>172.25.11.11             ether   bc:16:65:b3:ce:8e   C                     eth0</w:delText>
        </w:r>
      </w:del>
    </w:p>
    <w:p w14:paraId="0BD78463" w14:textId="1DE10472" w:rsidR="0056095B" w:rsidDel="009B5AF1" w:rsidRDefault="0056095B" w:rsidP="0056095B">
      <w:pPr>
        <w:rPr>
          <w:del w:id="1808" w:author="KVS, Kannan" w:date="2019-02-28T22:23:00Z"/>
          <w:rFonts w:ascii="Courier New" w:hAnsi="Courier New" w:cs="Courier New"/>
          <w:sz w:val="16"/>
          <w:szCs w:val="16"/>
        </w:rPr>
      </w:pPr>
    </w:p>
    <w:p w14:paraId="65FE8FA5" w14:textId="5C7443A2" w:rsidR="0056095B" w:rsidDel="009B5AF1" w:rsidRDefault="0056095B" w:rsidP="0056095B">
      <w:pPr>
        <w:rPr>
          <w:del w:id="1809" w:author="KVS, Kannan" w:date="2019-02-28T22:23:00Z"/>
          <w:rFonts w:ascii="Courier New" w:hAnsi="Courier New" w:cs="Courier New"/>
          <w:sz w:val="16"/>
          <w:szCs w:val="16"/>
        </w:rPr>
      </w:pPr>
    </w:p>
    <w:p w14:paraId="71D9AA4B" w14:textId="64E9EA0C" w:rsidR="0056095B" w:rsidDel="009B5AF1" w:rsidRDefault="0056095B" w:rsidP="0056095B">
      <w:pPr>
        <w:pStyle w:val="Heading3"/>
        <w:rPr>
          <w:del w:id="1810" w:author="KVS, Kannan" w:date="2019-02-28T22:23:00Z"/>
        </w:rPr>
      </w:pPr>
      <w:del w:id="1811" w:author="KVS, Kannan" w:date="2019-02-28T22:23:00Z">
        <w:r w:rsidDel="009B5AF1">
          <w:delText>show bgp &lt;&gt;</w:delText>
        </w:r>
      </w:del>
    </w:p>
    <w:p w14:paraId="4666FB07" w14:textId="7AE1B3B3" w:rsidR="0056095B" w:rsidDel="009B5AF1" w:rsidRDefault="0056095B" w:rsidP="0056095B">
      <w:pPr>
        <w:jc w:val="both"/>
        <w:rPr>
          <w:del w:id="1812" w:author="KVS, Kannan" w:date="2019-02-28T22:23:00Z"/>
          <w:rFonts w:asciiTheme="minorHAnsi" w:hAnsiTheme="minorHAnsi" w:cstheme="minorHAnsi"/>
        </w:rPr>
      </w:pPr>
      <w:del w:id="1813" w:author="KVS, Kannan" w:date="2019-02-28T22:23:00Z">
        <w:r w:rsidRPr="00BD0A88" w:rsidDel="009B5AF1">
          <w:rPr>
            <w:rFonts w:asciiTheme="minorHAnsi" w:hAnsiTheme="minorHAnsi" w:cstheme="minorHAnsi"/>
          </w:rPr>
          <w:delText>As previously discussed, routing-stack features operate slightly different in LNOS, and that also applies to routing operational commands. In this case, the instruction will not be entirely parsed by Click submodule as is the case for all the other commands.</w:delText>
        </w:r>
      </w:del>
    </w:p>
    <w:p w14:paraId="77B91814" w14:textId="3FB7D85B" w:rsidR="0056095B" w:rsidDel="009B5AF1" w:rsidRDefault="0056095B" w:rsidP="0056095B">
      <w:pPr>
        <w:jc w:val="both"/>
        <w:rPr>
          <w:del w:id="1814" w:author="KVS, Kannan" w:date="2019-02-28T22:23:00Z"/>
          <w:rFonts w:asciiTheme="minorHAnsi" w:hAnsiTheme="minorHAnsi" w:cstheme="minorHAnsi"/>
        </w:rPr>
      </w:pPr>
    </w:p>
    <w:p w14:paraId="12DD9D9F" w14:textId="2BC73D02" w:rsidR="0056095B" w:rsidRPr="00542CE6" w:rsidDel="009B5AF1" w:rsidRDefault="0056095B" w:rsidP="0056095B">
      <w:pPr>
        <w:jc w:val="both"/>
        <w:rPr>
          <w:del w:id="1815" w:author="KVS, Kannan" w:date="2019-02-28T22:23:00Z"/>
          <w:rFonts w:asciiTheme="minorHAnsi" w:hAnsiTheme="minorHAnsi" w:cstheme="minorHAnsi"/>
        </w:rPr>
      </w:pPr>
      <w:del w:id="1816" w:author="KVS, Kannan" w:date="2019-02-28T22:23:00Z">
        <w:r w:rsidRPr="00BD0A88" w:rsidDel="009B5AF1">
          <w:rPr>
            <w:rFonts w:asciiTheme="minorHAnsi" w:hAnsiTheme="minorHAnsi" w:cstheme="minorHAnsi"/>
          </w:rPr>
          <w:delText xml:space="preserve">To take advantage of FRR’s </w:delText>
        </w:r>
        <w:r w:rsidDel="009B5AF1">
          <w:rPr>
            <w:rFonts w:asciiTheme="minorHAnsi" w:hAnsiTheme="minorHAnsi" w:cstheme="minorHAnsi"/>
          </w:rPr>
          <w:delText>feature-</w:delText>
        </w:r>
        <w:r w:rsidRPr="00BD0A88" w:rsidDel="009B5AF1">
          <w:rPr>
            <w:rFonts w:asciiTheme="minorHAnsi" w:hAnsiTheme="minorHAnsi" w:cstheme="minorHAnsi"/>
          </w:rPr>
          <w:delText xml:space="preserve">rich CLI we will be sending </w:delText>
        </w:r>
        <w:r w:rsidDel="009B5AF1">
          <w:rPr>
            <w:rFonts w:asciiTheme="minorHAnsi" w:hAnsiTheme="minorHAnsi" w:cstheme="minorHAnsi"/>
          </w:rPr>
          <w:delText xml:space="preserve">the entire string typed by the user </w:delText>
        </w:r>
        <w:r w:rsidRPr="00BD0A88" w:rsidDel="009B5AF1">
          <w:rPr>
            <w:rFonts w:asciiTheme="minorHAnsi" w:hAnsiTheme="minorHAnsi" w:cstheme="minorHAnsi"/>
          </w:rPr>
          <w:delText>towards FRR</w:delText>
        </w:r>
        <w:r w:rsidDel="009B5AF1">
          <w:rPr>
            <w:rFonts w:asciiTheme="minorHAnsi" w:hAnsiTheme="minorHAnsi" w:cstheme="minorHAnsi"/>
          </w:rPr>
          <w:delText>’s</w:delText>
        </w:r>
        <w:r w:rsidRPr="00BD0A88" w:rsidDel="009B5AF1">
          <w:rPr>
            <w:rFonts w:asciiTheme="minorHAnsi" w:hAnsiTheme="minorHAnsi" w:cstheme="minorHAnsi"/>
          </w:rPr>
          <w:delText xml:space="preserve"> CLI interpreter.</w:delText>
        </w:r>
        <w:r w:rsidDel="009B5AF1">
          <w:rPr>
            <w:rFonts w:asciiTheme="minorHAnsi" w:hAnsiTheme="minorHAnsi" w:cstheme="minorHAnsi"/>
          </w:rPr>
          <w:delText xml:space="preserve"> </w:delText>
        </w:r>
        <w:r w:rsidRPr="00542CE6" w:rsidDel="009B5AF1">
          <w:rPr>
            <w:rFonts w:asciiTheme="minorHAnsi" w:hAnsiTheme="minorHAnsi" w:cstheme="minorHAnsi"/>
          </w:rPr>
          <w:delText xml:space="preserve">As can be seen in the “Command” </w:delText>
        </w:r>
        <w:r w:rsidDel="009B5AF1">
          <w:rPr>
            <w:rFonts w:asciiTheme="minorHAnsi" w:hAnsiTheme="minorHAnsi" w:cstheme="minorHAnsi"/>
          </w:rPr>
          <w:delText xml:space="preserve">field </w:delText>
        </w:r>
        <w:r w:rsidR="00A50975" w:rsidDel="009B5AF1">
          <w:rPr>
            <w:rFonts w:asciiTheme="minorHAnsi" w:hAnsiTheme="minorHAnsi" w:cstheme="minorHAnsi"/>
          </w:rPr>
          <w:delText>below</w:delText>
        </w:r>
        <w:r w:rsidRPr="00542CE6" w:rsidDel="009B5AF1">
          <w:rPr>
            <w:rFonts w:asciiTheme="minorHAnsi" w:hAnsiTheme="minorHAnsi" w:cstheme="minorHAnsi"/>
          </w:rPr>
          <w:delText xml:space="preserve">, this </w:delText>
        </w:r>
        <w:r w:rsidRPr="00875F1E" w:rsidDel="009B5AF1">
          <w:rPr>
            <w:rFonts w:asciiTheme="minorHAnsi" w:hAnsiTheme="minorHAnsi" w:cstheme="minorHAnsi"/>
            <w:b/>
          </w:rPr>
          <w:delText>show bgp &lt;&gt;</w:delText>
        </w:r>
        <w:r w:rsidDel="009B5AF1">
          <w:rPr>
            <w:rFonts w:asciiTheme="minorHAnsi" w:hAnsiTheme="minorHAnsi" w:cstheme="minorHAnsi"/>
          </w:rPr>
          <w:delText xml:space="preserve"> </w:delText>
        </w:r>
        <w:r w:rsidRPr="00542CE6" w:rsidDel="009B5AF1">
          <w:rPr>
            <w:rFonts w:asciiTheme="minorHAnsi" w:hAnsiTheme="minorHAnsi" w:cstheme="minorHAnsi"/>
          </w:rPr>
          <w:delText xml:space="preserve">instruction is simply </w:delText>
        </w:r>
        <w:r w:rsidDel="009B5AF1">
          <w:rPr>
            <w:rFonts w:asciiTheme="minorHAnsi" w:hAnsiTheme="minorHAnsi" w:cstheme="minorHAnsi"/>
          </w:rPr>
          <w:delText>a wrapper that invokes</w:delText>
        </w:r>
        <w:r w:rsidRPr="00542CE6" w:rsidDel="009B5AF1">
          <w:rPr>
            <w:rFonts w:asciiTheme="minorHAnsi" w:hAnsiTheme="minorHAnsi" w:cstheme="minorHAnsi"/>
          </w:rPr>
          <w:delText xml:space="preserve"> </w:delText>
        </w:r>
        <w:r w:rsidRPr="00542CE6" w:rsidDel="009B5AF1">
          <w:rPr>
            <w:rFonts w:asciiTheme="minorHAnsi" w:hAnsiTheme="minorHAnsi" w:cstheme="minorHAnsi"/>
            <w:b/>
          </w:rPr>
          <w:delText>vtysh</w:delText>
        </w:r>
        <w:r w:rsidRPr="00542CE6" w:rsidDel="009B5AF1">
          <w:rPr>
            <w:rFonts w:asciiTheme="minorHAnsi" w:hAnsiTheme="minorHAnsi" w:cstheme="minorHAnsi"/>
          </w:rPr>
          <w:delText xml:space="preserve"> module to </w:delText>
        </w:r>
        <w:r w:rsidDel="009B5AF1">
          <w:rPr>
            <w:rFonts w:asciiTheme="minorHAnsi" w:hAnsiTheme="minorHAnsi" w:cstheme="minorHAnsi"/>
          </w:rPr>
          <w:delText xml:space="preserve">carry </w:delText>
        </w:r>
        <w:r w:rsidRPr="00542CE6" w:rsidDel="009B5AF1">
          <w:rPr>
            <w:rFonts w:asciiTheme="minorHAnsi" w:hAnsiTheme="minorHAnsi" w:cstheme="minorHAnsi"/>
          </w:rPr>
          <w:delText>user</w:delText>
        </w:r>
        <w:r w:rsidDel="009B5AF1">
          <w:rPr>
            <w:rFonts w:asciiTheme="minorHAnsi" w:hAnsiTheme="minorHAnsi" w:cstheme="minorHAnsi"/>
          </w:rPr>
          <w:delText xml:space="preserve">-provided parameters into </w:delText>
        </w:r>
        <w:r w:rsidRPr="00542CE6" w:rsidDel="009B5AF1">
          <w:rPr>
            <w:rFonts w:asciiTheme="minorHAnsi" w:hAnsiTheme="minorHAnsi" w:cstheme="minorHAnsi"/>
          </w:rPr>
          <w:delText>FRR module.</w:delText>
        </w:r>
      </w:del>
    </w:p>
    <w:p w14:paraId="5AF49508" w14:textId="157C418F" w:rsidR="0056095B" w:rsidDel="009B5AF1" w:rsidRDefault="0056095B" w:rsidP="0056095B">
      <w:pPr>
        <w:jc w:val="both"/>
        <w:rPr>
          <w:del w:id="1817" w:author="KVS, Kannan" w:date="2019-02-28T22:23:00Z"/>
          <w:rFonts w:asciiTheme="minorHAnsi" w:hAnsiTheme="minorHAnsi" w:cstheme="minorHAnsi"/>
        </w:rPr>
      </w:pPr>
    </w:p>
    <w:p w14:paraId="74063D8D" w14:textId="5AEBB788" w:rsidR="0056095B" w:rsidDel="009B5AF1" w:rsidRDefault="0056095B" w:rsidP="0056095B">
      <w:pPr>
        <w:jc w:val="both"/>
        <w:rPr>
          <w:del w:id="1818" w:author="KVS, Kannan" w:date="2019-02-28T22:23:00Z"/>
          <w:rFonts w:asciiTheme="minorHAnsi" w:hAnsiTheme="minorHAnsi" w:cstheme="minorHAnsi"/>
        </w:rPr>
      </w:pPr>
    </w:p>
    <w:p w14:paraId="57C77342" w14:textId="57887B84" w:rsidR="00A50975" w:rsidRPr="00A50975" w:rsidDel="009B5AF1" w:rsidRDefault="00A50975" w:rsidP="00A50975">
      <w:pPr>
        <w:rPr>
          <w:del w:id="1819" w:author="KVS, Kannan" w:date="2019-02-28T22:23:00Z"/>
          <w:rFonts w:ascii="Courier New" w:hAnsi="Courier New" w:cs="Courier New"/>
          <w:sz w:val="18"/>
          <w:szCs w:val="18"/>
        </w:rPr>
      </w:pPr>
      <w:del w:id="1820" w:author="KVS, Kannan" w:date="2019-02-28T22:23:00Z">
        <w:r w:rsidRPr="00A50975" w:rsidDel="009B5AF1">
          <w:rPr>
            <w:rFonts w:ascii="Courier New" w:hAnsi="Courier New" w:cs="Courier New"/>
            <w:sz w:val="18"/>
            <w:szCs w:val="18"/>
          </w:rPr>
          <w:delText>admin@lnos-x1-a-asw02:~$ show bgp ?</w:delText>
        </w:r>
      </w:del>
    </w:p>
    <w:p w14:paraId="199D8B0A" w14:textId="3FC94086" w:rsidR="00A50975" w:rsidRPr="00A50975" w:rsidDel="009B5AF1" w:rsidRDefault="00A50975" w:rsidP="00A50975">
      <w:pPr>
        <w:rPr>
          <w:del w:id="1821" w:author="KVS, Kannan" w:date="2019-02-28T22:23:00Z"/>
          <w:rFonts w:ascii="Courier New" w:hAnsi="Courier New" w:cs="Courier New"/>
          <w:sz w:val="18"/>
          <w:szCs w:val="18"/>
        </w:rPr>
      </w:pPr>
      <w:del w:id="1822" w:author="KVS, Kannan" w:date="2019-02-28T22:23:00Z">
        <w:r w:rsidRPr="00A50975" w:rsidDel="009B5AF1">
          <w:rPr>
            <w:rFonts w:ascii="Courier New" w:hAnsi="Courier New" w:cs="Courier New"/>
            <w:sz w:val="18"/>
            <w:szCs w:val="18"/>
          </w:rPr>
          <w:delText>Command: sudo vtysh -c "show bgp ?"</w:delText>
        </w:r>
      </w:del>
    </w:p>
    <w:p w14:paraId="4BEBACDD" w14:textId="40E84A6C" w:rsidR="00A50975" w:rsidRPr="00A50975" w:rsidDel="009B5AF1" w:rsidRDefault="00A50975" w:rsidP="00A50975">
      <w:pPr>
        <w:rPr>
          <w:del w:id="1823" w:author="KVS, Kannan" w:date="2019-02-28T22:23:00Z"/>
          <w:rFonts w:ascii="Courier New" w:hAnsi="Courier New" w:cs="Courier New"/>
          <w:sz w:val="18"/>
          <w:szCs w:val="18"/>
        </w:rPr>
      </w:pPr>
      <w:del w:id="1824" w:author="KVS, Kannan" w:date="2019-02-28T22:23:00Z">
        <w:r w:rsidRPr="00A50975" w:rsidDel="009B5AF1">
          <w:rPr>
            <w:rFonts w:ascii="Courier New" w:hAnsi="Courier New" w:cs="Courier New"/>
            <w:sz w:val="18"/>
            <w:szCs w:val="18"/>
          </w:rPr>
          <w:delText xml:space="preserve">  &lt;cr&gt;</w:delText>
        </w:r>
      </w:del>
    </w:p>
    <w:p w14:paraId="2B5376E6" w14:textId="6EBC8C28" w:rsidR="00A50975" w:rsidRPr="00A50975" w:rsidDel="009B5AF1" w:rsidRDefault="00A50975" w:rsidP="00A50975">
      <w:pPr>
        <w:rPr>
          <w:del w:id="1825" w:author="KVS, Kannan" w:date="2019-02-28T22:23:00Z"/>
          <w:rFonts w:ascii="Courier New" w:hAnsi="Courier New" w:cs="Courier New"/>
          <w:sz w:val="18"/>
          <w:szCs w:val="18"/>
        </w:rPr>
      </w:pPr>
      <w:del w:id="1826" w:author="KVS, Kannan" w:date="2019-02-28T22:23:00Z">
        <w:r w:rsidRPr="00A50975" w:rsidDel="009B5AF1">
          <w:rPr>
            <w:rFonts w:ascii="Courier New" w:hAnsi="Courier New" w:cs="Courier New"/>
            <w:sz w:val="18"/>
            <w:szCs w:val="18"/>
          </w:rPr>
          <w:delText xml:space="preserve">  A.B.C.D               Network in the BGP routing table to display</w:delText>
        </w:r>
      </w:del>
    </w:p>
    <w:p w14:paraId="3C051C83" w14:textId="5CF266FD" w:rsidR="00A50975" w:rsidRPr="00A50975" w:rsidDel="009B5AF1" w:rsidRDefault="00A50975" w:rsidP="00A50975">
      <w:pPr>
        <w:rPr>
          <w:del w:id="1827" w:author="KVS, Kannan" w:date="2019-02-28T22:23:00Z"/>
          <w:rFonts w:ascii="Courier New" w:hAnsi="Courier New" w:cs="Courier New"/>
          <w:sz w:val="18"/>
          <w:szCs w:val="18"/>
        </w:rPr>
      </w:pPr>
      <w:del w:id="1828" w:author="KVS, Kannan" w:date="2019-02-28T22:23:00Z">
        <w:r w:rsidRPr="00A50975" w:rsidDel="009B5AF1">
          <w:rPr>
            <w:rFonts w:ascii="Courier New" w:hAnsi="Courier New" w:cs="Courier New"/>
            <w:sz w:val="18"/>
            <w:szCs w:val="18"/>
          </w:rPr>
          <w:delText xml:space="preserve">  A.B.C.D/M             IPv4 prefix</w:delText>
        </w:r>
      </w:del>
    </w:p>
    <w:p w14:paraId="2B23A7F4" w14:textId="12E9B95C" w:rsidR="00A50975" w:rsidRPr="00A50975" w:rsidDel="009B5AF1" w:rsidRDefault="00A50975" w:rsidP="00A50975">
      <w:pPr>
        <w:rPr>
          <w:del w:id="1829" w:author="KVS, Kannan" w:date="2019-02-28T22:23:00Z"/>
          <w:rFonts w:ascii="Courier New" w:hAnsi="Courier New" w:cs="Courier New"/>
          <w:sz w:val="18"/>
          <w:szCs w:val="18"/>
        </w:rPr>
      </w:pPr>
      <w:del w:id="1830" w:author="KVS, Kannan" w:date="2019-02-28T22:23:00Z">
        <w:r w:rsidRPr="00A50975" w:rsidDel="009B5AF1">
          <w:rPr>
            <w:rFonts w:ascii="Courier New" w:hAnsi="Courier New" w:cs="Courier New"/>
            <w:sz w:val="18"/>
            <w:szCs w:val="18"/>
          </w:rPr>
          <w:delText xml:space="preserve">  X:X::X:X              Network in the BGP routing table to display</w:delText>
        </w:r>
      </w:del>
    </w:p>
    <w:p w14:paraId="11EF17BB" w14:textId="518CA7DF" w:rsidR="00A50975" w:rsidRPr="00A50975" w:rsidDel="009B5AF1" w:rsidRDefault="00A50975" w:rsidP="00A50975">
      <w:pPr>
        <w:rPr>
          <w:del w:id="1831" w:author="KVS, Kannan" w:date="2019-02-28T22:23:00Z"/>
          <w:rFonts w:ascii="Courier New" w:hAnsi="Courier New" w:cs="Courier New"/>
          <w:sz w:val="18"/>
          <w:szCs w:val="18"/>
        </w:rPr>
      </w:pPr>
      <w:del w:id="1832" w:author="KVS, Kannan" w:date="2019-02-28T22:23:00Z">
        <w:r w:rsidRPr="00A50975" w:rsidDel="009B5AF1">
          <w:rPr>
            <w:rFonts w:ascii="Courier New" w:hAnsi="Courier New" w:cs="Courier New"/>
            <w:sz w:val="18"/>
            <w:szCs w:val="18"/>
          </w:rPr>
          <w:delText xml:space="preserve">  X:X::X:X/M            IPv6 prefix</w:delText>
        </w:r>
      </w:del>
    </w:p>
    <w:p w14:paraId="1C6E1D7A" w14:textId="4CEE776E" w:rsidR="00A50975" w:rsidRPr="00A50975" w:rsidDel="009B5AF1" w:rsidRDefault="00A50975" w:rsidP="00A50975">
      <w:pPr>
        <w:rPr>
          <w:del w:id="1833" w:author="KVS, Kannan" w:date="2019-02-28T22:23:00Z"/>
          <w:rFonts w:ascii="Courier New" w:hAnsi="Courier New" w:cs="Courier New"/>
          <w:sz w:val="18"/>
          <w:szCs w:val="18"/>
        </w:rPr>
      </w:pPr>
      <w:del w:id="1834" w:author="KVS, Kannan" w:date="2019-02-28T22:23:00Z">
        <w:r w:rsidRPr="00A50975" w:rsidDel="009B5AF1">
          <w:rPr>
            <w:rFonts w:ascii="Courier New" w:hAnsi="Courier New" w:cs="Courier New"/>
            <w:sz w:val="18"/>
            <w:szCs w:val="18"/>
          </w:rPr>
          <w:delText xml:space="preserve">  attribute-info        List all bgp attribute information</w:delText>
        </w:r>
      </w:del>
    </w:p>
    <w:p w14:paraId="476DA22B" w14:textId="0DA498DB" w:rsidR="00A50975" w:rsidRPr="00A50975" w:rsidDel="009B5AF1" w:rsidRDefault="00A50975" w:rsidP="00A50975">
      <w:pPr>
        <w:rPr>
          <w:del w:id="1835" w:author="KVS, Kannan" w:date="2019-02-28T22:23:00Z"/>
          <w:rFonts w:ascii="Courier New" w:hAnsi="Courier New" w:cs="Courier New"/>
          <w:sz w:val="18"/>
          <w:szCs w:val="18"/>
        </w:rPr>
      </w:pPr>
      <w:del w:id="1836" w:author="KVS, Kannan" w:date="2019-02-28T22:23:00Z">
        <w:r w:rsidRPr="00A50975" w:rsidDel="009B5AF1">
          <w:rPr>
            <w:rFonts w:ascii="Courier New" w:hAnsi="Courier New" w:cs="Courier New"/>
            <w:sz w:val="18"/>
            <w:szCs w:val="18"/>
          </w:rPr>
          <w:delText xml:space="preserve">  cidr-only             Display only routes with non-natural netmasks</w:delText>
        </w:r>
      </w:del>
    </w:p>
    <w:p w14:paraId="53F32516" w14:textId="5E4A59A1" w:rsidR="00A50975" w:rsidRPr="00A50975" w:rsidDel="009B5AF1" w:rsidRDefault="00A50975" w:rsidP="00A50975">
      <w:pPr>
        <w:rPr>
          <w:del w:id="1837" w:author="KVS, Kannan" w:date="2019-02-28T22:23:00Z"/>
          <w:rFonts w:ascii="Courier New" w:hAnsi="Courier New" w:cs="Courier New"/>
          <w:sz w:val="18"/>
          <w:szCs w:val="18"/>
        </w:rPr>
      </w:pPr>
      <w:del w:id="1838" w:author="KVS, Kannan" w:date="2019-02-28T22:23:00Z">
        <w:r w:rsidRPr="00A50975" w:rsidDel="009B5AF1">
          <w:rPr>
            <w:rFonts w:ascii="Courier New" w:hAnsi="Courier New" w:cs="Courier New"/>
            <w:sz w:val="18"/>
            <w:szCs w:val="18"/>
          </w:rPr>
          <w:delText xml:space="preserve">  community             Display routes matching the communities</w:delText>
        </w:r>
      </w:del>
    </w:p>
    <w:p w14:paraId="31E29230" w14:textId="4BDAEB98" w:rsidR="00A50975" w:rsidRPr="00A50975" w:rsidDel="009B5AF1" w:rsidRDefault="00A50975" w:rsidP="00A50975">
      <w:pPr>
        <w:rPr>
          <w:del w:id="1839" w:author="KVS, Kannan" w:date="2019-02-28T22:23:00Z"/>
          <w:rFonts w:ascii="Courier New" w:hAnsi="Courier New" w:cs="Courier New"/>
          <w:sz w:val="18"/>
          <w:szCs w:val="18"/>
        </w:rPr>
      </w:pPr>
      <w:del w:id="1840" w:author="KVS, Kannan" w:date="2019-02-28T22:23:00Z">
        <w:r w:rsidRPr="00A50975" w:rsidDel="009B5AF1">
          <w:rPr>
            <w:rFonts w:ascii="Courier New" w:hAnsi="Courier New" w:cs="Courier New"/>
            <w:sz w:val="18"/>
            <w:szCs w:val="18"/>
          </w:rPr>
          <w:delText xml:space="preserve">  community-info        List all bgp community information</w:delText>
        </w:r>
      </w:del>
    </w:p>
    <w:p w14:paraId="5C0F0311" w14:textId="68227610" w:rsidR="00A50975" w:rsidRPr="00A50975" w:rsidDel="009B5AF1" w:rsidRDefault="00A50975" w:rsidP="00A50975">
      <w:pPr>
        <w:rPr>
          <w:del w:id="1841" w:author="KVS, Kannan" w:date="2019-02-28T22:23:00Z"/>
          <w:rFonts w:ascii="Courier New" w:hAnsi="Courier New" w:cs="Courier New"/>
          <w:sz w:val="18"/>
          <w:szCs w:val="18"/>
        </w:rPr>
      </w:pPr>
      <w:del w:id="1842" w:author="KVS, Kannan" w:date="2019-02-28T22:23:00Z">
        <w:r w:rsidRPr="00A50975" w:rsidDel="009B5AF1">
          <w:rPr>
            <w:rFonts w:ascii="Courier New" w:hAnsi="Courier New" w:cs="Courier New"/>
            <w:sz w:val="18"/>
            <w:szCs w:val="18"/>
          </w:rPr>
          <w:delText xml:space="preserve">  community-list        Display routes matching the community-list</w:delText>
        </w:r>
      </w:del>
    </w:p>
    <w:p w14:paraId="46F595E4" w14:textId="76DC4049" w:rsidR="00A50975" w:rsidRPr="00A50975" w:rsidDel="009B5AF1" w:rsidRDefault="00A50975" w:rsidP="00A50975">
      <w:pPr>
        <w:rPr>
          <w:del w:id="1843" w:author="KVS, Kannan" w:date="2019-02-28T22:23:00Z"/>
          <w:rFonts w:ascii="Courier New" w:hAnsi="Courier New" w:cs="Courier New"/>
          <w:sz w:val="18"/>
          <w:szCs w:val="18"/>
        </w:rPr>
      </w:pPr>
      <w:del w:id="1844" w:author="KVS, Kannan" w:date="2019-02-28T22:23:00Z">
        <w:r w:rsidRPr="00A50975" w:rsidDel="009B5AF1">
          <w:rPr>
            <w:rFonts w:ascii="Courier New" w:hAnsi="Courier New" w:cs="Courier New"/>
            <w:sz w:val="18"/>
            <w:szCs w:val="18"/>
          </w:rPr>
          <w:delText xml:space="preserve">  dampening             Display detailed information about dampening</w:delText>
        </w:r>
      </w:del>
    </w:p>
    <w:p w14:paraId="56842930" w14:textId="2E66DDDB" w:rsidR="00A50975" w:rsidRPr="00A50975" w:rsidDel="009B5AF1" w:rsidRDefault="00A50975" w:rsidP="00A50975">
      <w:pPr>
        <w:rPr>
          <w:del w:id="1845" w:author="KVS, Kannan" w:date="2019-02-28T22:23:00Z"/>
          <w:rFonts w:ascii="Courier New" w:hAnsi="Courier New" w:cs="Courier New"/>
          <w:sz w:val="18"/>
          <w:szCs w:val="18"/>
        </w:rPr>
      </w:pPr>
      <w:del w:id="1846" w:author="KVS, Kannan" w:date="2019-02-28T22:23:00Z">
        <w:r w:rsidRPr="00A50975" w:rsidDel="009B5AF1">
          <w:rPr>
            <w:rFonts w:ascii="Courier New" w:hAnsi="Courier New" w:cs="Courier New"/>
            <w:sz w:val="18"/>
            <w:szCs w:val="18"/>
          </w:rPr>
          <w:delText xml:space="preserve">  filter-list           Display routes conforming to the filter-list</w:delText>
        </w:r>
      </w:del>
    </w:p>
    <w:p w14:paraId="272CFCB7" w14:textId="01E8626D" w:rsidR="00A50975" w:rsidRPr="00A50975" w:rsidDel="009B5AF1" w:rsidRDefault="00A50975" w:rsidP="00A50975">
      <w:pPr>
        <w:rPr>
          <w:del w:id="1847" w:author="KVS, Kannan" w:date="2019-02-28T22:23:00Z"/>
          <w:rFonts w:ascii="Courier New" w:hAnsi="Courier New" w:cs="Courier New"/>
          <w:sz w:val="18"/>
          <w:szCs w:val="18"/>
        </w:rPr>
      </w:pPr>
      <w:del w:id="1848" w:author="KVS, Kannan" w:date="2019-02-28T22:23:00Z">
        <w:r w:rsidRPr="00A50975" w:rsidDel="009B5AF1">
          <w:rPr>
            <w:rFonts w:ascii="Courier New" w:hAnsi="Courier New" w:cs="Courier New"/>
            <w:sz w:val="18"/>
            <w:szCs w:val="18"/>
          </w:rPr>
          <w:delText xml:space="preserve">  ipv4                  Address Family</w:delText>
        </w:r>
      </w:del>
    </w:p>
    <w:p w14:paraId="03E7D000" w14:textId="6FAA39A1" w:rsidR="00A50975" w:rsidRPr="00A50975" w:rsidDel="009B5AF1" w:rsidRDefault="00A50975" w:rsidP="00A50975">
      <w:pPr>
        <w:rPr>
          <w:del w:id="1849" w:author="KVS, Kannan" w:date="2019-02-28T22:23:00Z"/>
          <w:rFonts w:ascii="Courier New" w:hAnsi="Courier New" w:cs="Courier New"/>
          <w:sz w:val="18"/>
          <w:szCs w:val="18"/>
        </w:rPr>
      </w:pPr>
      <w:del w:id="1850" w:author="KVS, Kannan" w:date="2019-02-28T22:23:00Z">
        <w:r w:rsidRPr="00A50975" w:rsidDel="009B5AF1">
          <w:rPr>
            <w:rFonts w:ascii="Courier New" w:hAnsi="Courier New" w:cs="Courier New"/>
            <w:sz w:val="18"/>
            <w:szCs w:val="18"/>
          </w:rPr>
          <w:delText xml:space="preserve">  ipv6                  Address Family</w:delText>
        </w:r>
      </w:del>
    </w:p>
    <w:p w14:paraId="6F234978" w14:textId="5B4457D3" w:rsidR="00A50975" w:rsidRPr="00A50975" w:rsidDel="009B5AF1" w:rsidRDefault="00A50975" w:rsidP="00A50975">
      <w:pPr>
        <w:rPr>
          <w:del w:id="1851" w:author="KVS, Kannan" w:date="2019-02-28T22:23:00Z"/>
          <w:rFonts w:ascii="Courier New" w:hAnsi="Courier New" w:cs="Courier New"/>
          <w:sz w:val="18"/>
          <w:szCs w:val="18"/>
        </w:rPr>
      </w:pPr>
      <w:del w:id="1852" w:author="KVS, Kannan" w:date="2019-02-28T22:23:00Z">
        <w:r w:rsidRPr="00A50975" w:rsidDel="009B5AF1">
          <w:rPr>
            <w:rFonts w:ascii="Courier New" w:hAnsi="Courier New" w:cs="Courier New"/>
            <w:sz w:val="18"/>
            <w:szCs w:val="18"/>
          </w:rPr>
          <w:delText xml:space="preserve">  json                  JavaScript Object Notation</w:delText>
        </w:r>
      </w:del>
    </w:p>
    <w:p w14:paraId="37C666A6" w14:textId="1CE318F4" w:rsidR="00A50975" w:rsidRPr="00A50975" w:rsidDel="009B5AF1" w:rsidRDefault="00A50975" w:rsidP="00A50975">
      <w:pPr>
        <w:rPr>
          <w:del w:id="1853" w:author="KVS, Kannan" w:date="2019-02-28T22:23:00Z"/>
          <w:rFonts w:ascii="Courier New" w:hAnsi="Courier New" w:cs="Courier New"/>
          <w:sz w:val="18"/>
          <w:szCs w:val="18"/>
        </w:rPr>
      </w:pPr>
      <w:del w:id="1854" w:author="KVS, Kannan" w:date="2019-02-28T22:23:00Z">
        <w:r w:rsidRPr="00A50975" w:rsidDel="009B5AF1">
          <w:rPr>
            <w:rFonts w:ascii="Courier New" w:hAnsi="Courier New" w:cs="Courier New"/>
            <w:sz w:val="18"/>
            <w:szCs w:val="18"/>
          </w:rPr>
          <w:delText xml:space="preserve">  l2vpn                 Layer 2 Virtual Private Network</w:delText>
        </w:r>
      </w:del>
    </w:p>
    <w:p w14:paraId="515CB111" w14:textId="0C093195" w:rsidR="00A50975" w:rsidRPr="00A50975" w:rsidDel="009B5AF1" w:rsidRDefault="00A50975" w:rsidP="00A50975">
      <w:pPr>
        <w:rPr>
          <w:del w:id="1855" w:author="KVS, Kannan" w:date="2019-02-28T22:23:00Z"/>
          <w:rFonts w:ascii="Courier New" w:hAnsi="Courier New" w:cs="Courier New"/>
          <w:sz w:val="18"/>
          <w:szCs w:val="18"/>
        </w:rPr>
      </w:pPr>
      <w:del w:id="1856" w:author="KVS, Kannan" w:date="2019-02-28T22:23:00Z">
        <w:r w:rsidRPr="00A50975" w:rsidDel="009B5AF1">
          <w:rPr>
            <w:rFonts w:ascii="Courier New" w:hAnsi="Courier New" w:cs="Courier New"/>
            <w:sz w:val="18"/>
            <w:szCs w:val="18"/>
          </w:rPr>
          <w:delText xml:space="preserve">  large-community       Display routes matching the large-communities</w:delText>
        </w:r>
      </w:del>
    </w:p>
    <w:p w14:paraId="6C01ACF1" w14:textId="747A396B" w:rsidR="00A50975" w:rsidRPr="00A50975" w:rsidDel="009B5AF1" w:rsidRDefault="00A50975" w:rsidP="00A50975">
      <w:pPr>
        <w:rPr>
          <w:del w:id="1857" w:author="KVS, Kannan" w:date="2019-02-28T22:23:00Z"/>
          <w:rFonts w:ascii="Courier New" w:hAnsi="Courier New" w:cs="Courier New"/>
          <w:sz w:val="18"/>
          <w:szCs w:val="18"/>
        </w:rPr>
      </w:pPr>
      <w:del w:id="1858" w:author="KVS, Kannan" w:date="2019-02-28T22:23:00Z">
        <w:r w:rsidRPr="00A50975" w:rsidDel="009B5AF1">
          <w:rPr>
            <w:rFonts w:ascii="Courier New" w:hAnsi="Courier New" w:cs="Courier New"/>
            <w:sz w:val="18"/>
            <w:szCs w:val="18"/>
          </w:rPr>
          <w:delText xml:space="preserve">  large-community-list  Display routes matching the large-community-list</w:delText>
        </w:r>
      </w:del>
    </w:p>
    <w:p w14:paraId="17549C9A" w14:textId="777DD44D" w:rsidR="00A50975" w:rsidRPr="00A50975" w:rsidDel="009B5AF1" w:rsidRDefault="00A50975" w:rsidP="00A50975">
      <w:pPr>
        <w:rPr>
          <w:del w:id="1859" w:author="KVS, Kannan" w:date="2019-02-28T22:23:00Z"/>
          <w:rFonts w:ascii="Courier New" w:hAnsi="Courier New" w:cs="Courier New"/>
          <w:sz w:val="18"/>
          <w:szCs w:val="18"/>
        </w:rPr>
      </w:pPr>
      <w:del w:id="1860" w:author="KVS, Kannan" w:date="2019-02-28T22:23:00Z">
        <w:r w:rsidRPr="00A50975" w:rsidDel="009B5AF1">
          <w:rPr>
            <w:rFonts w:ascii="Courier New" w:hAnsi="Courier New" w:cs="Courier New"/>
            <w:sz w:val="18"/>
            <w:szCs w:val="18"/>
          </w:rPr>
          <w:delText xml:space="preserve">  memory                Global BGP memory statistics</w:delText>
        </w:r>
      </w:del>
    </w:p>
    <w:p w14:paraId="24088DF3" w14:textId="79EEAFEC" w:rsidR="00A50975" w:rsidRPr="00A50975" w:rsidDel="009B5AF1" w:rsidRDefault="00A50975" w:rsidP="00A50975">
      <w:pPr>
        <w:rPr>
          <w:del w:id="1861" w:author="KVS, Kannan" w:date="2019-02-28T22:23:00Z"/>
          <w:rFonts w:ascii="Courier New" w:hAnsi="Courier New" w:cs="Courier New"/>
          <w:sz w:val="18"/>
          <w:szCs w:val="18"/>
        </w:rPr>
      </w:pPr>
      <w:del w:id="1862" w:author="KVS, Kannan" w:date="2019-02-28T22:23:00Z">
        <w:r w:rsidRPr="00A50975" w:rsidDel="009B5AF1">
          <w:rPr>
            <w:rFonts w:ascii="Courier New" w:hAnsi="Courier New" w:cs="Courier New"/>
            <w:sz w:val="18"/>
            <w:szCs w:val="18"/>
          </w:rPr>
          <w:delText xml:space="preserve">  multicast             Address Family modifier</w:delText>
        </w:r>
      </w:del>
    </w:p>
    <w:p w14:paraId="773A5A1F" w14:textId="2A56C51C" w:rsidR="00A50975" w:rsidRPr="00A50975" w:rsidDel="009B5AF1" w:rsidRDefault="00A50975" w:rsidP="00A50975">
      <w:pPr>
        <w:rPr>
          <w:del w:id="1863" w:author="KVS, Kannan" w:date="2019-02-28T22:23:00Z"/>
          <w:rFonts w:ascii="Courier New" w:hAnsi="Courier New" w:cs="Courier New"/>
          <w:sz w:val="18"/>
          <w:szCs w:val="18"/>
        </w:rPr>
      </w:pPr>
      <w:del w:id="1864" w:author="KVS, Kannan" w:date="2019-02-28T22:23:00Z">
        <w:r w:rsidRPr="00A50975" w:rsidDel="009B5AF1">
          <w:rPr>
            <w:rFonts w:ascii="Courier New" w:hAnsi="Courier New" w:cs="Courier New"/>
            <w:sz w:val="18"/>
            <w:szCs w:val="18"/>
          </w:rPr>
          <w:delText xml:space="preserve">  neighbors             Detailed information on TCP and BGP neighbor connections</w:delText>
        </w:r>
      </w:del>
    </w:p>
    <w:p w14:paraId="14A055F8" w14:textId="407E6EED" w:rsidR="00A50975" w:rsidRPr="00A50975" w:rsidDel="009B5AF1" w:rsidRDefault="00A50975" w:rsidP="00A50975">
      <w:pPr>
        <w:rPr>
          <w:del w:id="1865" w:author="KVS, Kannan" w:date="2019-02-28T22:23:00Z"/>
          <w:rFonts w:ascii="Courier New" w:hAnsi="Courier New" w:cs="Courier New"/>
          <w:sz w:val="18"/>
          <w:szCs w:val="18"/>
        </w:rPr>
      </w:pPr>
      <w:del w:id="1866" w:author="KVS, Kannan" w:date="2019-02-28T22:23:00Z">
        <w:r w:rsidRPr="00A50975" w:rsidDel="009B5AF1">
          <w:rPr>
            <w:rFonts w:ascii="Courier New" w:hAnsi="Courier New" w:cs="Courier New"/>
            <w:sz w:val="18"/>
            <w:szCs w:val="18"/>
          </w:rPr>
          <w:delText xml:space="preserve">  nexthop               BGP nexthop table</w:delText>
        </w:r>
      </w:del>
    </w:p>
    <w:p w14:paraId="660EC490" w14:textId="35C8D2D6" w:rsidR="00A50975" w:rsidRPr="00A50975" w:rsidDel="009B5AF1" w:rsidRDefault="00A50975" w:rsidP="00A50975">
      <w:pPr>
        <w:rPr>
          <w:del w:id="1867" w:author="KVS, Kannan" w:date="2019-02-28T22:23:00Z"/>
          <w:rFonts w:ascii="Courier New" w:hAnsi="Courier New" w:cs="Courier New"/>
          <w:sz w:val="18"/>
          <w:szCs w:val="18"/>
        </w:rPr>
      </w:pPr>
      <w:del w:id="1868" w:author="KVS, Kannan" w:date="2019-02-28T22:23:00Z">
        <w:r w:rsidRPr="00A50975" w:rsidDel="009B5AF1">
          <w:rPr>
            <w:rFonts w:ascii="Courier New" w:hAnsi="Courier New" w:cs="Courier New"/>
            <w:sz w:val="18"/>
            <w:szCs w:val="18"/>
          </w:rPr>
          <w:delText xml:space="preserve">  paths                 Path information</w:delText>
        </w:r>
      </w:del>
    </w:p>
    <w:p w14:paraId="5F97AE5D" w14:textId="4DF12AA0" w:rsidR="00A50975" w:rsidRPr="00A50975" w:rsidDel="009B5AF1" w:rsidRDefault="00A50975" w:rsidP="00A50975">
      <w:pPr>
        <w:rPr>
          <w:del w:id="1869" w:author="KVS, Kannan" w:date="2019-02-28T22:23:00Z"/>
          <w:rFonts w:ascii="Courier New" w:hAnsi="Courier New" w:cs="Courier New"/>
          <w:sz w:val="18"/>
          <w:szCs w:val="18"/>
        </w:rPr>
      </w:pPr>
      <w:del w:id="1870" w:author="KVS, Kannan" w:date="2019-02-28T22:23:00Z">
        <w:r w:rsidRPr="00A50975" w:rsidDel="009B5AF1">
          <w:rPr>
            <w:rFonts w:ascii="Courier New" w:hAnsi="Courier New" w:cs="Courier New"/>
            <w:sz w:val="18"/>
            <w:szCs w:val="18"/>
          </w:rPr>
          <w:delText xml:space="preserve">  peer-group            Detailed information on BGP peer groups</w:delText>
        </w:r>
      </w:del>
    </w:p>
    <w:p w14:paraId="59090EC2" w14:textId="01CAC738" w:rsidR="00A50975" w:rsidRPr="00A50975" w:rsidDel="009B5AF1" w:rsidRDefault="00A50975" w:rsidP="00A50975">
      <w:pPr>
        <w:rPr>
          <w:del w:id="1871" w:author="KVS, Kannan" w:date="2019-02-28T22:23:00Z"/>
          <w:rFonts w:ascii="Courier New" w:hAnsi="Courier New" w:cs="Courier New"/>
          <w:sz w:val="18"/>
          <w:szCs w:val="18"/>
        </w:rPr>
      </w:pPr>
      <w:del w:id="1872" w:author="KVS, Kannan" w:date="2019-02-28T22:23:00Z">
        <w:r w:rsidRPr="00A50975" w:rsidDel="009B5AF1">
          <w:rPr>
            <w:rFonts w:ascii="Courier New" w:hAnsi="Courier New" w:cs="Courier New"/>
            <w:sz w:val="18"/>
            <w:szCs w:val="18"/>
          </w:rPr>
          <w:delText xml:space="preserve">  prefix-list           Display routes conforming to the prefix-list</w:delText>
        </w:r>
      </w:del>
    </w:p>
    <w:p w14:paraId="4B8814AC" w14:textId="291BE712" w:rsidR="00A50975" w:rsidRPr="00A50975" w:rsidDel="009B5AF1" w:rsidRDefault="00A50975" w:rsidP="00A50975">
      <w:pPr>
        <w:rPr>
          <w:del w:id="1873" w:author="KVS, Kannan" w:date="2019-02-28T22:23:00Z"/>
          <w:rFonts w:ascii="Courier New" w:hAnsi="Courier New" w:cs="Courier New"/>
          <w:sz w:val="18"/>
          <w:szCs w:val="18"/>
        </w:rPr>
      </w:pPr>
      <w:del w:id="1874" w:author="KVS, Kannan" w:date="2019-02-28T22:23:00Z">
        <w:r w:rsidRPr="00A50975" w:rsidDel="009B5AF1">
          <w:rPr>
            <w:rFonts w:ascii="Courier New" w:hAnsi="Courier New" w:cs="Courier New"/>
            <w:sz w:val="18"/>
            <w:szCs w:val="18"/>
          </w:rPr>
          <w:delText xml:space="preserve">  regexp                Display routes matching the AS path regular expression</w:delText>
        </w:r>
      </w:del>
    </w:p>
    <w:p w14:paraId="3E8DEF6A" w14:textId="409D45B9" w:rsidR="00A50975" w:rsidRPr="00A50975" w:rsidDel="009B5AF1" w:rsidRDefault="00A50975" w:rsidP="00A50975">
      <w:pPr>
        <w:rPr>
          <w:del w:id="1875" w:author="KVS, Kannan" w:date="2019-02-28T22:23:00Z"/>
          <w:rFonts w:ascii="Courier New" w:hAnsi="Courier New" w:cs="Courier New"/>
          <w:sz w:val="18"/>
          <w:szCs w:val="18"/>
        </w:rPr>
      </w:pPr>
      <w:del w:id="1876" w:author="KVS, Kannan" w:date="2019-02-28T22:23:00Z">
        <w:r w:rsidRPr="00A50975" w:rsidDel="009B5AF1">
          <w:rPr>
            <w:rFonts w:ascii="Courier New" w:hAnsi="Courier New" w:cs="Courier New"/>
            <w:sz w:val="18"/>
            <w:szCs w:val="18"/>
          </w:rPr>
          <w:delText xml:space="preserve">  route-map             Display routes matching the route-map</w:delText>
        </w:r>
      </w:del>
    </w:p>
    <w:p w14:paraId="662682AF" w14:textId="4E585112" w:rsidR="00A50975" w:rsidRPr="00A50975" w:rsidDel="009B5AF1" w:rsidRDefault="00A50975" w:rsidP="00A50975">
      <w:pPr>
        <w:rPr>
          <w:del w:id="1877" w:author="KVS, Kannan" w:date="2019-02-28T22:23:00Z"/>
          <w:rFonts w:ascii="Courier New" w:hAnsi="Courier New" w:cs="Courier New"/>
          <w:sz w:val="18"/>
          <w:szCs w:val="18"/>
        </w:rPr>
      </w:pPr>
      <w:del w:id="1878" w:author="KVS, Kannan" w:date="2019-02-28T22:23:00Z">
        <w:r w:rsidRPr="00A50975" w:rsidDel="009B5AF1">
          <w:rPr>
            <w:rFonts w:ascii="Courier New" w:hAnsi="Courier New" w:cs="Courier New"/>
            <w:sz w:val="18"/>
            <w:szCs w:val="18"/>
          </w:rPr>
          <w:delText xml:space="preserve">  statistics            BGP RIB advertisement statistics</w:delText>
        </w:r>
      </w:del>
    </w:p>
    <w:p w14:paraId="6E7050DC" w14:textId="63605EE9" w:rsidR="00A50975" w:rsidRPr="00A50975" w:rsidDel="009B5AF1" w:rsidRDefault="00A50975" w:rsidP="00A50975">
      <w:pPr>
        <w:rPr>
          <w:del w:id="1879" w:author="KVS, Kannan" w:date="2019-02-28T22:23:00Z"/>
          <w:rFonts w:ascii="Courier New" w:hAnsi="Courier New" w:cs="Courier New"/>
          <w:sz w:val="18"/>
          <w:szCs w:val="18"/>
        </w:rPr>
      </w:pPr>
      <w:del w:id="1880" w:author="KVS, Kannan" w:date="2019-02-28T22:23:00Z">
        <w:r w:rsidRPr="00A50975" w:rsidDel="009B5AF1">
          <w:rPr>
            <w:rFonts w:ascii="Courier New" w:hAnsi="Courier New" w:cs="Courier New"/>
            <w:sz w:val="18"/>
            <w:szCs w:val="18"/>
          </w:rPr>
          <w:delText xml:space="preserve">  summary               Summary of BGP neighbor status</w:delText>
        </w:r>
      </w:del>
    </w:p>
    <w:p w14:paraId="65DAE73B" w14:textId="63368AF9" w:rsidR="00A50975" w:rsidRPr="00A50975" w:rsidDel="009B5AF1" w:rsidRDefault="00A50975" w:rsidP="00A50975">
      <w:pPr>
        <w:rPr>
          <w:del w:id="1881" w:author="KVS, Kannan" w:date="2019-02-28T22:23:00Z"/>
          <w:rFonts w:ascii="Courier New" w:hAnsi="Courier New" w:cs="Courier New"/>
          <w:sz w:val="18"/>
          <w:szCs w:val="18"/>
        </w:rPr>
      </w:pPr>
      <w:del w:id="1882" w:author="KVS, Kannan" w:date="2019-02-28T22:23:00Z">
        <w:r w:rsidRPr="00A50975" w:rsidDel="009B5AF1">
          <w:rPr>
            <w:rFonts w:ascii="Courier New" w:hAnsi="Courier New" w:cs="Courier New"/>
            <w:sz w:val="18"/>
            <w:szCs w:val="18"/>
          </w:rPr>
          <w:delText xml:space="preserve">  unicast               Address Family modifier</w:delText>
        </w:r>
      </w:del>
    </w:p>
    <w:p w14:paraId="19E59E13" w14:textId="0FDFD5AA" w:rsidR="00A50975" w:rsidRPr="00A50975" w:rsidDel="009B5AF1" w:rsidRDefault="00A50975" w:rsidP="00A50975">
      <w:pPr>
        <w:rPr>
          <w:del w:id="1883" w:author="KVS, Kannan" w:date="2019-02-28T22:23:00Z"/>
          <w:rFonts w:ascii="Courier New" w:hAnsi="Courier New" w:cs="Courier New"/>
          <w:sz w:val="18"/>
          <w:szCs w:val="18"/>
        </w:rPr>
      </w:pPr>
      <w:del w:id="1884" w:author="KVS, Kannan" w:date="2019-02-28T22:23:00Z">
        <w:r w:rsidRPr="00A50975" w:rsidDel="009B5AF1">
          <w:rPr>
            <w:rFonts w:ascii="Courier New" w:hAnsi="Courier New" w:cs="Courier New"/>
            <w:sz w:val="18"/>
            <w:szCs w:val="18"/>
          </w:rPr>
          <w:delText xml:space="preserve">  update-groups         Detailed info about dynamic update groups</w:delText>
        </w:r>
      </w:del>
    </w:p>
    <w:p w14:paraId="18EDF800" w14:textId="74A08020" w:rsidR="00A50975" w:rsidRPr="00A50975" w:rsidDel="009B5AF1" w:rsidRDefault="00A50975" w:rsidP="00A50975">
      <w:pPr>
        <w:rPr>
          <w:del w:id="1885" w:author="KVS, Kannan" w:date="2019-02-28T22:23:00Z"/>
          <w:rFonts w:ascii="Courier New" w:hAnsi="Courier New" w:cs="Courier New"/>
          <w:sz w:val="18"/>
          <w:szCs w:val="18"/>
        </w:rPr>
      </w:pPr>
      <w:del w:id="1886" w:author="KVS, Kannan" w:date="2019-02-28T22:23:00Z">
        <w:r w:rsidRPr="00A50975" w:rsidDel="009B5AF1">
          <w:rPr>
            <w:rFonts w:ascii="Courier New" w:hAnsi="Courier New" w:cs="Courier New"/>
            <w:sz w:val="18"/>
            <w:szCs w:val="18"/>
          </w:rPr>
          <w:delText xml:space="preserve">  view                  BGP view</w:delText>
        </w:r>
      </w:del>
    </w:p>
    <w:p w14:paraId="7C4FDB35" w14:textId="25F08E43" w:rsidR="00A50975" w:rsidRPr="00A50975" w:rsidDel="009B5AF1" w:rsidRDefault="00A50975" w:rsidP="00A50975">
      <w:pPr>
        <w:rPr>
          <w:del w:id="1887" w:author="KVS, Kannan" w:date="2019-02-28T22:23:00Z"/>
          <w:rFonts w:ascii="Courier New" w:hAnsi="Courier New" w:cs="Courier New"/>
          <w:sz w:val="18"/>
          <w:szCs w:val="18"/>
        </w:rPr>
      </w:pPr>
      <w:del w:id="1888" w:author="KVS, Kannan" w:date="2019-02-28T22:23:00Z">
        <w:r w:rsidRPr="00A50975" w:rsidDel="009B5AF1">
          <w:rPr>
            <w:rFonts w:ascii="Courier New" w:hAnsi="Courier New" w:cs="Courier New"/>
            <w:sz w:val="18"/>
            <w:szCs w:val="18"/>
          </w:rPr>
          <w:delText xml:space="preserve">  views                 Show the defined BGP views</w:delText>
        </w:r>
      </w:del>
    </w:p>
    <w:p w14:paraId="1E997DD6" w14:textId="2C98EC65" w:rsidR="00A50975" w:rsidRPr="00A50975" w:rsidDel="009B5AF1" w:rsidRDefault="00A50975" w:rsidP="00A50975">
      <w:pPr>
        <w:rPr>
          <w:del w:id="1889" w:author="KVS, Kannan" w:date="2019-02-28T22:23:00Z"/>
          <w:rFonts w:ascii="Courier New" w:hAnsi="Courier New" w:cs="Courier New"/>
          <w:sz w:val="18"/>
          <w:szCs w:val="18"/>
        </w:rPr>
      </w:pPr>
      <w:del w:id="1890" w:author="KVS, Kannan" w:date="2019-02-28T22:23:00Z">
        <w:r w:rsidRPr="00A50975" w:rsidDel="009B5AF1">
          <w:rPr>
            <w:rFonts w:ascii="Courier New" w:hAnsi="Courier New" w:cs="Courier New"/>
            <w:sz w:val="18"/>
            <w:szCs w:val="18"/>
          </w:rPr>
          <w:delText xml:space="preserve">  vpn                   Address Family modifier</w:delText>
        </w:r>
      </w:del>
    </w:p>
    <w:p w14:paraId="017D3EB5" w14:textId="1615D837" w:rsidR="00A50975" w:rsidRPr="00A50975" w:rsidDel="009B5AF1" w:rsidRDefault="00A50975" w:rsidP="00A50975">
      <w:pPr>
        <w:rPr>
          <w:del w:id="1891" w:author="KVS, Kannan" w:date="2019-02-28T22:23:00Z"/>
          <w:rFonts w:ascii="Courier New" w:hAnsi="Courier New" w:cs="Courier New"/>
          <w:sz w:val="18"/>
          <w:szCs w:val="18"/>
        </w:rPr>
      </w:pPr>
      <w:del w:id="1892" w:author="KVS, Kannan" w:date="2019-02-28T22:23:00Z">
        <w:r w:rsidRPr="00A50975" w:rsidDel="009B5AF1">
          <w:rPr>
            <w:rFonts w:ascii="Courier New" w:hAnsi="Courier New" w:cs="Courier New"/>
            <w:sz w:val="18"/>
            <w:szCs w:val="18"/>
          </w:rPr>
          <w:delText xml:space="preserve">  vpnv4                 Address Family</w:delText>
        </w:r>
      </w:del>
    </w:p>
    <w:p w14:paraId="3CDB4F90" w14:textId="2FDED67F" w:rsidR="00A50975" w:rsidRPr="00A50975" w:rsidDel="009B5AF1" w:rsidRDefault="00A50975" w:rsidP="00A50975">
      <w:pPr>
        <w:rPr>
          <w:del w:id="1893" w:author="KVS, Kannan" w:date="2019-02-28T22:23:00Z"/>
          <w:rFonts w:ascii="Courier New" w:hAnsi="Courier New" w:cs="Courier New"/>
          <w:sz w:val="18"/>
          <w:szCs w:val="18"/>
        </w:rPr>
      </w:pPr>
      <w:del w:id="1894" w:author="KVS, Kannan" w:date="2019-02-28T22:23:00Z">
        <w:r w:rsidRPr="00A50975" w:rsidDel="009B5AF1">
          <w:rPr>
            <w:rFonts w:ascii="Courier New" w:hAnsi="Courier New" w:cs="Courier New"/>
            <w:sz w:val="18"/>
            <w:szCs w:val="18"/>
          </w:rPr>
          <w:delText xml:space="preserve">  vrf                   BGP VRF</w:delText>
        </w:r>
      </w:del>
    </w:p>
    <w:p w14:paraId="27F7A0CE" w14:textId="71DF70FE" w:rsidR="0056095B" w:rsidDel="009B5AF1" w:rsidRDefault="00A50975" w:rsidP="00A50975">
      <w:pPr>
        <w:rPr>
          <w:del w:id="1895" w:author="KVS, Kannan" w:date="2019-02-28T22:23:00Z"/>
          <w:rFonts w:asciiTheme="minorHAnsi" w:hAnsiTheme="minorHAnsi" w:cstheme="minorHAnsi"/>
        </w:rPr>
      </w:pPr>
      <w:del w:id="1896" w:author="KVS, Kannan" w:date="2019-02-28T22:23:00Z">
        <w:r w:rsidRPr="00A50975" w:rsidDel="009B5AF1">
          <w:rPr>
            <w:rFonts w:ascii="Courier New" w:hAnsi="Courier New" w:cs="Courier New"/>
            <w:sz w:val="18"/>
            <w:szCs w:val="18"/>
          </w:rPr>
          <w:delText xml:space="preserve">  vrfs                  Show BGP VRFs</w:delText>
        </w:r>
      </w:del>
    </w:p>
    <w:p w14:paraId="61E0BF33" w14:textId="23FEC5DF" w:rsidR="0056095B" w:rsidDel="009B5AF1" w:rsidRDefault="0056095B" w:rsidP="0056095B">
      <w:pPr>
        <w:rPr>
          <w:del w:id="1897" w:author="KVS, Kannan" w:date="2019-02-28T22:23:00Z"/>
          <w:rFonts w:asciiTheme="minorHAnsi" w:hAnsiTheme="minorHAnsi" w:cstheme="minorHAnsi"/>
        </w:rPr>
      </w:pPr>
    </w:p>
    <w:p w14:paraId="0C1073D0" w14:textId="7FF9D0C1" w:rsidR="00A50975" w:rsidDel="009B5AF1" w:rsidRDefault="00A50975" w:rsidP="0056095B">
      <w:pPr>
        <w:rPr>
          <w:del w:id="1898" w:author="KVS, Kannan" w:date="2019-02-28T22:23:00Z"/>
          <w:rFonts w:asciiTheme="minorHAnsi" w:hAnsiTheme="minorHAnsi" w:cstheme="minorHAnsi"/>
        </w:rPr>
      </w:pPr>
    </w:p>
    <w:p w14:paraId="0613E27F" w14:textId="504DE298" w:rsidR="0056095B" w:rsidDel="009B5AF1" w:rsidRDefault="0056095B" w:rsidP="0056095B">
      <w:pPr>
        <w:jc w:val="both"/>
        <w:rPr>
          <w:del w:id="1899" w:author="KVS, Kannan" w:date="2019-02-28T22:23:00Z"/>
          <w:rFonts w:asciiTheme="minorHAnsi" w:hAnsiTheme="minorHAnsi" w:cstheme="minorHAnsi"/>
        </w:rPr>
      </w:pPr>
      <w:del w:id="1900" w:author="KVS, Kannan" w:date="2019-02-28T22:23:00Z">
        <w:r w:rsidDel="009B5AF1">
          <w:rPr>
            <w:rFonts w:asciiTheme="minorHAnsi" w:hAnsiTheme="minorHAnsi" w:cstheme="minorHAnsi"/>
          </w:rPr>
          <w:delText xml:space="preserve">There is a cost we are incurring in by addressing FRR’s CLI through vtysh pipeline, and that is the lack of command auto-completion features. To beneficiate from </w:delText>
        </w:r>
        <w:r w:rsidR="00A50975" w:rsidDel="009B5AF1">
          <w:rPr>
            <w:rFonts w:asciiTheme="minorHAnsi" w:hAnsiTheme="minorHAnsi" w:cstheme="minorHAnsi"/>
          </w:rPr>
          <w:delText xml:space="preserve">this perk user </w:delText>
        </w:r>
        <w:r w:rsidDel="009B5AF1">
          <w:rPr>
            <w:rFonts w:asciiTheme="minorHAnsi" w:hAnsiTheme="minorHAnsi" w:cstheme="minorHAnsi"/>
          </w:rPr>
          <w:delText>would need to access FRR’s shell and type the commands there:</w:delText>
        </w:r>
      </w:del>
    </w:p>
    <w:p w14:paraId="43E4C2E1" w14:textId="56FAAEC5" w:rsidR="0056095B" w:rsidDel="009B5AF1" w:rsidRDefault="0056095B" w:rsidP="0056095B">
      <w:pPr>
        <w:jc w:val="both"/>
        <w:rPr>
          <w:del w:id="1901" w:author="KVS, Kannan" w:date="2019-02-28T22:23:00Z"/>
          <w:rFonts w:asciiTheme="minorHAnsi" w:hAnsiTheme="minorHAnsi" w:cstheme="minorHAnsi"/>
        </w:rPr>
      </w:pPr>
    </w:p>
    <w:p w14:paraId="3A151A0A" w14:textId="6A0F9554" w:rsidR="0056095B" w:rsidDel="009B5AF1" w:rsidRDefault="0056095B" w:rsidP="0056095B">
      <w:pPr>
        <w:jc w:val="both"/>
        <w:rPr>
          <w:del w:id="1902" w:author="KVS, Kannan" w:date="2019-02-28T22:23:00Z"/>
          <w:rFonts w:asciiTheme="minorHAnsi" w:hAnsiTheme="minorHAnsi" w:cstheme="minorHAnsi"/>
        </w:rPr>
      </w:pPr>
    </w:p>
    <w:p w14:paraId="5694C57A" w14:textId="2FB039A4" w:rsidR="0056095B" w:rsidRPr="00261F4B" w:rsidDel="009B5AF1" w:rsidRDefault="0056095B" w:rsidP="0056095B">
      <w:pPr>
        <w:jc w:val="both"/>
        <w:rPr>
          <w:del w:id="1903" w:author="KVS, Kannan" w:date="2019-02-28T22:23:00Z"/>
          <w:rFonts w:ascii="Courier New" w:hAnsi="Courier New" w:cs="Courier New"/>
          <w:sz w:val="18"/>
          <w:szCs w:val="18"/>
        </w:rPr>
      </w:pPr>
      <w:del w:id="1904" w:author="KVS, Kannan" w:date="2019-02-28T22:23:00Z">
        <w:r w:rsidRPr="00261F4B" w:rsidDel="009B5AF1">
          <w:rPr>
            <w:rFonts w:ascii="Courier New" w:hAnsi="Courier New" w:cs="Courier New"/>
            <w:sz w:val="18"/>
            <w:szCs w:val="18"/>
          </w:rPr>
          <w:delText>admin@lnos-x1-a-asw02:~$ vtysh</w:delText>
        </w:r>
      </w:del>
    </w:p>
    <w:p w14:paraId="2468BCFA" w14:textId="16A0166E" w:rsidR="0056095B" w:rsidRPr="00261F4B" w:rsidDel="009B5AF1" w:rsidRDefault="0056095B" w:rsidP="0056095B">
      <w:pPr>
        <w:jc w:val="both"/>
        <w:rPr>
          <w:del w:id="1905" w:author="KVS, Kannan" w:date="2019-02-28T22:23:00Z"/>
          <w:rFonts w:ascii="Courier New" w:hAnsi="Courier New" w:cs="Courier New"/>
          <w:sz w:val="18"/>
          <w:szCs w:val="18"/>
        </w:rPr>
      </w:pPr>
    </w:p>
    <w:p w14:paraId="61268C9F" w14:textId="34B05F40" w:rsidR="0056095B" w:rsidRPr="00261F4B" w:rsidDel="009B5AF1" w:rsidRDefault="0056095B" w:rsidP="0056095B">
      <w:pPr>
        <w:jc w:val="both"/>
        <w:rPr>
          <w:del w:id="1906" w:author="KVS, Kannan" w:date="2019-02-28T22:23:00Z"/>
          <w:rFonts w:ascii="Courier New" w:hAnsi="Courier New" w:cs="Courier New"/>
          <w:sz w:val="18"/>
          <w:szCs w:val="18"/>
        </w:rPr>
      </w:pPr>
      <w:del w:id="1907" w:author="KVS, Kannan" w:date="2019-02-28T22:23:00Z">
        <w:r w:rsidRPr="00261F4B" w:rsidDel="009B5AF1">
          <w:rPr>
            <w:rFonts w:ascii="Courier New" w:hAnsi="Courier New" w:cs="Courier New"/>
            <w:sz w:val="18"/>
            <w:szCs w:val="18"/>
          </w:rPr>
          <w:delText>Hello, this is FRRouting (version 3.0-rc2).</w:delText>
        </w:r>
      </w:del>
    </w:p>
    <w:p w14:paraId="1EEDACBF" w14:textId="38B29509" w:rsidR="0056095B" w:rsidRPr="00261F4B" w:rsidDel="009B5AF1" w:rsidRDefault="0056095B" w:rsidP="0056095B">
      <w:pPr>
        <w:jc w:val="both"/>
        <w:rPr>
          <w:del w:id="1908" w:author="KVS, Kannan" w:date="2019-02-28T22:23:00Z"/>
          <w:rFonts w:ascii="Courier New" w:hAnsi="Courier New" w:cs="Courier New"/>
          <w:sz w:val="18"/>
          <w:szCs w:val="18"/>
        </w:rPr>
      </w:pPr>
      <w:del w:id="1909" w:author="KVS, Kannan" w:date="2019-02-28T22:23:00Z">
        <w:r w:rsidRPr="00261F4B" w:rsidDel="009B5AF1">
          <w:rPr>
            <w:rFonts w:ascii="Courier New" w:hAnsi="Courier New" w:cs="Courier New"/>
            <w:sz w:val="18"/>
            <w:szCs w:val="18"/>
          </w:rPr>
          <w:delText>Copyright 1996-2005 Kunihiro Ishiguro, et al.</w:delText>
        </w:r>
      </w:del>
    </w:p>
    <w:p w14:paraId="1F08CDF7" w14:textId="360C3C22" w:rsidR="0056095B" w:rsidRPr="00261F4B" w:rsidDel="009B5AF1" w:rsidRDefault="0056095B" w:rsidP="0056095B">
      <w:pPr>
        <w:jc w:val="both"/>
        <w:rPr>
          <w:del w:id="1910" w:author="KVS, Kannan" w:date="2019-02-28T22:23:00Z"/>
          <w:rFonts w:ascii="Courier New" w:hAnsi="Courier New" w:cs="Courier New"/>
          <w:sz w:val="18"/>
          <w:szCs w:val="18"/>
        </w:rPr>
      </w:pPr>
    </w:p>
    <w:p w14:paraId="65B7F3FF" w14:textId="09D07F44" w:rsidR="0056095B" w:rsidRPr="00261F4B" w:rsidDel="009B5AF1" w:rsidRDefault="0056095B" w:rsidP="00A50975">
      <w:pPr>
        <w:jc w:val="both"/>
        <w:rPr>
          <w:del w:id="1911" w:author="KVS, Kannan" w:date="2019-02-28T22:23:00Z"/>
          <w:rFonts w:ascii="Courier New" w:hAnsi="Courier New" w:cs="Courier New"/>
          <w:sz w:val="18"/>
          <w:szCs w:val="18"/>
        </w:rPr>
      </w:pPr>
      <w:del w:id="1912" w:author="KVS, Kannan" w:date="2019-02-28T22:23:00Z">
        <w:r w:rsidRPr="00261F4B" w:rsidDel="009B5AF1">
          <w:rPr>
            <w:rFonts w:ascii="Courier New" w:hAnsi="Courier New" w:cs="Courier New"/>
            <w:sz w:val="18"/>
            <w:szCs w:val="18"/>
          </w:rPr>
          <w:delText>lnos-x1-a-asw02</w:delText>
        </w:r>
        <w:r w:rsidR="00A50975" w:rsidDel="009B5AF1">
          <w:rPr>
            <w:rFonts w:ascii="Courier New" w:hAnsi="Courier New" w:cs="Courier New"/>
            <w:sz w:val="18"/>
            <w:szCs w:val="18"/>
          </w:rPr>
          <w:delText>#</w:delText>
        </w:r>
      </w:del>
    </w:p>
    <w:p w14:paraId="5D18784B" w14:textId="1EAF077B" w:rsidR="0056095B" w:rsidDel="009B5AF1" w:rsidRDefault="0056095B" w:rsidP="0056095B">
      <w:pPr>
        <w:jc w:val="both"/>
        <w:rPr>
          <w:del w:id="1913" w:author="KVS, Kannan" w:date="2019-02-28T22:23:00Z"/>
          <w:rFonts w:ascii="Courier New" w:hAnsi="Courier New" w:cs="Courier New"/>
          <w:sz w:val="16"/>
          <w:szCs w:val="16"/>
        </w:rPr>
      </w:pPr>
    </w:p>
    <w:p w14:paraId="0ECBBC5A" w14:textId="3BBEC0DE" w:rsidR="0056095B" w:rsidDel="009B5AF1" w:rsidRDefault="0056095B" w:rsidP="0056095B">
      <w:pPr>
        <w:jc w:val="both"/>
        <w:rPr>
          <w:del w:id="1914" w:author="KVS, Kannan" w:date="2019-02-28T22:23:00Z"/>
          <w:rFonts w:ascii="Courier New" w:hAnsi="Courier New" w:cs="Courier New"/>
          <w:sz w:val="16"/>
          <w:szCs w:val="16"/>
        </w:rPr>
      </w:pPr>
    </w:p>
    <w:p w14:paraId="390579C6" w14:textId="1FF9CD8E" w:rsidR="0056095B" w:rsidDel="009B5AF1" w:rsidRDefault="0056095B" w:rsidP="0056095B">
      <w:pPr>
        <w:jc w:val="both"/>
        <w:rPr>
          <w:del w:id="1915" w:author="KVS, Kannan" w:date="2019-02-28T22:23:00Z"/>
          <w:rFonts w:ascii="Courier New" w:hAnsi="Courier New" w:cs="Courier New"/>
          <w:sz w:val="16"/>
          <w:szCs w:val="16"/>
        </w:rPr>
      </w:pPr>
    </w:p>
    <w:p w14:paraId="221D79CC" w14:textId="00600ABC" w:rsidR="0056095B" w:rsidDel="009B5AF1" w:rsidRDefault="0056095B" w:rsidP="0056095B">
      <w:pPr>
        <w:pStyle w:val="Heading3"/>
        <w:rPr>
          <w:del w:id="1916" w:author="KVS, Kannan" w:date="2019-02-28T22:23:00Z"/>
        </w:rPr>
      </w:pPr>
      <w:del w:id="1917" w:author="KVS, Kannan" w:date="2019-02-28T22:23:00Z">
        <w:r w:rsidDel="009B5AF1">
          <w:delText>show clock</w:delText>
        </w:r>
      </w:del>
    </w:p>
    <w:p w14:paraId="5FD64AEB" w14:textId="2FF91C5C" w:rsidR="0056095B" w:rsidDel="009B5AF1" w:rsidRDefault="0056095B" w:rsidP="0056095B">
      <w:pPr>
        <w:jc w:val="both"/>
        <w:rPr>
          <w:del w:id="1918" w:author="KVS, Kannan" w:date="2019-02-28T22:23:00Z"/>
          <w:rFonts w:asciiTheme="minorHAnsi" w:hAnsiTheme="minorHAnsi" w:cstheme="minorHAnsi"/>
        </w:rPr>
      </w:pPr>
      <w:del w:id="1919" w:author="KVS, Kannan" w:date="2019-02-28T22:23:00Z">
        <w:r w:rsidRPr="00032932" w:rsidDel="009B5AF1">
          <w:rPr>
            <w:rFonts w:asciiTheme="minorHAnsi" w:hAnsiTheme="minorHAnsi" w:cstheme="minorHAnsi"/>
          </w:rPr>
          <w:delText>Surprise! This one displays the current time/date.</w:delText>
        </w:r>
      </w:del>
    </w:p>
    <w:p w14:paraId="68CED5DE" w14:textId="02C1B856" w:rsidR="00AD14E4" w:rsidDel="009B5AF1" w:rsidRDefault="00AD14E4" w:rsidP="0056095B">
      <w:pPr>
        <w:jc w:val="both"/>
        <w:rPr>
          <w:del w:id="1920" w:author="KVS, Kannan" w:date="2019-02-28T22:23:00Z"/>
          <w:rFonts w:asciiTheme="minorHAnsi" w:hAnsiTheme="minorHAnsi" w:cstheme="minorHAnsi"/>
        </w:rPr>
      </w:pPr>
    </w:p>
    <w:p w14:paraId="3B0501F9" w14:textId="37D72CF1" w:rsidR="0056095B" w:rsidRPr="00261F4B" w:rsidDel="009B5AF1" w:rsidRDefault="0056095B" w:rsidP="0056095B">
      <w:pPr>
        <w:jc w:val="both"/>
        <w:rPr>
          <w:del w:id="1921" w:author="KVS, Kannan" w:date="2019-02-28T22:23:00Z"/>
          <w:rFonts w:ascii="Courier New" w:hAnsi="Courier New" w:cs="Courier New"/>
          <w:sz w:val="18"/>
          <w:szCs w:val="18"/>
        </w:rPr>
      </w:pPr>
      <w:del w:id="1922" w:author="KVS, Kannan" w:date="2019-02-28T22:23:00Z">
        <w:r w:rsidRPr="00261F4B" w:rsidDel="009B5AF1">
          <w:rPr>
            <w:rFonts w:ascii="Courier New" w:hAnsi="Courier New" w:cs="Courier New"/>
            <w:sz w:val="18"/>
            <w:szCs w:val="18"/>
          </w:rPr>
          <w:delText>admin@lnos-x1-a-asw02:~$ show clock</w:delText>
        </w:r>
      </w:del>
    </w:p>
    <w:p w14:paraId="4A2976D0" w14:textId="440382C8" w:rsidR="0056095B" w:rsidRPr="00261F4B" w:rsidDel="009B5AF1" w:rsidRDefault="0056095B" w:rsidP="0056095B">
      <w:pPr>
        <w:jc w:val="both"/>
        <w:rPr>
          <w:del w:id="1923" w:author="KVS, Kannan" w:date="2019-02-28T22:23:00Z"/>
          <w:rFonts w:ascii="Courier New" w:hAnsi="Courier New" w:cs="Courier New"/>
          <w:sz w:val="18"/>
          <w:szCs w:val="18"/>
        </w:rPr>
      </w:pPr>
      <w:del w:id="1924" w:author="KVS, Kannan" w:date="2019-02-28T22:23:00Z">
        <w:r w:rsidRPr="00261F4B" w:rsidDel="009B5AF1">
          <w:rPr>
            <w:rFonts w:ascii="Courier New" w:hAnsi="Courier New" w:cs="Courier New"/>
            <w:sz w:val="18"/>
            <w:szCs w:val="18"/>
          </w:rPr>
          <w:delText>Command: date</w:delText>
        </w:r>
      </w:del>
    </w:p>
    <w:p w14:paraId="33BFDCBC" w14:textId="50AC34C6" w:rsidR="0056095B" w:rsidRPr="00261F4B" w:rsidDel="009B5AF1" w:rsidRDefault="0056095B" w:rsidP="0056095B">
      <w:pPr>
        <w:jc w:val="both"/>
        <w:rPr>
          <w:del w:id="1925" w:author="KVS, Kannan" w:date="2019-02-28T22:23:00Z"/>
          <w:rFonts w:ascii="Courier New" w:hAnsi="Courier New" w:cs="Courier New"/>
          <w:sz w:val="18"/>
          <w:szCs w:val="18"/>
        </w:rPr>
      </w:pPr>
      <w:del w:id="1926" w:author="KVS, Kannan" w:date="2019-02-28T22:23:00Z">
        <w:r w:rsidRPr="00261F4B" w:rsidDel="009B5AF1">
          <w:rPr>
            <w:rFonts w:ascii="Courier New" w:hAnsi="Courier New" w:cs="Courier New"/>
            <w:sz w:val="18"/>
            <w:szCs w:val="18"/>
          </w:rPr>
          <w:delText>Tue Mar 20 19:05:50 UTC 2018</w:delText>
        </w:r>
      </w:del>
    </w:p>
    <w:p w14:paraId="6283E399" w14:textId="79716EB6" w:rsidR="0056095B" w:rsidDel="009B5AF1" w:rsidRDefault="0056095B" w:rsidP="0056095B">
      <w:pPr>
        <w:jc w:val="both"/>
        <w:rPr>
          <w:del w:id="1927" w:author="KVS, Kannan" w:date="2019-02-28T22:23:00Z"/>
          <w:rFonts w:asciiTheme="minorHAnsi" w:hAnsiTheme="minorHAnsi" w:cstheme="minorHAnsi"/>
        </w:rPr>
      </w:pPr>
    </w:p>
    <w:p w14:paraId="78BF5379" w14:textId="1311E1D5" w:rsidR="0056095B" w:rsidDel="009B5AF1" w:rsidRDefault="0056095B" w:rsidP="0056095B">
      <w:pPr>
        <w:pStyle w:val="Heading3"/>
        <w:rPr>
          <w:del w:id="1928" w:author="KVS, Kannan" w:date="2019-02-28T22:23:00Z"/>
        </w:rPr>
      </w:pPr>
      <w:del w:id="1929" w:author="KVS, Kannan" w:date="2019-02-28T22:23:00Z">
        <w:r w:rsidDel="009B5AF1">
          <w:delText>show environment</w:delText>
        </w:r>
      </w:del>
    </w:p>
    <w:p w14:paraId="5EF24290" w14:textId="284ACC36" w:rsidR="0056095B" w:rsidDel="009B5AF1" w:rsidRDefault="0056095B" w:rsidP="0056095B">
      <w:pPr>
        <w:jc w:val="both"/>
        <w:rPr>
          <w:del w:id="1930" w:author="KVS, Kannan" w:date="2019-02-28T22:23:00Z"/>
          <w:rFonts w:asciiTheme="minorHAnsi" w:hAnsiTheme="minorHAnsi" w:cstheme="minorHAnsi"/>
        </w:rPr>
      </w:pPr>
      <w:del w:id="1931" w:author="KVS, Kannan" w:date="2019-02-28T22:23:00Z">
        <w:r w:rsidDel="009B5AF1">
          <w:rPr>
            <w:rFonts w:asciiTheme="minorHAnsi" w:hAnsiTheme="minorHAnsi" w:cstheme="minorHAnsi"/>
          </w:rPr>
          <w:delText>This command displays platform-level information such as system’s temperature, fans speed, and voltage/current/wattage consumption.</w:delText>
        </w:r>
      </w:del>
    </w:p>
    <w:p w14:paraId="0EF08706" w14:textId="5888F6AD" w:rsidR="0056095B" w:rsidRPr="00032932" w:rsidDel="009B5AF1" w:rsidRDefault="0056095B" w:rsidP="0056095B">
      <w:pPr>
        <w:jc w:val="both"/>
        <w:rPr>
          <w:del w:id="1932" w:author="KVS, Kannan" w:date="2019-02-28T22:23:00Z"/>
          <w:rFonts w:asciiTheme="minorHAnsi" w:hAnsiTheme="minorHAnsi" w:cstheme="minorHAnsi"/>
        </w:rPr>
      </w:pPr>
    </w:p>
    <w:p w14:paraId="3C78BC8F" w14:textId="196C3A7E" w:rsidR="0056095B" w:rsidDel="009B5AF1" w:rsidRDefault="0056095B" w:rsidP="0056095B">
      <w:pPr>
        <w:jc w:val="both"/>
        <w:rPr>
          <w:del w:id="1933" w:author="KVS, Kannan" w:date="2019-02-28T22:23:00Z"/>
          <w:rFonts w:ascii="Courier New" w:hAnsi="Courier New" w:cs="Courier New"/>
          <w:sz w:val="16"/>
          <w:szCs w:val="16"/>
        </w:rPr>
      </w:pPr>
    </w:p>
    <w:p w14:paraId="7EE68972" w14:textId="4C2DA93E" w:rsidR="0056095B" w:rsidRPr="007F5E7D" w:rsidDel="009B5AF1" w:rsidRDefault="0056095B" w:rsidP="0056095B">
      <w:pPr>
        <w:jc w:val="both"/>
        <w:rPr>
          <w:del w:id="1934" w:author="KVS, Kannan" w:date="2019-02-28T22:23:00Z"/>
          <w:rFonts w:ascii="Courier New" w:hAnsi="Courier New" w:cs="Courier New"/>
          <w:sz w:val="18"/>
          <w:szCs w:val="18"/>
        </w:rPr>
      </w:pPr>
      <w:del w:id="1935" w:author="KVS, Kannan" w:date="2019-02-28T22:23:00Z">
        <w:r w:rsidRPr="007F5E7D" w:rsidDel="009B5AF1">
          <w:rPr>
            <w:rFonts w:ascii="Courier New" w:hAnsi="Courier New" w:cs="Courier New"/>
            <w:sz w:val="18"/>
            <w:szCs w:val="18"/>
          </w:rPr>
          <w:delText>admin@lnos-x1-a-asw02:~$ show environment</w:delText>
        </w:r>
      </w:del>
    </w:p>
    <w:p w14:paraId="6D33CFE6" w14:textId="5B35E2C3" w:rsidR="0056095B" w:rsidRPr="007F5E7D" w:rsidDel="009B5AF1" w:rsidRDefault="0056095B" w:rsidP="0056095B">
      <w:pPr>
        <w:jc w:val="both"/>
        <w:rPr>
          <w:del w:id="1936" w:author="KVS, Kannan" w:date="2019-02-28T22:23:00Z"/>
          <w:rFonts w:ascii="Courier New" w:hAnsi="Courier New" w:cs="Courier New"/>
          <w:sz w:val="18"/>
          <w:szCs w:val="18"/>
        </w:rPr>
      </w:pPr>
      <w:del w:id="1937" w:author="KVS, Kannan" w:date="2019-02-28T22:23:00Z">
        <w:r w:rsidRPr="007F5E7D" w:rsidDel="009B5AF1">
          <w:rPr>
            <w:rFonts w:ascii="Courier New" w:hAnsi="Courier New" w:cs="Courier New"/>
            <w:sz w:val="18"/>
            <w:szCs w:val="18"/>
          </w:rPr>
          <w:delText>Command: sudo sensors</w:delText>
        </w:r>
      </w:del>
    </w:p>
    <w:p w14:paraId="77BBA390" w14:textId="3D380A61" w:rsidR="0056095B" w:rsidRPr="007F5E7D" w:rsidDel="009B5AF1" w:rsidRDefault="0056095B" w:rsidP="0056095B">
      <w:pPr>
        <w:jc w:val="both"/>
        <w:rPr>
          <w:del w:id="1938" w:author="KVS, Kannan" w:date="2019-02-28T22:23:00Z"/>
          <w:rFonts w:ascii="Courier New" w:hAnsi="Courier New" w:cs="Courier New"/>
          <w:sz w:val="18"/>
          <w:szCs w:val="18"/>
        </w:rPr>
      </w:pPr>
      <w:del w:id="1939" w:author="KVS, Kannan" w:date="2019-02-28T22:23:00Z">
        <w:r w:rsidRPr="007F5E7D" w:rsidDel="009B5AF1">
          <w:rPr>
            <w:rFonts w:ascii="Courier New" w:hAnsi="Courier New" w:cs="Courier New"/>
            <w:sz w:val="18"/>
            <w:szCs w:val="18"/>
          </w:rPr>
          <w:delText>coretemp-isa-0000</w:delText>
        </w:r>
      </w:del>
    </w:p>
    <w:p w14:paraId="747EB2A3" w14:textId="6CCB8E47" w:rsidR="0056095B" w:rsidRPr="007F5E7D" w:rsidDel="009B5AF1" w:rsidRDefault="0056095B" w:rsidP="0056095B">
      <w:pPr>
        <w:jc w:val="both"/>
        <w:rPr>
          <w:del w:id="1940" w:author="KVS, Kannan" w:date="2019-02-28T22:23:00Z"/>
          <w:rFonts w:ascii="Courier New" w:hAnsi="Courier New" w:cs="Courier New"/>
          <w:sz w:val="18"/>
          <w:szCs w:val="18"/>
        </w:rPr>
      </w:pPr>
      <w:del w:id="1941" w:author="KVS, Kannan" w:date="2019-02-28T22:23:00Z">
        <w:r w:rsidRPr="007F5E7D" w:rsidDel="009B5AF1">
          <w:rPr>
            <w:rFonts w:ascii="Courier New" w:hAnsi="Courier New" w:cs="Courier New"/>
            <w:sz w:val="18"/>
            <w:szCs w:val="18"/>
          </w:rPr>
          <w:delText>Adapter: ISA adapter</w:delText>
        </w:r>
      </w:del>
    </w:p>
    <w:p w14:paraId="3B9803A3" w14:textId="22C93FFC" w:rsidR="0056095B" w:rsidRPr="007F5E7D" w:rsidDel="009B5AF1" w:rsidRDefault="0056095B" w:rsidP="0056095B">
      <w:pPr>
        <w:jc w:val="both"/>
        <w:rPr>
          <w:del w:id="1942" w:author="KVS, Kannan" w:date="2019-02-28T22:23:00Z"/>
          <w:rFonts w:ascii="Courier New" w:hAnsi="Courier New" w:cs="Courier New"/>
          <w:sz w:val="18"/>
          <w:szCs w:val="18"/>
        </w:rPr>
      </w:pPr>
      <w:del w:id="1943" w:author="KVS, Kannan" w:date="2019-02-28T22:23:00Z">
        <w:r w:rsidRPr="007F5E7D" w:rsidDel="009B5AF1">
          <w:rPr>
            <w:rFonts w:ascii="Courier New" w:hAnsi="Courier New" w:cs="Courier New"/>
            <w:sz w:val="18"/>
            <w:szCs w:val="18"/>
          </w:rPr>
          <w:delText>Core 0:       +20.0 C  (high = +98.0 C, crit = +98.0 C)</w:delText>
        </w:r>
      </w:del>
    </w:p>
    <w:p w14:paraId="51D057C2" w14:textId="63B12EE1" w:rsidR="0056095B" w:rsidRPr="007F5E7D" w:rsidDel="009B5AF1" w:rsidRDefault="0056095B" w:rsidP="0056095B">
      <w:pPr>
        <w:jc w:val="both"/>
        <w:rPr>
          <w:del w:id="1944" w:author="KVS, Kannan" w:date="2019-02-28T22:23:00Z"/>
          <w:rFonts w:ascii="Courier New" w:hAnsi="Courier New" w:cs="Courier New"/>
          <w:sz w:val="18"/>
          <w:szCs w:val="18"/>
        </w:rPr>
      </w:pPr>
      <w:del w:id="1945" w:author="KVS, Kannan" w:date="2019-02-28T22:23:00Z">
        <w:r w:rsidRPr="007F5E7D" w:rsidDel="009B5AF1">
          <w:rPr>
            <w:rFonts w:ascii="Courier New" w:hAnsi="Courier New" w:cs="Courier New"/>
            <w:sz w:val="18"/>
            <w:szCs w:val="18"/>
          </w:rPr>
          <w:delText>Core 1:       +20.0 C  (high = +98.0 C, crit = +98.0 C)</w:delText>
        </w:r>
      </w:del>
    </w:p>
    <w:p w14:paraId="40C39B9F" w14:textId="4BAC8A2E" w:rsidR="0056095B" w:rsidRPr="007F5E7D" w:rsidDel="009B5AF1" w:rsidRDefault="0056095B" w:rsidP="0056095B">
      <w:pPr>
        <w:jc w:val="both"/>
        <w:rPr>
          <w:del w:id="1946" w:author="KVS, Kannan" w:date="2019-02-28T22:23:00Z"/>
          <w:rFonts w:ascii="Courier New" w:hAnsi="Courier New" w:cs="Courier New"/>
          <w:sz w:val="18"/>
          <w:szCs w:val="18"/>
        </w:rPr>
      </w:pPr>
      <w:del w:id="1947" w:author="KVS, Kannan" w:date="2019-02-28T22:23:00Z">
        <w:r w:rsidRPr="007F5E7D" w:rsidDel="009B5AF1">
          <w:rPr>
            <w:rFonts w:ascii="Courier New" w:hAnsi="Courier New" w:cs="Courier New"/>
            <w:sz w:val="18"/>
            <w:szCs w:val="18"/>
          </w:rPr>
          <w:delText>Core 2:       +20.0 C  (high = +98.0 C, crit = +98.0 C)</w:delText>
        </w:r>
      </w:del>
    </w:p>
    <w:p w14:paraId="2B35FD0D" w14:textId="208EE1E6" w:rsidR="0056095B" w:rsidRPr="007F5E7D" w:rsidDel="009B5AF1" w:rsidRDefault="0056095B" w:rsidP="0056095B">
      <w:pPr>
        <w:jc w:val="both"/>
        <w:rPr>
          <w:del w:id="1948" w:author="KVS, Kannan" w:date="2019-02-28T22:23:00Z"/>
          <w:rFonts w:ascii="Courier New" w:hAnsi="Courier New" w:cs="Courier New"/>
          <w:sz w:val="18"/>
          <w:szCs w:val="18"/>
        </w:rPr>
      </w:pPr>
      <w:del w:id="1949" w:author="KVS, Kannan" w:date="2019-02-28T22:23:00Z">
        <w:r w:rsidRPr="007F5E7D" w:rsidDel="009B5AF1">
          <w:rPr>
            <w:rFonts w:ascii="Courier New" w:hAnsi="Courier New" w:cs="Courier New"/>
            <w:sz w:val="18"/>
            <w:szCs w:val="18"/>
          </w:rPr>
          <w:delText>Core 3:       +20.0 C  (high = +98.0 C, crit = +98.0 C)</w:delText>
        </w:r>
      </w:del>
    </w:p>
    <w:p w14:paraId="5139B0D7" w14:textId="247CF944" w:rsidR="0056095B" w:rsidRPr="007F5E7D" w:rsidDel="009B5AF1" w:rsidRDefault="0056095B" w:rsidP="0056095B">
      <w:pPr>
        <w:jc w:val="both"/>
        <w:rPr>
          <w:del w:id="1950" w:author="KVS, Kannan" w:date="2019-02-28T22:23:00Z"/>
          <w:rFonts w:ascii="Courier New" w:hAnsi="Courier New" w:cs="Courier New"/>
          <w:sz w:val="18"/>
          <w:szCs w:val="18"/>
        </w:rPr>
      </w:pPr>
    </w:p>
    <w:p w14:paraId="2D420F22" w14:textId="0C6FC603" w:rsidR="0056095B" w:rsidRPr="007F5E7D" w:rsidDel="009B5AF1" w:rsidRDefault="0056095B" w:rsidP="0056095B">
      <w:pPr>
        <w:jc w:val="both"/>
        <w:rPr>
          <w:del w:id="1951" w:author="KVS, Kannan" w:date="2019-02-28T22:23:00Z"/>
          <w:rFonts w:ascii="Courier New" w:hAnsi="Courier New" w:cs="Courier New"/>
          <w:sz w:val="18"/>
          <w:szCs w:val="18"/>
        </w:rPr>
      </w:pPr>
      <w:del w:id="1952" w:author="KVS, Kannan" w:date="2019-02-28T22:23:00Z">
        <w:r w:rsidRPr="007F5E7D" w:rsidDel="009B5AF1">
          <w:rPr>
            <w:rFonts w:ascii="Courier New" w:hAnsi="Courier New" w:cs="Courier New"/>
            <w:sz w:val="18"/>
            <w:szCs w:val="18"/>
          </w:rPr>
          <w:delText>dx010_lm75b-i2c-5-48</w:delText>
        </w:r>
      </w:del>
    </w:p>
    <w:p w14:paraId="5A4B5BD3" w14:textId="28B4C0E5" w:rsidR="0056095B" w:rsidRPr="007F5E7D" w:rsidDel="009B5AF1" w:rsidRDefault="0056095B" w:rsidP="0056095B">
      <w:pPr>
        <w:jc w:val="both"/>
        <w:rPr>
          <w:del w:id="1953" w:author="KVS, Kannan" w:date="2019-02-28T22:23:00Z"/>
          <w:rFonts w:ascii="Courier New" w:hAnsi="Courier New" w:cs="Courier New"/>
          <w:sz w:val="18"/>
          <w:szCs w:val="18"/>
        </w:rPr>
      </w:pPr>
      <w:del w:id="1954" w:author="KVS, Kannan" w:date="2019-02-28T22:23:00Z">
        <w:r w:rsidRPr="007F5E7D" w:rsidDel="009B5AF1">
          <w:rPr>
            <w:rFonts w:ascii="Courier New" w:hAnsi="Courier New" w:cs="Courier New"/>
            <w:sz w:val="18"/>
            <w:szCs w:val="18"/>
          </w:rPr>
          <w:delText>Adapter: i2c-0-mux (chan_id 3)</w:delText>
        </w:r>
      </w:del>
    </w:p>
    <w:p w14:paraId="180E8AA4" w14:textId="1FDF0A61" w:rsidR="0056095B" w:rsidRPr="007F5E7D" w:rsidDel="009B5AF1" w:rsidRDefault="0056095B" w:rsidP="0056095B">
      <w:pPr>
        <w:jc w:val="both"/>
        <w:rPr>
          <w:del w:id="1955" w:author="KVS, Kannan" w:date="2019-02-28T22:23:00Z"/>
          <w:rFonts w:ascii="Courier New" w:hAnsi="Courier New" w:cs="Courier New"/>
          <w:sz w:val="18"/>
          <w:szCs w:val="18"/>
        </w:rPr>
      </w:pPr>
      <w:del w:id="1956" w:author="KVS, Kannan" w:date="2019-02-28T22:23:00Z">
        <w:r w:rsidRPr="007F5E7D" w:rsidDel="009B5AF1">
          <w:rPr>
            <w:rFonts w:ascii="Courier New" w:hAnsi="Courier New" w:cs="Courier New"/>
            <w:sz w:val="18"/>
            <w:szCs w:val="18"/>
          </w:rPr>
          <w:delText>Rear-panel temp sensor 1:  +31.6 C  (high = +43.0 C, hyst = +28.0 C)</w:delText>
        </w:r>
      </w:del>
    </w:p>
    <w:p w14:paraId="00E97905" w14:textId="4A9DE6F5" w:rsidR="0056095B" w:rsidRPr="007F5E7D" w:rsidDel="009B5AF1" w:rsidRDefault="0056095B" w:rsidP="0056095B">
      <w:pPr>
        <w:jc w:val="both"/>
        <w:rPr>
          <w:del w:id="1957" w:author="KVS, Kannan" w:date="2019-02-28T22:23:00Z"/>
          <w:rFonts w:ascii="Courier New" w:hAnsi="Courier New" w:cs="Courier New"/>
          <w:sz w:val="18"/>
          <w:szCs w:val="18"/>
        </w:rPr>
      </w:pPr>
    </w:p>
    <w:p w14:paraId="17D45437" w14:textId="19000588" w:rsidR="0056095B" w:rsidRPr="007F5E7D" w:rsidDel="009B5AF1" w:rsidRDefault="0056095B" w:rsidP="0056095B">
      <w:pPr>
        <w:jc w:val="both"/>
        <w:rPr>
          <w:del w:id="1958" w:author="KVS, Kannan" w:date="2019-02-28T22:23:00Z"/>
          <w:rFonts w:ascii="Courier New" w:hAnsi="Courier New" w:cs="Courier New"/>
          <w:sz w:val="18"/>
          <w:szCs w:val="18"/>
        </w:rPr>
      </w:pPr>
      <w:del w:id="1959" w:author="KVS, Kannan" w:date="2019-02-28T22:23:00Z">
        <w:r w:rsidRPr="007F5E7D" w:rsidDel="009B5AF1">
          <w:rPr>
            <w:rFonts w:ascii="Courier New" w:hAnsi="Courier New" w:cs="Courier New"/>
            <w:sz w:val="18"/>
            <w:szCs w:val="18"/>
          </w:rPr>
          <w:delText>dx010_lm75b-i2c-6-49</w:delText>
        </w:r>
      </w:del>
    </w:p>
    <w:p w14:paraId="47AF7994" w14:textId="434F4DB1" w:rsidR="0056095B" w:rsidRPr="007F5E7D" w:rsidDel="009B5AF1" w:rsidRDefault="0056095B" w:rsidP="0056095B">
      <w:pPr>
        <w:jc w:val="both"/>
        <w:rPr>
          <w:del w:id="1960" w:author="KVS, Kannan" w:date="2019-02-28T22:23:00Z"/>
          <w:rFonts w:ascii="Courier New" w:hAnsi="Courier New" w:cs="Courier New"/>
          <w:sz w:val="18"/>
          <w:szCs w:val="18"/>
        </w:rPr>
      </w:pPr>
      <w:del w:id="1961" w:author="KVS, Kannan" w:date="2019-02-28T22:23:00Z">
        <w:r w:rsidRPr="007F5E7D" w:rsidDel="009B5AF1">
          <w:rPr>
            <w:rFonts w:ascii="Courier New" w:hAnsi="Courier New" w:cs="Courier New"/>
            <w:sz w:val="18"/>
            <w:szCs w:val="18"/>
          </w:rPr>
          <w:delText>Adapter: i2c-0-mux (chan_id 4)</w:delText>
        </w:r>
      </w:del>
    </w:p>
    <w:p w14:paraId="31D7FF91" w14:textId="2630091C" w:rsidR="0056095B" w:rsidRPr="007F5E7D" w:rsidDel="009B5AF1" w:rsidRDefault="0056095B" w:rsidP="0056095B">
      <w:pPr>
        <w:jc w:val="both"/>
        <w:rPr>
          <w:del w:id="1962" w:author="KVS, Kannan" w:date="2019-02-28T22:23:00Z"/>
          <w:rFonts w:ascii="Courier New" w:hAnsi="Courier New" w:cs="Courier New"/>
          <w:sz w:val="18"/>
          <w:szCs w:val="18"/>
        </w:rPr>
      </w:pPr>
      <w:del w:id="1963" w:author="KVS, Kannan" w:date="2019-02-28T22:23:00Z">
        <w:r w:rsidRPr="007F5E7D" w:rsidDel="009B5AF1">
          <w:rPr>
            <w:rFonts w:ascii="Courier New" w:hAnsi="Courier New" w:cs="Courier New"/>
            <w:sz w:val="18"/>
            <w:szCs w:val="18"/>
          </w:rPr>
          <w:delText>Front-panel temp sensor 2:  +34.6 C  (high = +43.0 C, hyst = +28.0 C)</w:delText>
        </w:r>
      </w:del>
    </w:p>
    <w:p w14:paraId="467422E9" w14:textId="1BDA38F6" w:rsidR="0056095B" w:rsidRPr="007F5E7D" w:rsidDel="009B5AF1" w:rsidRDefault="0056095B" w:rsidP="0056095B">
      <w:pPr>
        <w:jc w:val="both"/>
        <w:rPr>
          <w:del w:id="1964" w:author="KVS, Kannan" w:date="2019-02-28T22:23:00Z"/>
          <w:rFonts w:ascii="Courier New" w:hAnsi="Courier New" w:cs="Courier New"/>
          <w:sz w:val="18"/>
          <w:szCs w:val="18"/>
        </w:rPr>
      </w:pPr>
    </w:p>
    <w:p w14:paraId="706C1830" w14:textId="1BFF9854" w:rsidR="0056095B" w:rsidRPr="007F5E7D" w:rsidDel="009B5AF1" w:rsidRDefault="0056095B" w:rsidP="0056095B">
      <w:pPr>
        <w:jc w:val="both"/>
        <w:rPr>
          <w:del w:id="1965" w:author="KVS, Kannan" w:date="2019-02-28T22:23:00Z"/>
          <w:rFonts w:ascii="Courier New" w:hAnsi="Courier New" w:cs="Courier New"/>
          <w:sz w:val="18"/>
          <w:szCs w:val="18"/>
        </w:rPr>
      </w:pPr>
      <w:del w:id="1966" w:author="KVS, Kannan" w:date="2019-02-28T22:23:00Z">
        <w:r w:rsidRPr="007F5E7D" w:rsidDel="009B5AF1">
          <w:rPr>
            <w:rFonts w:ascii="Courier New" w:hAnsi="Courier New" w:cs="Courier New"/>
            <w:sz w:val="18"/>
            <w:szCs w:val="18"/>
          </w:rPr>
          <w:delText>…</w:delText>
        </w:r>
      </w:del>
    </w:p>
    <w:p w14:paraId="7DE8D794" w14:textId="37839792" w:rsidR="0056095B" w:rsidRPr="007F5E7D" w:rsidDel="009B5AF1" w:rsidRDefault="0056095B" w:rsidP="0056095B">
      <w:pPr>
        <w:jc w:val="both"/>
        <w:rPr>
          <w:del w:id="1967" w:author="KVS, Kannan" w:date="2019-02-28T22:23:00Z"/>
          <w:rFonts w:ascii="Courier New" w:hAnsi="Courier New" w:cs="Courier New"/>
          <w:sz w:val="18"/>
          <w:szCs w:val="18"/>
        </w:rPr>
      </w:pPr>
    </w:p>
    <w:p w14:paraId="68A34991" w14:textId="04C743D2" w:rsidR="0056095B" w:rsidRPr="007F5E7D" w:rsidDel="009B5AF1" w:rsidRDefault="0056095B" w:rsidP="0056095B">
      <w:pPr>
        <w:jc w:val="both"/>
        <w:rPr>
          <w:del w:id="1968" w:author="KVS, Kannan" w:date="2019-02-28T22:23:00Z"/>
          <w:rFonts w:ascii="Courier New" w:hAnsi="Courier New" w:cs="Courier New"/>
          <w:sz w:val="18"/>
          <w:szCs w:val="18"/>
        </w:rPr>
      </w:pPr>
      <w:del w:id="1969" w:author="KVS, Kannan" w:date="2019-02-28T22:23:00Z">
        <w:r w:rsidRPr="007F5E7D" w:rsidDel="009B5AF1">
          <w:rPr>
            <w:rFonts w:ascii="Courier New" w:hAnsi="Courier New" w:cs="Courier New"/>
            <w:sz w:val="18"/>
            <w:szCs w:val="18"/>
          </w:rPr>
          <w:delText>dx010_lm75b-i2c-15-4e</w:delText>
        </w:r>
      </w:del>
    </w:p>
    <w:p w14:paraId="5B4A22CE" w14:textId="21411A49" w:rsidR="0056095B" w:rsidRPr="007F5E7D" w:rsidDel="009B5AF1" w:rsidRDefault="0056095B" w:rsidP="0056095B">
      <w:pPr>
        <w:jc w:val="both"/>
        <w:rPr>
          <w:del w:id="1970" w:author="KVS, Kannan" w:date="2019-02-28T22:23:00Z"/>
          <w:rFonts w:ascii="Courier New" w:hAnsi="Courier New" w:cs="Courier New"/>
          <w:sz w:val="18"/>
          <w:szCs w:val="18"/>
        </w:rPr>
      </w:pPr>
      <w:del w:id="1971" w:author="KVS, Kannan" w:date="2019-02-28T22:23:00Z">
        <w:r w:rsidRPr="007F5E7D" w:rsidDel="009B5AF1">
          <w:rPr>
            <w:rFonts w:ascii="Courier New" w:hAnsi="Courier New" w:cs="Courier New"/>
            <w:sz w:val="18"/>
            <w:szCs w:val="18"/>
          </w:rPr>
          <w:delText>Adapter: i2c-0-mux (chan_id 5)</w:delText>
        </w:r>
      </w:del>
    </w:p>
    <w:p w14:paraId="46261E97" w14:textId="09C02CFD" w:rsidR="0056095B" w:rsidRPr="007F5E7D" w:rsidDel="009B5AF1" w:rsidRDefault="0056095B" w:rsidP="0056095B">
      <w:pPr>
        <w:jc w:val="both"/>
        <w:rPr>
          <w:del w:id="1972" w:author="KVS, Kannan" w:date="2019-02-28T22:23:00Z"/>
          <w:rFonts w:ascii="Courier New" w:hAnsi="Courier New" w:cs="Courier New"/>
          <w:sz w:val="18"/>
          <w:szCs w:val="18"/>
        </w:rPr>
      </w:pPr>
      <w:del w:id="1973" w:author="KVS, Kannan" w:date="2019-02-28T22:23:00Z">
        <w:r w:rsidRPr="007F5E7D" w:rsidDel="009B5AF1">
          <w:rPr>
            <w:rFonts w:ascii="Courier New" w:hAnsi="Courier New" w:cs="Courier New"/>
            <w:sz w:val="18"/>
            <w:szCs w:val="18"/>
          </w:rPr>
          <w:delText>Rear-panel temp sensor 2:  +28.5 C  (high = +43.0 C, hyst = +28.0 C)</w:delText>
        </w:r>
      </w:del>
    </w:p>
    <w:p w14:paraId="3F7053F5" w14:textId="2C8AAB25" w:rsidR="0056095B" w:rsidRPr="007F5E7D" w:rsidDel="009B5AF1" w:rsidRDefault="0056095B" w:rsidP="0056095B">
      <w:pPr>
        <w:jc w:val="both"/>
        <w:rPr>
          <w:del w:id="1974" w:author="KVS, Kannan" w:date="2019-02-28T22:23:00Z"/>
          <w:rFonts w:ascii="Courier New" w:hAnsi="Courier New" w:cs="Courier New"/>
          <w:sz w:val="18"/>
          <w:szCs w:val="18"/>
        </w:rPr>
      </w:pPr>
    </w:p>
    <w:p w14:paraId="5351B452" w14:textId="18F21AB2" w:rsidR="0056095B" w:rsidRPr="007F5E7D" w:rsidDel="009B5AF1" w:rsidRDefault="0056095B" w:rsidP="0056095B">
      <w:pPr>
        <w:jc w:val="both"/>
        <w:rPr>
          <w:del w:id="1975" w:author="KVS, Kannan" w:date="2019-02-28T22:23:00Z"/>
          <w:rFonts w:ascii="Courier New" w:hAnsi="Courier New" w:cs="Courier New"/>
          <w:sz w:val="18"/>
          <w:szCs w:val="18"/>
        </w:rPr>
      </w:pPr>
      <w:del w:id="1976" w:author="KVS, Kannan" w:date="2019-02-28T22:23:00Z">
        <w:r w:rsidRPr="007F5E7D" w:rsidDel="009B5AF1">
          <w:rPr>
            <w:rFonts w:ascii="Courier New" w:hAnsi="Courier New" w:cs="Courier New"/>
            <w:sz w:val="18"/>
            <w:szCs w:val="18"/>
          </w:rPr>
          <w:delText>emc2305-i2c-13-2e</w:delText>
        </w:r>
      </w:del>
    </w:p>
    <w:p w14:paraId="007F9139" w14:textId="09F9BFFA" w:rsidR="0056095B" w:rsidRPr="007F5E7D" w:rsidDel="009B5AF1" w:rsidRDefault="0056095B" w:rsidP="0056095B">
      <w:pPr>
        <w:jc w:val="both"/>
        <w:rPr>
          <w:del w:id="1977" w:author="KVS, Kannan" w:date="2019-02-28T22:23:00Z"/>
          <w:rFonts w:ascii="Courier New" w:hAnsi="Courier New" w:cs="Courier New"/>
          <w:sz w:val="18"/>
          <w:szCs w:val="18"/>
        </w:rPr>
      </w:pPr>
      <w:del w:id="1978" w:author="KVS, Kannan" w:date="2019-02-28T22:23:00Z">
        <w:r w:rsidRPr="007F5E7D" w:rsidDel="009B5AF1">
          <w:rPr>
            <w:rFonts w:ascii="Courier New" w:hAnsi="Courier New" w:cs="Courier New"/>
            <w:sz w:val="18"/>
            <w:szCs w:val="18"/>
          </w:rPr>
          <w:delText>Adapter: i2c-0-mux (chan_id 3)</w:delText>
        </w:r>
      </w:del>
    </w:p>
    <w:p w14:paraId="38F2EC9B" w14:textId="28A15786" w:rsidR="0056095B" w:rsidRPr="007F5E7D" w:rsidDel="009B5AF1" w:rsidRDefault="0056095B" w:rsidP="0056095B">
      <w:pPr>
        <w:jc w:val="both"/>
        <w:rPr>
          <w:del w:id="1979" w:author="KVS, Kannan" w:date="2019-02-28T22:23:00Z"/>
          <w:rFonts w:ascii="Courier New" w:hAnsi="Courier New" w:cs="Courier New"/>
          <w:sz w:val="18"/>
          <w:szCs w:val="18"/>
        </w:rPr>
      </w:pPr>
      <w:del w:id="1980" w:author="KVS, Kannan" w:date="2019-02-28T22:23:00Z">
        <w:r w:rsidRPr="007F5E7D" w:rsidDel="009B5AF1">
          <w:rPr>
            <w:rFonts w:ascii="Courier New" w:hAnsi="Courier New" w:cs="Courier New"/>
            <w:sz w:val="18"/>
            <w:szCs w:val="18"/>
          </w:rPr>
          <w:delText>fan1:        8124 RPM  (div = 4)</w:delText>
        </w:r>
      </w:del>
    </w:p>
    <w:p w14:paraId="5A6BD94A" w14:textId="410C81C6" w:rsidR="0056095B" w:rsidRPr="007F5E7D" w:rsidDel="009B5AF1" w:rsidRDefault="0056095B" w:rsidP="0056095B">
      <w:pPr>
        <w:jc w:val="both"/>
        <w:rPr>
          <w:del w:id="1981" w:author="KVS, Kannan" w:date="2019-02-28T22:23:00Z"/>
          <w:rFonts w:ascii="Courier New" w:hAnsi="Courier New" w:cs="Courier New"/>
          <w:sz w:val="18"/>
          <w:szCs w:val="18"/>
        </w:rPr>
      </w:pPr>
      <w:del w:id="1982" w:author="KVS, Kannan" w:date="2019-02-28T22:23:00Z">
        <w:r w:rsidRPr="007F5E7D" w:rsidDel="009B5AF1">
          <w:rPr>
            <w:rFonts w:ascii="Courier New" w:hAnsi="Courier New" w:cs="Courier New"/>
            <w:sz w:val="18"/>
            <w:szCs w:val="18"/>
          </w:rPr>
          <w:delText>fan2:        8141 RPM  (div = 4)</w:delText>
        </w:r>
      </w:del>
    </w:p>
    <w:p w14:paraId="767BCF29" w14:textId="536693E6" w:rsidR="0056095B" w:rsidRPr="007F5E7D" w:rsidDel="009B5AF1" w:rsidRDefault="0056095B" w:rsidP="0056095B">
      <w:pPr>
        <w:jc w:val="both"/>
        <w:rPr>
          <w:del w:id="1983" w:author="KVS, Kannan" w:date="2019-02-28T22:23:00Z"/>
          <w:rFonts w:ascii="Courier New" w:hAnsi="Courier New" w:cs="Courier New"/>
          <w:sz w:val="18"/>
          <w:szCs w:val="18"/>
        </w:rPr>
      </w:pPr>
      <w:del w:id="1984" w:author="KVS, Kannan" w:date="2019-02-28T22:23:00Z">
        <w:r w:rsidRPr="007F5E7D" w:rsidDel="009B5AF1">
          <w:rPr>
            <w:rFonts w:ascii="Courier New" w:hAnsi="Courier New" w:cs="Courier New"/>
            <w:sz w:val="18"/>
            <w:szCs w:val="18"/>
          </w:rPr>
          <w:delText>fan3:        8124 RPM  (div = 4)</w:delText>
        </w:r>
      </w:del>
    </w:p>
    <w:p w14:paraId="06C74B96" w14:textId="21EBBDA4" w:rsidR="0056095B" w:rsidRPr="007F5E7D" w:rsidDel="009B5AF1" w:rsidRDefault="0056095B" w:rsidP="0056095B">
      <w:pPr>
        <w:jc w:val="both"/>
        <w:rPr>
          <w:del w:id="1985" w:author="KVS, Kannan" w:date="2019-02-28T22:23:00Z"/>
          <w:rFonts w:ascii="Courier New" w:hAnsi="Courier New" w:cs="Courier New"/>
          <w:sz w:val="18"/>
          <w:szCs w:val="18"/>
        </w:rPr>
      </w:pPr>
      <w:del w:id="1986" w:author="KVS, Kannan" w:date="2019-02-28T22:23:00Z">
        <w:r w:rsidRPr="007F5E7D" w:rsidDel="009B5AF1">
          <w:rPr>
            <w:rFonts w:ascii="Courier New" w:hAnsi="Courier New" w:cs="Courier New"/>
            <w:sz w:val="18"/>
            <w:szCs w:val="18"/>
          </w:rPr>
          <w:delText>fan4:        8041 RPM  (div = 4)</w:delText>
        </w:r>
      </w:del>
    </w:p>
    <w:p w14:paraId="26AB7E5A" w14:textId="331F9417" w:rsidR="0056095B" w:rsidRPr="007F5E7D" w:rsidDel="009B5AF1" w:rsidRDefault="0056095B" w:rsidP="0056095B">
      <w:pPr>
        <w:jc w:val="both"/>
        <w:rPr>
          <w:del w:id="1987" w:author="KVS, Kannan" w:date="2019-02-28T22:23:00Z"/>
          <w:rFonts w:ascii="Courier New" w:hAnsi="Courier New" w:cs="Courier New"/>
          <w:sz w:val="18"/>
          <w:szCs w:val="18"/>
        </w:rPr>
      </w:pPr>
      <w:del w:id="1988" w:author="KVS, Kannan" w:date="2019-02-28T22:23:00Z">
        <w:r w:rsidRPr="007F5E7D" w:rsidDel="009B5AF1">
          <w:rPr>
            <w:rFonts w:ascii="Courier New" w:hAnsi="Courier New" w:cs="Courier New"/>
            <w:sz w:val="18"/>
            <w:szCs w:val="18"/>
          </w:rPr>
          <w:delText>fan5:        8124 RPM  (div = 4)</w:delText>
        </w:r>
      </w:del>
    </w:p>
    <w:p w14:paraId="1C1B19C4" w14:textId="5D810B3F" w:rsidR="0056095B" w:rsidRPr="007F5E7D" w:rsidDel="009B5AF1" w:rsidRDefault="0056095B" w:rsidP="0056095B">
      <w:pPr>
        <w:jc w:val="both"/>
        <w:rPr>
          <w:del w:id="1989" w:author="KVS, Kannan" w:date="2019-02-28T22:23:00Z"/>
          <w:rFonts w:ascii="Courier New" w:hAnsi="Courier New" w:cs="Courier New"/>
          <w:sz w:val="18"/>
          <w:szCs w:val="18"/>
        </w:rPr>
      </w:pPr>
    </w:p>
    <w:p w14:paraId="56B82A3A" w14:textId="2A45E159" w:rsidR="0056095B" w:rsidRPr="007F5E7D" w:rsidDel="009B5AF1" w:rsidRDefault="0056095B" w:rsidP="0056095B">
      <w:pPr>
        <w:jc w:val="both"/>
        <w:rPr>
          <w:del w:id="1990" w:author="KVS, Kannan" w:date="2019-02-28T22:23:00Z"/>
          <w:rFonts w:ascii="Courier New" w:hAnsi="Courier New" w:cs="Courier New"/>
          <w:sz w:val="18"/>
          <w:szCs w:val="18"/>
        </w:rPr>
      </w:pPr>
      <w:del w:id="1991" w:author="KVS, Kannan" w:date="2019-02-28T22:23:00Z">
        <w:r w:rsidRPr="007F5E7D" w:rsidDel="009B5AF1">
          <w:rPr>
            <w:rFonts w:ascii="Courier New" w:hAnsi="Courier New" w:cs="Courier New"/>
            <w:sz w:val="18"/>
            <w:szCs w:val="18"/>
          </w:rPr>
          <w:delText>emc2305-i2c-13-4d</w:delText>
        </w:r>
      </w:del>
    </w:p>
    <w:p w14:paraId="7238CB7C" w14:textId="7DFF1F29" w:rsidR="0056095B" w:rsidRPr="007F5E7D" w:rsidDel="009B5AF1" w:rsidRDefault="0056095B" w:rsidP="0056095B">
      <w:pPr>
        <w:jc w:val="both"/>
        <w:rPr>
          <w:del w:id="1992" w:author="KVS, Kannan" w:date="2019-02-28T22:23:00Z"/>
          <w:rFonts w:ascii="Courier New" w:hAnsi="Courier New" w:cs="Courier New"/>
          <w:sz w:val="18"/>
          <w:szCs w:val="18"/>
        </w:rPr>
      </w:pPr>
      <w:del w:id="1993" w:author="KVS, Kannan" w:date="2019-02-28T22:23:00Z">
        <w:r w:rsidRPr="007F5E7D" w:rsidDel="009B5AF1">
          <w:rPr>
            <w:rFonts w:ascii="Courier New" w:hAnsi="Courier New" w:cs="Courier New"/>
            <w:sz w:val="18"/>
            <w:szCs w:val="18"/>
          </w:rPr>
          <w:delText>Adapter: i2c-0-mux (chan_id 3)</w:delText>
        </w:r>
      </w:del>
    </w:p>
    <w:p w14:paraId="07E33AC7" w14:textId="3136B2EF" w:rsidR="0056095B" w:rsidRPr="007F5E7D" w:rsidDel="009B5AF1" w:rsidRDefault="0056095B" w:rsidP="0056095B">
      <w:pPr>
        <w:jc w:val="both"/>
        <w:rPr>
          <w:del w:id="1994" w:author="KVS, Kannan" w:date="2019-02-28T22:23:00Z"/>
          <w:rFonts w:ascii="Courier New" w:hAnsi="Courier New" w:cs="Courier New"/>
          <w:sz w:val="18"/>
          <w:szCs w:val="18"/>
        </w:rPr>
      </w:pPr>
      <w:del w:id="1995" w:author="KVS, Kannan" w:date="2019-02-28T22:23:00Z">
        <w:r w:rsidRPr="007F5E7D" w:rsidDel="009B5AF1">
          <w:rPr>
            <w:rFonts w:ascii="Courier New" w:hAnsi="Courier New" w:cs="Courier New"/>
            <w:sz w:val="18"/>
            <w:szCs w:val="18"/>
          </w:rPr>
          <w:delText>fan1:        7943 RPM  (div = 4)</w:delText>
        </w:r>
      </w:del>
    </w:p>
    <w:p w14:paraId="335298F8" w14:textId="094EE537" w:rsidR="0056095B" w:rsidRPr="007F5E7D" w:rsidDel="009B5AF1" w:rsidRDefault="0056095B" w:rsidP="0056095B">
      <w:pPr>
        <w:jc w:val="both"/>
        <w:rPr>
          <w:del w:id="1996" w:author="KVS, Kannan" w:date="2019-02-28T22:23:00Z"/>
          <w:rFonts w:ascii="Courier New" w:hAnsi="Courier New" w:cs="Courier New"/>
          <w:sz w:val="18"/>
          <w:szCs w:val="18"/>
        </w:rPr>
      </w:pPr>
      <w:del w:id="1997" w:author="KVS, Kannan" w:date="2019-02-28T22:23:00Z">
        <w:r w:rsidRPr="007F5E7D" w:rsidDel="009B5AF1">
          <w:rPr>
            <w:rFonts w:ascii="Courier New" w:hAnsi="Courier New" w:cs="Courier New"/>
            <w:sz w:val="18"/>
            <w:szCs w:val="18"/>
          </w:rPr>
          <w:delText>fan2:        8057 RPM  (div = 4)</w:delText>
        </w:r>
      </w:del>
    </w:p>
    <w:p w14:paraId="02C3302C" w14:textId="796572F0" w:rsidR="0056095B" w:rsidRPr="007F5E7D" w:rsidDel="009B5AF1" w:rsidRDefault="0056095B" w:rsidP="0056095B">
      <w:pPr>
        <w:jc w:val="both"/>
        <w:rPr>
          <w:del w:id="1998" w:author="KVS, Kannan" w:date="2019-02-28T22:23:00Z"/>
          <w:rFonts w:ascii="Courier New" w:hAnsi="Courier New" w:cs="Courier New"/>
          <w:sz w:val="18"/>
          <w:szCs w:val="18"/>
        </w:rPr>
      </w:pPr>
      <w:del w:id="1999" w:author="KVS, Kannan" w:date="2019-02-28T22:23:00Z">
        <w:r w:rsidRPr="007F5E7D" w:rsidDel="009B5AF1">
          <w:rPr>
            <w:rFonts w:ascii="Courier New" w:hAnsi="Courier New" w:cs="Courier New"/>
            <w:sz w:val="18"/>
            <w:szCs w:val="18"/>
          </w:rPr>
          <w:delText>fan3:        8024 RPM  (div = 4)</w:delText>
        </w:r>
      </w:del>
    </w:p>
    <w:p w14:paraId="151BC5CE" w14:textId="00D0D426" w:rsidR="0056095B" w:rsidRPr="007F5E7D" w:rsidDel="009B5AF1" w:rsidRDefault="0056095B" w:rsidP="0056095B">
      <w:pPr>
        <w:jc w:val="both"/>
        <w:rPr>
          <w:del w:id="2000" w:author="KVS, Kannan" w:date="2019-02-28T22:23:00Z"/>
          <w:rFonts w:ascii="Courier New" w:hAnsi="Courier New" w:cs="Courier New"/>
          <w:sz w:val="18"/>
          <w:szCs w:val="18"/>
        </w:rPr>
      </w:pPr>
      <w:del w:id="2001" w:author="KVS, Kannan" w:date="2019-02-28T22:23:00Z">
        <w:r w:rsidRPr="007F5E7D" w:rsidDel="009B5AF1">
          <w:rPr>
            <w:rFonts w:ascii="Courier New" w:hAnsi="Courier New" w:cs="Courier New"/>
            <w:sz w:val="18"/>
            <w:szCs w:val="18"/>
          </w:rPr>
          <w:delText>fan4:        7992 RPM  (div = 4)</w:delText>
        </w:r>
      </w:del>
    </w:p>
    <w:p w14:paraId="65801DB1" w14:textId="2A91C60F" w:rsidR="0056095B" w:rsidRPr="007F5E7D" w:rsidDel="009B5AF1" w:rsidRDefault="0056095B" w:rsidP="0056095B">
      <w:pPr>
        <w:jc w:val="both"/>
        <w:rPr>
          <w:del w:id="2002" w:author="KVS, Kannan" w:date="2019-02-28T22:23:00Z"/>
          <w:rFonts w:ascii="Courier New" w:hAnsi="Courier New" w:cs="Courier New"/>
          <w:sz w:val="18"/>
          <w:szCs w:val="18"/>
        </w:rPr>
      </w:pPr>
      <w:del w:id="2003" w:author="KVS, Kannan" w:date="2019-02-28T22:23:00Z">
        <w:r w:rsidRPr="007F5E7D" w:rsidDel="009B5AF1">
          <w:rPr>
            <w:rFonts w:ascii="Courier New" w:hAnsi="Courier New" w:cs="Courier New"/>
            <w:sz w:val="18"/>
            <w:szCs w:val="18"/>
          </w:rPr>
          <w:delText>fan5:        8090 RPM  (div = 4)</w:delText>
        </w:r>
      </w:del>
    </w:p>
    <w:p w14:paraId="7F00066F" w14:textId="3568093D" w:rsidR="0056095B" w:rsidRPr="007F5E7D" w:rsidDel="009B5AF1" w:rsidRDefault="0056095B" w:rsidP="0056095B">
      <w:pPr>
        <w:jc w:val="both"/>
        <w:rPr>
          <w:del w:id="2004" w:author="KVS, Kannan" w:date="2019-02-28T22:23:00Z"/>
          <w:rFonts w:ascii="Courier New" w:hAnsi="Courier New" w:cs="Courier New"/>
          <w:sz w:val="18"/>
          <w:szCs w:val="18"/>
        </w:rPr>
      </w:pPr>
    </w:p>
    <w:p w14:paraId="3F03C92F" w14:textId="2740A922" w:rsidR="0056095B" w:rsidRPr="007F5E7D" w:rsidDel="009B5AF1" w:rsidRDefault="0056095B" w:rsidP="0056095B">
      <w:pPr>
        <w:jc w:val="both"/>
        <w:rPr>
          <w:del w:id="2005" w:author="KVS, Kannan" w:date="2019-02-28T22:23:00Z"/>
          <w:rFonts w:ascii="Courier New" w:hAnsi="Courier New" w:cs="Courier New"/>
          <w:sz w:val="18"/>
          <w:szCs w:val="18"/>
        </w:rPr>
      </w:pPr>
      <w:del w:id="2006" w:author="KVS, Kannan" w:date="2019-02-28T22:23:00Z">
        <w:r w:rsidRPr="007F5E7D" w:rsidDel="009B5AF1">
          <w:rPr>
            <w:rFonts w:ascii="Courier New" w:hAnsi="Courier New" w:cs="Courier New"/>
            <w:sz w:val="18"/>
            <w:szCs w:val="18"/>
          </w:rPr>
          <w:delText>dps460-i2c-10-5a</w:delText>
        </w:r>
      </w:del>
    </w:p>
    <w:p w14:paraId="0F49E978" w14:textId="3FC9C794" w:rsidR="0056095B" w:rsidRPr="007F5E7D" w:rsidDel="009B5AF1" w:rsidRDefault="0056095B" w:rsidP="0056095B">
      <w:pPr>
        <w:jc w:val="both"/>
        <w:rPr>
          <w:del w:id="2007" w:author="KVS, Kannan" w:date="2019-02-28T22:23:00Z"/>
          <w:rFonts w:ascii="Courier New" w:hAnsi="Courier New" w:cs="Courier New"/>
          <w:sz w:val="18"/>
          <w:szCs w:val="18"/>
        </w:rPr>
      </w:pPr>
      <w:del w:id="2008" w:author="KVS, Kannan" w:date="2019-02-28T22:23:00Z">
        <w:r w:rsidRPr="007F5E7D" w:rsidDel="009B5AF1">
          <w:rPr>
            <w:rFonts w:ascii="Courier New" w:hAnsi="Courier New" w:cs="Courier New"/>
            <w:sz w:val="18"/>
            <w:szCs w:val="18"/>
          </w:rPr>
          <w:delText>Adapter: i2c-0-mux (chan_id 0)</w:delText>
        </w:r>
      </w:del>
    </w:p>
    <w:p w14:paraId="218E4875" w14:textId="2DC7726F" w:rsidR="0056095B" w:rsidRPr="007F5E7D" w:rsidDel="009B5AF1" w:rsidRDefault="0056095B" w:rsidP="0056095B">
      <w:pPr>
        <w:jc w:val="both"/>
        <w:rPr>
          <w:del w:id="2009" w:author="KVS, Kannan" w:date="2019-02-28T22:23:00Z"/>
          <w:rFonts w:ascii="Courier New" w:hAnsi="Courier New" w:cs="Courier New"/>
          <w:sz w:val="18"/>
          <w:szCs w:val="18"/>
        </w:rPr>
      </w:pPr>
      <w:del w:id="2010" w:author="KVS, Kannan" w:date="2019-02-28T22:23:00Z">
        <w:r w:rsidRPr="007F5E7D" w:rsidDel="009B5AF1">
          <w:rPr>
            <w:rFonts w:ascii="Courier New" w:hAnsi="Courier New" w:cs="Courier New"/>
            <w:sz w:val="18"/>
            <w:szCs w:val="18"/>
          </w:rPr>
          <w:delText>vin:                          +211.50 V  (crit min =  -0.50 V, min =  -0.50 V)</w:delText>
        </w:r>
      </w:del>
    </w:p>
    <w:p w14:paraId="6A7E7C41" w14:textId="11C60406" w:rsidR="0056095B" w:rsidRPr="007F5E7D" w:rsidDel="009B5AF1" w:rsidRDefault="0056095B" w:rsidP="0056095B">
      <w:pPr>
        <w:jc w:val="both"/>
        <w:rPr>
          <w:del w:id="2011" w:author="KVS, Kannan" w:date="2019-02-28T22:23:00Z"/>
          <w:rFonts w:ascii="Courier New" w:hAnsi="Courier New" w:cs="Courier New"/>
          <w:sz w:val="18"/>
          <w:szCs w:val="18"/>
        </w:rPr>
      </w:pPr>
      <w:del w:id="2012" w:author="KVS, Kannan" w:date="2019-02-28T22:23:00Z">
        <w:r w:rsidRPr="007F5E7D" w:rsidDel="009B5AF1">
          <w:rPr>
            <w:rFonts w:ascii="Courier New" w:hAnsi="Courier New" w:cs="Courier New"/>
            <w:sz w:val="18"/>
            <w:szCs w:val="18"/>
          </w:rPr>
          <w:delText xml:space="preserve">                                        (max =  -0.50 V, crit max =  -0.50 V)</w:delText>
        </w:r>
      </w:del>
    </w:p>
    <w:p w14:paraId="1171BBF5" w14:textId="143CC316" w:rsidR="0056095B" w:rsidRPr="007F5E7D" w:rsidDel="009B5AF1" w:rsidRDefault="0056095B" w:rsidP="0056095B">
      <w:pPr>
        <w:jc w:val="both"/>
        <w:rPr>
          <w:del w:id="2013" w:author="KVS, Kannan" w:date="2019-02-28T22:23:00Z"/>
          <w:rFonts w:ascii="Courier New" w:hAnsi="Courier New" w:cs="Courier New"/>
          <w:sz w:val="18"/>
          <w:szCs w:val="18"/>
        </w:rPr>
      </w:pPr>
      <w:del w:id="2014" w:author="KVS, Kannan" w:date="2019-02-28T22:23:00Z">
        <w:r w:rsidRPr="007F5E7D" w:rsidDel="009B5AF1">
          <w:rPr>
            <w:rFonts w:ascii="Courier New" w:hAnsi="Courier New" w:cs="Courier New"/>
            <w:sz w:val="18"/>
            <w:szCs w:val="18"/>
          </w:rPr>
          <w:delText>vcap:                          -0.50 V</w:delText>
        </w:r>
      </w:del>
    </w:p>
    <w:p w14:paraId="53446086" w14:textId="24C5D851" w:rsidR="0056095B" w:rsidRPr="007F5E7D" w:rsidDel="009B5AF1" w:rsidRDefault="0056095B" w:rsidP="0056095B">
      <w:pPr>
        <w:jc w:val="both"/>
        <w:rPr>
          <w:del w:id="2015" w:author="KVS, Kannan" w:date="2019-02-28T22:23:00Z"/>
          <w:rFonts w:ascii="Courier New" w:hAnsi="Courier New" w:cs="Courier New"/>
          <w:sz w:val="18"/>
          <w:szCs w:val="18"/>
        </w:rPr>
      </w:pPr>
      <w:del w:id="2016" w:author="KVS, Kannan" w:date="2019-02-28T22:23:00Z">
        <w:r w:rsidRPr="007F5E7D" w:rsidDel="009B5AF1">
          <w:rPr>
            <w:rFonts w:ascii="Courier New" w:hAnsi="Courier New" w:cs="Courier New"/>
            <w:sz w:val="18"/>
            <w:szCs w:val="18"/>
          </w:rPr>
          <w:delText>vout1:                        +12.06 V  (crit min = +10.40 V, min = +128.00 V)</w:delText>
        </w:r>
      </w:del>
    </w:p>
    <w:p w14:paraId="0137C934" w14:textId="3C6E5294" w:rsidR="0056095B" w:rsidRPr="007F5E7D" w:rsidDel="009B5AF1" w:rsidRDefault="0056095B" w:rsidP="0056095B">
      <w:pPr>
        <w:jc w:val="both"/>
        <w:rPr>
          <w:del w:id="2017" w:author="KVS, Kannan" w:date="2019-02-28T22:23:00Z"/>
          <w:rFonts w:ascii="Courier New" w:hAnsi="Courier New" w:cs="Courier New"/>
          <w:sz w:val="18"/>
          <w:szCs w:val="18"/>
        </w:rPr>
      </w:pPr>
      <w:del w:id="2018" w:author="KVS, Kannan" w:date="2019-02-28T22:23:00Z">
        <w:r w:rsidRPr="007F5E7D" w:rsidDel="009B5AF1">
          <w:rPr>
            <w:rFonts w:ascii="Courier New" w:hAnsi="Courier New" w:cs="Courier New"/>
            <w:sz w:val="18"/>
            <w:szCs w:val="18"/>
          </w:rPr>
          <w:delText xml:space="preserve">                                        (max = +128.00 V, crit max = +14.20 V)</w:delText>
        </w:r>
      </w:del>
    </w:p>
    <w:p w14:paraId="542E7F2B" w14:textId="3E324BEB" w:rsidR="0056095B" w:rsidRPr="007F5E7D" w:rsidDel="009B5AF1" w:rsidRDefault="0056095B" w:rsidP="0056095B">
      <w:pPr>
        <w:jc w:val="both"/>
        <w:rPr>
          <w:del w:id="2019" w:author="KVS, Kannan" w:date="2019-02-28T22:23:00Z"/>
          <w:rFonts w:ascii="Courier New" w:hAnsi="Courier New" w:cs="Courier New"/>
          <w:sz w:val="18"/>
          <w:szCs w:val="18"/>
        </w:rPr>
      </w:pPr>
      <w:del w:id="2020" w:author="KVS, Kannan" w:date="2019-02-28T22:23:00Z">
        <w:r w:rsidRPr="007F5E7D" w:rsidDel="009B5AF1">
          <w:rPr>
            <w:rFonts w:ascii="Courier New" w:hAnsi="Courier New" w:cs="Courier New"/>
            <w:sz w:val="18"/>
            <w:szCs w:val="18"/>
          </w:rPr>
          <w:delText>fan1:                         5840 RPM</w:delText>
        </w:r>
      </w:del>
    </w:p>
    <w:p w14:paraId="16D18611" w14:textId="66F22D66" w:rsidR="0056095B" w:rsidRPr="007F5E7D" w:rsidDel="009B5AF1" w:rsidRDefault="0056095B" w:rsidP="0056095B">
      <w:pPr>
        <w:jc w:val="both"/>
        <w:rPr>
          <w:del w:id="2021" w:author="KVS, Kannan" w:date="2019-02-28T22:23:00Z"/>
          <w:rFonts w:ascii="Courier New" w:hAnsi="Courier New" w:cs="Courier New"/>
          <w:sz w:val="18"/>
          <w:szCs w:val="18"/>
        </w:rPr>
      </w:pPr>
      <w:del w:id="2022" w:author="KVS, Kannan" w:date="2019-02-28T22:23:00Z">
        <w:r w:rsidRPr="007F5E7D" w:rsidDel="009B5AF1">
          <w:rPr>
            <w:rFonts w:ascii="Courier New" w:hAnsi="Courier New" w:cs="Courier New"/>
            <w:sz w:val="18"/>
            <w:szCs w:val="18"/>
          </w:rPr>
          <w:delText>Power Supply 1 temp sensor 1:  +38.0 C  (low  =  -0.5 C, high = +119.0 C)</w:delText>
        </w:r>
      </w:del>
    </w:p>
    <w:p w14:paraId="7F10F943" w14:textId="561F175A" w:rsidR="0056095B" w:rsidRPr="007F5E7D" w:rsidDel="009B5AF1" w:rsidRDefault="0056095B" w:rsidP="0056095B">
      <w:pPr>
        <w:jc w:val="both"/>
        <w:rPr>
          <w:del w:id="2023" w:author="KVS, Kannan" w:date="2019-02-28T22:23:00Z"/>
          <w:rFonts w:ascii="Courier New" w:hAnsi="Courier New" w:cs="Courier New"/>
          <w:sz w:val="18"/>
          <w:szCs w:val="18"/>
        </w:rPr>
      </w:pPr>
      <w:del w:id="2024" w:author="KVS, Kannan" w:date="2019-02-28T22:23:00Z">
        <w:r w:rsidRPr="007F5E7D" w:rsidDel="009B5AF1">
          <w:rPr>
            <w:rFonts w:ascii="Courier New" w:hAnsi="Courier New" w:cs="Courier New"/>
            <w:sz w:val="18"/>
            <w:szCs w:val="18"/>
          </w:rPr>
          <w:delText xml:space="preserve">                                        (crit low =  -0.5 C, crit =  -0.5 C)</w:delText>
        </w:r>
      </w:del>
    </w:p>
    <w:p w14:paraId="49377D4B" w14:textId="17ACA883" w:rsidR="0056095B" w:rsidRPr="007F5E7D" w:rsidDel="009B5AF1" w:rsidRDefault="0056095B" w:rsidP="0056095B">
      <w:pPr>
        <w:jc w:val="both"/>
        <w:rPr>
          <w:del w:id="2025" w:author="KVS, Kannan" w:date="2019-02-28T22:23:00Z"/>
          <w:rFonts w:ascii="Courier New" w:hAnsi="Courier New" w:cs="Courier New"/>
          <w:sz w:val="18"/>
          <w:szCs w:val="18"/>
        </w:rPr>
      </w:pPr>
      <w:del w:id="2026" w:author="KVS, Kannan" w:date="2019-02-28T22:23:00Z">
        <w:r w:rsidRPr="007F5E7D" w:rsidDel="009B5AF1">
          <w:rPr>
            <w:rFonts w:ascii="Courier New" w:hAnsi="Courier New" w:cs="Courier New"/>
            <w:sz w:val="18"/>
            <w:szCs w:val="18"/>
          </w:rPr>
          <w:delText>Power Supply 1 temp sensor 2:  +49.0 C  (low  =  -0.5 C, high = +119.0 C)</w:delText>
        </w:r>
      </w:del>
    </w:p>
    <w:p w14:paraId="70CE8D1F" w14:textId="2D14CF09" w:rsidR="0056095B" w:rsidRPr="007F5E7D" w:rsidDel="009B5AF1" w:rsidRDefault="0056095B" w:rsidP="0056095B">
      <w:pPr>
        <w:jc w:val="both"/>
        <w:rPr>
          <w:del w:id="2027" w:author="KVS, Kannan" w:date="2019-02-28T22:23:00Z"/>
          <w:rFonts w:ascii="Courier New" w:hAnsi="Courier New" w:cs="Courier New"/>
          <w:sz w:val="18"/>
          <w:szCs w:val="18"/>
        </w:rPr>
      </w:pPr>
      <w:del w:id="2028" w:author="KVS, Kannan" w:date="2019-02-28T22:23:00Z">
        <w:r w:rsidRPr="007F5E7D" w:rsidDel="009B5AF1">
          <w:rPr>
            <w:rFonts w:ascii="Courier New" w:hAnsi="Courier New" w:cs="Courier New"/>
            <w:sz w:val="18"/>
            <w:szCs w:val="18"/>
          </w:rPr>
          <w:delText xml:space="preserve">                                        (crit low =  -0.5 C, crit =  -0.5 C)</w:delText>
        </w:r>
      </w:del>
    </w:p>
    <w:p w14:paraId="3F08C729" w14:textId="44BFDA67" w:rsidR="0056095B" w:rsidRPr="007F5E7D" w:rsidDel="009B5AF1" w:rsidRDefault="0056095B" w:rsidP="0056095B">
      <w:pPr>
        <w:jc w:val="both"/>
        <w:rPr>
          <w:del w:id="2029" w:author="KVS, Kannan" w:date="2019-02-28T22:23:00Z"/>
          <w:rFonts w:ascii="Courier New" w:hAnsi="Courier New" w:cs="Courier New"/>
          <w:sz w:val="18"/>
          <w:szCs w:val="18"/>
        </w:rPr>
      </w:pPr>
      <w:del w:id="2030" w:author="KVS, Kannan" w:date="2019-02-28T22:23:00Z">
        <w:r w:rsidRPr="007F5E7D" w:rsidDel="009B5AF1">
          <w:rPr>
            <w:rFonts w:ascii="Courier New" w:hAnsi="Courier New" w:cs="Courier New"/>
            <w:sz w:val="18"/>
            <w:szCs w:val="18"/>
          </w:rPr>
          <w:delText>Power Supply 1 temp sensor 3:  +43.0 C  (low  =  -0.5 C, high = +119.0 C)</w:delText>
        </w:r>
      </w:del>
    </w:p>
    <w:p w14:paraId="4ECD551F" w14:textId="6BE9E318" w:rsidR="0056095B" w:rsidRPr="007F5E7D" w:rsidDel="009B5AF1" w:rsidRDefault="0056095B" w:rsidP="0056095B">
      <w:pPr>
        <w:jc w:val="both"/>
        <w:rPr>
          <w:del w:id="2031" w:author="KVS, Kannan" w:date="2019-02-28T22:23:00Z"/>
          <w:rFonts w:ascii="Courier New" w:hAnsi="Courier New" w:cs="Courier New"/>
          <w:sz w:val="18"/>
          <w:szCs w:val="18"/>
        </w:rPr>
      </w:pPr>
      <w:del w:id="2032" w:author="KVS, Kannan" w:date="2019-02-28T22:23:00Z">
        <w:r w:rsidRPr="007F5E7D" w:rsidDel="009B5AF1">
          <w:rPr>
            <w:rFonts w:ascii="Courier New" w:hAnsi="Courier New" w:cs="Courier New"/>
            <w:sz w:val="18"/>
            <w:szCs w:val="18"/>
          </w:rPr>
          <w:delText xml:space="preserve">                                        (crit low =  -0.5 C, crit =  -0.5 C)</w:delText>
        </w:r>
      </w:del>
    </w:p>
    <w:p w14:paraId="36476F50" w14:textId="2946F666" w:rsidR="0056095B" w:rsidRPr="007F5E7D" w:rsidDel="009B5AF1" w:rsidRDefault="0056095B" w:rsidP="0056095B">
      <w:pPr>
        <w:jc w:val="both"/>
        <w:rPr>
          <w:del w:id="2033" w:author="KVS, Kannan" w:date="2019-02-28T22:23:00Z"/>
          <w:rFonts w:ascii="Courier New" w:hAnsi="Courier New" w:cs="Courier New"/>
          <w:sz w:val="18"/>
          <w:szCs w:val="18"/>
        </w:rPr>
      </w:pPr>
      <w:del w:id="2034" w:author="KVS, Kannan" w:date="2019-02-28T22:23:00Z">
        <w:r w:rsidRPr="007F5E7D" w:rsidDel="009B5AF1">
          <w:rPr>
            <w:rFonts w:ascii="Courier New" w:hAnsi="Courier New" w:cs="Courier New"/>
            <w:sz w:val="18"/>
            <w:szCs w:val="18"/>
          </w:rPr>
          <w:delText>pin:                          140.25 W  (max =   1.15 kW)</w:delText>
        </w:r>
      </w:del>
    </w:p>
    <w:p w14:paraId="6D861CDD" w14:textId="14AE03C0" w:rsidR="0056095B" w:rsidRPr="007F5E7D" w:rsidDel="009B5AF1" w:rsidRDefault="0056095B" w:rsidP="0056095B">
      <w:pPr>
        <w:jc w:val="both"/>
        <w:rPr>
          <w:del w:id="2035" w:author="KVS, Kannan" w:date="2019-02-28T22:23:00Z"/>
          <w:rFonts w:ascii="Courier New" w:hAnsi="Courier New" w:cs="Courier New"/>
          <w:sz w:val="18"/>
          <w:szCs w:val="18"/>
        </w:rPr>
      </w:pPr>
      <w:del w:id="2036" w:author="KVS, Kannan" w:date="2019-02-28T22:23:00Z">
        <w:r w:rsidRPr="007F5E7D" w:rsidDel="009B5AF1">
          <w:rPr>
            <w:rFonts w:ascii="Courier New" w:hAnsi="Courier New" w:cs="Courier New"/>
            <w:sz w:val="18"/>
            <w:szCs w:val="18"/>
          </w:rPr>
          <w:delText>pout1:                        126.62 W  (max = 900.00 W, crit =   1.10 kW)</w:delText>
        </w:r>
      </w:del>
    </w:p>
    <w:p w14:paraId="4D0E2B18" w14:textId="147AC128" w:rsidR="0056095B" w:rsidRPr="007F5E7D" w:rsidDel="009B5AF1" w:rsidRDefault="0056095B" w:rsidP="0056095B">
      <w:pPr>
        <w:jc w:val="both"/>
        <w:rPr>
          <w:del w:id="2037" w:author="KVS, Kannan" w:date="2019-02-28T22:23:00Z"/>
          <w:rFonts w:ascii="Courier New" w:hAnsi="Courier New" w:cs="Courier New"/>
          <w:sz w:val="18"/>
          <w:szCs w:val="18"/>
        </w:rPr>
      </w:pPr>
      <w:del w:id="2038" w:author="KVS, Kannan" w:date="2019-02-28T22:23:00Z">
        <w:r w:rsidRPr="007F5E7D" w:rsidDel="009B5AF1">
          <w:rPr>
            <w:rFonts w:ascii="Courier New" w:hAnsi="Courier New" w:cs="Courier New"/>
            <w:sz w:val="18"/>
            <w:szCs w:val="18"/>
          </w:rPr>
          <w:delText xml:space="preserve">                                        (cap = -500.00 mW)</w:delText>
        </w:r>
      </w:del>
    </w:p>
    <w:p w14:paraId="33980545" w14:textId="6D55B80C" w:rsidR="0056095B" w:rsidRPr="007F5E7D" w:rsidDel="009B5AF1" w:rsidRDefault="0056095B" w:rsidP="0056095B">
      <w:pPr>
        <w:jc w:val="both"/>
        <w:rPr>
          <w:del w:id="2039" w:author="KVS, Kannan" w:date="2019-02-28T22:23:00Z"/>
          <w:rFonts w:ascii="Courier New" w:hAnsi="Courier New" w:cs="Courier New"/>
          <w:sz w:val="18"/>
          <w:szCs w:val="18"/>
        </w:rPr>
      </w:pPr>
      <w:del w:id="2040" w:author="KVS, Kannan" w:date="2019-02-28T22:23:00Z">
        <w:r w:rsidRPr="007F5E7D" w:rsidDel="009B5AF1">
          <w:rPr>
            <w:rFonts w:ascii="Courier New" w:hAnsi="Courier New" w:cs="Courier New"/>
            <w:sz w:val="18"/>
            <w:szCs w:val="18"/>
          </w:rPr>
          <w:delText>iin:                           +0.69 A  (max =  +6.00 A, crit max =  +7.00 A)</w:delText>
        </w:r>
      </w:del>
    </w:p>
    <w:p w14:paraId="6A0F01D4" w14:textId="0A8E3E76" w:rsidR="0056095B" w:rsidRPr="007F5E7D" w:rsidDel="009B5AF1" w:rsidRDefault="0056095B" w:rsidP="0056095B">
      <w:pPr>
        <w:jc w:val="both"/>
        <w:rPr>
          <w:del w:id="2041" w:author="KVS, Kannan" w:date="2019-02-28T22:23:00Z"/>
          <w:rFonts w:ascii="Courier New" w:hAnsi="Courier New" w:cs="Courier New"/>
          <w:sz w:val="18"/>
          <w:szCs w:val="18"/>
        </w:rPr>
      </w:pPr>
      <w:del w:id="2042" w:author="KVS, Kannan" w:date="2019-02-28T22:23:00Z">
        <w:r w:rsidRPr="007F5E7D" w:rsidDel="009B5AF1">
          <w:rPr>
            <w:rFonts w:ascii="Courier New" w:hAnsi="Courier New" w:cs="Courier New"/>
            <w:sz w:val="18"/>
            <w:szCs w:val="18"/>
          </w:rPr>
          <w:delText>iout1:                        +10.62 A  (crit min =  -0.50 A, max = +76.00 A)</w:delText>
        </w:r>
      </w:del>
    </w:p>
    <w:p w14:paraId="5CC61315" w14:textId="63224DEA" w:rsidR="0056095B" w:rsidRPr="007F5E7D" w:rsidDel="009B5AF1" w:rsidRDefault="0056095B" w:rsidP="0056095B">
      <w:pPr>
        <w:jc w:val="both"/>
        <w:rPr>
          <w:del w:id="2043" w:author="KVS, Kannan" w:date="2019-02-28T22:23:00Z"/>
          <w:rFonts w:ascii="Courier New" w:hAnsi="Courier New" w:cs="Courier New"/>
          <w:sz w:val="18"/>
          <w:szCs w:val="18"/>
        </w:rPr>
      </w:pPr>
      <w:del w:id="2044" w:author="KVS, Kannan" w:date="2019-02-28T22:23:00Z">
        <w:r w:rsidRPr="007F5E7D" w:rsidDel="009B5AF1">
          <w:rPr>
            <w:rFonts w:ascii="Courier New" w:hAnsi="Courier New" w:cs="Courier New"/>
            <w:sz w:val="18"/>
            <w:szCs w:val="18"/>
          </w:rPr>
          <w:delText xml:space="preserve">                                        (crit max = +80.00 A)</w:delText>
        </w:r>
      </w:del>
    </w:p>
    <w:p w14:paraId="35D6EA24" w14:textId="38BED7F7" w:rsidR="0056095B" w:rsidRPr="007F5E7D" w:rsidDel="009B5AF1" w:rsidRDefault="0056095B" w:rsidP="0056095B">
      <w:pPr>
        <w:jc w:val="both"/>
        <w:rPr>
          <w:del w:id="2045" w:author="KVS, Kannan" w:date="2019-02-28T22:23:00Z"/>
          <w:rFonts w:ascii="Courier New" w:hAnsi="Courier New" w:cs="Courier New"/>
          <w:sz w:val="18"/>
          <w:szCs w:val="18"/>
        </w:rPr>
      </w:pPr>
      <w:del w:id="2046" w:author="KVS, Kannan" w:date="2019-02-28T22:23:00Z">
        <w:r w:rsidRPr="007F5E7D" w:rsidDel="009B5AF1">
          <w:rPr>
            <w:rFonts w:ascii="Courier New" w:hAnsi="Courier New" w:cs="Courier New"/>
            <w:sz w:val="18"/>
            <w:szCs w:val="18"/>
          </w:rPr>
          <w:delText>…</w:delText>
        </w:r>
      </w:del>
    </w:p>
    <w:p w14:paraId="52743F28" w14:textId="0C6FE5FE" w:rsidR="0056095B" w:rsidDel="009B5AF1" w:rsidRDefault="0056095B" w:rsidP="0E540B70">
      <w:pPr>
        <w:rPr>
          <w:del w:id="2047" w:author="KVS, Kannan" w:date="2019-02-28T22:23:00Z"/>
          <w:rFonts w:asciiTheme="minorHAnsi" w:hAnsiTheme="minorHAnsi"/>
        </w:rPr>
      </w:pPr>
    </w:p>
    <w:p w14:paraId="205899D5" w14:textId="14F7742B" w:rsidR="0056095B" w:rsidDel="009B5AF1" w:rsidRDefault="0056095B" w:rsidP="00560393">
      <w:pPr>
        <w:pStyle w:val="Heading3"/>
        <w:rPr>
          <w:del w:id="2048" w:author="KVS, Kannan" w:date="2019-02-28T22:23:00Z"/>
        </w:rPr>
      </w:pPr>
      <w:del w:id="2049" w:author="KVS, Kannan" w:date="2019-02-28T22:23:00Z">
        <w:r w:rsidRPr="00560393" w:rsidDel="009B5AF1">
          <w:delText>show</w:delText>
        </w:r>
        <w:r w:rsidDel="009B5AF1">
          <w:delText xml:space="preserve"> interface &lt;&gt;</w:delText>
        </w:r>
      </w:del>
    </w:p>
    <w:p w14:paraId="63ABB38D" w14:textId="1C78C85A" w:rsidR="0056095B" w:rsidRPr="00AD14E4" w:rsidDel="009B5AF1" w:rsidRDefault="00A91B9F" w:rsidP="00AD14E4">
      <w:pPr>
        <w:jc w:val="both"/>
        <w:rPr>
          <w:del w:id="2050" w:author="KVS, Kannan" w:date="2019-02-28T22:23:00Z"/>
          <w:rFonts w:asciiTheme="minorHAnsi" w:hAnsiTheme="minorHAnsi" w:cstheme="minorHAnsi"/>
        </w:rPr>
      </w:pPr>
      <w:del w:id="2051" w:author="KVS, Kannan" w:date="2019-02-28T22:23:00Z">
        <w:r w:rsidRPr="00AD14E4" w:rsidDel="009B5AF1">
          <w:rPr>
            <w:rFonts w:asciiTheme="minorHAnsi" w:hAnsiTheme="minorHAnsi" w:cstheme="minorHAnsi"/>
          </w:rPr>
          <w:delText xml:space="preserve">“show interface” stanza offers a set of commands that are quite useful for system’s daily operation. </w:delText>
        </w:r>
        <w:r w:rsidR="00AD14E4" w:rsidRPr="00AD14E4" w:rsidDel="009B5AF1">
          <w:rPr>
            <w:rFonts w:asciiTheme="minorHAnsi" w:hAnsiTheme="minorHAnsi" w:cstheme="minorHAnsi"/>
          </w:rPr>
          <w:delText>Find below an example of these commands:</w:delText>
        </w:r>
      </w:del>
    </w:p>
    <w:p w14:paraId="70C6EDE4" w14:textId="60AADA44" w:rsidR="0056095B" w:rsidDel="009B5AF1" w:rsidRDefault="0056095B" w:rsidP="0E540B70">
      <w:pPr>
        <w:rPr>
          <w:del w:id="2052" w:author="KVS, Kannan" w:date="2019-02-28T22:23:00Z"/>
          <w:rFonts w:asciiTheme="minorHAnsi" w:hAnsiTheme="minorHAnsi"/>
        </w:rPr>
      </w:pPr>
    </w:p>
    <w:p w14:paraId="2CA885B4" w14:textId="1218585D" w:rsidR="00A91B9F" w:rsidRPr="007F5E7D" w:rsidDel="009B5AF1" w:rsidRDefault="00A91B9F" w:rsidP="00A91B9F">
      <w:pPr>
        <w:rPr>
          <w:del w:id="2053" w:author="KVS, Kannan" w:date="2019-02-28T22:23:00Z"/>
          <w:rFonts w:ascii="Courier New" w:hAnsi="Courier New" w:cs="Courier New"/>
          <w:sz w:val="18"/>
          <w:szCs w:val="18"/>
        </w:rPr>
      </w:pPr>
      <w:del w:id="2054" w:author="KVS, Kannan" w:date="2019-02-28T22:23:00Z">
        <w:r w:rsidRPr="007F5E7D" w:rsidDel="009B5AF1">
          <w:rPr>
            <w:rFonts w:ascii="Courier New" w:hAnsi="Courier New" w:cs="Courier New"/>
            <w:sz w:val="18"/>
            <w:szCs w:val="18"/>
          </w:rPr>
          <w:delText>admin@lnos-x1-a-asw02:~$ show interfaces ?</w:delText>
        </w:r>
      </w:del>
    </w:p>
    <w:p w14:paraId="581E043C" w14:textId="575DB71E" w:rsidR="00A91B9F" w:rsidRPr="007F5E7D" w:rsidDel="009B5AF1" w:rsidRDefault="00A91B9F" w:rsidP="00A91B9F">
      <w:pPr>
        <w:rPr>
          <w:del w:id="2055" w:author="KVS, Kannan" w:date="2019-02-28T22:23:00Z"/>
          <w:rFonts w:ascii="Courier New" w:hAnsi="Courier New" w:cs="Courier New"/>
          <w:sz w:val="18"/>
          <w:szCs w:val="18"/>
        </w:rPr>
      </w:pPr>
      <w:del w:id="2056" w:author="KVS, Kannan" w:date="2019-02-28T22:23:00Z">
        <w:r w:rsidRPr="007F5E7D" w:rsidDel="009B5AF1">
          <w:rPr>
            <w:rFonts w:ascii="Courier New" w:hAnsi="Courier New" w:cs="Courier New"/>
            <w:sz w:val="18"/>
            <w:szCs w:val="18"/>
          </w:rPr>
          <w:delText>Usage: show interfaces [OPTIONS] COMMAND [ARGS]...</w:delText>
        </w:r>
      </w:del>
    </w:p>
    <w:p w14:paraId="12955455" w14:textId="4146E8DE" w:rsidR="00A91B9F" w:rsidRPr="007F5E7D" w:rsidDel="009B5AF1" w:rsidRDefault="00A91B9F" w:rsidP="00A91B9F">
      <w:pPr>
        <w:rPr>
          <w:del w:id="2057" w:author="KVS, Kannan" w:date="2019-02-28T22:23:00Z"/>
          <w:rFonts w:ascii="Courier New" w:hAnsi="Courier New" w:cs="Courier New"/>
          <w:sz w:val="18"/>
          <w:szCs w:val="18"/>
        </w:rPr>
      </w:pPr>
    </w:p>
    <w:p w14:paraId="05D0EEE4" w14:textId="0556FA70" w:rsidR="00A91B9F" w:rsidRPr="007F5E7D" w:rsidDel="009B5AF1" w:rsidRDefault="00A91B9F" w:rsidP="00A91B9F">
      <w:pPr>
        <w:rPr>
          <w:del w:id="2058" w:author="KVS, Kannan" w:date="2019-02-28T22:23:00Z"/>
          <w:rFonts w:ascii="Courier New" w:hAnsi="Courier New" w:cs="Courier New"/>
          <w:sz w:val="18"/>
          <w:szCs w:val="18"/>
        </w:rPr>
      </w:pPr>
      <w:del w:id="2059" w:author="KVS, Kannan" w:date="2019-02-28T22:23:00Z">
        <w:r w:rsidRPr="007F5E7D" w:rsidDel="009B5AF1">
          <w:rPr>
            <w:rFonts w:ascii="Courier New" w:hAnsi="Courier New" w:cs="Courier New"/>
            <w:sz w:val="18"/>
            <w:szCs w:val="18"/>
          </w:rPr>
          <w:delText xml:space="preserve">  Show details of the network interfaces</w:delText>
        </w:r>
      </w:del>
    </w:p>
    <w:p w14:paraId="3B69422C" w14:textId="74D25F78" w:rsidR="00A91B9F" w:rsidRPr="007F5E7D" w:rsidDel="009B5AF1" w:rsidRDefault="00A91B9F" w:rsidP="00A91B9F">
      <w:pPr>
        <w:rPr>
          <w:del w:id="2060" w:author="KVS, Kannan" w:date="2019-02-28T22:23:00Z"/>
          <w:rFonts w:ascii="Courier New" w:hAnsi="Courier New" w:cs="Courier New"/>
          <w:sz w:val="18"/>
          <w:szCs w:val="18"/>
        </w:rPr>
      </w:pPr>
    </w:p>
    <w:p w14:paraId="501C654E" w14:textId="77887AAA" w:rsidR="00A91B9F" w:rsidRPr="007F5E7D" w:rsidDel="009B5AF1" w:rsidRDefault="00A91B9F" w:rsidP="00A91B9F">
      <w:pPr>
        <w:rPr>
          <w:del w:id="2061" w:author="KVS, Kannan" w:date="2019-02-28T22:23:00Z"/>
          <w:rFonts w:ascii="Courier New" w:hAnsi="Courier New" w:cs="Courier New"/>
          <w:sz w:val="18"/>
          <w:szCs w:val="18"/>
        </w:rPr>
      </w:pPr>
      <w:del w:id="2062" w:author="KVS, Kannan" w:date="2019-02-28T22:23:00Z">
        <w:r w:rsidRPr="007F5E7D" w:rsidDel="009B5AF1">
          <w:rPr>
            <w:rFonts w:ascii="Courier New" w:hAnsi="Courier New" w:cs="Courier New"/>
            <w:sz w:val="18"/>
            <w:szCs w:val="18"/>
          </w:rPr>
          <w:delText>Options:</w:delText>
        </w:r>
      </w:del>
    </w:p>
    <w:p w14:paraId="6C673A93" w14:textId="5121C51D" w:rsidR="00A91B9F" w:rsidRPr="007F5E7D" w:rsidDel="009B5AF1" w:rsidRDefault="00A91B9F" w:rsidP="00A91B9F">
      <w:pPr>
        <w:rPr>
          <w:del w:id="2063" w:author="KVS, Kannan" w:date="2019-02-28T22:23:00Z"/>
          <w:rFonts w:ascii="Courier New" w:hAnsi="Courier New" w:cs="Courier New"/>
          <w:sz w:val="18"/>
          <w:szCs w:val="18"/>
        </w:rPr>
      </w:pPr>
      <w:del w:id="2064" w:author="KVS, Kannan" w:date="2019-02-28T22:23:00Z">
        <w:r w:rsidRPr="007F5E7D" w:rsidDel="009B5AF1">
          <w:rPr>
            <w:rFonts w:ascii="Courier New" w:hAnsi="Courier New" w:cs="Courier New"/>
            <w:sz w:val="18"/>
            <w:szCs w:val="18"/>
          </w:rPr>
          <w:delText xml:space="preserve">  -?, -h, --help  Show this message and exit.</w:delText>
        </w:r>
      </w:del>
    </w:p>
    <w:p w14:paraId="4F3F000E" w14:textId="1793D97B" w:rsidR="00A91B9F" w:rsidRPr="007F5E7D" w:rsidDel="009B5AF1" w:rsidRDefault="00A91B9F" w:rsidP="00A91B9F">
      <w:pPr>
        <w:rPr>
          <w:del w:id="2065" w:author="KVS, Kannan" w:date="2019-02-28T22:23:00Z"/>
          <w:rFonts w:ascii="Courier New" w:hAnsi="Courier New" w:cs="Courier New"/>
          <w:sz w:val="18"/>
          <w:szCs w:val="18"/>
        </w:rPr>
      </w:pPr>
    </w:p>
    <w:p w14:paraId="3EF1ED3B" w14:textId="27DAD8FF" w:rsidR="00A91B9F" w:rsidRPr="007F5E7D" w:rsidDel="009B5AF1" w:rsidRDefault="00A91B9F" w:rsidP="00A91B9F">
      <w:pPr>
        <w:rPr>
          <w:del w:id="2066" w:author="KVS, Kannan" w:date="2019-02-28T22:23:00Z"/>
          <w:rFonts w:ascii="Courier New" w:hAnsi="Courier New" w:cs="Courier New"/>
          <w:sz w:val="18"/>
          <w:szCs w:val="18"/>
        </w:rPr>
      </w:pPr>
      <w:del w:id="2067" w:author="KVS, Kannan" w:date="2019-02-28T22:23:00Z">
        <w:r w:rsidRPr="007F5E7D" w:rsidDel="009B5AF1">
          <w:rPr>
            <w:rFonts w:ascii="Courier New" w:hAnsi="Courier New" w:cs="Courier New"/>
            <w:sz w:val="18"/>
            <w:szCs w:val="18"/>
          </w:rPr>
          <w:delText>Commands:</w:delText>
        </w:r>
      </w:del>
    </w:p>
    <w:p w14:paraId="6226C999" w14:textId="12EA9DEE" w:rsidR="00A91B9F" w:rsidRPr="007F5E7D" w:rsidDel="009B5AF1" w:rsidRDefault="00A91B9F" w:rsidP="00A91B9F">
      <w:pPr>
        <w:rPr>
          <w:del w:id="2068" w:author="KVS, Kannan" w:date="2019-02-28T22:23:00Z"/>
          <w:rFonts w:ascii="Courier New" w:hAnsi="Courier New" w:cs="Courier New"/>
          <w:sz w:val="18"/>
          <w:szCs w:val="18"/>
        </w:rPr>
      </w:pPr>
      <w:del w:id="2069" w:author="KVS, Kannan" w:date="2019-02-28T22:23:00Z">
        <w:r w:rsidRPr="007F5E7D" w:rsidDel="009B5AF1">
          <w:rPr>
            <w:rFonts w:ascii="Courier New" w:hAnsi="Courier New" w:cs="Courier New"/>
            <w:sz w:val="18"/>
            <w:szCs w:val="18"/>
          </w:rPr>
          <w:delText xml:space="preserve">  alias        Show Interface Name/Alias Mapping</w:delText>
        </w:r>
      </w:del>
    </w:p>
    <w:p w14:paraId="0510D245" w14:textId="5DC88A2F" w:rsidR="00A91B9F" w:rsidRPr="007F5E7D" w:rsidDel="009B5AF1" w:rsidRDefault="00A91B9F" w:rsidP="00A91B9F">
      <w:pPr>
        <w:rPr>
          <w:del w:id="2070" w:author="KVS, Kannan" w:date="2019-02-28T22:23:00Z"/>
          <w:rFonts w:ascii="Courier New" w:hAnsi="Courier New" w:cs="Courier New"/>
          <w:sz w:val="18"/>
          <w:szCs w:val="18"/>
        </w:rPr>
      </w:pPr>
      <w:del w:id="2071" w:author="KVS, Kannan" w:date="2019-02-28T22:23:00Z">
        <w:r w:rsidRPr="007F5E7D" w:rsidDel="009B5AF1">
          <w:rPr>
            <w:rFonts w:ascii="Courier New" w:hAnsi="Courier New" w:cs="Courier New"/>
            <w:sz w:val="18"/>
            <w:szCs w:val="18"/>
          </w:rPr>
          <w:delText xml:space="preserve">  counters     Show interface counters</w:delText>
        </w:r>
      </w:del>
    </w:p>
    <w:p w14:paraId="715F52D1" w14:textId="0E3E722A" w:rsidR="00A91B9F" w:rsidRPr="007F5E7D" w:rsidDel="009B5AF1" w:rsidRDefault="00A91B9F" w:rsidP="00A91B9F">
      <w:pPr>
        <w:rPr>
          <w:del w:id="2072" w:author="KVS, Kannan" w:date="2019-02-28T22:23:00Z"/>
          <w:rFonts w:ascii="Courier New" w:hAnsi="Courier New" w:cs="Courier New"/>
          <w:sz w:val="18"/>
          <w:szCs w:val="18"/>
        </w:rPr>
      </w:pPr>
      <w:del w:id="2073" w:author="KVS, Kannan" w:date="2019-02-28T22:23:00Z">
        <w:r w:rsidRPr="007F5E7D" w:rsidDel="009B5AF1">
          <w:rPr>
            <w:rFonts w:ascii="Courier New" w:hAnsi="Courier New" w:cs="Courier New"/>
            <w:sz w:val="18"/>
            <w:szCs w:val="18"/>
          </w:rPr>
          <w:delText xml:space="preserve">  description  Show interface status, protocol and...</w:delText>
        </w:r>
      </w:del>
    </w:p>
    <w:p w14:paraId="70F90D24" w14:textId="17E3DDC4" w:rsidR="00A91B9F" w:rsidRPr="007F5E7D" w:rsidDel="009B5AF1" w:rsidRDefault="00A91B9F" w:rsidP="00A91B9F">
      <w:pPr>
        <w:rPr>
          <w:del w:id="2074" w:author="KVS, Kannan" w:date="2019-02-28T22:23:00Z"/>
          <w:rFonts w:ascii="Courier New" w:hAnsi="Courier New" w:cs="Courier New"/>
          <w:sz w:val="18"/>
          <w:szCs w:val="18"/>
        </w:rPr>
      </w:pPr>
      <w:del w:id="2075" w:author="KVS, Kannan" w:date="2019-02-28T22:23:00Z">
        <w:r w:rsidRPr="007F5E7D" w:rsidDel="009B5AF1">
          <w:rPr>
            <w:rFonts w:ascii="Courier New" w:hAnsi="Courier New" w:cs="Courier New"/>
            <w:sz w:val="18"/>
            <w:szCs w:val="18"/>
          </w:rPr>
          <w:delText xml:space="preserve">  portchannel  Show PortChannel information</w:delText>
        </w:r>
      </w:del>
    </w:p>
    <w:p w14:paraId="1D7A099A" w14:textId="1B8281F7" w:rsidR="00A91B9F" w:rsidRPr="007F5E7D" w:rsidDel="009B5AF1" w:rsidRDefault="00A91B9F" w:rsidP="00A91B9F">
      <w:pPr>
        <w:rPr>
          <w:del w:id="2076" w:author="KVS, Kannan" w:date="2019-02-28T22:23:00Z"/>
          <w:rFonts w:ascii="Courier New" w:hAnsi="Courier New" w:cs="Courier New"/>
          <w:sz w:val="18"/>
          <w:szCs w:val="18"/>
        </w:rPr>
      </w:pPr>
      <w:del w:id="2077" w:author="KVS, Kannan" w:date="2019-02-28T22:23:00Z">
        <w:r w:rsidRPr="007F5E7D" w:rsidDel="009B5AF1">
          <w:rPr>
            <w:rFonts w:ascii="Courier New" w:hAnsi="Courier New" w:cs="Courier New"/>
            <w:sz w:val="18"/>
            <w:szCs w:val="18"/>
          </w:rPr>
          <w:delText xml:space="preserve">  status       Show Interface status information</w:delText>
        </w:r>
      </w:del>
    </w:p>
    <w:p w14:paraId="6DCF2598" w14:textId="1204E445" w:rsidR="00A91B9F" w:rsidRPr="007F5E7D" w:rsidDel="009B5AF1" w:rsidRDefault="00A91B9F" w:rsidP="00A91B9F">
      <w:pPr>
        <w:rPr>
          <w:del w:id="2078" w:author="KVS, Kannan" w:date="2019-02-28T22:23:00Z"/>
          <w:rFonts w:ascii="Courier New" w:hAnsi="Courier New" w:cs="Courier New"/>
          <w:sz w:val="18"/>
          <w:szCs w:val="18"/>
        </w:rPr>
      </w:pPr>
      <w:del w:id="2079" w:author="KVS, Kannan" w:date="2019-02-28T22:23:00Z">
        <w:r w:rsidRPr="007F5E7D" w:rsidDel="009B5AF1">
          <w:rPr>
            <w:rFonts w:ascii="Courier New" w:hAnsi="Courier New" w:cs="Courier New"/>
            <w:sz w:val="18"/>
            <w:szCs w:val="18"/>
          </w:rPr>
          <w:delText xml:space="preserve">  summary      Show interface status and information</w:delText>
        </w:r>
      </w:del>
    </w:p>
    <w:p w14:paraId="6C617746" w14:textId="3D523EB8" w:rsidR="00A91B9F" w:rsidRPr="007F5E7D" w:rsidDel="009B5AF1" w:rsidRDefault="00A91B9F" w:rsidP="00A91B9F">
      <w:pPr>
        <w:rPr>
          <w:del w:id="2080" w:author="KVS, Kannan" w:date="2019-02-28T22:23:00Z"/>
          <w:rFonts w:ascii="Courier New" w:hAnsi="Courier New" w:cs="Courier New"/>
          <w:sz w:val="18"/>
          <w:szCs w:val="18"/>
        </w:rPr>
      </w:pPr>
      <w:del w:id="2081" w:author="KVS, Kannan" w:date="2019-02-28T22:23:00Z">
        <w:r w:rsidRPr="007F5E7D" w:rsidDel="009B5AF1">
          <w:rPr>
            <w:rFonts w:ascii="Courier New" w:hAnsi="Courier New" w:cs="Courier New"/>
            <w:sz w:val="18"/>
            <w:szCs w:val="18"/>
          </w:rPr>
          <w:delText xml:space="preserve">  transceiver  Show SFP Transceiver information</w:delText>
        </w:r>
      </w:del>
    </w:p>
    <w:p w14:paraId="3BBCE16E" w14:textId="173CEBA4" w:rsidR="00A91B9F" w:rsidRPr="007F5E7D" w:rsidDel="009B5AF1" w:rsidRDefault="00A91B9F" w:rsidP="00A91B9F">
      <w:pPr>
        <w:rPr>
          <w:del w:id="2082" w:author="KVS, Kannan" w:date="2019-02-28T22:23:00Z"/>
          <w:rFonts w:ascii="Courier New" w:hAnsi="Courier New" w:cs="Courier New"/>
          <w:sz w:val="18"/>
          <w:szCs w:val="18"/>
        </w:rPr>
      </w:pPr>
    </w:p>
    <w:p w14:paraId="0562B09A" w14:textId="1728C168" w:rsidR="00A91B9F" w:rsidRPr="007F5E7D" w:rsidDel="009B5AF1" w:rsidRDefault="00A91B9F" w:rsidP="00A91B9F">
      <w:pPr>
        <w:rPr>
          <w:del w:id="2083" w:author="KVS, Kannan" w:date="2019-02-28T22:23:00Z"/>
          <w:rFonts w:ascii="Courier New" w:hAnsi="Courier New" w:cs="Courier New"/>
          <w:sz w:val="18"/>
          <w:szCs w:val="18"/>
        </w:rPr>
      </w:pPr>
    </w:p>
    <w:p w14:paraId="5A3D695F" w14:textId="1190698F" w:rsidR="00A91B9F" w:rsidRPr="007F5E7D" w:rsidDel="009B5AF1" w:rsidRDefault="00A91B9F" w:rsidP="00A91B9F">
      <w:pPr>
        <w:rPr>
          <w:del w:id="2084" w:author="KVS, Kannan" w:date="2019-02-28T22:23:00Z"/>
          <w:rFonts w:ascii="Courier New" w:hAnsi="Courier New" w:cs="Courier New"/>
          <w:sz w:val="18"/>
          <w:szCs w:val="18"/>
        </w:rPr>
      </w:pPr>
    </w:p>
    <w:p w14:paraId="2EDAFD18" w14:textId="6F6693E2" w:rsidR="00A91B9F" w:rsidRPr="007F5E7D" w:rsidDel="009B5AF1" w:rsidRDefault="00A91B9F" w:rsidP="00A91B9F">
      <w:pPr>
        <w:rPr>
          <w:del w:id="2085" w:author="KVS, Kannan" w:date="2019-02-28T22:23:00Z"/>
          <w:rFonts w:ascii="Courier New" w:hAnsi="Courier New" w:cs="Courier New"/>
          <w:sz w:val="18"/>
          <w:szCs w:val="18"/>
        </w:rPr>
      </w:pPr>
      <w:del w:id="2086" w:author="KVS, Kannan" w:date="2019-02-28T22:23:00Z">
        <w:r w:rsidRPr="007F5E7D" w:rsidDel="009B5AF1">
          <w:rPr>
            <w:rFonts w:ascii="Courier New" w:hAnsi="Courier New" w:cs="Courier New"/>
            <w:sz w:val="18"/>
            <w:szCs w:val="18"/>
          </w:rPr>
          <w:delText>admin@lnos-x1-a-asw02:~$ show interfaces status</w:delText>
        </w:r>
      </w:del>
    </w:p>
    <w:p w14:paraId="222C5112" w14:textId="4DD901E1" w:rsidR="00A91B9F" w:rsidRPr="007F5E7D" w:rsidDel="009B5AF1" w:rsidRDefault="00A91B9F" w:rsidP="00A91B9F">
      <w:pPr>
        <w:rPr>
          <w:del w:id="2087" w:author="KVS, Kannan" w:date="2019-02-28T22:23:00Z"/>
          <w:rFonts w:ascii="Courier New" w:hAnsi="Courier New" w:cs="Courier New"/>
          <w:sz w:val="18"/>
          <w:szCs w:val="18"/>
        </w:rPr>
      </w:pPr>
      <w:del w:id="2088" w:author="KVS, Kannan" w:date="2019-02-28T22:23:00Z">
        <w:r w:rsidRPr="007F5E7D" w:rsidDel="009B5AF1">
          <w:rPr>
            <w:rFonts w:ascii="Courier New" w:hAnsi="Courier New" w:cs="Courier New"/>
            <w:sz w:val="18"/>
            <w:szCs w:val="18"/>
          </w:rPr>
          <w:delText>Command: intfutil status</w:delText>
        </w:r>
      </w:del>
    </w:p>
    <w:p w14:paraId="192EE0BB" w14:textId="7AA97ECD" w:rsidR="00A91B9F" w:rsidRPr="007F5E7D" w:rsidDel="009B5AF1" w:rsidRDefault="00A91B9F" w:rsidP="00A91B9F">
      <w:pPr>
        <w:rPr>
          <w:del w:id="2089" w:author="KVS, Kannan" w:date="2019-02-28T22:23:00Z"/>
          <w:rFonts w:ascii="Courier New" w:hAnsi="Courier New" w:cs="Courier New"/>
          <w:sz w:val="18"/>
          <w:szCs w:val="18"/>
        </w:rPr>
      </w:pPr>
      <w:del w:id="2090" w:author="KVS, Kannan" w:date="2019-02-28T22:23:00Z">
        <w:r w:rsidRPr="007F5E7D" w:rsidDel="009B5AF1">
          <w:rPr>
            <w:rFonts w:ascii="Courier New" w:hAnsi="Courier New" w:cs="Courier New"/>
            <w:sz w:val="18"/>
            <w:szCs w:val="18"/>
          </w:rPr>
          <w:delText xml:space="preserve">  Interface    Admin    Oper    Alias    Lanes    Speed    MTU</w:delText>
        </w:r>
      </w:del>
    </w:p>
    <w:p w14:paraId="60CBCFC8" w14:textId="6B8957F9" w:rsidR="00A91B9F" w:rsidRPr="007F5E7D" w:rsidDel="009B5AF1" w:rsidRDefault="00A91B9F" w:rsidP="00A91B9F">
      <w:pPr>
        <w:rPr>
          <w:del w:id="2091" w:author="KVS, Kannan" w:date="2019-02-28T22:23:00Z"/>
          <w:rFonts w:ascii="Courier New" w:hAnsi="Courier New" w:cs="Courier New"/>
          <w:sz w:val="18"/>
          <w:szCs w:val="18"/>
        </w:rPr>
      </w:pPr>
      <w:del w:id="2092" w:author="KVS, Kannan" w:date="2019-02-28T22:23:00Z">
        <w:r w:rsidRPr="007F5E7D" w:rsidDel="009B5AF1">
          <w:rPr>
            <w:rFonts w:ascii="Courier New" w:hAnsi="Courier New" w:cs="Courier New"/>
            <w:sz w:val="18"/>
            <w:szCs w:val="18"/>
          </w:rPr>
          <w:delText>-----------  -------  ------  -------  -------  -------  -----</w:delText>
        </w:r>
      </w:del>
    </w:p>
    <w:p w14:paraId="0158E632" w14:textId="2EE240CC" w:rsidR="00A91B9F" w:rsidRPr="007F5E7D" w:rsidDel="009B5AF1" w:rsidRDefault="00A91B9F" w:rsidP="00A91B9F">
      <w:pPr>
        <w:rPr>
          <w:del w:id="2093" w:author="KVS, Kannan" w:date="2019-02-28T22:23:00Z"/>
          <w:rFonts w:ascii="Courier New" w:hAnsi="Courier New" w:cs="Courier New"/>
          <w:sz w:val="18"/>
          <w:szCs w:val="18"/>
        </w:rPr>
      </w:pPr>
      <w:del w:id="2094" w:author="KVS, Kannan" w:date="2019-02-28T22:23:00Z">
        <w:r w:rsidRPr="007F5E7D" w:rsidDel="009B5AF1">
          <w:rPr>
            <w:rFonts w:ascii="Courier New" w:hAnsi="Courier New" w:cs="Courier New"/>
            <w:sz w:val="18"/>
            <w:szCs w:val="18"/>
          </w:rPr>
          <w:delText>…</w:delText>
        </w:r>
      </w:del>
    </w:p>
    <w:p w14:paraId="06D0CFD8" w14:textId="2E446688" w:rsidR="00A91B9F" w:rsidRPr="007F5E7D" w:rsidDel="009B5AF1" w:rsidRDefault="00A91B9F" w:rsidP="00A91B9F">
      <w:pPr>
        <w:rPr>
          <w:del w:id="2095" w:author="KVS, Kannan" w:date="2019-02-28T22:23:00Z"/>
          <w:rFonts w:ascii="Courier New" w:hAnsi="Courier New" w:cs="Courier New"/>
          <w:sz w:val="18"/>
          <w:szCs w:val="18"/>
        </w:rPr>
      </w:pPr>
      <w:del w:id="2096" w:author="KVS, Kannan" w:date="2019-02-28T22:23:00Z">
        <w:r w:rsidRPr="007F5E7D" w:rsidDel="009B5AF1">
          <w:rPr>
            <w:rFonts w:ascii="Courier New" w:hAnsi="Courier New" w:cs="Courier New"/>
            <w:sz w:val="18"/>
            <w:szCs w:val="18"/>
          </w:rPr>
          <w:delText xml:space="preserve"> Ethernet16       up      up   Eth5/1       33      10G   9100</w:delText>
        </w:r>
      </w:del>
    </w:p>
    <w:p w14:paraId="13C235F6" w14:textId="4D12FF6D" w:rsidR="00A91B9F" w:rsidRPr="007F5E7D" w:rsidDel="009B5AF1" w:rsidRDefault="00A91B9F" w:rsidP="00A91B9F">
      <w:pPr>
        <w:rPr>
          <w:del w:id="2097" w:author="KVS, Kannan" w:date="2019-02-28T22:23:00Z"/>
          <w:rFonts w:ascii="Courier New" w:hAnsi="Courier New" w:cs="Courier New"/>
          <w:sz w:val="18"/>
          <w:szCs w:val="18"/>
        </w:rPr>
      </w:pPr>
      <w:del w:id="2098" w:author="KVS, Kannan" w:date="2019-02-28T22:23:00Z">
        <w:r w:rsidRPr="007F5E7D" w:rsidDel="009B5AF1">
          <w:rPr>
            <w:rFonts w:ascii="Courier New" w:hAnsi="Courier New" w:cs="Courier New"/>
            <w:sz w:val="18"/>
            <w:szCs w:val="18"/>
          </w:rPr>
          <w:delText xml:space="preserve"> Ethernet17       up    down   Eth5/2       34      10G   9100</w:delText>
        </w:r>
      </w:del>
    </w:p>
    <w:p w14:paraId="1C9CE374" w14:textId="17238A3D" w:rsidR="00A91B9F" w:rsidRPr="007F5E7D" w:rsidDel="009B5AF1" w:rsidRDefault="00A91B9F" w:rsidP="00A91B9F">
      <w:pPr>
        <w:rPr>
          <w:del w:id="2099" w:author="KVS, Kannan" w:date="2019-02-28T22:23:00Z"/>
          <w:rFonts w:ascii="Courier New" w:hAnsi="Courier New" w:cs="Courier New"/>
          <w:sz w:val="18"/>
          <w:szCs w:val="18"/>
        </w:rPr>
      </w:pPr>
      <w:del w:id="2100" w:author="KVS, Kannan" w:date="2019-02-28T22:23:00Z">
        <w:r w:rsidRPr="007F5E7D" w:rsidDel="009B5AF1">
          <w:rPr>
            <w:rFonts w:ascii="Courier New" w:hAnsi="Courier New" w:cs="Courier New"/>
            <w:sz w:val="18"/>
            <w:szCs w:val="18"/>
          </w:rPr>
          <w:delText>Ethernet112       up      up  Eth29/1  113,114      50G   9100</w:delText>
        </w:r>
      </w:del>
    </w:p>
    <w:p w14:paraId="49CE9EC0" w14:textId="0F7120C0" w:rsidR="00A91B9F" w:rsidRPr="007F5E7D" w:rsidDel="009B5AF1" w:rsidRDefault="00A91B9F" w:rsidP="00A91B9F">
      <w:pPr>
        <w:rPr>
          <w:del w:id="2101" w:author="KVS, Kannan" w:date="2019-02-28T22:23:00Z"/>
          <w:rFonts w:ascii="Courier New" w:hAnsi="Courier New" w:cs="Courier New"/>
          <w:sz w:val="18"/>
          <w:szCs w:val="18"/>
        </w:rPr>
      </w:pPr>
      <w:del w:id="2102" w:author="KVS, Kannan" w:date="2019-02-28T22:23:00Z">
        <w:r w:rsidRPr="007F5E7D" w:rsidDel="009B5AF1">
          <w:rPr>
            <w:rFonts w:ascii="Courier New" w:hAnsi="Courier New" w:cs="Courier New"/>
            <w:sz w:val="18"/>
            <w:szCs w:val="18"/>
          </w:rPr>
          <w:delText>Ethernet116       up      up  Eth30/1  117,118      50G   9100</w:delText>
        </w:r>
      </w:del>
    </w:p>
    <w:p w14:paraId="16ACFBC7" w14:textId="2612D1CC" w:rsidR="00A91B9F" w:rsidRPr="007F5E7D" w:rsidDel="009B5AF1" w:rsidRDefault="00A91B9F" w:rsidP="00A91B9F">
      <w:pPr>
        <w:rPr>
          <w:del w:id="2103" w:author="KVS, Kannan" w:date="2019-02-28T22:23:00Z"/>
          <w:rFonts w:ascii="Courier New" w:hAnsi="Courier New" w:cs="Courier New"/>
          <w:sz w:val="18"/>
          <w:szCs w:val="18"/>
        </w:rPr>
      </w:pPr>
      <w:del w:id="2104" w:author="KVS, Kannan" w:date="2019-02-28T22:23:00Z">
        <w:r w:rsidRPr="007F5E7D" w:rsidDel="009B5AF1">
          <w:rPr>
            <w:rFonts w:ascii="Courier New" w:hAnsi="Courier New" w:cs="Courier New"/>
            <w:sz w:val="18"/>
            <w:szCs w:val="18"/>
          </w:rPr>
          <w:delText>Ethernet120       up      up  Eth31/1  121,122      50G   9100</w:delText>
        </w:r>
      </w:del>
    </w:p>
    <w:p w14:paraId="432A5E05" w14:textId="04CA6853" w:rsidR="00A91B9F" w:rsidRPr="007F5E7D" w:rsidDel="009B5AF1" w:rsidRDefault="00A91B9F" w:rsidP="00A91B9F">
      <w:pPr>
        <w:rPr>
          <w:del w:id="2105" w:author="KVS, Kannan" w:date="2019-02-28T22:23:00Z"/>
          <w:rFonts w:ascii="Courier New" w:hAnsi="Courier New" w:cs="Courier New"/>
          <w:sz w:val="18"/>
          <w:szCs w:val="18"/>
        </w:rPr>
      </w:pPr>
      <w:del w:id="2106" w:author="KVS, Kannan" w:date="2019-02-28T22:23:00Z">
        <w:r w:rsidRPr="007F5E7D" w:rsidDel="009B5AF1">
          <w:rPr>
            <w:rFonts w:ascii="Courier New" w:hAnsi="Courier New" w:cs="Courier New"/>
            <w:sz w:val="18"/>
            <w:szCs w:val="18"/>
          </w:rPr>
          <w:delText>Ethernet124       up      up  Eth32/1  125,126      50G   9100</w:delText>
        </w:r>
      </w:del>
    </w:p>
    <w:p w14:paraId="0C320BC8" w14:textId="77E75443" w:rsidR="00A91B9F" w:rsidRPr="007F5E7D" w:rsidDel="009B5AF1" w:rsidRDefault="00A91B9F" w:rsidP="00A91B9F">
      <w:pPr>
        <w:rPr>
          <w:del w:id="2107" w:author="KVS, Kannan" w:date="2019-02-28T22:23:00Z"/>
          <w:rFonts w:ascii="Courier New" w:hAnsi="Courier New" w:cs="Courier New"/>
          <w:sz w:val="18"/>
          <w:szCs w:val="18"/>
        </w:rPr>
      </w:pPr>
      <w:del w:id="2108" w:author="KVS, Kannan" w:date="2019-02-28T22:23:00Z">
        <w:r w:rsidRPr="007F5E7D" w:rsidDel="009B5AF1">
          <w:rPr>
            <w:rFonts w:ascii="Courier New" w:hAnsi="Courier New" w:cs="Courier New"/>
            <w:sz w:val="18"/>
            <w:szCs w:val="18"/>
          </w:rPr>
          <w:delText>…</w:delText>
        </w:r>
      </w:del>
    </w:p>
    <w:p w14:paraId="3EF4036B" w14:textId="00987DEA" w:rsidR="00A91B9F" w:rsidRPr="007F5E7D" w:rsidDel="009B5AF1" w:rsidRDefault="00A91B9F" w:rsidP="00A91B9F">
      <w:pPr>
        <w:rPr>
          <w:del w:id="2109" w:author="KVS, Kannan" w:date="2019-02-28T22:23:00Z"/>
          <w:rFonts w:ascii="Courier New" w:hAnsi="Courier New" w:cs="Courier New"/>
          <w:sz w:val="18"/>
          <w:szCs w:val="18"/>
        </w:rPr>
      </w:pPr>
    </w:p>
    <w:p w14:paraId="0C9E2836" w14:textId="752318F3" w:rsidR="00A91B9F" w:rsidRPr="007F5E7D" w:rsidDel="009B5AF1" w:rsidRDefault="00A91B9F" w:rsidP="00A91B9F">
      <w:pPr>
        <w:rPr>
          <w:del w:id="2110" w:author="KVS, Kannan" w:date="2019-02-28T22:23:00Z"/>
          <w:rFonts w:ascii="Courier New" w:hAnsi="Courier New" w:cs="Courier New"/>
          <w:sz w:val="18"/>
          <w:szCs w:val="18"/>
        </w:rPr>
      </w:pPr>
    </w:p>
    <w:p w14:paraId="7196936E" w14:textId="1B2E84BC" w:rsidR="00A91B9F" w:rsidRPr="007F5E7D" w:rsidDel="009B5AF1" w:rsidRDefault="00A91B9F" w:rsidP="00A91B9F">
      <w:pPr>
        <w:rPr>
          <w:del w:id="2111" w:author="KVS, Kannan" w:date="2019-02-28T22:23:00Z"/>
          <w:rFonts w:ascii="Courier New" w:hAnsi="Courier New" w:cs="Courier New"/>
          <w:sz w:val="18"/>
          <w:szCs w:val="18"/>
        </w:rPr>
      </w:pPr>
      <w:del w:id="2112" w:author="KVS, Kannan" w:date="2019-02-28T22:23:00Z">
        <w:r w:rsidRPr="007F5E7D" w:rsidDel="009B5AF1">
          <w:rPr>
            <w:rFonts w:ascii="Courier New" w:hAnsi="Courier New" w:cs="Courier New"/>
            <w:sz w:val="18"/>
            <w:szCs w:val="18"/>
          </w:rPr>
          <w:delText>admin@lnos-x1-a-asw02:~$ show interfaces description</w:delText>
        </w:r>
      </w:del>
    </w:p>
    <w:p w14:paraId="38A2D441" w14:textId="350E84FE" w:rsidR="00A91B9F" w:rsidRPr="007F5E7D" w:rsidDel="009B5AF1" w:rsidRDefault="00A91B9F" w:rsidP="00A91B9F">
      <w:pPr>
        <w:rPr>
          <w:del w:id="2113" w:author="KVS, Kannan" w:date="2019-02-28T22:23:00Z"/>
          <w:rFonts w:ascii="Courier New" w:hAnsi="Courier New" w:cs="Courier New"/>
          <w:sz w:val="18"/>
          <w:szCs w:val="18"/>
        </w:rPr>
      </w:pPr>
      <w:del w:id="2114" w:author="KVS, Kannan" w:date="2019-02-28T22:23:00Z">
        <w:r w:rsidRPr="007F5E7D" w:rsidDel="009B5AF1">
          <w:rPr>
            <w:rFonts w:ascii="Courier New" w:hAnsi="Courier New" w:cs="Courier New"/>
            <w:sz w:val="18"/>
            <w:szCs w:val="18"/>
          </w:rPr>
          <w:delText>Command: intfutil description</w:delText>
        </w:r>
      </w:del>
    </w:p>
    <w:p w14:paraId="59B58DAA" w14:textId="632F1DDB" w:rsidR="00A91B9F" w:rsidRPr="007F5E7D" w:rsidDel="009B5AF1" w:rsidRDefault="00A91B9F" w:rsidP="00A91B9F">
      <w:pPr>
        <w:rPr>
          <w:del w:id="2115" w:author="KVS, Kannan" w:date="2019-02-28T22:23:00Z"/>
          <w:rFonts w:ascii="Courier New" w:hAnsi="Courier New" w:cs="Courier New"/>
          <w:sz w:val="18"/>
          <w:szCs w:val="18"/>
        </w:rPr>
      </w:pPr>
      <w:del w:id="2116" w:author="KVS, Kannan" w:date="2019-02-28T22:23:00Z">
        <w:r w:rsidRPr="007F5E7D" w:rsidDel="009B5AF1">
          <w:rPr>
            <w:rFonts w:ascii="Courier New" w:hAnsi="Courier New" w:cs="Courier New"/>
            <w:sz w:val="18"/>
            <w:szCs w:val="18"/>
          </w:rPr>
          <w:delText xml:space="preserve">  Interface    Admin    Oper    Alias    Description</w:delText>
        </w:r>
      </w:del>
    </w:p>
    <w:p w14:paraId="25089A9C" w14:textId="12B4A298" w:rsidR="00A91B9F" w:rsidRPr="007F5E7D" w:rsidDel="009B5AF1" w:rsidRDefault="00A91B9F" w:rsidP="00A91B9F">
      <w:pPr>
        <w:rPr>
          <w:del w:id="2117" w:author="KVS, Kannan" w:date="2019-02-28T22:23:00Z"/>
          <w:rFonts w:ascii="Courier New" w:hAnsi="Courier New" w:cs="Courier New"/>
          <w:sz w:val="18"/>
          <w:szCs w:val="18"/>
        </w:rPr>
      </w:pPr>
      <w:del w:id="2118" w:author="KVS, Kannan" w:date="2019-02-28T22:23:00Z">
        <w:r w:rsidRPr="007F5E7D" w:rsidDel="009B5AF1">
          <w:rPr>
            <w:rFonts w:ascii="Courier New" w:hAnsi="Courier New" w:cs="Courier New"/>
            <w:sz w:val="18"/>
            <w:szCs w:val="18"/>
          </w:rPr>
          <w:delText>-----------  -------  ------  -------  -------------</w:delText>
        </w:r>
      </w:del>
    </w:p>
    <w:p w14:paraId="56202312" w14:textId="24CA9FE1" w:rsidR="00A91B9F" w:rsidRPr="007F5E7D" w:rsidDel="009B5AF1" w:rsidRDefault="00A91B9F" w:rsidP="00A91B9F">
      <w:pPr>
        <w:rPr>
          <w:del w:id="2119" w:author="KVS, Kannan" w:date="2019-02-28T22:23:00Z"/>
          <w:rFonts w:ascii="Courier New" w:hAnsi="Courier New" w:cs="Courier New"/>
          <w:sz w:val="18"/>
          <w:szCs w:val="18"/>
        </w:rPr>
      </w:pPr>
      <w:del w:id="2120" w:author="KVS, Kannan" w:date="2019-02-28T22:23:00Z">
        <w:r w:rsidRPr="007F5E7D" w:rsidDel="009B5AF1">
          <w:rPr>
            <w:rFonts w:ascii="Courier New" w:hAnsi="Courier New" w:cs="Courier New"/>
            <w:sz w:val="18"/>
            <w:szCs w:val="18"/>
          </w:rPr>
          <w:delText xml:space="preserve">  Ethernet0     down    down   Eth1/1     Description 1</w:delText>
        </w:r>
      </w:del>
    </w:p>
    <w:p w14:paraId="29EE3F8F" w14:textId="7FBFE6ED" w:rsidR="00A91B9F" w:rsidRPr="007F5E7D" w:rsidDel="009B5AF1" w:rsidRDefault="00A91B9F" w:rsidP="00A91B9F">
      <w:pPr>
        <w:rPr>
          <w:del w:id="2121" w:author="KVS, Kannan" w:date="2019-02-28T22:23:00Z"/>
          <w:rFonts w:ascii="Courier New" w:hAnsi="Courier New" w:cs="Courier New"/>
          <w:sz w:val="18"/>
          <w:szCs w:val="18"/>
        </w:rPr>
      </w:pPr>
      <w:del w:id="2122" w:author="KVS, Kannan" w:date="2019-02-28T22:23:00Z">
        <w:r w:rsidRPr="007F5E7D" w:rsidDel="009B5AF1">
          <w:rPr>
            <w:rFonts w:ascii="Courier New" w:hAnsi="Courier New" w:cs="Courier New"/>
            <w:sz w:val="18"/>
            <w:szCs w:val="18"/>
          </w:rPr>
          <w:delText xml:space="preserve">  Ethernet1     down    down   Eth1/2     Description 2</w:delText>
        </w:r>
      </w:del>
    </w:p>
    <w:p w14:paraId="34091882" w14:textId="43260D2B" w:rsidR="00A91B9F" w:rsidRPr="007F5E7D" w:rsidDel="009B5AF1" w:rsidRDefault="00A91B9F" w:rsidP="00A91B9F">
      <w:pPr>
        <w:rPr>
          <w:del w:id="2123" w:author="KVS, Kannan" w:date="2019-02-28T22:23:00Z"/>
          <w:rFonts w:ascii="Courier New" w:hAnsi="Courier New" w:cs="Courier New"/>
          <w:sz w:val="18"/>
          <w:szCs w:val="18"/>
        </w:rPr>
      </w:pPr>
      <w:del w:id="2124" w:author="KVS, Kannan" w:date="2019-02-28T22:23:00Z">
        <w:r w:rsidRPr="007F5E7D" w:rsidDel="009B5AF1">
          <w:rPr>
            <w:rFonts w:ascii="Courier New" w:hAnsi="Courier New" w:cs="Courier New"/>
            <w:sz w:val="18"/>
            <w:szCs w:val="18"/>
          </w:rPr>
          <w:delText xml:space="preserve">  Ethernet2     down    down   Eth1/3     Description 3</w:delText>
        </w:r>
      </w:del>
    </w:p>
    <w:p w14:paraId="0A16E12C" w14:textId="4EB6C4F7" w:rsidR="00A91B9F" w:rsidRPr="007F5E7D" w:rsidDel="009B5AF1" w:rsidRDefault="00A91B9F" w:rsidP="00A91B9F">
      <w:pPr>
        <w:rPr>
          <w:del w:id="2125" w:author="KVS, Kannan" w:date="2019-02-28T22:23:00Z"/>
          <w:rFonts w:ascii="Courier New" w:hAnsi="Courier New" w:cs="Courier New"/>
          <w:sz w:val="18"/>
          <w:szCs w:val="18"/>
        </w:rPr>
      </w:pPr>
      <w:del w:id="2126" w:author="KVS, Kannan" w:date="2019-02-28T22:23:00Z">
        <w:r w:rsidRPr="007F5E7D" w:rsidDel="009B5AF1">
          <w:rPr>
            <w:rFonts w:ascii="Courier New" w:hAnsi="Courier New" w:cs="Courier New"/>
            <w:sz w:val="18"/>
            <w:szCs w:val="18"/>
          </w:rPr>
          <w:delText xml:space="preserve">  Ethernet3     down    down   Eth1/4     Description 4</w:delText>
        </w:r>
      </w:del>
    </w:p>
    <w:p w14:paraId="301E19F0" w14:textId="5AEE8376" w:rsidR="00A91B9F" w:rsidRPr="007F5E7D" w:rsidDel="009B5AF1" w:rsidRDefault="00A91B9F" w:rsidP="00A91B9F">
      <w:pPr>
        <w:rPr>
          <w:del w:id="2127" w:author="KVS, Kannan" w:date="2019-02-28T22:23:00Z"/>
          <w:rFonts w:ascii="Courier New" w:hAnsi="Courier New" w:cs="Courier New"/>
          <w:sz w:val="18"/>
          <w:szCs w:val="18"/>
        </w:rPr>
      </w:pPr>
      <w:del w:id="2128" w:author="KVS, Kannan" w:date="2019-02-28T22:23:00Z">
        <w:r w:rsidRPr="007F5E7D" w:rsidDel="009B5AF1">
          <w:rPr>
            <w:rFonts w:ascii="Courier New" w:hAnsi="Courier New" w:cs="Courier New"/>
            <w:sz w:val="18"/>
            <w:szCs w:val="18"/>
          </w:rPr>
          <w:delText>…</w:delText>
        </w:r>
      </w:del>
    </w:p>
    <w:p w14:paraId="79B5266D" w14:textId="0B3623AE" w:rsidR="00A91B9F" w:rsidRPr="007F5E7D" w:rsidDel="009B5AF1" w:rsidRDefault="00A91B9F" w:rsidP="00A91B9F">
      <w:pPr>
        <w:rPr>
          <w:del w:id="2129" w:author="KVS, Kannan" w:date="2019-02-28T22:23:00Z"/>
          <w:rFonts w:ascii="Courier New" w:hAnsi="Courier New" w:cs="Courier New"/>
          <w:sz w:val="18"/>
          <w:szCs w:val="18"/>
        </w:rPr>
      </w:pPr>
    </w:p>
    <w:p w14:paraId="754FE614" w14:textId="37038D93" w:rsidR="00A91B9F" w:rsidRPr="007F5E7D" w:rsidDel="009B5AF1" w:rsidRDefault="00A91B9F" w:rsidP="00A91B9F">
      <w:pPr>
        <w:rPr>
          <w:del w:id="2130" w:author="KVS, Kannan" w:date="2019-02-28T22:23:00Z"/>
          <w:rFonts w:ascii="Courier New" w:hAnsi="Courier New" w:cs="Courier New"/>
          <w:sz w:val="18"/>
          <w:szCs w:val="18"/>
        </w:rPr>
      </w:pPr>
    </w:p>
    <w:p w14:paraId="74D80991" w14:textId="36B29B06" w:rsidR="00A91B9F" w:rsidRPr="007F5E7D" w:rsidDel="009B5AF1" w:rsidRDefault="00A91B9F" w:rsidP="00A91B9F">
      <w:pPr>
        <w:rPr>
          <w:del w:id="2131" w:author="KVS, Kannan" w:date="2019-02-28T22:23:00Z"/>
          <w:rFonts w:ascii="Courier New" w:hAnsi="Courier New" w:cs="Courier New"/>
          <w:sz w:val="18"/>
          <w:szCs w:val="18"/>
        </w:rPr>
      </w:pPr>
      <w:del w:id="2132" w:author="KVS, Kannan" w:date="2019-02-28T22:23:00Z">
        <w:r w:rsidRPr="007F5E7D" w:rsidDel="009B5AF1">
          <w:rPr>
            <w:rFonts w:ascii="Courier New" w:hAnsi="Courier New" w:cs="Courier New"/>
            <w:sz w:val="18"/>
            <w:szCs w:val="18"/>
          </w:rPr>
          <w:delText>admin@lnos-x1-a-asw02:~$ show interfaces transceiver</w:delText>
        </w:r>
      </w:del>
    </w:p>
    <w:p w14:paraId="1EF3F22B" w14:textId="6E33F91B" w:rsidR="00A91B9F" w:rsidRPr="007F5E7D" w:rsidDel="009B5AF1" w:rsidRDefault="00A91B9F" w:rsidP="00A91B9F">
      <w:pPr>
        <w:rPr>
          <w:del w:id="2133" w:author="KVS, Kannan" w:date="2019-02-28T22:23:00Z"/>
          <w:rFonts w:ascii="Courier New" w:hAnsi="Courier New" w:cs="Courier New"/>
          <w:sz w:val="18"/>
          <w:szCs w:val="18"/>
        </w:rPr>
      </w:pPr>
      <w:del w:id="2134" w:author="KVS, Kannan" w:date="2019-02-28T22:23:00Z">
        <w:r w:rsidRPr="007F5E7D" w:rsidDel="009B5AF1">
          <w:rPr>
            <w:rFonts w:ascii="Courier New" w:hAnsi="Courier New" w:cs="Courier New"/>
            <w:sz w:val="18"/>
            <w:szCs w:val="18"/>
          </w:rPr>
          <w:delText>Usage: show interfaces transceiver [OPTIONS] COMMAND [ARGS]...</w:delText>
        </w:r>
      </w:del>
    </w:p>
    <w:p w14:paraId="0F9E2414" w14:textId="5AE86F54" w:rsidR="00A91B9F" w:rsidRPr="007F5E7D" w:rsidDel="009B5AF1" w:rsidRDefault="00A91B9F" w:rsidP="00A91B9F">
      <w:pPr>
        <w:rPr>
          <w:del w:id="2135" w:author="KVS, Kannan" w:date="2019-02-28T22:23:00Z"/>
          <w:rFonts w:ascii="Courier New" w:hAnsi="Courier New" w:cs="Courier New"/>
          <w:sz w:val="18"/>
          <w:szCs w:val="18"/>
        </w:rPr>
      </w:pPr>
    </w:p>
    <w:p w14:paraId="40DADF8B" w14:textId="04F750E8" w:rsidR="00A91B9F" w:rsidRPr="007F5E7D" w:rsidDel="009B5AF1" w:rsidRDefault="00A91B9F" w:rsidP="00A91B9F">
      <w:pPr>
        <w:rPr>
          <w:del w:id="2136" w:author="KVS, Kannan" w:date="2019-02-28T22:23:00Z"/>
          <w:rFonts w:ascii="Courier New" w:hAnsi="Courier New" w:cs="Courier New"/>
          <w:sz w:val="18"/>
          <w:szCs w:val="18"/>
        </w:rPr>
      </w:pPr>
      <w:del w:id="2137" w:author="KVS, Kannan" w:date="2019-02-28T22:23:00Z">
        <w:r w:rsidRPr="007F5E7D" w:rsidDel="009B5AF1">
          <w:rPr>
            <w:rFonts w:ascii="Courier New" w:hAnsi="Courier New" w:cs="Courier New"/>
            <w:sz w:val="18"/>
            <w:szCs w:val="18"/>
          </w:rPr>
          <w:delText xml:space="preserve">  Show SFP Transceiver information</w:delText>
        </w:r>
      </w:del>
    </w:p>
    <w:p w14:paraId="27BEADE4" w14:textId="1EE792B3" w:rsidR="00A91B9F" w:rsidRPr="007F5E7D" w:rsidDel="009B5AF1" w:rsidRDefault="00A91B9F" w:rsidP="00A91B9F">
      <w:pPr>
        <w:rPr>
          <w:del w:id="2138" w:author="KVS, Kannan" w:date="2019-02-28T22:23:00Z"/>
          <w:rFonts w:ascii="Courier New" w:hAnsi="Courier New" w:cs="Courier New"/>
          <w:sz w:val="18"/>
          <w:szCs w:val="18"/>
        </w:rPr>
      </w:pPr>
    </w:p>
    <w:p w14:paraId="5921C7DD" w14:textId="00BEC23C" w:rsidR="00A91B9F" w:rsidRPr="007F5E7D" w:rsidDel="009B5AF1" w:rsidRDefault="00A91B9F" w:rsidP="00A91B9F">
      <w:pPr>
        <w:rPr>
          <w:del w:id="2139" w:author="KVS, Kannan" w:date="2019-02-28T22:23:00Z"/>
          <w:rFonts w:ascii="Courier New" w:hAnsi="Courier New" w:cs="Courier New"/>
          <w:sz w:val="18"/>
          <w:szCs w:val="18"/>
        </w:rPr>
      </w:pPr>
      <w:del w:id="2140" w:author="KVS, Kannan" w:date="2019-02-28T22:23:00Z">
        <w:r w:rsidRPr="007F5E7D" w:rsidDel="009B5AF1">
          <w:rPr>
            <w:rFonts w:ascii="Courier New" w:hAnsi="Courier New" w:cs="Courier New"/>
            <w:sz w:val="18"/>
            <w:szCs w:val="18"/>
          </w:rPr>
          <w:delText>Options:</w:delText>
        </w:r>
      </w:del>
    </w:p>
    <w:p w14:paraId="7FFD406C" w14:textId="53F405F4" w:rsidR="00A91B9F" w:rsidRPr="007F5E7D" w:rsidDel="009B5AF1" w:rsidRDefault="00A91B9F" w:rsidP="00A91B9F">
      <w:pPr>
        <w:rPr>
          <w:del w:id="2141" w:author="KVS, Kannan" w:date="2019-02-28T22:23:00Z"/>
          <w:rFonts w:ascii="Courier New" w:hAnsi="Courier New" w:cs="Courier New"/>
          <w:sz w:val="18"/>
          <w:szCs w:val="18"/>
        </w:rPr>
      </w:pPr>
      <w:del w:id="2142" w:author="KVS, Kannan" w:date="2019-02-28T22:23:00Z">
        <w:r w:rsidRPr="007F5E7D" w:rsidDel="009B5AF1">
          <w:rPr>
            <w:rFonts w:ascii="Courier New" w:hAnsi="Courier New" w:cs="Courier New"/>
            <w:sz w:val="18"/>
            <w:szCs w:val="18"/>
          </w:rPr>
          <w:delText xml:space="preserve">  -?, -h, --help  Show this message and exit.</w:delText>
        </w:r>
      </w:del>
    </w:p>
    <w:p w14:paraId="319D78F4" w14:textId="53954F72" w:rsidR="00A91B9F" w:rsidRPr="007F5E7D" w:rsidDel="009B5AF1" w:rsidRDefault="00A91B9F" w:rsidP="00A91B9F">
      <w:pPr>
        <w:rPr>
          <w:del w:id="2143" w:author="KVS, Kannan" w:date="2019-02-28T22:23:00Z"/>
          <w:rFonts w:ascii="Courier New" w:hAnsi="Courier New" w:cs="Courier New"/>
          <w:sz w:val="18"/>
          <w:szCs w:val="18"/>
        </w:rPr>
      </w:pPr>
    </w:p>
    <w:p w14:paraId="0135FD17" w14:textId="36FADB60" w:rsidR="00A91B9F" w:rsidRPr="007F5E7D" w:rsidDel="009B5AF1" w:rsidRDefault="00A91B9F" w:rsidP="00A91B9F">
      <w:pPr>
        <w:rPr>
          <w:del w:id="2144" w:author="KVS, Kannan" w:date="2019-02-28T22:23:00Z"/>
          <w:rFonts w:ascii="Courier New" w:hAnsi="Courier New" w:cs="Courier New"/>
          <w:sz w:val="18"/>
          <w:szCs w:val="18"/>
        </w:rPr>
      </w:pPr>
      <w:del w:id="2145" w:author="KVS, Kannan" w:date="2019-02-28T22:23:00Z">
        <w:r w:rsidRPr="007F5E7D" w:rsidDel="009B5AF1">
          <w:rPr>
            <w:rFonts w:ascii="Courier New" w:hAnsi="Courier New" w:cs="Courier New"/>
            <w:sz w:val="18"/>
            <w:szCs w:val="18"/>
          </w:rPr>
          <w:delText>Commands:</w:delText>
        </w:r>
      </w:del>
    </w:p>
    <w:p w14:paraId="0F3B03AC" w14:textId="41C266DA" w:rsidR="00A91B9F" w:rsidRPr="007F5E7D" w:rsidDel="009B5AF1" w:rsidRDefault="00A91B9F" w:rsidP="00A91B9F">
      <w:pPr>
        <w:rPr>
          <w:del w:id="2146" w:author="KVS, Kannan" w:date="2019-02-28T22:23:00Z"/>
          <w:rFonts w:ascii="Courier New" w:hAnsi="Courier New" w:cs="Courier New"/>
          <w:sz w:val="18"/>
          <w:szCs w:val="18"/>
        </w:rPr>
      </w:pPr>
      <w:del w:id="2147" w:author="KVS, Kannan" w:date="2019-02-28T22:23:00Z">
        <w:r w:rsidRPr="007F5E7D" w:rsidDel="009B5AF1">
          <w:rPr>
            <w:rFonts w:ascii="Courier New" w:hAnsi="Courier New" w:cs="Courier New"/>
            <w:sz w:val="18"/>
            <w:szCs w:val="18"/>
          </w:rPr>
          <w:delText xml:space="preserve">  eeprom    Show interface transceiver EEPROM information</w:delText>
        </w:r>
      </w:del>
    </w:p>
    <w:p w14:paraId="66088652" w14:textId="5950276D" w:rsidR="00A91B9F" w:rsidRPr="007F5E7D" w:rsidDel="009B5AF1" w:rsidRDefault="00A91B9F" w:rsidP="00A91B9F">
      <w:pPr>
        <w:rPr>
          <w:del w:id="2148" w:author="KVS, Kannan" w:date="2019-02-28T22:23:00Z"/>
          <w:rFonts w:ascii="Courier New" w:hAnsi="Courier New" w:cs="Courier New"/>
          <w:sz w:val="18"/>
          <w:szCs w:val="18"/>
        </w:rPr>
      </w:pPr>
      <w:del w:id="2149" w:author="KVS, Kannan" w:date="2019-02-28T22:23:00Z">
        <w:r w:rsidRPr="007F5E7D" w:rsidDel="009B5AF1">
          <w:rPr>
            <w:rFonts w:ascii="Courier New" w:hAnsi="Courier New" w:cs="Courier New"/>
            <w:sz w:val="18"/>
            <w:szCs w:val="18"/>
          </w:rPr>
          <w:delText xml:space="preserve">  lpmode    Show interface transceiver low-power mode...</w:delText>
        </w:r>
      </w:del>
    </w:p>
    <w:p w14:paraId="7E725308" w14:textId="2EF85189" w:rsidR="00A91B9F" w:rsidRPr="007F5E7D" w:rsidDel="009B5AF1" w:rsidRDefault="00A91B9F" w:rsidP="00A91B9F">
      <w:pPr>
        <w:rPr>
          <w:del w:id="2150" w:author="KVS, Kannan" w:date="2019-02-28T22:23:00Z"/>
          <w:rFonts w:ascii="Courier New" w:hAnsi="Courier New" w:cs="Courier New"/>
          <w:sz w:val="18"/>
          <w:szCs w:val="18"/>
        </w:rPr>
      </w:pPr>
      <w:del w:id="2151" w:author="KVS, Kannan" w:date="2019-02-28T22:23:00Z">
        <w:r w:rsidRPr="007F5E7D" w:rsidDel="009B5AF1">
          <w:rPr>
            <w:rFonts w:ascii="Courier New" w:hAnsi="Courier New" w:cs="Courier New"/>
            <w:sz w:val="18"/>
            <w:szCs w:val="18"/>
          </w:rPr>
          <w:delText xml:space="preserve">  presence  Show interface transceiver presence</w:delText>
        </w:r>
      </w:del>
    </w:p>
    <w:p w14:paraId="4F90E4C9" w14:textId="075CB357" w:rsidR="00AD14E4" w:rsidRPr="007F5E7D" w:rsidDel="009B5AF1" w:rsidRDefault="00AD14E4" w:rsidP="00A91B9F">
      <w:pPr>
        <w:rPr>
          <w:del w:id="2152" w:author="KVS, Kannan" w:date="2019-02-28T22:23:00Z"/>
          <w:rFonts w:ascii="Courier New" w:hAnsi="Courier New" w:cs="Courier New"/>
          <w:sz w:val="18"/>
          <w:szCs w:val="18"/>
        </w:rPr>
      </w:pPr>
    </w:p>
    <w:p w14:paraId="71DE28DF" w14:textId="0A58B76C" w:rsidR="00AD14E4" w:rsidRPr="007F5E7D" w:rsidDel="009B5AF1" w:rsidRDefault="00AD14E4" w:rsidP="00A91B9F">
      <w:pPr>
        <w:rPr>
          <w:del w:id="2153" w:author="KVS, Kannan" w:date="2019-02-28T22:23:00Z"/>
          <w:rFonts w:ascii="Courier New" w:hAnsi="Courier New" w:cs="Courier New"/>
          <w:sz w:val="18"/>
          <w:szCs w:val="18"/>
        </w:rPr>
      </w:pPr>
    </w:p>
    <w:p w14:paraId="41F6644B" w14:textId="08816129" w:rsidR="00AD14E4" w:rsidRPr="007F5E7D" w:rsidDel="009B5AF1" w:rsidRDefault="00AD14E4" w:rsidP="00A91B9F">
      <w:pPr>
        <w:rPr>
          <w:del w:id="2154" w:author="KVS, Kannan" w:date="2019-02-28T22:23:00Z"/>
          <w:rFonts w:ascii="Courier New" w:hAnsi="Courier New" w:cs="Courier New"/>
          <w:sz w:val="18"/>
          <w:szCs w:val="18"/>
        </w:rPr>
      </w:pPr>
    </w:p>
    <w:p w14:paraId="2D8A6753" w14:textId="4F0785BE" w:rsidR="00AD14E4" w:rsidRPr="007F5E7D" w:rsidDel="009B5AF1" w:rsidRDefault="00AD14E4" w:rsidP="00AD14E4">
      <w:pPr>
        <w:rPr>
          <w:del w:id="2155" w:author="KVS, Kannan" w:date="2019-02-28T22:23:00Z"/>
          <w:rFonts w:ascii="Courier New" w:hAnsi="Courier New" w:cs="Courier New"/>
          <w:sz w:val="18"/>
          <w:szCs w:val="18"/>
        </w:rPr>
      </w:pPr>
      <w:del w:id="2156" w:author="KVS, Kannan" w:date="2019-02-28T22:23:00Z">
        <w:r w:rsidRPr="007F5E7D" w:rsidDel="009B5AF1">
          <w:rPr>
            <w:rFonts w:ascii="Courier New" w:hAnsi="Courier New" w:cs="Courier New"/>
            <w:sz w:val="18"/>
            <w:szCs w:val="18"/>
          </w:rPr>
          <w:delText>admin@lnos-x1-a-asw02:~$ show interfaces transceiver eeprom</w:delText>
        </w:r>
      </w:del>
    </w:p>
    <w:p w14:paraId="31AAA016" w14:textId="714CBD41" w:rsidR="00AD14E4" w:rsidRPr="007F5E7D" w:rsidDel="009B5AF1" w:rsidRDefault="00AD14E4" w:rsidP="00AD14E4">
      <w:pPr>
        <w:rPr>
          <w:del w:id="2157" w:author="KVS, Kannan" w:date="2019-02-28T22:23:00Z"/>
          <w:rFonts w:ascii="Courier New" w:hAnsi="Courier New" w:cs="Courier New"/>
          <w:sz w:val="18"/>
          <w:szCs w:val="18"/>
        </w:rPr>
      </w:pPr>
      <w:del w:id="2158" w:author="KVS, Kannan" w:date="2019-02-28T22:23:00Z">
        <w:r w:rsidRPr="007F5E7D" w:rsidDel="009B5AF1">
          <w:rPr>
            <w:rFonts w:ascii="Courier New" w:hAnsi="Courier New" w:cs="Courier New"/>
            <w:sz w:val="18"/>
            <w:szCs w:val="18"/>
          </w:rPr>
          <w:delText>Command: sudo sfputil show eeprom</w:delText>
        </w:r>
      </w:del>
    </w:p>
    <w:p w14:paraId="79CC4A06" w14:textId="71E47611" w:rsidR="00AD14E4" w:rsidRPr="007F5E7D" w:rsidDel="009B5AF1" w:rsidRDefault="00AD14E4" w:rsidP="00AD14E4">
      <w:pPr>
        <w:rPr>
          <w:del w:id="2159" w:author="KVS, Kannan" w:date="2019-02-28T22:23:00Z"/>
          <w:rFonts w:ascii="Courier New" w:hAnsi="Courier New" w:cs="Courier New"/>
          <w:sz w:val="18"/>
          <w:szCs w:val="18"/>
        </w:rPr>
      </w:pPr>
      <w:del w:id="2160" w:author="KVS, Kannan" w:date="2019-02-28T22:23:00Z">
        <w:r w:rsidRPr="007F5E7D" w:rsidDel="009B5AF1">
          <w:rPr>
            <w:rFonts w:ascii="Courier New" w:hAnsi="Courier New" w:cs="Courier New"/>
            <w:sz w:val="18"/>
            <w:szCs w:val="18"/>
          </w:rPr>
          <w:delText>Ethernet0: SFP EEPROM detected</w:delText>
        </w:r>
      </w:del>
    </w:p>
    <w:p w14:paraId="2D40C6CF" w14:textId="5F0248AD" w:rsidR="00AD14E4" w:rsidRPr="007F5E7D" w:rsidDel="009B5AF1" w:rsidRDefault="00AD14E4" w:rsidP="00AD14E4">
      <w:pPr>
        <w:rPr>
          <w:del w:id="2161" w:author="KVS, Kannan" w:date="2019-02-28T22:23:00Z"/>
          <w:rFonts w:ascii="Courier New" w:hAnsi="Courier New" w:cs="Courier New"/>
          <w:sz w:val="18"/>
          <w:szCs w:val="18"/>
        </w:rPr>
      </w:pPr>
      <w:del w:id="2162" w:author="KVS, Kannan" w:date="2019-02-28T22:23:00Z">
        <w:r w:rsidRPr="007F5E7D" w:rsidDel="009B5AF1">
          <w:rPr>
            <w:rFonts w:ascii="Courier New" w:hAnsi="Courier New" w:cs="Courier New"/>
            <w:sz w:val="18"/>
            <w:szCs w:val="18"/>
          </w:rPr>
          <w:delText xml:space="preserve">        Connector: Unknown</w:delText>
        </w:r>
      </w:del>
    </w:p>
    <w:p w14:paraId="2917CC24" w14:textId="3DF7950B" w:rsidR="00AD14E4" w:rsidRPr="007F5E7D" w:rsidDel="009B5AF1" w:rsidRDefault="00AD14E4" w:rsidP="00AD14E4">
      <w:pPr>
        <w:rPr>
          <w:del w:id="2163" w:author="KVS, Kannan" w:date="2019-02-28T22:23:00Z"/>
          <w:rFonts w:ascii="Courier New" w:hAnsi="Courier New" w:cs="Courier New"/>
          <w:sz w:val="18"/>
          <w:szCs w:val="18"/>
        </w:rPr>
      </w:pPr>
      <w:del w:id="2164" w:author="KVS, Kannan" w:date="2019-02-28T22:23:00Z">
        <w:r w:rsidRPr="007F5E7D" w:rsidDel="009B5AF1">
          <w:rPr>
            <w:rFonts w:ascii="Courier New" w:hAnsi="Courier New" w:cs="Courier New"/>
            <w:sz w:val="18"/>
            <w:szCs w:val="18"/>
          </w:rPr>
          <w:delText xml:space="preserve">        Encoding: NRZ</w:delText>
        </w:r>
      </w:del>
    </w:p>
    <w:p w14:paraId="10FF4BDC" w14:textId="319EC431" w:rsidR="00AD14E4" w:rsidRPr="007F5E7D" w:rsidDel="009B5AF1" w:rsidRDefault="00AD14E4" w:rsidP="00AD14E4">
      <w:pPr>
        <w:rPr>
          <w:del w:id="2165" w:author="KVS, Kannan" w:date="2019-02-28T22:23:00Z"/>
          <w:rFonts w:ascii="Courier New" w:hAnsi="Courier New" w:cs="Courier New"/>
          <w:sz w:val="18"/>
          <w:szCs w:val="18"/>
        </w:rPr>
      </w:pPr>
      <w:del w:id="2166" w:author="KVS, Kannan" w:date="2019-02-28T22:23:00Z">
        <w:r w:rsidRPr="007F5E7D" w:rsidDel="009B5AF1">
          <w:rPr>
            <w:rFonts w:ascii="Courier New" w:hAnsi="Courier New" w:cs="Courier New"/>
            <w:sz w:val="18"/>
            <w:szCs w:val="18"/>
          </w:rPr>
          <w:delText xml:space="preserve">        Extended Identifier: Unknown</w:delText>
        </w:r>
      </w:del>
    </w:p>
    <w:p w14:paraId="2D0DF50A" w14:textId="5700AE90" w:rsidR="00AD14E4" w:rsidRPr="007F5E7D" w:rsidDel="009B5AF1" w:rsidRDefault="00AD14E4" w:rsidP="00AD14E4">
      <w:pPr>
        <w:rPr>
          <w:del w:id="2167" w:author="KVS, Kannan" w:date="2019-02-28T22:23:00Z"/>
          <w:rFonts w:ascii="Courier New" w:hAnsi="Courier New" w:cs="Courier New"/>
          <w:sz w:val="18"/>
          <w:szCs w:val="18"/>
        </w:rPr>
      </w:pPr>
      <w:del w:id="2168" w:author="KVS, Kannan" w:date="2019-02-28T22:23:00Z">
        <w:r w:rsidRPr="007F5E7D" w:rsidDel="009B5AF1">
          <w:rPr>
            <w:rFonts w:ascii="Courier New" w:hAnsi="Courier New" w:cs="Courier New"/>
            <w:sz w:val="18"/>
            <w:szCs w:val="18"/>
          </w:rPr>
          <w:delText xml:space="preserve">        Extended RateSelect Compliance: QSFP+ Rate Select Version 1</w:delText>
        </w:r>
      </w:del>
    </w:p>
    <w:p w14:paraId="0B7E4A5E" w14:textId="35F571AF" w:rsidR="00AD14E4" w:rsidRPr="007F5E7D" w:rsidDel="009B5AF1" w:rsidRDefault="00AD14E4" w:rsidP="00AD14E4">
      <w:pPr>
        <w:rPr>
          <w:del w:id="2169" w:author="KVS, Kannan" w:date="2019-02-28T22:23:00Z"/>
          <w:rFonts w:ascii="Courier New" w:hAnsi="Courier New" w:cs="Courier New"/>
          <w:sz w:val="18"/>
          <w:szCs w:val="18"/>
        </w:rPr>
      </w:pPr>
      <w:del w:id="2170" w:author="KVS, Kannan" w:date="2019-02-28T22:23:00Z">
        <w:r w:rsidRPr="007F5E7D" w:rsidDel="009B5AF1">
          <w:rPr>
            <w:rFonts w:ascii="Courier New" w:hAnsi="Courier New" w:cs="Courier New"/>
            <w:sz w:val="18"/>
            <w:szCs w:val="18"/>
          </w:rPr>
          <w:delText xml:space="preserve">        Identifier: Unknown</w:delText>
        </w:r>
      </w:del>
    </w:p>
    <w:p w14:paraId="06F7A170" w14:textId="25A25B6D" w:rsidR="00AD14E4" w:rsidRPr="007F5E7D" w:rsidDel="009B5AF1" w:rsidRDefault="00AD14E4" w:rsidP="00AD14E4">
      <w:pPr>
        <w:rPr>
          <w:del w:id="2171" w:author="KVS, Kannan" w:date="2019-02-28T22:23:00Z"/>
          <w:rFonts w:ascii="Courier New" w:hAnsi="Courier New" w:cs="Courier New"/>
          <w:sz w:val="18"/>
          <w:szCs w:val="18"/>
        </w:rPr>
      </w:pPr>
      <w:del w:id="2172" w:author="KVS, Kannan" w:date="2019-02-28T22:23:00Z">
        <w:r w:rsidRPr="007F5E7D" w:rsidDel="009B5AF1">
          <w:rPr>
            <w:rFonts w:ascii="Courier New" w:hAnsi="Courier New" w:cs="Courier New"/>
            <w:sz w:val="18"/>
            <w:szCs w:val="18"/>
          </w:rPr>
          <w:delText xml:space="preserve">        Length(km): 2</w:delText>
        </w:r>
      </w:del>
    </w:p>
    <w:p w14:paraId="64F8FC62" w14:textId="12A02252" w:rsidR="00AD14E4" w:rsidRPr="007F5E7D" w:rsidDel="009B5AF1" w:rsidRDefault="00AD14E4" w:rsidP="00AD14E4">
      <w:pPr>
        <w:rPr>
          <w:del w:id="2173" w:author="KVS, Kannan" w:date="2019-02-28T22:23:00Z"/>
          <w:rFonts w:ascii="Courier New" w:hAnsi="Courier New" w:cs="Courier New"/>
          <w:sz w:val="18"/>
          <w:szCs w:val="18"/>
        </w:rPr>
      </w:pPr>
      <w:del w:id="2174" w:author="KVS, Kannan" w:date="2019-02-28T22:23:00Z">
        <w:r w:rsidRPr="007F5E7D" w:rsidDel="009B5AF1">
          <w:rPr>
            <w:rFonts w:ascii="Courier New" w:hAnsi="Courier New" w:cs="Courier New"/>
            <w:sz w:val="18"/>
            <w:szCs w:val="18"/>
          </w:rPr>
          <w:delText xml:space="preserve">        Nominal Bit Rate(100Mbs): 255</w:delText>
        </w:r>
      </w:del>
    </w:p>
    <w:p w14:paraId="3EF72C5E" w14:textId="5E402C60" w:rsidR="00AD14E4" w:rsidRPr="007F5E7D" w:rsidDel="009B5AF1" w:rsidRDefault="00AD14E4" w:rsidP="00AD14E4">
      <w:pPr>
        <w:rPr>
          <w:del w:id="2175" w:author="KVS, Kannan" w:date="2019-02-28T22:23:00Z"/>
          <w:rFonts w:ascii="Courier New" w:hAnsi="Courier New" w:cs="Courier New"/>
          <w:sz w:val="18"/>
          <w:szCs w:val="18"/>
        </w:rPr>
      </w:pPr>
      <w:del w:id="2176" w:author="KVS, Kannan" w:date="2019-02-28T22:23:00Z">
        <w:r w:rsidRPr="007F5E7D" w:rsidDel="009B5AF1">
          <w:rPr>
            <w:rFonts w:ascii="Courier New" w:hAnsi="Courier New" w:cs="Courier New"/>
            <w:sz w:val="18"/>
            <w:szCs w:val="18"/>
          </w:rPr>
          <w:delText xml:space="preserve">        Specification compliance:</w:delText>
        </w:r>
      </w:del>
    </w:p>
    <w:p w14:paraId="2B6DFA27" w14:textId="6A775268" w:rsidR="00AD14E4" w:rsidRPr="007F5E7D" w:rsidDel="009B5AF1" w:rsidRDefault="00AD14E4" w:rsidP="00AD14E4">
      <w:pPr>
        <w:rPr>
          <w:del w:id="2177" w:author="KVS, Kannan" w:date="2019-02-28T22:23:00Z"/>
          <w:rFonts w:ascii="Courier New" w:hAnsi="Courier New" w:cs="Courier New"/>
          <w:sz w:val="18"/>
          <w:szCs w:val="18"/>
        </w:rPr>
      </w:pPr>
      <w:del w:id="2178" w:author="KVS, Kannan" w:date="2019-02-28T22:23:00Z">
        <w:r w:rsidRPr="007F5E7D" w:rsidDel="009B5AF1">
          <w:rPr>
            <w:rFonts w:ascii="Courier New" w:hAnsi="Courier New" w:cs="Courier New"/>
            <w:sz w:val="18"/>
            <w:szCs w:val="18"/>
          </w:rPr>
          <w:delText xml:space="preserve">        Vendor Date Code(YYYY-MM-DD Lot): 2016-05-20 19</w:delText>
        </w:r>
      </w:del>
    </w:p>
    <w:p w14:paraId="35226224" w14:textId="0F98BBF9" w:rsidR="00AD14E4" w:rsidRPr="007F5E7D" w:rsidDel="009B5AF1" w:rsidRDefault="00AD14E4" w:rsidP="00AD14E4">
      <w:pPr>
        <w:rPr>
          <w:del w:id="2179" w:author="KVS, Kannan" w:date="2019-02-28T22:23:00Z"/>
          <w:rFonts w:ascii="Courier New" w:hAnsi="Courier New" w:cs="Courier New"/>
          <w:sz w:val="18"/>
          <w:szCs w:val="18"/>
        </w:rPr>
      </w:pPr>
      <w:del w:id="2180" w:author="KVS, Kannan" w:date="2019-02-28T22:23:00Z">
        <w:r w:rsidRPr="007F5E7D" w:rsidDel="009B5AF1">
          <w:rPr>
            <w:rFonts w:ascii="Courier New" w:hAnsi="Courier New" w:cs="Courier New"/>
            <w:sz w:val="18"/>
            <w:szCs w:val="18"/>
          </w:rPr>
          <w:delText xml:space="preserve">        Vendor Name: INNOLIGHT</w:delText>
        </w:r>
      </w:del>
    </w:p>
    <w:p w14:paraId="031BCCDC" w14:textId="6F62C583" w:rsidR="00AD14E4" w:rsidRPr="007F5E7D" w:rsidDel="009B5AF1" w:rsidRDefault="00AD14E4" w:rsidP="00AD14E4">
      <w:pPr>
        <w:rPr>
          <w:del w:id="2181" w:author="KVS, Kannan" w:date="2019-02-28T22:23:00Z"/>
          <w:rFonts w:ascii="Courier New" w:hAnsi="Courier New" w:cs="Courier New"/>
          <w:sz w:val="18"/>
          <w:szCs w:val="18"/>
        </w:rPr>
      </w:pPr>
      <w:del w:id="2182" w:author="KVS, Kannan" w:date="2019-02-28T22:23:00Z">
        <w:r w:rsidRPr="007F5E7D" w:rsidDel="009B5AF1">
          <w:rPr>
            <w:rFonts w:ascii="Courier New" w:hAnsi="Courier New" w:cs="Courier New"/>
            <w:sz w:val="18"/>
            <w:szCs w:val="18"/>
          </w:rPr>
          <w:delText xml:space="preserve">        Vendor OUI: 44-7c-7f</w:delText>
        </w:r>
      </w:del>
    </w:p>
    <w:p w14:paraId="5C8EB5DD" w14:textId="243D9D4B" w:rsidR="00AD14E4" w:rsidRPr="007F5E7D" w:rsidDel="009B5AF1" w:rsidRDefault="00AD14E4" w:rsidP="00AD14E4">
      <w:pPr>
        <w:rPr>
          <w:del w:id="2183" w:author="KVS, Kannan" w:date="2019-02-28T22:23:00Z"/>
          <w:rFonts w:ascii="Courier New" w:hAnsi="Courier New" w:cs="Courier New"/>
          <w:sz w:val="18"/>
          <w:szCs w:val="18"/>
        </w:rPr>
      </w:pPr>
      <w:del w:id="2184" w:author="KVS, Kannan" w:date="2019-02-28T22:23:00Z">
        <w:r w:rsidRPr="007F5E7D" w:rsidDel="009B5AF1">
          <w:rPr>
            <w:rFonts w:ascii="Courier New" w:hAnsi="Courier New" w:cs="Courier New"/>
            <w:sz w:val="18"/>
            <w:szCs w:val="18"/>
          </w:rPr>
          <w:delText xml:space="preserve">        Vendor PN: TR-VC13T-N00</w:delText>
        </w:r>
      </w:del>
    </w:p>
    <w:p w14:paraId="69E3C3FD" w14:textId="19B1E71C" w:rsidR="00AD14E4" w:rsidRPr="007F5E7D" w:rsidDel="009B5AF1" w:rsidRDefault="00AD14E4" w:rsidP="00AD14E4">
      <w:pPr>
        <w:rPr>
          <w:del w:id="2185" w:author="KVS, Kannan" w:date="2019-02-28T22:23:00Z"/>
          <w:rFonts w:ascii="Courier New" w:hAnsi="Courier New" w:cs="Courier New"/>
          <w:sz w:val="18"/>
          <w:szCs w:val="18"/>
        </w:rPr>
      </w:pPr>
      <w:del w:id="2186" w:author="KVS, Kannan" w:date="2019-02-28T22:23:00Z">
        <w:r w:rsidRPr="007F5E7D" w:rsidDel="009B5AF1">
          <w:rPr>
            <w:rFonts w:ascii="Courier New" w:hAnsi="Courier New" w:cs="Courier New"/>
            <w:sz w:val="18"/>
            <w:szCs w:val="18"/>
          </w:rPr>
          <w:delText xml:space="preserve">        Vendor Rev: 01</w:delText>
        </w:r>
      </w:del>
    </w:p>
    <w:p w14:paraId="30AF5A84" w14:textId="4E890D19" w:rsidR="00AD14E4" w:rsidRPr="007F5E7D" w:rsidDel="009B5AF1" w:rsidRDefault="00AD14E4" w:rsidP="00AD14E4">
      <w:pPr>
        <w:rPr>
          <w:del w:id="2187" w:author="KVS, Kannan" w:date="2019-02-28T22:23:00Z"/>
          <w:rFonts w:ascii="Courier New" w:hAnsi="Courier New" w:cs="Courier New"/>
          <w:sz w:val="18"/>
          <w:szCs w:val="18"/>
        </w:rPr>
      </w:pPr>
      <w:del w:id="2188" w:author="KVS, Kannan" w:date="2019-02-28T22:23:00Z">
        <w:r w:rsidRPr="007F5E7D" w:rsidDel="009B5AF1">
          <w:rPr>
            <w:rFonts w:ascii="Courier New" w:hAnsi="Courier New" w:cs="Courier New"/>
            <w:sz w:val="18"/>
            <w:szCs w:val="18"/>
          </w:rPr>
          <w:delText xml:space="preserve">        Vendor SN: INGAU6650590</w:delText>
        </w:r>
      </w:del>
    </w:p>
    <w:p w14:paraId="407D460C" w14:textId="7AC85A9C" w:rsidR="00AD14E4" w:rsidDel="009B5AF1" w:rsidRDefault="00AD14E4" w:rsidP="00AD14E4">
      <w:pPr>
        <w:rPr>
          <w:del w:id="2189" w:author="KVS, Kannan" w:date="2019-02-28T22:23:00Z"/>
          <w:rFonts w:ascii="Courier New" w:hAnsi="Courier New" w:cs="Courier New"/>
          <w:sz w:val="16"/>
          <w:szCs w:val="16"/>
        </w:rPr>
      </w:pPr>
    </w:p>
    <w:p w14:paraId="0FD13E4A" w14:textId="73490D67" w:rsidR="0053375A" w:rsidDel="009B5AF1" w:rsidRDefault="0053375A" w:rsidP="00AD14E4">
      <w:pPr>
        <w:rPr>
          <w:del w:id="2190" w:author="KVS, Kannan" w:date="2019-02-28T22:23:00Z"/>
          <w:rFonts w:ascii="Courier New" w:hAnsi="Courier New" w:cs="Courier New"/>
          <w:sz w:val="16"/>
          <w:szCs w:val="16"/>
        </w:rPr>
      </w:pPr>
    </w:p>
    <w:p w14:paraId="04AEFA06" w14:textId="50354C8C" w:rsidR="0053375A" w:rsidDel="009B5AF1" w:rsidRDefault="0053375A" w:rsidP="0053375A">
      <w:pPr>
        <w:pStyle w:val="Heading3"/>
        <w:rPr>
          <w:del w:id="2191" w:author="KVS, Kannan" w:date="2019-02-28T22:23:00Z"/>
        </w:rPr>
      </w:pPr>
      <w:del w:id="2192" w:author="KVS, Kannan" w:date="2019-02-28T22:23:00Z">
        <w:r w:rsidDel="009B5AF1">
          <w:delText>show ip &lt;&gt;</w:delText>
        </w:r>
      </w:del>
    </w:p>
    <w:p w14:paraId="16183A83" w14:textId="68F5AE5A" w:rsidR="003224B7" w:rsidRPr="003224B7" w:rsidDel="009B5AF1" w:rsidRDefault="00D7007D" w:rsidP="003224B7">
      <w:pPr>
        <w:jc w:val="both"/>
        <w:rPr>
          <w:del w:id="2193" w:author="KVS, Kannan" w:date="2019-02-28T22:23:00Z"/>
          <w:rFonts w:asciiTheme="minorHAnsi" w:hAnsiTheme="minorHAnsi" w:cstheme="minorHAnsi"/>
        </w:rPr>
      </w:pPr>
      <w:del w:id="2194" w:author="KVS, Kannan" w:date="2019-02-28T22:23:00Z">
        <w:r w:rsidRPr="003224B7" w:rsidDel="009B5AF1">
          <w:rPr>
            <w:rFonts w:asciiTheme="minorHAnsi" w:hAnsiTheme="minorHAnsi" w:cstheme="minorHAnsi"/>
          </w:rPr>
          <w:delText xml:space="preserve">“show ip” </w:delText>
        </w:r>
        <w:r w:rsidR="003224B7" w:rsidRPr="003224B7" w:rsidDel="009B5AF1">
          <w:rPr>
            <w:rFonts w:asciiTheme="minorHAnsi" w:hAnsiTheme="minorHAnsi" w:cstheme="minorHAnsi"/>
          </w:rPr>
          <w:delText xml:space="preserve">commands display IPv4 related information. A similar stanza is also offered for IPv6 state – refer to “show ipv6” section below. The following </w:delText>
        </w:r>
        <w:r w:rsidR="00E3176C" w:rsidDel="009B5AF1">
          <w:rPr>
            <w:rFonts w:asciiTheme="minorHAnsi" w:hAnsiTheme="minorHAnsi" w:cstheme="minorHAnsi"/>
          </w:rPr>
          <w:delText>subcommands are available for IPv4 case</w:delText>
        </w:r>
        <w:r w:rsidR="003224B7" w:rsidRPr="003224B7" w:rsidDel="009B5AF1">
          <w:rPr>
            <w:rFonts w:asciiTheme="minorHAnsi" w:hAnsiTheme="minorHAnsi" w:cstheme="minorHAnsi"/>
          </w:rPr>
          <w:delText>:</w:delText>
        </w:r>
      </w:del>
    </w:p>
    <w:p w14:paraId="45EA55D6" w14:textId="342EB24D" w:rsidR="003224B7" w:rsidDel="009B5AF1" w:rsidRDefault="003224B7" w:rsidP="00AD14E4">
      <w:pPr>
        <w:rPr>
          <w:del w:id="2195" w:author="KVS, Kannan" w:date="2019-02-28T22:23:00Z"/>
          <w:rFonts w:ascii="Courier New" w:hAnsi="Courier New" w:cs="Courier New"/>
          <w:sz w:val="16"/>
          <w:szCs w:val="16"/>
        </w:rPr>
      </w:pPr>
    </w:p>
    <w:p w14:paraId="773694BC" w14:textId="7E7B0B43" w:rsidR="003224B7" w:rsidDel="009B5AF1" w:rsidRDefault="003224B7" w:rsidP="00AD14E4">
      <w:pPr>
        <w:rPr>
          <w:del w:id="2196" w:author="KVS, Kannan" w:date="2019-02-28T22:23:00Z"/>
          <w:rFonts w:ascii="Courier New" w:hAnsi="Courier New" w:cs="Courier New"/>
          <w:sz w:val="16"/>
          <w:szCs w:val="16"/>
        </w:rPr>
      </w:pPr>
    </w:p>
    <w:p w14:paraId="6D1BEE34" w14:textId="367AE4E8" w:rsidR="003224B7" w:rsidRPr="007F5E7D" w:rsidDel="009B5AF1" w:rsidRDefault="003224B7" w:rsidP="003224B7">
      <w:pPr>
        <w:rPr>
          <w:del w:id="2197" w:author="KVS, Kannan" w:date="2019-02-28T22:23:00Z"/>
          <w:rFonts w:ascii="Courier New" w:hAnsi="Courier New" w:cs="Courier New"/>
          <w:sz w:val="18"/>
          <w:szCs w:val="18"/>
        </w:rPr>
      </w:pPr>
      <w:del w:id="2198" w:author="KVS, Kannan" w:date="2019-02-28T22:23:00Z">
        <w:r w:rsidRPr="007F5E7D" w:rsidDel="009B5AF1">
          <w:rPr>
            <w:rFonts w:ascii="Courier New" w:hAnsi="Courier New" w:cs="Courier New"/>
            <w:sz w:val="18"/>
            <w:szCs w:val="18"/>
          </w:rPr>
          <w:delText>admin@lnos-x1-a-asw02:~$ show ip ?</w:delText>
        </w:r>
      </w:del>
    </w:p>
    <w:p w14:paraId="638E279E" w14:textId="25FCAAF7" w:rsidR="003224B7" w:rsidRPr="007F5E7D" w:rsidDel="009B5AF1" w:rsidRDefault="003224B7" w:rsidP="003224B7">
      <w:pPr>
        <w:rPr>
          <w:del w:id="2199" w:author="KVS, Kannan" w:date="2019-02-28T22:23:00Z"/>
          <w:rFonts w:ascii="Courier New" w:hAnsi="Courier New" w:cs="Courier New"/>
          <w:sz w:val="18"/>
          <w:szCs w:val="18"/>
        </w:rPr>
      </w:pPr>
      <w:del w:id="2200" w:author="KVS, Kannan" w:date="2019-02-28T22:23:00Z">
        <w:r w:rsidRPr="007F5E7D" w:rsidDel="009B5AF1">
          <w:rPr>
            <w:rFonts w:ascii="Courier New" w:hAnsi="Courier New" w:cs="Courier New"/>
            <w:sz w:val="18"/>
            <w:szCs w:val="18"/>
          </w:rPr>
          <w:delText>Usage: show ip [OPTIONS] COMMAND [ARGS]...</w:delText>
        </w:r>
      </w:del>
    </w:p>
    <w:p w14:paraId="5F92B36F" w14:textId="69379BBF" w:rsidR="003224B7" w:rsidRPr="007F5E7D" w:rsidDel="009B5AF1" w:rsidRDefault="003224B7" w:rsidP="003224B7">
      <w:pPr>
        <w:rPr>
          <w:del w:id="2201" w:author="KVS, Kannan" w:date="2019-02-28T22:23:00Z"/>
          <w:rFonts w:ascii="Courier New" w:hAnsi="Courier New" w:cs="Courier New"/>
          <w:sz w:val="18"/>
          <w:szCs w:val="18"/>
        </w:rPr>
      </w:pPr>
    </w:p>
    <w:p w14:paraId="19FA9DC4" w14:textId="73368814" w:rsidR="003224B7" w:rsidRPr="007F5E7D" w:rsidDel="009B5AF1" w:rsidRDefault="003224B7" w:rsidP="003224B7">
      <w:pPr>
        <w:rPr>
          <w:del w:id="2202" w:author="KVS, Kannan" w:date="2019-02-28T22:23:00Z"/>
          <w:rFonts w:ascii="Courier New" w:hAnsi="Courier New" w:cs="Courier New"/>
          <w:sz w:val="18"/>
          <w:szCs w:val="18"/>
        </w:rPr>
      </w:pPr>
      <w:del w:id="2203" w:author="KVS, Kannan" w:date="2019-02-28T22:23:00Z">
        <w:r w:rsidRPr="007F5E7D" w:rsidDel="009B5AF1">
          <w:rPr>
            <w:rFonts w:ascii="Courier New" w:hAnsi="Courier New" w:cs="Courier New"/>
            <w:sz w:val="18"/>
            <w:szCs w:val="18"/>
          </w:rPr>
          <w:delText xml:space="preserve">  Show IP (IPv4) commands</w:delText>
        </w:r>
      </w:del>
    </w:p>
    <w:p w14:paraId="3E832605" w14:textId="0E0F6F1D" w:rsidR="003224B7" w:rsidRPr="007F5E7D" w:rsidDel="009B5AF1" w:rsidRDefault="003224B7" w:rsidP="003224B7">
      <w:pPr>
        <w:rPr>
          <w:del w:id="2204" w:author="KVS, Kannan" w:date="2019-02-28T22:23:00Z"/>
          <w:rFonts w:ascii="Courier New" w:hAnsi="Courier New" w:cs="Courier New"/>
          <w:sz w:val="18"/>
          <w:szCs w:val="18"/>
        </w:rPr>
      </w:pPr>
    </w:p>
    <w:p w14:paraId="48566209" w14:textId="39E972D0" w:rsidR="003224B7" w:rsidRPr="007F5E7D" w:rsidDel="009B5AF1" w:rsidRDefault="003224B7" w:rsidP="003224B7">
      <w:pPr>
        <w:rPr>
          <w:del w:id="2205" w:author="KVS, Kannan" w:date="2019-02-28T22:23:00Z"/>
          <w:rFonts w:ascii="Courier New" w:hAnsi="Courier New" w:cs="Courier New"/>
          <w:sz w:val="18"/>
          <w:szCs w:val="18"/>
        </w:rPr>
      </w:pPr>
      <w:del w:id="2206" w:author="KVS, Kannan" w:date="2019-02-28T22:23:00Z">
        <w:r w:rsidRPr="007F5E7D" w:rsidDel="009B5AF1">
          <w:rPr>
            <w:rFonts w:ascii="Courier New" w:hAnsi="Courier New" w:cs="Courier New"/>
            <w:sz w:val="18"/>
            <w:szCs w:val="18"/>
          </w:rPr>
          <w:delText>Options:</w:delText>
        </w:r>
      </w:del>
    </w:p>
    <w:p w14:paraId="34FBD367" w14:textId="5FEB3AF8" w:rsidR="003224B7" w:rsidRPr="007F5E7D" w:rsidDel="009B5AF1" w:rsidRDefault="003224B7" w:rsidP="003224B7">
      <w:pPr>
        <w:rPr>
          <w:del w:id="2207" w:author="KVS, Kannan" w:date="2019-02-28T22:23:00Z"/>
          <w:rFonts w:ascii="Courier New" w:hAnsi="Courier New" w:cs="Courier New"/>
          <w:sz w:val="18"/>
          <w:szCs w:val="18"/>
        </w:rPr>
      </w:pPr>
      <w:del w:id="2208" w:author="KVS, Kannan" w:date="2019-02-28T22:23:00Z">
        <w:r w:rsidRPr="007F5E7D" w:rsidDel="009B5AF1">
          <w:rPr>
            <w:rFonts w:ascii="Courier New" w:hAnsi="Courier New" w:cs="Courier New"/>
            <w:sz w:val="18"/>
            <w:szCs w:val="18"/>
          </w:rPr>
          <w:delText xml:space="preserve">  -?, -h, --help  Show this message and exit.</w:delText>
        </w:r>
      </w:del>
    </w:p>
    <w:p w14:paraId="3BE9F1FB" w14:textId="5E422B23" w:rsidR="003224B7" w:rsidRPr="007F5E7D" w:rsidDel="009B5AF1" w:rsidRDefault="003224B7" w:rsidP="003224B7">
      <w:pPr>
        <w:rPr>
          <w:del w:id="2209" w:author="KVS, Kannan" w:date="2019-02-28T22:23:00Z"/>
          <w:rFonts w:ascii="Courier New" w:hAnsi="Courier New" w:cs="Courier New"/>
          <w:sz w:val="18"/>
          <w:szCs w:val="18"/>
        </w:rPr>
      </w:pPr>
    </w:p>
    <w:p w14:paraId="18F502AD" w14:textId="12114796" w:rsidR="003224B7" w:rsidRPr="007F5E7D" w:rsidDel="009B5AF1" w:rsidRDefault="003224B7" w:rsidP="003224B7">
      <w:pPr>
        <w:rPr>
          <w:del w:id="2210" w:author="KVS, Kannan" w:date="2019-02-28T22:23:00Z"/>
          <w:rFonts w:ascii="Courier New" w:hAnsi="Courier New" w:cs="Courier New"/>
          <w:sz w:val="18"/>
          <w:szCs w:val="18"/>
        </w:rPr>
      </w:pPr>
      <w:del w:id="2211" w:author="KVS, Kannan" w:date="2019-02-28T22:23:00Z">
        <w:r w:rsidRPr="007F5E7D" w:rsidDel="009B5AF1">
          <w:rPr>
            <w:rFonts w:ascii="Courier New" w:hAnsi="Courier New" w:cs="Courier New"/>
            <w:sz w:val="18"/>
            <w:szCs w:val="18"/>
          </w:rPr>
          <w:delText>Commands:</w:delText>
        </w:r>
      </w:del>
    </w:p>
    <w:p w14:paraId="0A746E2F" w14:textId="1C49753F" w:rsidR="003224B7" w:rsidRPr="007F5E7D" w:rsidDel="009B5AF1" w:rsidRDefault="003224B7" w:rsidP="003224B7">
      <w:pPr>
        <w:rPr>
          <w:del w:id="2212" w:author="KVS, Kannan" w:date="2019-02-28T22:23:00Z"/>
          <w:rFonts w:ascii="Courier New" w:hAnsi="Courier New" w:cs="Courier New"/>
          <w:sz w:val="18"/>
          <w:szCs w:val="18"/>
        </w:rPr>
      </w:pPr>
      <w:del w:id="2213" w:author="KVS, Kannan" w:date="2019-02-28T22:23:00Z">
        <w:r w:rsidRPr="007F5E7D" w:rsidDel="009B5AF1">
          <w:rPr>
            <w:rFonts w:ascii="Courier New" w:hAnsi="Courier New" w:cs="Courier New"/>
            <w:sz w:val="18"/>
            <w:szCs w:val="18"/>
          </w:rPr>
          <w:delText xml:space="preserve">  interfaces  Show interfaces IPv4 address</w:delText>
        </w:r>
      </w:del>
    </w:p>
    <w:p w14:paraId="2FB3B18E" w14:textId="7B34C84B" w:rsidR="003224B7" w:rsidRPr="007F5E7D" w:rsidDel="009B5AF1" w:rsidRDefault="003224B7" w:rsidP="003224B7">
      <w:pPr>
        <w:rPr>
          <w:del w:id="2214" w:author="KVS, Kannan" w:date="2019-02-28T22:23:00Z"/>
          <w:rFonts w:ascii="Courier New" w:hAnsi="Courier New" w:cs="Courier New"/>
          <w:sz w:val="18"/>
          <w:szCs w:val="18"/>
        </w:rPr>
      </w:pPr>
      <w:del w:id="2215" w:author="KVS, Kannan" w:date="2019-02-28T22:23:00Z">
        <w:r w:rsidRPr="007F5E7D" w:rsidDel="009B5AF1">
          <w:rPr>
            <w:rFonts w:ascii="Courier New" w:hAnsi="Courier New" w:cs="Courier New"/>
            <w:sz w:val="18"/>
            <w:szCs w:val="18"/>
          </w:rPr>
          <w:delText xml:space="preserve">  protocol    Show IPv4 protocol information</w:delText>
        </w:r>
      </w:del>
    </w:p>
    <w:p w14:paraId="1208623F" w14:textId="77E54097" w:rsidR="003224B7" w:rsidRPr="007F5E7D" w:rsidDel="009B5AF1" w:rsidRDefault="003224B7" w:rsidP="003224B7">
      <w:pPr>
        <w:rPr>
          <w:del w:id="2216" w:author="KVS, Kannan" w:date="2019-02-28T22:23:00Z"/>
          <w:rFonts w:ascii="Courier New" w:hAnsi="Courier New" w:cs="Courier New"/>
          <w:sz w:val="18"/>
          <w:szCs w:val="18"/>
        </w:rPr>
      </w:pPr>
      <w:del w:id="2217" w:author="KVS, Kannan" w:date="2019-02-28T22:23:00Z">
        <w:r w:rsidRPr="007F5E7D" w:rsidDel="009B5AF1">
          <w:rPr>
            <w:rFonts w:ascii="Courier New" w:hAnsi="Courier New" w:cs="Courier New"/>
            <w:sz w:val="18"/>
            <w:szCs w:val="18"/>
          </w:rPr>
          <w:delText xml:space="preserve">  route       Show IP (IPv4) routing table</w:delText>
        </w:r>
      </w:del>
    </w:p>
    <w:p w14:paraId="342D3349" w14:textId="30EBDCCA" w:rsidR="003224B7" w:rsidRPr="007F5E7D" w:rsidDel="009B5AF1" w:rsidRDefault="003224B7" w:rsidP="003224B7">
      <w:pPr>
        <w:rPr>
          <w:del w:id="2218" w:author="KVS, Kannan" w:date="2019-02-28T22:23:00Z"/>
          <w:rFonts w:ascii="Courier New" w:hAnsi="Courier New" w:cs="Courier New"/>
          <w:sz w:val="18"/>
          <w:szCs w:val="18"/>
        </w:rPr>
      </w:pPr>
    </w:p>
    <w:p w14:paraId="22DBEA52" w14:textId="0BB980A1" w:rsidR="0053375A" w:rsidRPr="007F5E7D" w:rsidDel="009B5AF1" w:rsidRDefault="003224B7" w:rsidP="003224B7">
      <w:pPr>
        <w:rPr>
          <w:del w:id="2219" w:author="KVS, Kannan" w:date="2019-02-28T22:23:00Z"/>
          <w:rFonts w:ascii="Courier New" w:hAnsi="Courier New" w:cs="Courier New"/>
          <w:sz w:val="18"/>
          <w:szCs w:val="18"/>
        </w:rPr>
      </w:pPr>
      <w:del w:id="2220" w:author="KVS, Kannan" w:date="2019-02-28T22:23:00Z">
        <w:r w:rsidRPr="007F5E7D" w:rsidDel="009B5AF1">
          <w:rPr>
            <w:rFonts w:ascii="Courier New" w:hAnsi="Courier New" w:cs="Courier New"/>
            <w:sz w:val="18"/>
            <w:szCs w:val="18"/>
          </w:rPr>
          <w:delText xml:space="preserve"> </w:delText>
        </w:r>
      </w:del>
    </w:p>
    <w:p w14:paraId="3B161DE3" w14:textId="169CC152" w:rsidR="003224B7" w:rsidRPr="007F5E7D" w:rsidDel="009B5AF1" w:rsidRDefault="003224B7" w:rsidP="003224B7">
      <w:pPr>
        <w:rPr>
          <w:del w:id="2221" w:author="KVS, Kannan" w:date="2019-02-28T22:23:00Z"/>
          <w:rFonts w:ascii="Courier New" w:hAnsi="Courier New" w:cs="Courier New"/>
          <w:sz w:val="18"/>
          <w:szCs w:val="18"/>
        </w:rPr>
      </w:pPr>
      <w:del w:id="2222" w:author="KVS, Kannan" w:date="2019-02-28T22:23:00Z">
        <w:r w:rsidRPr="007F5E7D" w:rsidDel="009B5AF1">
          <w:rPr>
            <w:rFonts w:ascii="Courier New" w:hAnsi="Courier New" w:cs="Courier New"/>
            <w:sz w:val="18"/>
            <w:szCs w:val="18"/>
          </w:rPr>
          <w:delText>admin@lnos-x1-a-asw02:~$ show ip interfaces</w:delText>
        </w:r>
      </w:del>
    </w:p>
    <w:p w14:paraId="5A857072" w14:textId="55E94454" w:rsidR="003224B7" w:rsidRPr="007F5E7D" w:rsidDel="009B5AF1" w:rsidRDefault="003224B7" w:rsidP="003224B7">
      <w:pPr>
        <w:rPr>
          <w:del w:id="2223" w:author="KVS, Kannan" w:date="2019-02-28T22:23:00Z"/>
          <w:rFonts w:ascii="Courier New" w:hAnsi="Courier New" w:cs="Courier New"/>
          <w:sz w:val="18"/>
          <w:szCs w:val="18"/>
        </w:rPr>
      </w:pPr>
      <w:del w:id="2224" w:author="KVS, Kannan" w:date="2019-02-28T22:23:00Z">
        <w:r w:rsidRPr="007F5E7D" w:rsidDel="009B5AF1">
          <w:rPr>
            <w:rFonts w:ascii="Courier New" w:hAnsi="Courier New" w:cs="Courier New"/>
            <w:sz w:val="18"/>
            <w:szCs w:val="18"/>
          </w:rPr>
          <w:delText>Interface    IPv4 address/mask    Admin/Oper</w:delText>
        </w:r>
      </w:del>
    </w:p>
    <w:p w14:paraId="4C379D3B" w14:textId="219A6580" w:rsidR="003224B7" w:rsidRPr="007F5E7D" w:rsidDel="009B5AF1" w:rsidRDefault="003224B7" w:rsidP="003224B7">
      <w:pPr>
        <w:rPr>
          <w:del w:id="2225" w:author="KVS, Kannan" w:date="2019-02-28T22:23:00Z"/>
          <w:rFonts w:ascii="Courier New" w:hAnsi="Courier New" w:cs="Courier New"/>
          <w:sz w:val="18"/>
          <w:szCs w:val="18"/>
        </w:rPr>
      </w:pPr>
      <w:del w:id="2226" w:author="KVS, Kannan" w:date="2019-02-28T22:23:00Z">
        <w:r w:rsidRPr="007F5E7D" w:rsidDel="009B5AF1">
          <w:rPr>
            <w:rFonts w:ascii="Courier New" w:hAnsi="Courier New" w:cs="Courier New"/>
            <w:sz w:val="18"/>
            <w:szCs w:val="18"/>
          </w:rPr>
          <w:delText>-----------  -------------------  ------------</w:delText>
        </w:r>
      </w:del>
    </w:p>
    <w:p w14:paraId="0C97B5C8" w14:textId="6CB7BE51" w:rsidR="003224B7" w:rsidRPr="007F5E7D" w:rsidDel="009B5AF1" w:rsidRDefault="003224B7" w:rsidP="003224B7">
      <w:pPr>
        <w:rPr>
          <w:del w:id="2227" w:author="KVS, Kannan" w:date="2019-02-28T22:23:00Z"/>
          <w:rFonts w:ascii="Courier New" w:hAnsi="Courier New" w:cs="Courier New"/>
          <w:sz w:val="18"/>
          <w:szCs w:val="18"/>
        </w:rPr>
      </w:pPr>
      <w:del w:id="2228" w:author="KVS, Kannan" w:date="2019-02-28T22:23:00Z">
        <w:r w:rsidRPr="007F5E7D" w:rsidDel="009B5AF1">
          <w:rPr>
            <w:rFonts w:ascii="Courier New" w:hAnsi="Courier New" w:cs="Courier New"/>
            <w:sz w:val="18"/>
            <w:szCs w:val="18"/>
          </w:rPr>
          <w:delText>Ethernet112  10.1.2.2/24          up/up</w:delText>
        </w:r>
      </w:del>
    </w:p>
    <w:p w14:paraId="332568DD" w14:textId="6F964A30" w:rsidR="003224B7" w:rsidRPr="007F5E7D" w:rsidDel="009B5AF1" w:rsidRDefault="003224B7" w:rsidP="003224B7">
      <w:pPr>
        <w:rPr>
          <w:del w:id="2229" w:author="KVS, Kannan" w:date="2019-02-28T22:23:00Z"/>
          <w:rFonts w:ascii="Courier New" w:hAnsi="Courier New" w:cs="Courier New"/>
          <w:sz w:val="18"/>
          <w:szCs w:val="18"/>
        </w:rPr>
      </w:pPr>
      <w:del w:id="2230" w:author="KVS, Kannan" w:date="2019-02-28T22:23:00Z">
        <w:r w:rsidRPr="007F5E7D" w:rsidDel="009B5AF1">
          <w:rPr>
            <w:rFonts w:ascii="Courier New" w:hAnsi="Courier New" w:cs="Courier New"/>
            <w:sz w:val="18"/>
            <w:szCs w:val="18"/>
          </w:rPr>
          <w:delText>Ethernet116  10.2.2.2/24          up/up</w:delText>
        </w:r>
      </w:del>
    </w:p>
    <w:p w14:paraId="3D34AA65" w14:textId="357ACDBF" w:rsidR="003224B7" w:rsidRPr="007F5E7D" w:rsidDel="009B5AF1" w:rsidRDefault="003224B7" w:rsidP="003224B7">
      <w:pPr>
        <w:rPr>
          <w:del w:id="2231" w:author="KVS, Kannan" w:date="2019-02-28T22:23:00Z"/>
          <w:rFonts w:ascii="Courier New" w:hAnsi="Courier New" w:cs="Courier New"/>
          <w:sz w:val="18"/>
          <w:szCs w:val="18"/>
        </w:rPr>
      </w:pPr>
      <w:del w:id="2232" w:author="KVS, Kannan" w:date="2019-02-28T22:23:00Z">
        <w:r w:rsidRPr="007F5E7D" w:rsidDel="009B5AF1">
          <w:rPr>
            <w:rFonts w:ascii="Courier New" w:hAnsi="Courier New" w:cs="Courier New"/>
            <w:sz w:val="18"/>
            <w:szCs w:val="18"/>
          </w:rPr>
          <w:delText>Ethernet120  10.3.2.2/24          up/up</w:delText>
        </w:r>
      </w:del>
    </w:p>
    <w:p w14:paraId="2879C2CE" w14:textId="39CC7928" w:rsidR="003224B7" w:rsidRPr="007F5E7D" w:rsidDel="009B5AF1" w:rsidRDefault="003224B7" w:rsidP="003224B7">
      <w:pPr>
        <w:rPr>
          <w:del w:id="2233" w:author="KVS, Kannan" w:date="2019-02-28T22:23:00Z"/>
          <w:rFonts w:ascii="Courier New" w:hAnsi="Courier New" w:cs="Courier New"/>
          <w:sz w:val="18"/>
          <w:szCs w:val="18"/>
        </w:rPr>
      </w:pPr>
      <w:del w:id="2234" w:author="KVS, Kannan" w:date="2019-02-28T22:23:00Z">
        <w:r w:rsidRPr="007F5E7D" w:rsidDel="009B5AF1">
          <w:rPr>
            <w:rFonts w:ascii="Courier New" w:hAnsi="Courier New" w:cs="Courier New"/>
            <w:sz w:val="18"/>
            <w:szCs w:val="18"/>
          </w:rPr>
          <w:delText>Ethernet124  10.4.2.2/24          up/up</w:delText>
        </w:r>
      </w:del>
    </w:p>
    <w:p w14:paraId="623311B4" w14:textId="3C21A2A0" w:rsidR="003224B7" w:rsidRPr="007F5E7D" w:rsidDel="009B5AF1" w:rsidRDefault="003224B7" w:rsidP="003224B7">
      <w:pPr>
        <w:rPr>
          <w:del w:id="2235" w:author="KVS, Kannan" w:date="2019-02-28T22:23:00Z"/>
          <w:rFonts w:ascii="Courier New" w:hAnsi="Courier New" w:cs="Courier New"/>
          <w:sz w:val="18"/>
          <w:szCs w:val="18"/>
        </w:rPr>
      </w:pPr>
      <w:del w:id="2236" w:author="KVS, Kannan" w:date="2019-02-28T22:23:00Z">
        <w:r w:rsidRPr="007F5E7D" w:rsidDel="009B5AF1">
          <w:rPr>
            <w:rFonts w:ascii="Courier New" w:hAnsi="Courier New" w:cs="Courier New"/>
            <w:sz w:val="18"/>
            <w:szCs w:val="18"/>
          </w:rPr>
          <w:delText>Vlan100      172.18.1.1/24        up/up</w:delText>
        </w:r>
      </w:del>
    </w:p>
    <w:p w14:paraId="3239A655" w14:textId="590EC115" w:rsidR="003224B7" w:rsidRPr="007F5E7D" w:rsidDel="009B5AF1" w:rsidRDefault="003224B7" w:rsidP="003224B7">
      <w:pPr>
        <w:rPr>
          <w:del w:id="2237" w:author="KVS, Kannan" w:date="2019-02-28T22:23:00Z"/>
          <w:rFonts w:ascii="Courier New" w:hAnsi="Courier New" w:cs="Courier New"/>
          <w:sz w:val="18"/>
          <w:szCs w:val="18"/>
        </w:rPr>
      </w:pPr>
      <w:del w:id="2238" w:author="KVS, Kannan" w:date="2019-02-28T22:23:00Z">
        <w:r w:rsidRPr="007F5E7D" w:rsidDel="009B5AF1">
          <w:rPr>
            <w:rFonts w:ascii="Courier New" w:hAnsi="Courier New" w:cs="Courier New"/>
            <w:sz w:val="18"/>
            <w:szCs w:val="18"/>
          </w:rPr>
          <w:delText>Vlan777      12.10.1.1/24         up/up</w:delText>
        </w:r>
      </w:del>
    </w:p>
    <w:p w14:paraId="0039270E" w14:textId="1F6DBE2F" w:rsidR="003224B7" w:rsidRPr="007F5E7D" w:rsidDel="009B5AF1" w:rsidRDefault="003224B7" w:rsidP="003224B7">
      <w:pPr>
        <w:rPr>
          <w:del w:id="2239" w:author="KVS, Kannan" w:date="2019-02-28T22:23:00Z"/>
          <w:rFonts w:ascii="Courier New" w:hAnsi="Courier New" w:cs="Courier New"/>
          <w:sz w:val="18"/>
          <w:szCs w:val="18"/>
        </w:rPr>
      </w:pPr>
      <w:del w:id="2240" w:author="KVS, Kannan" w:date="2019-02-28T22:23:00Z">
        <w:r w:rsidRPr="007F5E7D" w:rsidDel="009B5AF1">
          <w:rPr>
            <w:rFonts w:ascii="Courier New" w:hAnsi="Courier New" w:cs="Courier New"/>
            <w:sz w:val="18"/>
            <w:szCs w:val="18"/>
          </w:rPr>
          <w:delText>…</w:delText>
        </w:r>
      </w:del>
    </w:p>
    <w:p w14:paraId="5F7C24FC" w14:textId="5025C73F" w:rsidR="003224B7" w:rsidRPr="007F5E7D" w:rsidDel="009B5AF1" w:rsidRDefault="003224B7" w:rsidP="003224B7">
      <w:pPr>
        <w:rPr>
          <w:del w:id="2241" w:author="KVS, Kannan" w:date="2019-02-28T22:23:00Z"/>
          <w:rFonts w:ascii="Courier New" w:hAnsi="Courier New" w:cs="Courier New"/>
          <w:sz w:val="18"/>
          <w:szCs w:val="18"/>
        </w:rPr>
      </w:pPr>
    </w:p>
    <w:p w14:paraId="7E346DF7" w14:textId="5459A23D" w:rsidR="003224B7" w:rsidRPr="007F5E7D" w:rsidDel="009B5AF1" w:rsidRDefault="003224B7" w:rsidP="003224B7">
      <w:pPr>
        <w:rPr>
          <w:del w:id="2242" w:author="KVS, Kannan" w:date="2019-02-28T22:23:00Z"/>
          <w:rFonts w:ascii="Courier New" w:hAnsi="Courier New" w:cs="Courier New"/>
          <w:sz w:val="18"/>
          <w:szCs w:val="18"/>
        </w:rPr>
      </w:pPr>
    </w:p>
    <w:p w14:paraId="4F00EFA6" w14:textId="7B6A81A6" w:rsidR="003224B7" w:rsidRPr="007F5E7D" w:rsidDel="009B5AF1" w:rsidRDefault="003224B7" w:rsidP="003224B7">
      <w:pPr>
        <w:rPr>
          <w:del w:id="2243" w:author="KVS, Kannan" w:date="2019-02-28T22:23:00Z"/>
          <w:rFonts w:ascii="Courier New" w:hAnsi="Courier New" w:cs="Courier New"/>
          <w:sz w:val="18"/>
          <w:szCs w:val="18"/>
        </w:rPr>
      </w:pPr>
      <w:del w:id="2244" w:author="KVS, Kannan" w:date="2019-02-28T22:23:00Z">
        <w:r w:rsidRPr="007F5E7D" w:rsidDel="009B5AF1">
          <w:rPr>
            <w:rFonts w:ascii="Courier New" w:hAnsi="Courier New" w:cs="Courier New"/>
            <w:sz w:val="18"/>
            <w:szCs w:val="18"/>
          </w:rPr>
          <w:delText>admin@lnos-x1-a-asw02:~$ show ip route</w:delText>
        </w:r>
      </w:del>
    </w:p>
    <w:p w14:paraId="71F68B0B" w14:textId="5FE1E03F" w:rsidR="003224B7" w:rsidRPr="007F5E7D" w:rsidDel="009B5AF1" w:rsidRDefault="003224B7" w:rsidP="003224B7">
      <w:pPr>
        <w:rPr>
          <w:del w:id="2245" w:author="KVS, Kannan" w:date="2019-02-28T22:23:00Z"/>
          <w:rFonts w:ascii="Courier New" w:hAnsi="Courier New" w:cs="Courier New"/>
          <w:sz w:val="18"/>
          <w:szCs w:val="18"/>
        </w:rPr>
      </w:pPr>
      <w:del w:id="2246" w:author="KVS, Kannan" w:date="2019-02-28T22:23:00Z">
        <w:r w:rsidRPr="007F5E7D" w:rsidDel="009B5AF1">
          <w:rPr>
            <w:rFonts w:ascii="Courier New" w:hAnsi="Courier New" w:cs="Courier New"/>
            <w:sz w:val="18"/>
            <w:szCs w:val="18"/>
          </w:rPr>
          <w:delText>Command: sudo vtysh -c "show ip route"</w:delText>
        </w:r>
      </w:del>
    </w:p>
    <w:p w14:paraId="1A4119BD" w14:textId="6CAB8B18" w:rsidR="003224B7" w:rsidRPr="007F5E7D" w:rsidDel="009B5AF1" w:rsidRDefault="003224B7" w:rsidP="003224B7">
      <w:pPr>
        <w:rPr>
          <w:del w:id="2247" w:author="KVS, Kannan" w:date="2019-02-28T22:23:00Z"/>
          <w:rFonts w:ascii="Courier New" w:hAnsi="Courier New" w:cs="Courier New"/>
          <w:sz w:val="18"/>
          <w:szCs w:val="18"/>
        </w:rPr>
      </w:pPr>
      <w:del w:id="2248" w:author="KVS, Kannan" w:date="2019-02-28T22:23:00Z">
        <w:r w:rsidRPr="007F5E7D" w:rsidDel="009B5AF1">
          <w:rPr>
            <w:rFonts w:ascii="Courier New" w:hAnsi="Courier New" w:cs="Courier New"/>
            <w:sz w:val="18"/>
            <w:szCs w:val="18"/>
          </w:rPr>
          <w:delText>Codes: K - kernel route, C - connected, S - static, R - RIP,</w:delText>
        </w:r>
      </w:del>
    </w:p>
    <w:p w14:paraId="4E851B23" w14:textId="4E52D08F" w:rsidR="003224B7" w:rsidRPr="007F5E7D" w:rsidDel="009B5AF1" w:rsidRDefault="003224B7" w:rsidP="003224B7">
      <w:pPr>
        <w:rPr>
          <w:del w:id="2249" w:author="KVS, Kannan" w:date="2019-02-28T22:23:00Z"/>
          <w:rFonts w:ascii="Courier New" w:hAnsi="Courier New" w:cs="Courier New"/>
          <w:sz w:val="18"/>
          <w:szCs w:val="18"/>
        </w:rPr>
      </w:pPr>
      <w:del w:id="2250" w:author="KVS, Kannan" w:date="2019-02-28T22:23:00Z">
        <w:r w:rsidRPr="007F5E7D" w:rsidDel="009B5AF1">
          <w:rPr>
            <w:rFonts w:ascii="Courier New" w:hAnsi="Courier New" w:cs="Courier New"/>
            <w:sz w:val="18"/>
            <w:szCs w:val="18"/>
          </w:rPr>
          <w:delText xml:space="preserve">       O - OSPF, I - IS-IS, B - BGP, P - PIM, N - NHRP, T - Table,</w:delText>
        </w:r>
      </w:del>
    </w:p>
    <w:p w14:paraId="636EDF63" w14:textId="5E0945B6" w:rsidR="003224B7" w:rsidRPr="007F5E7D" w:rsidDel="009B5AF1" w:rsidRDefault="003224B7" w:rsidP="003224B7">
      <w:pPr>
        <w:rPr>
          <w:del w:id="2251" w:author="KVS, Kannan" w:date="2019-02-28T22:23:00Z"/>
          <w:rFonts w:ascii="Courier New" w:hAnsi="Courier New" w:cs="Courier New"/>
          <w:sz w:val="18"/>
          <w:szCs w:val="18"/>
        </w:rPr>
      </w:pPr>
      <w:del w:id="2252" w:author="KVS, Kannan" w:date="2019-02-28T22:23:00Z">
        <w:r w:rsidRPr="007F5E7D" w:rsidDel="009B5AF1">
          <w:rPr>
            <w:rFonts w:ascii="Courier New" w:hAnsi="Courier New" w:cs="Courier New"/>
            <w:sz w:val="18"/>
            <w:szCs w:val="18"/>
          </w:rPr>
          <w:delText xml:space="preserve">       v - VNC, V - VNC-Direct,</w:delText>
        </w:r>
      </w:del>
    </w:p>
    <w:p w14:paraId="2F7CB25B" w14:textId="1768A3BA" w:rsidR="003224B7" w:rsidRPr="007F5E7D" w:rsidDel="009B5AF1" w:rsidRDefault="003224B7" w:rsidP="003224B7">
      <w:pPr>
        <w:rPr>
          <w:del w:id="2253" w:author="KVS, Kannan" w:date="2019-02-28T22:23:00Z"/>
          <w:rFonts w:ascii="Courier New" w:hAnsi="Courier New" w:cs="Courier New"/>
          <w:sz w:val="18"/>
          <w:szCs w:val="18"/>
        </w:rPr>
      </w:pPr>
      <w:del w:id="2254" w:author="KVS, Kannan" w:date="2019-02-28T22:23:00Z">
        <w:r w:rsidRPr="007F5E7D" w:rsidDel="009B5AF1">
          <w:rPr>
            <w:rFonts w:ascii="Courier New" w:hAnsi="Courier New" w:cs="Courier New"/>
            <w:sz w:val="18"/>
            <w:szCs w:val="18"/>
          </w:rPr>
          <w:delText xml:space="preserve">       &gt; - selected route, * - FIB route</w:delText>
        </w:r>
      </w:del>
    </w:p>
    <w:p w14:paraId="5DD31B48" w14:textId="245DE087" w:rsidR="003224B7" w:rsidRPr="007F5E7D" w:rsidDel="009B5AF1" w:rsidRDefault="003224B7" w:rsidP="003224B7">
      <w:pPr>
        <w:rPr>
          <w:del w:id="2255" w:author="KVS, Kannan" w:date="2019-02-28T22:23:00Z"/>
          <w:rFonts w:ascii="Courier New" w:hAnsi="Courier New" w:cs="Courier New"/>
          <w:sz w:val="18"/>
          <w:szCs w:val="18"/>
        </w:rPr>
      </w:pPr>
    </w:p>
    <w:p w14:paraId="06CA8B47" w14:textId="571B237E" w:rsidR="003224B7" w:rsidRPr="007F5E7D" w:rsidDel="009B5AF1" w:rsidRDefault="003224B7" w:rsidP="003224B7">
      <w:pPr>
        <w:rPr>
          <w:del w:id="2256" w:author="KVS, Kannan" w:date="2019-02-28T22:23:00Z"/>
          <w:rFonts w:ascii="Courier New" w:hAnsi="Courier New" w:cs="Courier New"/>
          <w:sz w:val="18"/>
          <w:szCs w:val="18"/>
        </w:rPr>
      </w:pPr>
      <w:del w:id="2257" w:author="KVS, Kannan" w:date="2019-02-28T22:23:00Z">
        <w:r w:rsidRPr="007F5E7D" w:rsidDel="009B5AF1">
          <w:rPr>
            <w:rFonts w:ascii="Courier New" w:hAnsi="Courier New" w:cs="Courier New"/>
            <w:sz w:val="18"/>
            <w:szCs w:val="18"/>
          </w:rPr>
          <w:delText>K&gt;* 0.0.0.0/0 via 172.25.11.1, eth0</w:delText>
        </w:r>
      </w:del>
    </w:p>
    <w:p w14:paraId="234DC869" w14:textId="392D7932" w:rsidR="003224B7" w:rsidRPr="007F5E7D" w:rsidDel="009B5AF1" w:rsidRDefault="003224B7" w:rsidP="003224B7">
      <w:pPr>
        <w:rPr>
          <w:del w:id="2258" w:author="KVS, Kannan" w:date="2019-02-28T22:23:00Z"/>
          <w:rFonts w:ascii="Courier New" w:hAnsi="Courier New" w:cs="Courier New"/>
          <w:sz w:val="18"/>
          <w:szCs w:val="18"/>
        </w:rPr>
      </w:pPr>
      <w:del w:id="2259" w:author="KVS, Kannan" w:date="2019-02-28T22:23:00Z">
        <w:r w:rsidRPr="007F5E7D" w:rsidDel="009B5AF1">
          <w:rPr>
            <w:rFonts w:ascii="Courier New" w:hAnsi="Courier New" w:cs="Courier New"/>
            <w:sz w:val="18"/>
            <w:szCs w:val="18"/>
          </w:rPr>
          <w:delText>B&gt;* 10.1.1.0/24 [20/0] via 10.1.2.1, Ethernet112, 14:32:48</w:delText>
        </w:r>
      </w:del>
    </w:p>
    <w:p w14:paraId="7A0E1EA9" w14:textId="31B2B1C1" w:rsidR="003224B7" w:rsidRPr="007F5E7D" w:rsidDel="009B5AF1" w:rsidRDefault="003224B7" w:rsidP="003224B7">
      <w:pPr>
        <w:rPr>
          <w:del w:id="2260" w:author="KVS, Kannan" w:date="2019-02-28T22:23:00Z"/>
          <w:rFonts w:ascii="Courier New" w:hAnsi="Courier New" w:cs="Courier New"/>
          <w:sz w:val="18"/>
          <w:szCs w:val="18"/>
        </w:rPr>
      </w:pPr>
      <w:del w:id="2261" w:author="KVS, Kannan" w:date="2019-02-28T22:23:00Z">
        <w:r w:rsidRPr="007F5E7D" w:rsidDel="009B5AF1">
          <w:rPr>
            <w:rFonts w:ascii="Courier New" w:hAnsi="Courier New" w:cs="Courier New"/>
            <w:sz w:val="18"/>
            <w:szCs w:val="18"/>
          </w:rPr>
          <w:delText>C&gt;* 10.1.2.0/24 is directly connected, Ethernet112</w:delText>
        </w:r>
      </w:del>
    </w:p>
    <w:p w14:paraId="0ABB3448" w14:textId="08F8BB29" w:rsidR="003224B7" w:rsidRPr="007F5E7D" w:rsidDel="009B5AF1" w:rsidRDefault="003224B7" w:rsidP="003224B7">
      <w:pPr>
        <w:rPr>
          <w:del w:id="2262" w:author="KVS, Kannan" w:date="2019-02-28T22:23:00Z"/>
          <w:rFonts w:ascii="Courier New" w:hAnsi="Courier New" w:cs="Courier New"/>
          <w:sz w:val="18"/>
          <w:szCs w:val="18"/>
        </w:rPr>
      </w:pPr>
      <w:del w:id="2263" w:author="KVS, Kannan" w:date="2019-02-28T22:23:00Z">
        <w:r w:rsidRPr="007F5E7D" w:rsidDel="009B5AF1">
          <w:rPr>
            <w:rFonts w:ascii="Courier New" w:hAnsi="Courier New" w:cs="Courier New"/>
            <w:sz w:val="18"/>
            <w:szCs w:val="18"/>
          </w:rPr>
          <w:delText>B&gt;* 10.2.1.0/24 [20/0] via 10.2.2.1, Ethernet116, 14:32:44</w:delText>
        </w:r>
      </w:del>
    </w:p>
    <w:p w14:paraId="4AD15D70" w14:textId="72657643" w:rsidR="003224B7" w:rsidRPr="007F5E7D" w:rsidDel="009B5AF1" w:rsidRDefault="003224B7" w:rsidP="003224B7">
      <w:pPr>
        <w:rPr>
          <w:del w:id="2264" w:author="KVS, Kannan" w:date="2019-02-28T22:23:00Z"/>
          <w:rFonts w:ascii="Courier New" w:hAnsi="Courier New" w:cs="Courier New"/>
          <w:sz w:val="18"/>
          <w:szCs w:val="18"/>
        </w:rPr>
      </w:pPr>
      <w:del w:id="2265" w:author="KVS, Kannan" w:date="2019-02-28T22:23:00Z">
        <w:r w:rsidRPr="007F5E7D" w:rsidDel="009B5AF1">
          <w:rPr>
            <w:rFonts w:ascii="Courier New" w:hAnsi="Courier New" w:cs="Courier New"/>
            <w:sz w:val="18"/>
            <w:szCs w:val="18"/>
          </w:rPr>
          <w:delText>C&gt;* 10.2.2.0/24 is directly connected, Ethernet116</w:delText>
        </w:r>
      </w:del>
    </w:p>
    <w:p w14:paraId="5CFA5CC4" w14:textId="21ACEF48" w:rsidR="003224B7" w:rsidRPr="007F5E7D" w:rsidDel="009B5AF1" w:rsidRDefault="003224B7" w:rsidP="003224B7">
      <w:pPr>
        <w:rPr>
          <w:del w:id="2266" w:author="KVS, Kannan" w:date="2019-02-28T22:23:00Z"/>
          <w:rFonts w:ascii="Courier New" w:hAnsi="Courier New" w:cs="Courier New"/>
          <w:sz w:val="18"/>
          <w:szCs w:val="18"/>
        </w:rPr>
      </w:pPr>
      <w:del w:id="2267" w:author="KVS, Kannan" w:date="2019-02-28T22:23:00Z">
        <w:r w:rsidRPr="007F5E7D" w:rsidDel="009B5AF1">
          <w:rPr>
            <w:rFonts w:ascii="Courier New" w:hAnsi="Courier New" w:cs="Courier New"/>
            <w:sz w:val="18"/>
            <w:szCs w:val="18"/>
          </w:rPr>
          <w:delText>B&gt;* 10.3.1.0/24 [20/0] via 10.3.2.1, Ethernet120, 14:32:47</w:delText>
        </w:r>
      </w:del>
    </w:p>
    <w:p w14:paraId="0BC5A532" w14:textId="5DA14695" w:rsidR="003224B7" w:rsidRPr="007F5E7D" w:rsidDel="009B5AF1" w:rsidRDefault="003224B7" w:rsidP="003224B7">
      <w:pPr>
        <w:rPr>
          <w:del w:id="2268" w:author="KVS, Kannan" w:date="2019-02-28T22:23:00Z"/>
          <w:rFonts w:ascii="Courier New" w:hAnsi="Courier New" w:cs="Courier New"/>
          <w:sz w:val="18"/>
          <w:szCs w:val="18"/>
        </w:rPr>
      </w:pPr>
      <w:del w:id="2269" w:author="KVS, Kannan" w:date="2019-02-28T22:23:00Z">
        <w:r w:rsidRPr="007F5E7D" w:rsidDel="009B5AF1">
          <w:rPr>
            <w:rFonts w:ascii="Courier New" w:hAnsi="Courier New" w:cs="Courier New"/>
            <w:sz w:val="18"/>
            <w:szCs w:val="18"/>
          </w:rPr>
          <w:delText>C&gt;* 10.3.2.0/24 is directly connected, Ethernet120</w:delText>
        </w:r>
      </w:del>
    </w:p>
    <w:p w14:paraId="385F2869" w14:textId="6CCA67C9" w:rsidR="003224B7" w:rsidRPr="007F5E7D" w:rsidDel="009B5AF1" w:rsidRDefault="003224B7" w:rsidP="003224B7">
      <w:pPr>
        <w:rPr>
          <w:del w:id="2270" w:author="KVS, Kannan" w:date="2019-02-28T22:23:00Z"/>
          <w:rFonts w:ascii="Courier New" w:hAnsi="Courier New" w:cs="Courier New"/>
          <w:sz w:val="18"/>
          <w:szCs w:val="18"/>
        </w:rPr>
      </w:pPr>
      <w:del w:id="2271" w:author="KVS, Kannan" w:date="2019-02-28T22:23:00Z">
        <w:r w:rsidRPr="007F5E7D" w:rsidDel="009B5AF1">
          <w:rPr>
            <w:rFonts w:ascii="Courier New" w:hAnsi="Courier New" w:cs="Courier New"/>
            <w:sz w:val="18"/>
            <w:szCs w:val="18"/>
          </w:rPr>
          <w:delText>B&gt;* 10.4.1.0/24 [20/0] via 10.4.2.1, Ethernet124, 14:32:47</w:delText>
        </w:r>
      </w:del>
    </w:p>
    <w:p w14:paraId="359E154B" w14:textId="10080706" w:rsidR="003224B7" w:rsidRPr="007F5E7D" w:rsidDel="009B5AF1" w:rsidRDefault="003224B7" w:rsidP="003224B7">
      <w:pPr>
        <w:rPr>
          <w:del w:id="2272" w:author="KVS, Kannan" w:date="2019-02-28T22:23:00Z"/>
          <w:rFonts w:ascii="Courier New" w:hAnsi="Courier New" w:cs="Courier New"/>
          <w:sz w:val="18"/>
          <w:szCs w:val="18"/>
        </w:rPr>
      </w:pPr>
      <w:del w:id="2273" w:author="KVS, Kannan" w:date="2019-02-28T22:23:00Z">
        <w:r w:rsidRPr="007F5E7D" w:rsidDel="009B5AF1">
          <w:rPr>
            <w:rFonts w:ascii="Courier New" w:hAnsi="Courier New" w:cs="Courier New"/>
            <w:sz w:val="18"/>
            <w:szCs w:val="18"/>
          </w:rPr>
          <w:delText>C&gt;* 10.4.2.0/24 is directly connected, Ethernet124</w:delText>
        </w:r>
      </w:del>
    </w:p>
    <w:p w14:paraId="0CA3AD39" w14:textId="2E5F4890" w:rsidR="003224B7" w:rsidRPr="007F5E7D" w:rsidDel="009B5AF1" w:rsidRDefault="003224B7" w:rsidP="003224B7">
      <w:pPr>
        <w:rPr>
          <w:del w:id="2274" w:author="KVS, Kannan" w:date="2019-02-28T22:23:00Z"/>
          <w:rFonts w:ascii="Courier New" w:hAnsi="Courier New" w:cs="Courier New"/>
          <w:sz w:val="18"/>
          <w:szCs w:val="18"/>
        </w:rPr>
      </w:pPr>
      <w:del w:id="2275" w:author="KVS, Kannan" w:date="2019-02-28T22:23:00Z">
        <w:r w:rsidRPr="007F5E7D" w:rsidDel="009B5AF1">
          <w:rPr>
            <w:rFonts w:ascii="Courier New" w:hAnsi="Courier New" w:cs="Courier New"/>
            <w:sz w:val="18"/>
            <w:szCs w:val="18"/>
          </w:rPr>
          <w:delText>B&gt;* 10.10.1.1/32 [20/0] via 10.1.2.1, Ethernet112, 14:32:44</w:delText>
        </w:r>
      </w:del>
    </w:p>
    <w:p w14:paraId="7E39286A" w14:textId="06F2409E" w:rsidR="003224B7" w:rsidRPr="007F5E7D" w:rsidDel="009B5AF1" w:rsidRDefault="003224B7" w:rsidP="003224B7">
      <w:pPr>
        <w:rPr>
          <w:del w:id="2276" w:author="KVS, Kannan" w:date="2019-02-28T22:23:00Z"/>
          <w:rFonts w:ascii="Courier New" w:hAnsi="Courier New" w:cs="Courier New"/>
          <w:sz w:val="18"/>
          <w:szCs w:val="18"/>
        </w:rPr>
      </w:pPr>
      <w:del w:id="2277" w:author="KVS, Kannan" w:date="2019-02-28T22:23:00Z">
        <w:r w:rsidRPr="007F5E7D" w:rsidDel="009B5AF1">
          <w:rPr>
            <w:rFonts w:ascii="Courier New" w:hAnsi="Courier New" w:cs="Courier New"/>
            <w:sz w:val="18"/>
            <w:szCs w:val="18"/>
          </w:rPr>
          <w:delText xml:space="preserve">  *                     via 10.2.2.1, Ethernet116, 14:32:44</w:delText>
        </w:r>
      </w:del>
    </w:p>
    <w:p w14:paraId="71D05A00" w14:textId="6BF11958" w:rsidR="003224B7" w:rsidRPr="007F5E7D" w:rsidDel="009B5AF1" w:rsidRDefault="003224B7" w:rsidP="003224B7">
      <w:pPr>
        <w:rPr>
          <w:del w:id="2278" w:author="KVS, Kannan" w:date="2019-02-28T22:23:00Z"/>
          <w:rFonts w:ascii="Courier New" w:hAnsi="Courier New" w:cs="Courier New"/>
          <w:sz w:val="18"/>
          <w:szCs w:val="18"/>
        </w:rPr>
      </w:pPr>
      <w:del w:id="2279" w:author="KVS, Kannan" w:date="2019-02-28T22:23:00Z">
        <w:r w:rsidRPr="007F5E7D" w:rsidDel="009B5AF1">
          <w:rPr>
            <w:rFonts w:ascii="Courier New" w:hAnsi="Courier New" w:cs="Courier New"/>
            <w:sz w:val="18"/>
            <w:szCs w:val="18"/>
          </w:rPr>
          <w:delText xml:space="preserve">  *                     via 10.3.2.1, Ethernet120, 14:32:44</w:delText>
        </w:r>
      </w:del>
    </w:p>
    <w:p w14:paraId="06AFB72A" w14:textId="3E65DE3F" w:rsidR="003224B7" w:rsidRPr="007F5E7D" w:rsidDel="009B5AF1" w:rsidRDefault="003224B7" w:rsidP="003224B7">
      <w:pPr>
        <w:rPr>
          <w:del w:id="2280" w:author="KVS, Kannan" w:date="2019-02-28T22:23:00Z"/>
          <w:rFonts w:ascii="Courier New" w:hAnsi="Courier New" w:cs="Courier New"/>
          <w:sz w:val="18"/>
          <w:szCs w:val="18"/>
        </w:rPr>
      </w:pPr>
      <w:del w:id="2281" w:author="KVS, Kannan" w:date="2019-02-28T22:23:00Z">
        <w:r w:rsidRPr="007F5E7D" w:rsidDel="009B5AF1">
          <w:rPr>
            <w:rFonts w:ascii="Courier New" w:hAnsi="Courier New" w:cs="Courier New"/>
            <w:sz w:val="18"/>
            <w:szCs w:val="18"/>
          </w:rPr>
          <w:delText xml:space="preserve">  *                     via 10.4.2.1, Ethernet124, 14:32:44</w:delText>
        </w:r>
      </w:del>
    </w:p>
    <w:p w14:paraId="44E25454" w14:textId="182A09B5" w:rsidR="003224B7" w:rsidRPr="007F5E7D" w:rsidDel="009B5AF1" w:rsidRDefault="003224B7" w:rsidP="003224B7">
      <w:pPr>
        <w:rPr>
          <w:del w:id="2282" w:author="KVS, Kannan" w:date="2019-02-28T22:23:00Z"/>
          <w:rFonts w:ascii="Courier New" w:hAnsi="Courier New" w:cs="Courier New"/>
          <w:sz w:val="18"/>
          <w:szCs w:val="18"/>
        </w:rPr>
      </w:pPr>
      <w:del w:id="2283" w:author="KVS, Kannan" w:date="2019-02-28T22:23:00Z">
        <w:r w:rsidRPr="007F5E7D" w:rsidDel="009B5AF1">
          <w:rPr>
            <w:rFonts w:ascii="Courier New" w:hAnsi="Courier New" w:cs="Courier New"/>
            <w:sz w:val="18"/>
            <w:szCs w:val="18"/>
          </w:rPr>
          <w:delText>C&gt;* 10.10.1.2/32 is directly connected, lo</w:delText>
        </w:r>
      </w:del>
    </w:p>
    <w:p w14:paraId="67FFA8D0" w14:textId="1FC32904" w:rsidR="003224B7" w:rsidDel="009B5AF1" w:rsidRDefault="003224B7" w:rsidP="003224B7">
      <w:pPr>
        <w:rPr>
          <w:del w:id="2284" w:author="KVS, Kannan" w:date="2019-02-28T22:23:00Z"/>
          <w:rFonts w:ascii="Courier New" w:hAnsi="Courier New" w:cs="Courier New"/>
          <w:sz w:val="16"/>
          <w:szCs w:val="16"/>
        </w:rPr>
      </w:pPr>
    </w:p>
    <w:p w14:paraId="2E77233F" w14:textId="1D094424" w:rsidR="003224B7" w:rsidDel="009B5AF1" w:rsidRDefault="003224B7" w:rsidP="003224B7">
      <w:pPr>
        <w:rPr>
          <w:del w:id="2285" w:author="KVS, Kannan" w:date="2019-02-28T22:23:00Z"/>
          <w:rFonts w:ascii="Courier New" w:hAnsi="Courier New" w:cs="Courier New"/>
          <w:sz w:val="16"/>
          <w:szCs w:val="16"/>
        </w:rPr>
      </w:pPr>
    </w:p>
    <w:p w14:paraId="4AF7D581" w14:textId="7F51FA2B" w:rsidR="003224B7" w:rsidDel="009B5AF1" w:rsidRDefault="003224B7" w:rsidP="003224B7">
      <w:pPr>
        <w:pStyle w:val="Heading3"/>
        <w:rPr>
          <w:del w:id="2286" w:author="KVS, Kannan" w:date="2019-02-28T22:23:00Z"/>
        </w:rPr>
      </w:pPr>
      <w:del w:id="2287" w:author="KVS, Kannan" w:date="2019-02-28T22:23:00Z">
        <w:r w:rsidDel="009B5AF1">
          <w:delText>show ipv6 &lt;&gt;</w:delText>
        </w:r>
      </w:del>
    </w:p>
    <w:p w14:paraId="27C169F7" w14:textId="575942BE" w:rsidR="00FC68CD" w:rsidDel="009B5AF1" w:rsidRDefault="00FC68CD" w:rsidP="003224B7">
      <w:pPr>
        <w:jc w:val="both"/>
        <w:rPr>
          <w:del w:id="2288" w:author="KVS, Kannan" w:date="2019-02-28T22:23:00Z"/>
          <w:rFonts w:asciiTheme="minorHAnsi" w:hAnsiTheme="minorHAnsi" w:cstheme="minorHAnsi"/>
        </w:rPr>
      </w:pPr>
      <w:del w:id="2289" w:author="KVS, Kannan" w:date="2019-02-28T22:23:00Z">
        <w:r w:rsidDel="009B5AF1">
          <w:rPr>
            <w:rFonts w:asciiTheme="minorHAnsi" w:hAnsiTheme="minorHAnsi" w:cstheme="minorHAnsi"/>
          </w:rPr>
          <w:delText>Same as above, but this time we are displaying IPv6 state.</w:delText>
        </w:r>
      </w:del>
    </w:p>
    <w:p w14:paraId="147114B5" w14:textId="1662587B" w:rsidR="00FC68CD" w:rsidDel="009B5AF1" w:rsidRDefault="00FC68CD" w:rsidP="003224B7">
      <w:pPr>
        <w:jc w:val="both"/>
        <w:rPr>
          <w:del w:id="2290" w:author="KVS, Kannan" w:date="2019-02-28T22:23:00Z"/>
          <w:rFonts w:asciiTheme="minorHAnsi" w:hAnsiTheme="minorHAnsi" w:cstheme="minorHAnsi"/>
        </w:rPr>
      </w:pPr>
    </w:p>
    <w:p w14:paraId="64EECE89" w14:textId="6A472C72" w:rsidR="00FC68CD" w:rsidRPr="007F5E7D" w:rsidDel="009B5AF1" w:rsidRDefault="00FC68CD" w:rsidP="00FC68CD">
      <w:pPr>
        <w:jc w:val="both"/>
        <w:rPr>
          <w:del w:id="2291" w:author="KVS, Kannan" w:date="2019-02-28T22:23:00Z"/>
          <w:rFonts w:ascii="Courier New" w:hAnsi="Courier New" w:cs="Courier New"/>
          <w:sz w:val="18"/>
          <w:szCs w:val="18"/>
        </w:rPr>
      </w:pPr>
      <w:del w:id="2292" w:author="KVS, Kannan" w:date="2019-02-28T22:23:00Z">
        <w:r w:rsidRPr="007F5E7D" w:rsidDel="009B5AF1">
          <w:rPr>
            <w:rFonts w:ascii="Courier New" w:hAnsi="Courier New" w:cs="Courier New"/>
            <w:sz w:val="18"/>
            <w:szCs w:val="18"/>
          </w:rPr>
          <w:delText>admin@lnos-x1-a-asw02:~$ show ipv6</w:delText>
        </w:r>
      </w:del>
    </w:p>
    <w:p w14:paraId="38765907" w14:textId="39046052" w:rsidR="00FC68CD" w:rsidRPr="007F5E7D" w:rsidDel="009B5AF1" w:rsidRDefault="00FC68CD" w:rsidP="00FC68CD">
      <w:pPr>
        <w:jc w:val="both"/>
        <w:rPr>
          <w:del w:id="2293" w:author="KVS, Kannan" w:date="2019-02-28T22:23:00Z"/>
          <w:rFonts w:ascii="Courier New" w:hAnsi="Courier New" w:cs="Courier New"/>
          <w:sz w:val="18"/>
          <w:szCs w:val="18"/>
        </w:rPr>
      </w:pPr>
      <w:del w:id="2294" w:author="KVS, Kannan" w:date="2019-02-28T22:23:00Z">
        <w:r w:rsidRPr="007F5E7D" w:rsidDel="009B5AF1">
          <w:rPr>
            <w:rFonts w:ascii="Courier New" w:hAnsi="Courier New" w:cs="Courier New"/>
            <w:sz w:val="18"/>
            <w:szCs w:val="18"/>
          </w:rPr>
          <w:delText>Usage: show ipv6 [OPTIONS] COMMAND [ARGS]...</w:delText>
        </w:r>
      </w:del>
    </w:p>
    <w:p w14:paraId="2F4233AA" w14:textId="77EFEC19" w:rsidR="00FC68CD" w:rsidRPr="007F5E7D" w:rsidDel="009B5AF1" w:rsidRDefault="00FC68CD" w:rsidP="00FC68CD">
      <w:pPr>
        <w:jc w:val="both"/>
        <w:rPr>
          <w:del w:id="2295" w:author="KVS, Kannan" w:date="2019-02-28T22:23:00Z"/>
          <w:rFonts w:ascii="Courier New" w:hAnsi="Courier New" w:cs="Courier New"/>
          <w:sz w:val="18"/>
          <w:szCs w:val="18"/>
        </w:rPr>
      </w:pPr>
    </w:p>
    <w:p w14:paraId="19C4DD99" w14:textId="2ECBB614" w:rsidR="00FC68CD" w:rsidRPr="007F5E7D" w:rsidDel="009B5AF1" w:rsidRDefault="00FC68CD" w:rsidP="00FC68CD">
      <w:pPr>
        <w:jc w:val="both"/>
        <w:rPr>
          <w:del w:id="2296" w:author="KVS, Kannan" w:date="2019-02-28T22:23:00Z"/>
          <w:rFonts w:ascii="Courier New" w:hAnsi="Courier New" w:cs="Courier New"/>
          <w:sz w:val="18"/>
          <w:szCs w:val="18"/>
        </w:rPr>
      </w:pPr>
      <w:del w:id="2297" w:author="KVS, Kannan" w:date="2019-02-28T22:23:00Z">
        <w:r w:rsidRPr="007F5E7D" w:rsidDel="009B5AF1">
          <w:rPr>
            <w:rFonts w:ascii="Courier New" w:hAnsi="Courier New" w:cs="Courier New"/>
            <w:sz w:val="18"/>
            <w:szCs w:val="18"/>
          </w:rPr>
          <w:delText xml:space="preserve">  Show IPv6 commands</w:delText>
        </w:r>
      </w:del>
    </w:p>
    <w:p w14:paraId="3075EC15" w14:textId="5814E246" w:rsidR="00FC68CD" w:rsidRPr="007F5E7D" w:rsidDel="009B5AF1" w:rsidRDefault="00FC68CD" w:rsidP="00FC68CD">
      <w:pPr>
        <w:jc w:val="both"/>
        <w:rPr>
          <w:del w:id="2298" w:author="KVS, Kannan" w:date="2019-02-28T22:23:00Z"/>
          <w:rFonts w:ascii="Courier New" w:hAnsi="Courier New" w:cs="Courier New"/>
          <w:sz w:val="18"/>
          <w:szCs w:val="18"/>
        </w:rPr>
      </w:pPr>
    </w:p>
    <w:p w14:paraId="36EEAFA1" w14:textId="1C678279" w:rsidR="00FC68CD" w:rsidRPr="007F5E7D" w:rsidDel="009B5AF1" w:rsidRDefault="00FC68CD" w:rsidP="00FC68CD">
      <w:pPr>
        <w:jc w:val="both"/>
        <w:rPr>
          <w:del w:id="2299" w:author="KVS, Kannan" w:date="2019-02-28T22:23:00Z"/>
          <w:rFonts w:ascii="Courier New" w:hAnsi="Courier New" w:cs="Courier New"/>
          <w:sz w:val="18"/>
          <w:szCs w:val="18"/>
        </w:rPr>
      </w:pPr>
      <w:del w:id="2300" w:author="KVS, Kannan" w:date="2019-02-28T22:23:00Z">
        <w:r w:rsidRPr="007F5E7D" w:rsidDel="009B5AF1">
          <w:rPr>
            <w:rFonts w:ascii="Courier New" w:hAnsi="Courier New" w:cs="Courier New"/>
            <w:sz w:val="18"/>
            <w:szCs w:val="18"/>
          </w:rPr>
          <w:delText>Options:</w:delText>
        </w:r>
      </w:del>
    </w:p>
    <w:p w14:paraId="7DD490B2" w14:textId="3F140829" w:rsidR="00FC68CD" w:rsidRPr="007F5E7D" w:rsidDel="009B5AF1" w:rsidRDefault="00FC68CD" w:rsidP="00FC68CD">
      <w:pPr>
        <w:jc w:val="both"/>
        <w:rPr>
          <w:del w:id="2301" w:author="KVS, Kannan" w:date="2019-02-28T22:23:00Z"/>
          <w:rFonts w:ascii="Courier New" w:hAnsi="Courier New" w:cs="Courier New"/>
          <w:sz w:val="18"/>
          <w:szCs w:val="18"/>
        </w:rPr>
      </w:pPr>
      <w:del w:id="2302" w:author="KVS, Kannan" w:date="2019-02-28T22:23:00Z">
        <w:r w:rsidRPr="007F5E7D" w:rsidDel="009B5AF1">
          <w:rPr>
            <w:rFonts w:ascii="Courier New" w:hAnsi="Courier New" w:cs="Courier New"/>
            <w:sz w:val="18"/>
            <w:szCs w:val="18"/>
          </w:rPr>
          <w:delText xml:space="preserve">  -?, -h, --help  Show this message and exit.</w:delText>
        </w:r>
      </w:del>
    </w:p>
    <w:p w14:paraId="5EBFFB5E" w14:textId="7E89E502" w:rsidR="00FC68CD" w:rsidRPr="007F5E7D" w:rsidDel="009B5AF1" w:rsidRDefault="00FC68CD" w:rsidP="00FC68CD">
      <w:pPr>
        <w:jc w:val="both"/>
        <w:rPr>
          <w:del w:id="2303" w:author="KVS, Kannan" w:date="2019-02-28T22:23:00Z"/>
          <w:rFonts w:ascii="Courier New" w:hAnsi="Courier New" w:cs="Courier New"/>
          <w:sz w:val="18"/>
          <w:szCs w:val="18"/>
        </w:rPr>
      </w:pPr>
    </w:p>
    <w:p w14:paraId="061B24FC" w14:textId="6963FF12" w:rsidR="00FC68CD" w:rsidRPr="007F5E7D" w:rsidDel="009B5AF1" w:rsidRDefault="00FC68CD" w:rsidP="00FC68CD">
      <w:pPr>
        <w:jc w:val="both"/>
        <w:rPr>
          <w:del w:id="2304" w:author="KVS, Kannan" w:date="2019-02-28T22:23:00Z"/>
          <w:rFonts w:ascii="Courier New" w:hAnsi="Courier New" w:cs="Courier New"/>
          <w:sz w:val="18"/>
          <w:szCs w:val="18"/>
        </w:rPr>
      </w:pPr>
      <w:del w:id="2305" w:author="KVS, Kannan" w:date="2019-02-28T22:23:00Z">
        <w:r w:rsidRPr="007F5E7D" w:rsidDel="009B5AF1">
          <w:rPr>
            <w:rFonts w:ascii="Courier New" w:hAnsi="Courier New" w:cs="Courier New"/>
            <w:sz w:val="18"/>
            <w:szCs w:val="18"/>
          </w:rPr>
          <w:delText>Commands:</w:delText>
        </w:r>
      </w:del>
    </w:p>
    <w:p w14:paraId="5A66973C" w14:textId="16126297" w:rsidR="00FC68CD" w:rsidRPr="007F5E7D" w:rsidDel="009B5AF1" w:rsidRDefault="00FC68CD" w:rsidP="00FC68CD">
      <w:pPr>
        <w:jc w:val="both"/>
        <w:rPr>
          <w:del w:id="2306" w:author="KVS, Kannan" w:date="2019-02-28T22:23:00Z"/>
          <w:rFonts w:ascii="Courier New" w:hAnsi="Courier New" w:cs="Courier New"/>
          <w:sz w:val="18"/>
          <w:szCs w:val="18"/>
        </w:rPr>
      </w:pPr>
      <w:del w:id="2307" w:author="KVS, Kannan" w:date="2019-02-28T22:23:00Z">
        <w:r w:rsidRPr="007F5E7D" w:rsidDel="009B5AF1">
          <w:rPr>
            <w:rFonts w:ascii="Courier New" w:hAnsi="Courier New" w:cs="Courier New"/>
            <w:sz w:val="18"/>
            <w:szCs w:val="18"/>
          </w:rPr>
          <w:delText xml:space="preserve">  interfaces  Show interfaces IPv6 address</w:delText>
        </w:r>
      </w:del>
    </w:p>
    <w:p w14:paraId="2CC4C1C6" w14:textId="3A32E46C" w:rsidR="00FC68CD" w:rsidRPr="007F5E7D" w:rsidDel="009B5AF1" w:rsidRDefault="00FC68CD" w:rsidP="00FC68CD">
      <w:pPr>
        <w:jc w:val="both"/>
        <w:rPr>
          <w:del w:id="2308" w:author="KVS, Kannan" w:date="2019-02-28T22:23:00Z"/>
          <w:rFonts w:ascii="Courier New" w:hAnsi="Courier New" w:cs="Courier New"/>
          <w:sz w:val="18"/>
          <w:szCs w:val="18"/>
        </w:rPr>
      </w:pPr>
      <w:del w:id="2309" w:author="KVS, Kannan" w:date="2019-02-28T22:23:00Z">
        <w:r w:rsidRPr="007F5E7D" w:rsidDel="009B5AF1">
          <w:rPr>
            <w:rFonts w:ascii="Courier New" w:hAnsi="Courier New" w:cs="Courier New"/>
            <w:sz w:val="18"/>
            <w:szCs w:val="18"/>
          </w:rPr>
          <w:delText xml:space="preserve">  protocol    Show IPv6 protocol information</w:delText>
        </w:r>
      </w:del>
    </w:p>
    <w:p w14:paraId="56778396" w14:textId="238B9B77" w:rsidR="00FC68CD" w:rsidRPr="007F5E7D" w:rsidDel="009B5AF1" w:rsidRDefault="00FC68CD" w:rsidP="00FC68CD">
      <w:pPr>
        <w:jc w:val="both"/>
        <w:rPr>
          <w:del w:id="2310" w:author="KVS, Kannan" w:date="2019-02-28T22:23:00Z"/>
          <w:rFonts w:ascii="Courier New" w:hAnsi="Courier New" w:cs="Courier New"/>
          <w:sz w:val="18"/>
          <w:szCs w:val="18"/>
        </w:rPr>
      </w:pPr>
      <w:del w:id="2311" w:author="KVS, Kannan" w:date="2019-02-28T22:23:00Z">
        <w:r w:rsidRPr="007F5E7D" w:rsidDel="009B5AF1">
          <w:rPr>
            <w:rFonts w:ascii="Courier New" w:hAnsi="Courier New" w:cs="Courier New"/>
            <w:sz w:val="18"/>
            <w:szCs w:val="18"/>
          </w:rPr>
          <w:delText xml:space="preserve">  route       Show IPv6 routing table</w:delText>
        </w:r>
      </w:del>
    </w:p>
    <w:p w14:paraId="5C2459BE" w14:textId="3DD7EC76" w:rsidR="00FC68CD" w:rsidRPr="007F5E7D" w:rsidDel="009B5AF1" w:rsidRDefault="00FC68CD" w:rsidP="00FC68CD">
      <w:pPr>
        <w:jc w:val="both"/>
        <w:rPr>
          <w:del w:id="2312" w:author="KVS, Kannan" w:date="2019-02-28T22:23:00Z"/>
          <w:rFonts w:ascii="Courier New" w:hAnsi="Courier New" w:cs="Courier New"/>
          <w:sz w:val="18"/>
          <w:szCs w:val="18"/>
        </w:rPr>
      </w:pPr>
    </w:p>
    <w:p w14:paraId="36C85F67" w14:textId="09C91EB4" w:rsidR="00FC68CD" w:rsidRPr="007F5E7D" w:rsidDel="009B5AF1" w:rsidRDefault="00FC68CD" w:rsidP="00FC68CD">
      <w:pPr>
        <w:jc w:val="both"/>
        <w:rPr>
          <w:del w:id="2313" w:author="KVS, Kannan" w:date="2019-02-28T22:23:00Z"/>
          <w:rFonts w:ascii="Courier New" w:hAnsi="Courier New" w:cs="Courier New"/>
          <w:sz w:val="18"/>
          <w:szCs w:val="18"/>
        </w:rPr>
      </w:pPr>
      <w:del w:id="2314" w:author="KVS, Kannan" w:date="2019-02-28T22:23:00Z">
        <w:r w:rsidRPr="007F5E7D" w:rsidDel="009B5AF1">
          <w:rPr>
            <w:rFonts w:ascii="Courier New" w:hAnsi="Courier New" w:cs="Courier New"/>
            <w:sz w:val="18"/>
            <w:szCs w:val="18"/>
          </w:rPr>
          <w:delText>admin@lnos-x1-a-asw02:~$ show ipv6 interfaces</w:delText>
        </w:r>
      </w:del>
    </w:p>
    <w:p w14:paraId="4000C537" w14:textId="0943F8A9" w:rsidR="00FC68CD" w:rsidRPr="007F5E7D" w:rsidDel="009B5AF1" w:rsidRDefault="00FC68CD" w:rsidP="00FC68CD">
      <w:pPr>
        <w:jc w:val="both"/>
        <w:rPr>
          <w:del w:id="2315" w:author="KVS, Kannan" w:date="2019-02-28T22:23:00Z"/>
          <w:rFonts w:ascii="Courier New" w:hAnsi="Courier New" w:cs="Courier New"/>
          <w:sz w:val="18"/>
          <w:szCs w:val="18"/>
        </w:rPr>
      </w:pPr>
      <w:del w:id="2316" w:author="KVS, Kannan" w:date="2019-02-28T22:23:00Z">
        <w:r w:rsidRPr="007F5E7D" w:rsidDel="009B5AF1">
          <w:rPr>
            <w:rFonts w:ascii="Courier New" w:hAnsi="Courier New" w:cs="Courier New"/>
            <w:sz w:val="18"/>
            <w:szCs w:val="18"/>
          </w:rPr>
          <w:delText>Interface    IPv6 address/mask                       Admin/Oper</w:delText>
        </w:r>
      </w:del>
    </w:p>
    <w:p w14:paraId="789A9DCD" w14:textId="17ABD5F5" w:rsidR="00FC68CD" w:rsidRPr="007F5E7D" w:rsidDel="009B5AF1" w:rsidRDefault="00FC68CD" w:rsidP="00FC68CD">
      <w:pPr>
        <w:jc w:val="both"/>
        <w:rPr>
          <w:del w:id="2317" w:author="KVS, Kannan" w:date="2019-02-28T22:23:00Z"/>
          <w:rFonts w:ascii="Courier New" w:hAnsi="Courier New" w:cs="Courier New"/>
          <w:sz w:val="18"/>
          <w:szCs w:val="18"/>
        </w:rPr>
      </w:pPr>
      <w:del w:id="2318" w:author="KVS, Kannan" w:date="2019-02-28T22:23:00Z">
        <w:r w:rsidRPr="007F5E7D" w:rsidDel="009B5AF1">
          <w:rPr>
            <w:rFonts w:ascii="Courier New" w:hAnsi="Courier New" w:cs="Courier New"/>
            <w:sz w:val="18"/>
            <w:szCs w:val="18"/>
          </w:rPr>
          <w:delText>-----------  --------------------------------------  ------------</w:delText>
        </w:r>
      </w:del>
    </w:p>
    <w:p w14:paraId="5EA4C4F8" w14:textId="2EF15FBF" w:rsidR="00FC68CD" w:rsidRPr="007F5E7D" w:rsidDel="009B5AF1" w:rsidRDefault="00FC68CD" w:rsidP="00FC68CD">
      <w:pPr>
        <w:jc w:val="both"/>
        <w:rPr>
          <w:del w:id="2319" w:author="KVS, Kannan" w:date="2019-02-28T22:23:00Z"/>
          <w:rFonts w:ascii="Courier New" w:hAnsi="Courier New" w:cs="Courier New"/>
          <w:sz w:val="18"/>
          <w:szCs w:val="18"/>
        </w:rPr>
      </w:pPr>
      <w:del w:id="2320" w:author="KVS, Kannan" w:date="2019-02-28T22:23:00Z">
        <w:r w:rsidRPr="007F5E7D" w:rsidDel="009B5AF1">
          <w:rPr>
            <w:rFonts w:ascii="Courier New" w:hAnsi="Courier New" w:cs="Courier New"/>
            <w:sz w:val="18"/>
            <w:szCs w:val="18"/>
          </w:rPr>
          <w:delText>Bridge       fe80::2452:c5ff:fe1b:7df5%Bridge/64     up/up</w:delText>
        </w:r>
      </w:del>
    </w:p>
    <w:p w14:paraId="722555E7" w14:textId="0CCC5C66" w:rsidR="00FC68CD" w:rsidRPr="007F5E7D" w:rsidDel="009B5AF1" w:rsidRDefault="00FC68CD" w:rsidP="00FC68CD">
      <w:pPr>
        <w:jc w:val="both"/>
        <w:rPr>
          <w:del w:id="2321" w:author="KVS, Kannan" w:date="2019-02-28T22:23:00Z"/>
          <w:rFonts w:ascii="Courier New" w:hAnsi="Courier New" w:cs="Courier New"/>
          <w:sz w:val="18"/>
          <w:szCs w:val="18"/>
        </w:rPr>
      </w:pPr>
      <w:del w:id="2322" w:author="KVS, Kannan" w:date="2019-02-28T22:23:00Z">
        <w:r w:rsidRPr="007F5E7D" w:rsidDel="009B5AF1">
          <w:rPr>
            <w:rFonts w:ascii="Courier New" w:hAnsi="Courier New" w:cs="Courier New"/>
            <w:sz w:val="18"/>
            <w:szCs w:val="18"/>
          </w:rPr>
          <w:delText>Ethernet16   fe80::2e0:ecff:fe3c:a16%Ethernet16/64   up/up</w:delText>
        </w:r>
      </w:del>
    </w:p>
    <w:p w14:paraId="1D5D69C5" w14:textId="44ED00AF" w:rsidR="00FC68CD" w:rsidRPr="007F5E7D" w:rsidDel="009B5AF1" w:rsidRDefault="00FC68CD" w:rsidP="00FC68CD">
      <w:pPr>
        <w:jc w:val="both"/>
        <w:rPr>
          <w:del w:id="2323" w:author="KVS, Kannan" w:date="2019-02-28T22:23:00Z"/>
          <w:rFonts w:ascii="Courier New" w:hAnsi="Courier New" w:cs="Courier New"/>
          <w:sz w:val="18"/>
          <w:szCs w:val="18"/>
        </w:rPr>
      </w:pPr>
      <w:del w:id="2324" w:author="KVS, Kannan" w:date="2019-02-28T22:23:00Z">
        <w:r w:rsidRPr="007F5E7D" w:rsidDel="009B5AF1">
          <w:rPr>
            <w:rFonts w:ascii="Courier New" w:hAnsi="Courier New" w:cs="Courier New"/>
            <w:sz w:val="18"/>
            <w:szCs w:val="18"/>
          </w:rPr>
          <w:delText>Ethernet112  fc00:1:2::2/64                          up/up</w:delText>
        </w:r>
      </w:del>
    </w:p>
    <w:p w14:paraId="23AF5EF1" w14:textId="5DA2AAC1" w:rsidR="00FC68CD" w:rsidRPr="007F5E7D" w:rsidDel="009B5AF1" w:rsidRDefault="00FC68CD" w:rsidP="00FC68CD">
      <w:pPr>
        <w:jc w:val="both"/>
        <w:rPr>
          <w:del w:id="2325" w:author="KVS, Kannan" w:date="2019-02-28T22:23:00Z"/>
          <w:rFonts w:ascii="Courier New" w:hAnsi="Courier New" w:cs="Courier New"/>
          <w:sz w:val="18"/>
          <w:szCs w:val="18"/>
        </w:rPr>
      </w:pPr>
      <w:del w:id="2326" w:author="KVS, Kannan" w:date="2019-02-28T22:23:00Z">
        <w:r w:rsidRPr="007F5E7D" w:rsidDel="009B5AF1">
          <w:rPr>
            <w:rFonts w:ascii="Courier New" w:hAnsi="Courier New" w:cs="Courier New"/>
            <w:sz w:val="18"/>
            <w:szCs w:val="18"/>
          </w:rPr>
          <w:delText xml:space="preserve">             fe80::2e0:ecff:fe3c:a16%Ethernet112/64</w:delText>
        </w:r>
      </w:del>
    </w:p>
    <w:p w14:paraId="19DA1C1E" w14:textId="20D2366D" w:rsidR="00FC68CD" w:rsidRPr="007F5E7D" w:rsidDel="009B5AF1" w:rsidRDefault="00FC68CD" w:rsidP="00FC68CD">
      <w:pPr>
        <w:jc w:val="both"/>
        <w:rPr>
          <w:del w:id="2327" w:author="KVS, Kannan" w:date="2019-02-28T22:23:00Z"/>
          <w:rFonts w:ascii="Courier New" w:hAnsi="Courier New" w:cs="Courier New"/>
          <w:sz w:val="18"/>
          <w:szCs w:val="18"/>
        </w:rPr>
      </w:pPr>
      <w:del w:id="2328" w:author="KVS, Kannan" w:date="2019-02-28T22:23:00Z">
        <w:r w:rsidRPr="007F5E7D" w:rsidDel="009B5AF1">
          <w:rPr>
            <w:rFonts w:ascii="Courier New" w:hAnsi="Courier New" w:cs="Courier New"/>
            <w:sz w:val="18"/>
            <w:szCs w:val="18"/>
          </w:rPr>
          <w:delText>Ethernet116  fc00:2:2::2/64                          up/up</w:delText>
        </w:r>
      </w:del>
    </w:p>
    <w:p w14:paraId="5F757932" w14:textId="04B6F742" w:rsidR="00FC68CD" w:rsidRPr="007F5E7D" w:rsidDel="009B5AF1" w:rsidRDefault="00FC68CD" w:rsidP="00FC68CD">
      <w:pPr>
        <w:jc w:val="both"/>
        <w:rPr>
          <w:del w:id="2329" w:author="KVS, Kannan" w:date="2019-02-28T22:23:00Z"/>
          <w:rFonts w:ascii="Courier New" w:hAnsi="Courier New" w:cs="Courier New"/>
          <w:sz w:val="18"/>
          <w:szCs w:val="18"/>
        </w:rPr>
      </w:pPr>
      <w:del w:id="2330" w:author="KVS, Kannan" w:date="2019-02-28T22:23:00Z">
        <w:r w:rsidRPr="007F5E7D" w:rsidDel="009B5AF1">
          <w:rPr>
            <w:rFonts w:ascii="Courier New" w:hAnsi="Courier New" w:cs="Courier New"/>
            <w:sz w:val="18"/>
            <w:szCs w:val="18"/>
          </w:rPr>
          <w:delText xml:space="preserve">             fe80::2e0:ecff:fe3c:a16%Ethernet116/64</w:delText>
        </w:r>
      </w:del>
    </w:p>
    <w:p w14:paraId="38B76C40" w14:textId="05A86A7E" w:rsidR="00FC68CD" w:rsidRPr="007F5E7D" w:rsidDel="009B5AF1" w:rsidRDefault="00FC68CD" w:rsidP="00FC68CD">
      <w:pPr>
        <w:jc w:val="both"/>
        <w:rPr>
          <w:del w:id="2331" w:author="KVS, Kannan" w:date="2019-02-28T22:23:00Z"/>
          <w:rFonts w:ascii="Courier New" w:hAnsi="Courier New" w:cs="Courier New"/>
          <w:sz w:val="18"/>
          <w:szCs w:val="18"/>
        </w:rPr>
      </w:pPr>
      <w:del w:id="2332" w:author="KVS, Kannan" w:date="2019-02-28T22:23:00Z">
        <w:r w:rsidRPr="007F5E7D" w:rsidDel="009B5AF1">
          <w:rPr>
            <w:rFonts w:ascii="Courier New" w:hAnsi="Courier New" w:cs="Courier New"/>
            <w:sz w:val="18"/>
            <w:szCs w:val="18"/>
          </w:rPr>
          <w:delText>Ethernet120  fc00:3:2::2/64                          up/up</w:delText>
        </w:r>
      </w:del>
    </w:p>
    <w:p w14:paraId="6FC09B1B" w14:textId="020870FD" w:rsidR="00FC68CD" w:rsidRPr="007F5E7D" w:rsidDel="009B5AF1" w:rsidRDefault="00FC68CD" w:rsidP="00FC68CD">
      <w:pPr>
        <w:jc w:val="both"/>
        <w:rPr>
          <w:del w:id="2333" w:author="KVS, Kannan" w:date="2019-02-28T22:23:00Z"/>
          <w:rFonts w:ascii="Courier New" w:hAnsi="Courier New" w:cs="Courier New"/>
          <w:sz w:val="18"/>
          <w:szCs w:val="18"/>
        </w:rPr>
      </w:pPr>
      <w:del w:id="2334" w:author="KVS, Kannan" w:date="2019-02-28T22:23:00Z">
        <w:r w:rsidRPr="007F5E7D" w:rsidDel="009B5AF1">
          <w:rPr>
            <w:rFonts w:ascii="Courier New" w:hAnsi="Courier New" w:cs="Courier New"/>
            <w:sz w:val="18"/>
            <w:szCs w:val="18"/>
          </w:rPr>
          <w:delText xml:space="preserve">             fe80::2e0:ecff:fe3c:a16%Ethernet120/64</w:delText>
        </w:r>
      </w:del>
    </w:p>
    <w:p w14:paraId="4B0B3C11" w14:textId="622E0B5F" w:rsidR="00FC68CD" w:rsidRPr="007F5E7D" w:rsidDel="009B5AF1" w:rsidRDefault="00FC68CD" w:rsidP="00FC68CD">
      <w:pPr>
        <w:jc w:val="both"/>
        <w:rPr>
          <w:del w:id="2335" w:author="KVS, Kannan" w:date="2019-02-28T22:23:00Z"/>
          <w:rFonts w:ascii="Courier New" w:hAnsi="Courier New" w:cs="Courier New"/>
          <w:sz w:val="18"/>
          <w:szCs w:val="18"/>
        </w:rPr>
      </w:pPr>
      <w:del w:id="2336" w:author="KVS, Kannan" w:date="2019-02-28T22:23:00Z">
        <w:r w:rsidRPr="007F5E7D" w:rsidDel="009B5AF1">
          <w:rPr>
            <w:rFonts w:ascii="Courier New" w:hAnsi="Courier New" w:cs="Courier New"/>
            <w:sz w:val="18"/>
            <w:szCs w:val="18"/>
          </w:rPr>
          <w:delText>Ethernet124  fc00:4:2::2/64                          up/up</w:delText>
        </w:r>
      </w:del>
    </w:p>
    <w:p w14:paraId="090C2954" w14:textId="45608E00" w:rsidR="00FC68CD" w:rsidRPr="007F5E7D" w:rsidDel="009B5AF1" w:rsidRDefault="00FC68CD" w:rsidP="00FC68CD">
      <w:pPr>
        <w:jc w:val="both"/>
        <w:rPr>
          <w:del w:id="2337" w:author="KVS, Kannan" w:date="2019-02-28T22:23:00Z"/>
          <w:rFonts w:ascii="Courier New" w:hAnsi="Courier New" w:cs="Courier New"/>
          <w:sz w:val="18"/>
          <w:szCs w:val="18"/>
        </w:rPr>
      </w:pPr>
      <w:del w:id="2338" w:author="KVS, Kannan" w:date="2019-02-28T22:23:00Z">
        <w:r w:rsidRPr="007F5E7D" w:rsidDel="009B5AF1">
          <w:rPr>
            <w:rFonts w:ascii="Courier New" w:hAnsi="Courier New" w:cs="Courier New"/>
            <w:sz w:val="18"/>
            <w:szCs w:val="18"/>
          </w:rPr>
          <w:delText xml:space="preserve">             fe80::2e0:ecff:fe3c:a16%Ethernet124/64</w:delText>
        </w:r>
      </w:del>
    </w:p>
    <w:p w14:paraId="329A2421" w14:textId="0C45CAAD" w:rsidR="00FC68CD" w:rsidRPr="007F5E7D" w:rsidDel="009B5AF1" w:rsidRDefault="00FC68CD" w:rsidP="00FC68CD">
      <w:pPr>
        <w:jc w:val="both"/>
        <w:rPr>
          <w:del w:id="2339" w:author="KVS, Kannan" w:date="2019-02-28T22:23:00Z"/>
          <w:rFonts w:ascii="Courier New" w:hAnsi="Courier New" w:cs="Courier New"/>
          <w:sz w:val="18"/>
          <w:szCs w:val="18"/>
        </w:rPr>
      </w:pPr>
      <w:del w:id="2340" w:author="KVS, Kannan" w:date="2019-02-28T22:23:00Z">
        <w:r w:rsidRPr="007F5E7D" w:rsidDel="009B5AF1">
          <w:rPr>
            <w:rFonts w:ascii="Courier New" w:hAnsi="Courier New" w:cs="Courier New"/>
            <w:sz w:val="18"/>
            <w:szCs w:val="18"/>
          </w:rPr>
          <w:delText>Vlan100      3100::1/64                              up/up</w:delText>
        </w:r>
      </w:del>
    </w:p>
    <w:p w14:paraId="5E68CAB2" w14:textId="7678E5E2" w:rsidR="00FC68CD" w:rsidRPr="007F5E7D" w:rsidDel="009B5AF1" w:rsidRDefault="00FC68CD" w:rsidP="00FC68CD">
      <w:pPr>
        <w:jc w:val="both"/>
        <w:rPr>
          <w:del w:id="2341" w:author="KVS, Kannan" w:date="2019-02-28T22:23:00Z"/>
          <w:rFonts w:ascii="Courier New" w:hAnsi="Courier New" w:cs="Courier New"/>
          <w:sz w:val="18"/>
          <w:szCs w:val="18"/>
        </w:rPr>
      </w:pPr>
      <w:del w:id="2342" w:author="KVS, Kannan" w:date="2019-02-28T22:23:00Z">
        <w:r w:rsidRPr="007F5E7D" w:rsidDel="009B5AF1">
          <w:rPr>
            <w:rFonts w:ascii="Courier New" w:hAnsi="Courier New" w:cs="Courier New"/>
            <w:sz w:val="18"/>
            <w:szCs w:val="18"/>
          </w:rPr>
          <w:delText xml:space="preserve">             fe80::2e0:ecff:fe3c:a16%Vlan100/64</w:delText>
        </w:r>
      </w:del>
    </w:p>
    <w:p w14:paraId="311FD502" w14:textId="0DDCBA05" w:rsidR="00FC68CD" w:rsidRPr="007F5E7D" w:rsidDel="009B5AF1" w:rsidRDefault="00FC68CD" w:rsidP="00FC68CD">
      <w:pPr>
        <w:jc w:val="both"/>
        <w:rPr>
          <w:del w:id="2343" w:author="KVS, Kannan" w:date="2019-02-28T22:23:00Z"/>
          <w:rFonts w:ascii="Courier New" w:hAnsi="Courier New" w:cs="Courier New"/>
          <w:sz w:val="18"/>
          <w:szCs w:val="18"/>
        </w:rPr>
      </w:pPr>
      <w:del w:id="2344" w:author="KVS, Kannan" w:date="2019-02-28T22:23:00Z">
        <w:r w:rsidRPr="007F5E7D" w:rsidDel="009B5AF1">
          <w:rPr>
            <w:rFonts w:ascii="Courier New" w:hAnsi="Courier New" w:cs="Courier New"/>
            <w:sz w:val="18"/>
            <w:szCs w:val="18"/>
          </w:rPr>
          <w:delText>Vlan777      3777::1/64                              up/up</w:delText>
        </w:r>
      </w:del>
    </w:p>
    <w:p w14:paraId="66C2E1A2" w14:textId="67D90404" w:rsidR="00FC68CD" w:rsidRPr="007F5E7D" w:rsidDel="009B5AF1" w:rsidRDefault="00FC68CD" w:rsidP="00FC68CD">
      <w:pPr>
        <w:jc w:val="both"/>
        <w:rPr>
          <w:del w:id="2345" w:author="KVS, Kannan" w:date="2019-02-28T22:23:00Z"/>
          <w:rFonts w:ascii="Courier New" w:hAnsi="Courier New" w:cs="Courier New"/>
          <w:sz w:val="18"/>
          <w:szCs w:val="18"/>
        </w:rPr>
      </w:pPr>
    </w:p>
    <w:p w14:paraId="6C8B928B" w14:textId="0B7C021F" w:rsidR="00FC68CD" w:rsidRPr="007F5E7D" w:rsidDel="009B5AF1" w:rsidRDefault="00FC68CD" w:rsidP="00FC68CD">
      <w:pPr>
        <w:jc w:val="both"/>
        <w:rPr>
          <w:del w:id="2346" w:author="KVS, Kannan" w:date="2019-02-28T22:23:00Z"/>
          <w:rFonts w:ascii="Courier New" w:hAnsi="Courier New" w:cs="Courier New"/>
          <w:sz w:val="18"/>
          <w:szCs w:val="18"/>
        </w:rPr>
      </w:pPr>
    </w:p>
    <w:p w14:paraId="44140DA4" w14:textId="124C9A9F" w:rsidR="00FC68CD" w:rsidRPr="007F5E7D" w:rsidDel="009B5AF1" w:rsidRDefault="00FC68CD" w:rsidP="00FC68CD">
      <w:pPr>
        <w:jc w:val="both"/>
        <w:rPr>
          <w:del w:id="2347" w:author="KVS, Kannan" w:date="2019-02-28T22:23:00Z"/>
          <w:rFonts w:ascii="Courier New" w:hAnsi="Courier New" w:cs="Courier New"/>
          <w:sz w:val="18"/>
          <w:szCs w:val="18"/>
        </w:rPr>
      </w:pPr>
      <w:del w:id="2348" w:author="KVS, Kannan" w:date="2019-02-28T22:23:00Z">
        <w:r w:rsidRPr="007F5E7D" w:rsidDel="009B5AF1">
          <w:rPr>
            <w:rFonts w:ascii="Courier New" w:hAnsi="Courier New" w:cs="Courier New"/>
            <w:sz w:val="18"/>
            <w:szCs w:val="18"/>
          </w:rPr>
          <w:delText>admin@lnos-x1-a-asw02:~$ show ipv6 route</w:delText>
        </w:r>
      </w:del>
    </w:p>
    <w:p w14:paraId="505C3361" w14:textId="36587E08" w:rsidR="00FC68CD" w:rsidRPr="007F5E7D" w:rsidDel="009B5AF1" w:rsidRDefault="00FC68CD" w:rsidP="00FC68CD">
      <w:pPr>
        <w:jc w:val="both"/>
        <w:rPr>
          <w:del w:id="2349" w:author="KVS, Kannan" w:date="2019-02-28T22:23:00Z"/>
          <w:rFonts w:ascii="Courier New" w:hAnsi="Courier New" w:cs="Courier New"/>
          <w:sz w:val="18"/>
          <w:szCs w:val="18"/>
        </w:rPr>
      </w:pPr>
      <w:del w:id="2350" w:author="KVS, Kannan" w:date="2019-02-28T22:23:00Z">
        <w:r w:rsidRPr="007F5E7D" w:rsidDel="009B5AF1">
          <w:rPr>
            <w:rFonts w:ascii="Courier New" w:hAnsi="Courier New" w:cs="Courier New"/>
            <w:sz w:val="18"/>
            <w:szCs w:val="18"/>
          </w:rPr>
          <w:delText>Command: sudo vtysh -c "show ipv6 route"</w:delText>
        </w:r>
      </w:del>
    </w:p>
    <w:p w14:paraId="7C2BF22B" w14:textId="03D545DF" w:rsidR="00FC68CD" w:rsidRPr="007F5E7D" w:rsidDel="009B5AF1" w:rsidRDefault="00FC68CD" w:rsidP="00FC68CD">
      <w:pPr>
        <w:jc w:val="both"/>
        <w:rPr>
          <w:del w:id="2351" w:author="KVS, Kannan" w:date="2019-02-28T22:23:00Z"/>
          <w:rFonts w:ascii="Courier New" w:hAnsi="Courier New" w:cs="Courier New"/>
          <w:sz w:val="18"/>
          <w:szCs w:val="18"/>
        </w:rPr>
      </w:pPr>
      <w:del w:id="2352" w:author="KVS, Kannan" w:date="2019-02-28T22:23:00Z">
        <w:r w:rsidRPr="007F5E7D" w:rsidDel="009B5AF1">
          <w:rPr>
            <w:rFonts w:ascii="Courier New" w:hAnsi="Courier New" w:cs="Courier New"/>
            <w:sz w:val="18"/>
            <w:szCs w:val="18"/>
          </w:rPr>
          <w:delText>Codes: K - kernel route, C - connected, S - static, R - RIPng,</w:delText>
        </w:r>
      </w:del>
    </w:p>
    <w:p w14:paraId="3CF644F9" w14:textId="0A122863" w:rsidR="00FC68CD" w:rsidRPr="007F5E7D" w:rsidDel="009B5AF1" w:rsidRDefault="00FC68CD" w:rsidP="00FC68CD">
      <w:pPr>
        <w:jc w:val="both"/>
        <w:rPr>
          <w:del w:id="2353" w:author="KVS, Kannan" w:date="2019-02-28T22:23:00Z"/>
          <w:rFonts w:ascii="Courier New" w:hAnsi="Courier New" w:cs="Courier New"/>
          <w:sz w:val="18"/>
          <w:szCs w:val="18"/>
        </w:rPr>
      </w:pPr>
      <w:del w:id="2354" w:author="KVS, Kannan" w:date="2019-02-28T22:23:00Z">
        <w:r w:rsidRPr="007F5E7D" w:rsidDel="009B5AF1">
          <w:rPr>
            <w:rFonts w:ascii="Courier New" w:hAnsi="Courier New" w:cs="Courier New"/>
            <w:sz w:val="18"/>
            <w:szCs w:val="18"/>
          </w:rPr>
          <w:delText xml:space="preserve">       O - OSPFv3, I - IS-IS, B - BGP, N - NHRP, T - Table,</w:delText>
        </w:r>
      </w:del>
    </w:p>
    <w:p w14:paraId="4EC0C6EB" w14:textId="34B93125" w:rsidR="00FC68CD" w:rsidRPr="007F5E7D" w:rsidDel="009B5AF1" w:rsidRDefault="00FC68CD" w:rsidP="00FC68CD">
      <w:pPr>
        <w:jc w:val="both"/>
        <w:rPr>
          <w:del w:id="2355" w:author="KVS, Kannan" w:date="2019-02-28T22:23:00Z"/>
          <w:rFonts w:ascii="Courier New" w:hAnsi="Courier New" w:cs="Courier New"/>
          <w:sz w:val="18"/>
          <w:szCs w:val="18"/>
        </w:rPr>
      </w:pPr>
      <w:del w:id="2356" w:author="KVS, Kannan" w:date="2019-02-28T22:23:00Z">
        <w:r w:rsidRPr="007F5E7D" w:rsidDel="009B5AF1">
          <w:rPr>
            <w:rFonts w:ascii="Courier New" w:hAnsi="Courier New" w:cs="Courier New"/>
            <w:sz w:val="18"/>
            <w:szCs w:val="18"/>
          </w:rPr>
          <w:delText xml:space="preserve">       v - VNC, V - VNC-Direct,</w:delText>
        </w:r>
      </w:del>
    </w:p>
    <w:p w14:paraId="549C03A1" w14:textId="5508F77D" w:rsidR="00FC68CD" w:rsidRPr="007F5E7D" w:rsidDel="009B5AF1" w:rsidRDefault="00FC68CD" w:rsidP="00FC68CD">
      <w:pPr>
        <w:jc w:val="both"/>
        <w:rPr>
          <w:del w:id="2357" w:author="KVS, Kannan" w:date="2019-02-28T22:23:00Z"/>
          <w:rFonts w:ascii="Courier New" w:hAnsi="Courier New" w:cs="Courier New"/>
          <w:sz w:val="18"/>
          <w:szCs w:val="18"/>
        </w:rPr>
      </w:pPr>
      <w:del w:id="2358" w:author="KVS, Kannan" w:date="2019-02-28T22:23:00Z">
        <w:r w:rsidRPr="007F5E7D" w:rsidDel="009B5AF1">
          <w:rPr>
            <w:rFonts w:ascii="Courier New" w:hAnsi="Courier New" w:cs="Courier New"/>
            <w:sz w:val="18"/>
            <w:szCs w:val="18"/>
          </w:rPr>
          <w:delText xml:space="preserve">       &gt; - selected route, * - FIB route</w:delText>
        </w:r>
      </w:del>
    </w:p>
    <w:p w14:paraId="004424AA" w14:textId="540B5964" w:rsidR="00FC68CD" w:rsidRPr="007F5E7D" w:rsidDel="009B5AF1" w:rsidRDefault="00FC68CD" w:rsidP="00FC68CD">
      <w:pPr>
        <w:jc w:val="both"/>
        <w:rPr>
          <w:del w:id="2359" w:author="KVS, Kannan" w:date="2019-02-28T22:23:00Z"/>
          <w:rFonts w:ascii="Courier New" w:hAnsi="Courier New" w:cs="Courier New"/>
          <w:sz w:val="18"/>
          <w:szCs w:val="18"/>
        </w:rPr>
      </w:pPr>
    </w:p>
    <w:p w14:paraId="513F33D2" w14:textId="5A4445C9" w:rsidR="00FC68CD" w:rsidRPr="007F5E7D" w:rsidDel="009B5AF1" w:rsidRDefault="00FC68CD" w:rsidP="00FC68CD">
      <w:pPr>
        <w:jc w:val="both"/>
        <w:rPr>
          <w:del w:id="2360" w:author="KVS, Kannan" w:date="2019-02-28T22:23:00Z"/>
          <w:rFonts w:ascii="Courier New" w:hAnsi="Courier New" w:cs="Courier New"/>
          <w:sz w:val="18"/>
          <w:szCs w:val="18"/>
        </w:rPr>
      </w:pPr>
      <w:del w:id="2361" w:author="KVS, Kannan" w:date="2019-02-28T22:23:00Z">
        <w:r w:rsidRPr="007F5E7D" w:rsidDel="009B5AF1">
          <w:rPr>
            <w:rFonts w:ascii="Courier New" w:hAnsi="Courier New" w:cs="Courier New"/>
            <w:sz w:val="18"/>
            <w:szCs w:val="18"/>
          </w:rPr>
          <w:delText>B&gt;* 2100::/64 [20/0] via fe80::2e0:ecff:fe3b:d835, Ethernet112, 14:38:50</w:delText>
        </w:r>
      </w:del>
    </w:p>
    <w:p w14:paraId="00B3E3A0" w14:textId="1B8135F8" w:rsidR="00FC68CD" w:rsidRPr="007F5E7D" w:rsidDel="009B5AF1" w:rsidRDefault="00FC68CD" w:rsidP="00FC68CD">
      <w:pPr>
        <w:jc w:val="both"/>
        <w:rPr>
          <w:del w:id="2362" w:author="KVS, Kannan" w:date="2019-02-28T22:23:00Z"/>
          <w:rFonts w:ascii="Courier New" w:hAnsi="Courier New" w:cs="Courier New"/>
          <w:sz w:val="18"/>
          <w:szCs w:val="18"/>
        </w:rPr>
      </w:pPr>
      <w:del w:id="2363" w:author="KVS, Kannan" w:date="2019-02-28T22:23:00Z">
        <w:r w:rsidRPr="007F5E7D" w:rsidDel="009B5AF1">
          <w:rPr>
            <w:rFonts w:ascii="Courier New" w:hAnsi="Courier New" w:cs="Courier New"/>
            <w:sz w:val="18"/>
            <w:szCs w:val="18"/>
          </w:rPr>
          <w:delText xml:space="preserve">  *                  via fe80::2e0:ecff:fe3b:da41, Ethernet116, 14:38:50</w:delText>
        </w:r>
      </w:del>
    </w:p>
    <w:p w14:paraId="103014F2" w14:textId="6B457156" w:rsidR="00FC68CD" w:rsidRPr="007F5E7D" w:rsidDel="009B5AF1" w:rsidRDefault="00FC68CD" w:rsidP="00FC68CD">
      <w:pPr>
        <w:jc w:val="both"/>
        <w:rPr>
          <w:del w:id="2364" w:author="KVS, Kannan" w:date="2019-02-28T22:23:00Z"/>
          <w:rFonts w:ascii="Courier New" w:hAnsi="Courier New" w:cs="Courier New"/>
          <w:sz w:val="18"/>
          <w:szCs w:val="18"/>
        </w:rPr>
      </w:pPr>
      <w:del w:id="2365" w:author="KVS, Kannan" w:date="2019-02-28T22:23:00Z">
        <w:r w:rsidRPr="007F5E7D" w:rsidDel="009B5AF1">
          <w:rPr>
            <w:rFonts w:ascii="Courier New" w:hAnsi="Courier New" w:cs="Courier New"/>
            <w:sz w:val="18"/>
            <w:szCs w:val="18"/>
          </w:rPr>
          <w:delText xml:space="preserve">  *                  via fe80::2e0:ecff:fe3b:d9be, Ethernet120, 14:38:50</w:delText>
        </w:r>
      </w:del>
    </w:p>
    <w:p w14:paraId="1FA034A6" w14:textId="1763C029" w:rsidR="00FC68CD" w:rsidRPr="007F5E7D" w:rsidDel="009B5AF1" w:rsidRDefault="00FC68CD" w:rsidP="00FC68CD">
      <w:pPr>
        <w:jc w:val="both"/>
        <w:rPr>
          <w:del w:id="2366" w:author="KVS, Kannan" w:date="2019-02-28T22:23:00Z"/>
          <w:rFonts w:ascii="Courier New" w:hAnsi="Courier New" w:cs="Courier New"/>
          <w:sz w:val="18"/>
          <w:szCs w:val="18"/>
        </w:rPr>
      </w:pPr>
      <w:del w:id="2367" w:author="KVS, Kannan" w:date="2019-02-28T22:23:00Z">
        <w:r w:rsidRPr="007F5E7D" w:rsidDel="009B5AF1">
          <w:rPr>
            <w:rFonts w:ascii="Courier New" w:hAnsi="Courier New" w:cs="Courier New"/>
            <w:sz w:val="18"/>
            <w:szCs w:val="18"/>
          </w:rPr>
          <w:delText xml:space="preserve">  *                  via fe80::2e0:ecff:fe3b:d8b8, Ethernet124, 14:38:50</w:delText>
        </w:r>
      </w:del>
    </w:p>
    <w:p w14:paraId="60109424" w14:textId="0379339F" w:rsidR="00FC68CD" w:rsidRPr="007F5E7D" w:rsidDel="009B5AF1" w:rsidRDefault="00FC68CD" w:rsidP="00FC68CD">
      <w:pPr>
        <w:jc w:val="both"/>
        <w:rPr>
          <w:del w:id="2368" w:author="KVS, Kannan" w:date="2019-02-28T22:23:00Z"/>
          <w:rFonts w:ascii="Courier New" w:hAnsi="Courier New" w:cs="Courier New"/>
          <w:sz w:val="18"/>
          <w:szCs w:val="18"/>
        </w:rPr>
      </w:pPr>
      <w:del w:id="2369" w:author="KVS, Kannan" w:date="2019-02-28T22:23:00Z">
        <w:r w:rsidRPr="007F5E7D" w:rsidDel="009B5AF1">
          <w:rPr>
            <w:rFonts w:ascii="Courier New" w:hAnsi="Courier New" w:cs="Courier New"/>
            <w:sz w:val="18"/>
            <w:szCs w:val="18"/>
          </w:rPr>
          <w:delText>B&gt;* 2777::/64 [20/0] via fe80::2e0:ecff:fe3b:d835, Ethernet112, 14:38:50</w:delText>
        </w:r>
      </w:del>
    </w:p>
    <w:p w14:paraId="77100460" w14:textId="7B26DE88" w:rsidR="00FC68CD" w:rsidRPr="007F5E7D" w:rsidDel="009B5AF1" w:rsidRDefault="00FC68CD" w:rsidP="00FC68CD">
      <w:pPr>
        <w:jc w:val="both"/>
        <w:rPr>
          <w:del w:id="2370" w:author="KVS, Kannan" w:date="2019-02-28T22:23:00Z"/>
          <w:rFonts w:ascii="Courier New" w:hAnsi="Courier New" w:cs="Courier New"/>
          <w:sz w:val="18"/>
          <w:szCs w:val="18"/>
        </w:rPr>
      </w:pPr>
      <w:del w:id="2371" w:author="KVS, Kannan" w:date="2019-02-28T22:23:00Z">
        <w:r w:rsidRPr="007F5E7D" w:rsidDel="009B5AF1">
          <w:rPr>
            <w:rFonts w:ascii="Courier New" w:hAnsi="Courier New" w:cs="Courier New"/>
            <w:sz w:val="18"/>
            <w:szCs w:val="18"/>
          </w:rPr>
          <w:delText xml:space="preserve">  *                  via fe80::2e0:ecff:fe3b:da41, Ethernet116, 14:38:50</w:delText>
        </w:r>
      </w:del>
    </w:p>
    <w:p w14:paraId="3C84D08F" w14:textId="6DF295FD" w:rsidR="00FC68CD" w:rsidRPr="007F5E7D" w:rsidDel="009B5AF1" w:rsidRDefault="00FC68CD" w:rsidP="00FC68CD">
      <w:pPr>
        <w:jc w:val="both"/>
        <w:rPr>
          <w:del w:id="2372" w:author="KVS, Kannan" w:date="2019-02-28T22:23:00Z"/>
          <w:rFonts w:ascii="Courier New" w:hAnsi="Courier New" w:cs="Courier New"/>
          <w:sz w:val="18"/>
          <w:szCs w:val="18"/>
        </w:rPr>
      </w:pPr>
      <w:del w:id="2373" w:author="KVS, Kannan" w:date="2019-02-28T22:23:00Z">
        <w:r w:rsidRPr="007F5E7D" w:rsidDel="009B5AF1">
          <w:rPr>
            <w:rFonts w:ascii="Courier New" w:hAnsi="Courier New" w:cs="Courier New"/>
            <w:sz w:val="18"/>
            <w:szCs w:val="18"/>
          </w:rPr>
          <w:delText xml:space="preserve">  *                  via fe80::2e0:ecff:fe3b:d9be, Ethernet120, 14:38:50</w:delText>
        </w:r>
      </w:del>
    </w:p>
    <w:p w14:paraId="4E41D730" w14:textId="1F5A2504" w:rsidR="00FC68CD" w:rsidRPr="007F5E7D" w:rsidDel="009B5AF1" w:rsidRDefault="00FC68CD" w:rsidP="00FC68CD">
      <w:pPr>
        <w:jc w:val="both"/>
        <w:rPr>
          <w:del w:id="2374" w:author="KVS, Kannan" w:date="2019-02-28T22:23:00Z"/>
          <w:rFonts w:ascii="Courier New" w:hAnsi="Courier New" w:cs="Courier New"/>
          <w:sz w:val="18"/>
          <w:szCs w:val="18"/>
        </w:rPr>
      </w:pPr>
      <w:del w:id="2375" w:author="KVS, Kannan" w:date="2019-02-28T22:23:00Z">
        <w:r w:rsidRPr="007F5E7D" w:rsidDel="009B5AF1">
          <w:rPr>
            <w:rFonts w:ascii="Courier New" w:hAnsi="Courier New" w:cs="Courier New"/>
            <w:sz w:val="18"/>
            <w:szCs w:val="18"/>
          </w:rPr>
          <w:delText xml:space="preserve">  *                  via fe80::2e0:ecff:fe3b:d8b8, Ethernet124, 14:38:50</w:delText>
        </w:r>
      </w:del>
    </w:p>
    <w:p w14:paraId="4EE93317" w14:textId="2EE0BF93" w:rsidR="00FC68CD" w:rsidRPr="007F5E7D" w:rsidDel="009B5AF1" w:rsidRDefault="00FC68CD" w:rsidP="00FC68CD">
      <w:pPr>
        <w:jc w:val="both"/>
        <w:rPr>
          <w:del w:id="2376" w:author="KVS, Kannan" w:date="2019-02-28T22:23:00Z"/>
          <w:rFonts w:ascii="Courier New" w:hAnsi="Courier New" w:cs="Courier New"/>
          <w:sz w:val="18"/>
          <w:szCs w:val="18"/>
        </w:rPr>
      </w:pPr>
      <w:del w:id="2377" w:author="KVS, Kannan" w:date="2019-02-28T22:23:00Z">
        <w:r w:rsidRPr="007F5E7D" w:rsidDel="009B5AF1">
          <w:rPr>
            <w:rFonts w:ascii="Courier New" w:hAnsi="Courier New" w:cs="Courier New"/>
            <w:sz w:val="18"/>
            <w:szCs w:val="18"/>
          </w:rPr>
          <w:delText>C&gt;* 3100::/64 is directly connected, Vlan100</w:delText>
        </w:r>
      </w:del>
    </w:p>
    <w:p w14:paraId="6359CD59" w14:textId="71884CF1" w:rsidR="00FC68CD" w:rsidRPr="007F5E7D" w:rsidDel="009B5AF1" w:rsidRDefault="00FC68CD" w:rsidP="00FC68CD">
      <w:pPr>
        <w:jc w:val="both"/>
        <w:rPr>
          <w:del w:id="2378" w:author="KVS, Kannan" w:date="2019-02-28T22:23:00Z"/>
          <w:rFonts w:ascii="Courier New" w:hAnsi="Courier New" w:cs="Courier New"/>
          <w:sz w:val="18"/>
          <w:szCs w:val="18"/>
        </w:rPr>
      </w:pPr>
      <w:del w:id="2379" w:author="KVS, Kannan" w:date="2019-02-28T22:23:00Z">
        <w:r w:rsidRPr="007F5E7D" w:rsidDel="009B5AF1">
          <w:rPr>
            <w:rFonts w:ascii="Courier New" w:hAnsi="Courier New" w:cs="Courier New"/>
            <w:sz w:val="18"/>
            <w:szCs w:val="18"/>
          </w:rPr>
          <w:delText>C&gt;* 3777::/64 is directly connected, Vlan777</w:delText>
        </w:r>
      </w:del>
    </w:p>
    <w:p w14:paraId="0727C0ED" w14:textId="3CD9A52C" w:rsidR="00FC68CD" w:rsidRPr="007F5E7D" w:rsidDel="009B5AF1" w:rsidRDefault="00FC68CD" w:rsidP="00FC68CD">
      <w:pPr>
        <w:jc w:val="both"/>
        <w:rPr>
          <w:del w:id="2380" w:author="KVS, Kannan" w:date="2019-02-28T22:23:00Z"/>
          <w:rFonts w:ascii="Courier New" w:hAnsi="Courier New" w:cs="Courier New"/>
          <w:sz w:val="18"/>
          <w:szCs w:val="18"/>
        </w:rPr>
      </w:pPr>
      <w:del w:id="2381" w:author="KVS, Kannan" w:date="2019-02-28T22:23:00Z">
        <w:r w:rsidRPr="007F5E7D" w:rsidDel="009B5AF1">
          <w:rPr>
            <w:rFonts w:ascii="Courier New" w:hAnsi="Courier New" w:cs="Courier New"/>
            <w:sz w:val="18"/>
            <w:szCs w:val="18"/>
          </w:rPr>
          <w:delText>B&gt;* fc00:1:1::/64 [20/0] via fe80::2e0:ecff:fe3b:d835, Ethernet112, 14:40:50</w:delText>
        </w:r>
      </w:del>
    </w:p>
    <w:p w14:paraId="1B2105AA" w14:textId="61D34B8F" w:rsidR="00FC68CD" w:rsidRPr="007F5E7D" w:rsidDel="009B5AF1" w:rsidRDefault="00FC68CD" w:rsidP="00FC68CD">
      <w:pPr>
        <w:jc w:val="both"/>
        <w:rPr>
          <w:del w:id="2382" w:author="KVS, Kannan" w:date="2019-02-28T22:23:00Z"/>
          <w:rFonts w:ascii="Courier New" w:hAnsi="Courier New" w:cs="Courier New"/>
          <w:sz w:val="18"/>
          <w:szCs w:val="18"/>
        </w:rPr>
      </w:pPr>
      <w:del w:id="2383" w:author="KVS, Kannan" w:date="2019-02-28T22:23:00Z">
        <w:r w:rsidRPr="007F5E7D" w:rsidDel="009B5AF1">
          <w:rPr>
            <w:rFonts w:ascii="Courier New" w:hAnsi="Courier New" w:cs="Courier New"/>
            <w:sz w:val="18"/>
            <w:szCs w:val="18"/>
          </w:rPr>
          <w:delText>C&gt;* fc00:1:2::/64 is directly connected, Ethernet112</w:delText>
        </w:r>
      </w:del>
    </w:p>
    <w:p w14:paraId="5CE2FBC2" w14:textId="52DA7D9C" w:rsidR="00FC68CD" w:rsidRPr="007F5E7D" w:rsidDel="009B5AF1" w:rsidRDefault="00FC68CD" w:rsidP="00FC68CD">
      <w:pPr>
        <w:jc w:val="both"/>
        <w:rPr>
          <w:del w:id="2384" w:author="KVS, Kannan" w:date="2019-02-28T22:23:00Z"/>
          <w:rFonts w:ascii="Courier New" w:hAnsi="Courier New" w:cs="Courier New"/>
          <w:sz w:val="18"/>
          <w:szCs w:val="18"/>
        </w:rPr>
      </w:pPr>
      <w:del w:id="2385" w:author="KVS, Kannan" w:date="2019-02-28T22:23:00Z">
        <w:r w:rsidRPr="007F5E7D" w:rsidDel="009B5AF1">
          <w:rPr>
            <w:rFonts w:ascii="Courier New" w:hAnsi="Courier New" w:cs="Courier New"/>
            <w:sz w:val="18"/>
            <w:szCs w:val="18"/>
          </w:rPr>
          <w:delText>B&gt;* fc00:2:1::/64 [20/0] via fe80::2e0:ecff:fe3b:da41, Ethernet116, 14:38:50</w:delText>
        </w:r>
      </w:del>
    </w:p>
    <w:p w14:paraId="2AF950DA" w14:textId="7F36AF73" w:rsidR="00FC68CD" w:rsidRPr="00FC68CD" w:rsidDel="009B5AF1" w:rsidRDefault="00FC68CD" w:rsidP="00FC68CD">
      <w:pPr>
        <w:jc w:val="both"/>
        <w:rPr>
          <w:del w:id="2386" w:author="KVS, Kannan" w:date="2019-02-28T22:23:00Z"/>
          <w:rFonts w:ascii="Courier New" w:hAnsi="Courier New" w:cs="Courier New"/>
          <w:sz w:val="16"/>
          <w:szCs w:val="16"/>
        </w:rPr>
      </w:pPr>
      <w:del w:id="2387" w:author="KVS, Kannan" w:date="2019-02-28T22:23:00Z">
        <w:r w:rsidRPr="007F5E7D" w:rsidDel="009B5AF1">
          <w:rPr>
            <w:rFonts w:ascii="Courier New" w:hAnsi="Courier New" w:cs="Courier New"/>
            <w:sz w:val="18"/>
            <w:szCs w:val="18"/>
          </w:rPr>
          <w:delText>C&gt;* fc00:2:2::/64 is directly connected, Ethernet116</w:delText>
        </w:r>
      </w:del>
    </w:p>
    <w:p w14:paraId="6BD8BC14" w14:textId="6FF5C8FC" w:rsidR="00FC68CD" w:rsidDel="009B5AF1" w:rsidRDefault="00FC68CD" w:rsidP="00FC68CD">
      <w:pPr>
        <w:jc w:val="both"/>
        <w:rPr>
          <w:del w:id="2388" w:author="KVS, Kannan" w:date="2019-02-28T22:23:00Z"/>
          <w:rFonts w:asciiTheme="minorHAnsi" w:hAnsiTheme="minorHAnsi" w:cstheme="minorHAnsi"/>
        </w:rPr>
      </w:pPr>
    </w:p>
    <w:p w14:paraId="1CB2D74D" w14:textId="15EA27A5" w:rsidR="00D90247" w:rsidDel="009B5AF1" w:rsidRDefault="00D90247" w:rsidP="00D90247">
      <w:pPr>
        <w:pStyle w:val="Heading3"/>
        <w:rPr>
          <w:del w:id="2389" w:author="KVS, Kannan" w:date="2019-02-28T22:23:00Z"/>
        </w:rPr>
      </w:pPr>
      <w:del w:id="2390" w:author="KVS, Kannan" w:date="2019-02-28T22:23:00Z">
        <w:r w:rsidDel="009B5AF1">
          <w:delText>show lldp &lt;&gt;</w:delText>
        </w:r>
      </w:del>
    </w:p>
    <w:p w14:paraId="56766358" w14:textId="37F23CAD" w:rsidR="00D90247" w:rsidDel="009B5AF1" w:rsidRDefault="00D90247" w:rsidP="003224B7">
      <w:pPr>
        <w:jc w:val="both"/>
        <w:rPr>
          <w:del w:id="2391" w:author="KVS, Kannan" w:date="2019-02-28T22:23:00Z"/>
          <w:rFonts w:asciiTheme="minorHAnsi" w:hAnsiTheme="minorHAnsi" w:cstheme="minorHAnsi"/>
        </w:rPr>
      </w:pPr>
      <w:del w:id="2392" w:author="KVS, Kannan" w:date="2019-02-28T22:23:00Z">
        <w:r w:rsidDel="009B5AF1">
          <w:rPr>
            <w:rFonts w:asciiTheme="minorHAnsi" w:hAnsiTheme="minorHAnsi" w:cstheme="minorHAnsi"/>
          </w:rPr>
          <w:delText>“show lldp” stanza provides user with information about lldp’s current operation. For a summarized output we can rely on “show lldp table”</w:delText>
        </w:r>
        <w:r w:rsidR="00E3176C" w:rsidDel="009B5AF1">
          <w:rPr>
            <w:rFonts w:asciiTheme="minorHAnsi" w:hAnsiTheme="minorHAnsi" w:cstheme="minorHAnsi"/>
          </w:rPr>
          <w:delText xml:space="preserve">; </w:delText>
        </w:r>
        <w:r w:rsidDel="009B5AF1">
          <w:rPr>
            <w:rFonts w:asciiTheme="minorHAnsi" w:hAnsiTheme="minorHAnsi" w:cstheme="minorHAnsi"/>
          </w:rPr>
          <w:delText xml:space="preserve">for more details we can make use of “show lldp neighbor” command. </w:delText>
        </w:r>
      </w:del>
    </w:p>
    <w:p w14:paraId="61919305" w14:textId="630E9635" w:rsidR="00D90247" w:rsidDel="009B5AF1" w:rsidRDefault="00D90247" w:rsidP="003224B7">
      <w:pPr>
        <w:jc w:val="both"/>
        <w:rPr>
          <w:del w:id="2393" w:author="KVS, Kannan" w:date="2019-02-28T22:23:00Z"/>
          <w:rFonts w:asciiTheme="minorHAnsi" w:hAnsiTheme="minorHAnsi" w:cstheme="minorHAnsi"/>
        </w:rPr>
      </w:pPr>
    </w:p>
    <w:p w14:paraId="7402EAC9" w14:textId="41A55588" w:rsidR="00E3176C" w:rsidDel="009B5AF1" w:rsidRDefault="00E3176C" w:rsidP="003224B7">
      <w:pPr>
        <w:jc w:val="both"/>
        <w:rPr>
          <w:del w:id="2394" w:author="KVS, Kannan" w:date="2019-02-28T22:23:00Z"/>
          <w:rFonts w:asciiTheme="minorHAnsi" w:hAnsiTheme="minorHAnsi" w:cstheme="minorHAnsi"/>
        </w:rPr>
      </w:pPr>
    </w:p>
    <w:p w14:paraId="6F5AA8B2" w14:textId="41C66ACE" w:rsidR="00D90247" w:rsidRPr="007F5E7D" w:rsidDel="009B5AF1" w:rsidRDefault="00D90247" w:rsidP="00D90247">
      <w:pPr>
        <w:rPr>
          <w:del w:id="2395" w:author="KVS, Kannan" w:date="2019-02-28T22:23:00Z"/>
          <w:rFonts w:ascii="Courier New" w:hAnsi="Courier New" w:cs="Courier New"/>
          <w:sz w:val="18"/>
          <w:szCs w:val="18"/>
        </w:rPr>
      </w:pPr>
      <w:del w:id="2396" w:author="KVS, Kannan" w:date="2019-02-28T22:23:00Z">
        <w:r w:rsidRPr="007F5E7D" w:rsidDel="009B5AF1">
          <w:rPr>
            <w:rFonts w:ascii="Courier New" w:hAnsi="Courier New" w:cs="Courier New"/>
            <w:sz w:val="18"/>
            <w:szCs w:val="18"/>
          </w:rPr>
          <w:delText>admin@lnos-x1-a-asw02:~$ show lldp</w:delText>
        </w:r>
      </w:del>
    </w:p>
    <w:p w14:paraId="0406B46C" w14:textId="2BF40C96" w:rsidR="00D90247" w:rsidRPr="007F5E7D" w:rsidDel="009B5AF1" w:rsidRDefault="00D90247" w:rsidP="00D90247">
      <w:pPr>
        <w:rPr>
          <w:del w:id="2397" w:author="KVS, Kannan" w:date="2019-02-28T22:23:00Z"/>
          <w:rFonts w:ascii="Courier New" w:hAnsi="Courier New" w:cs="Courier New"/>
          <w:sz w:val="18"/>
          <w:szCs w:val="18"/>
        </w:rPr>
      </w:pPr>
      <w:del w:id="2398" w:author="KVS, Kannan" w:date="2019-02-28T22:23:00Z">
        <w:r w:rsidRPr="007F5E7D" w:rsidDel="009B5AF1">
          <w:rPr>
            <w:rFonts w:ascii="Courier New" w:hAnsi="Courier New" w:cs="Courier New"/>
            <w:sz w:val="18"/>
            <w:szCs w:val="18"/>
          </w:rPr>
          <w:delText>Usage: show lldp [OPTIONS] COMMAND [ARGS]...</w:delText>
        </w:r>
      </w:del>
    </w:p>
    <w:p w14:paraId="10443B2D" w14:textId="4C939582" w:rsidR="00D90247" w:rsidRPr="007F5E7D" w:rsidDel="009B5AF1" w:rsidRDefault="00D90247" w:rsidP="00D90247">
      <w:pPr>
        <w:rPr>
          <w:del w:id="2399" w:author="KVS, Kannan" w:date="2019-02-28T22:23:00Z"/>
          <w:rFonts w:ascii="Courier New" w:hAnsi="Courier New" w:cs="Courier New"/>
          <w:sz w:val="18"/>
          <w:szCs w:val="18"/>
        </w:rPr>
      </w:pPr>
    </w:p>
    <w:p w14:paraId="249ED9B5" w14:textId="00EBABC2" w:rsidR="00D90247" w:rsidRPr="007F5E7D" w:rsidDel="009B5AF1" w:rsidRDefault="00D90247" w:rsidP="00D90247">
      <w:pPr>
        <w:rPr>
          <w:del w:id="2400" w:author="KVS, Kannan" w:date="2019-02-28T22:23:00Z"/>
          <w:rFonts w:ascii="Courier New" w:hAnsi="Courier New" w:cs="Courier New"/>
          <w:sz w:val="18"/>
          <w:szCs w:val="18"/>
        </w:rPr>
      </w:pPr>
      <w:del w:id="2401" w:author="KVS, Kannan" w:date="2019-02-28T22:23:00Z">
        <w:r w:rsidRPr="007F5E7D" w:rsidDel="009B5AF1">
          <w:rPr>
            <w:rFonts w:ascii="Courier New" w:hAnsi="Courier New" w:cs="Courier New"/>
            <w:sz w:val="18"/>
            <w:szCs w:val="18"/>
          </w:rPr>
          <w:delText xml:space="preserve">  LLDP (Link Layer Discovery Protocol) information</w:delText>
        </w:r>
      </w:del>
    </w:p>
    <w:p w14:paraId="7D12BC9B" w14:textId="6C28ECAB" w:rsidR="00D90247" w:rsidRPr="007F5E7D" w:rsidDel="009B5AF1" w:rsidRDefault="00D90247" w:rsidP="00D90247">
      <w:pPr>
        <w:rPr>
          <w:del w:id="2402" w:author="KVS, Kannan" w:date="2019-02-28T22:23:00Z"/>
          <w:rFonts w:ascii="Courier New" w:hAnsi="Courier New" w:cs="Courier New"/>
          <w:sz w:val="18"/>
          <w:szCs w:val="18"/>
        </w:rPr>
      </w:pPr>
    </w:p>
    <w:p w14:paraId="52DA8DEE" w14:textId="67591ACD" w:rsidR="00D90247" w:rsidRPr="007F5E7D" w:rsidDel="009B5AF1" w:rsidRDefault="00D90247" w:rsidP="00D90247">
      <w:pPr>
        <w:rPr>
          <w:del w:id="2403" w:author="KVS, Kannan" w:date="2019-02-28T22:23:00Z"/>
          <w:rFonts w:ascii="Courier New" w:hAnsi="Courier New" w:cs="Courier New"/>
          <w:sz w:val="18"/>
          <w:szCs w:val="18"/>
        </w:rPr>
      </w:pPr>
      <w:del w:id="2404" w:author="KVS, Kannan" w:date="2019-02-28T22:23:00Z">
        <w:r w:rsidRPr="007F5E7D" w:rsidDel="009B5AF1">
          <w:rPr>
            <w:rFonts w:ascii="Courier New" w:hAnsi="Courier New" w:cs="Courier New"/>
            <w:sz w:val="18"/>
            <w:szCs w:val="18"/>
          </w:rPr>
          <w:delText>Options:</w:delText>
        </w:r>
      </w:del>
    </w:p>
    <w:p w14:paraId="2583B49C" w14:textId="49B109D5" w:rsidR="00D90247" w:rsidRPr="007F5E7D" w:rsidDel="009B5AF1" w:rsidRDefault="00D90247" w:rsidP="00D90247">
      <w:pPr>
        <w:rPr>
          <w:del w:id="2405" w:author="KVS, Kannan" w:date="2019-02-28T22:23:00Z"/>
          <w:rFonts w:ascii="Courier New" w:hAnsi="Courier New" w:cs="Courier New"/>
          <w:sz w:val="18"/>
          <w:szCs w:val="18"/>
        </w:rPr>
      </w:pPr>
      <w:del w:id="2406" w:author="KVS, Kannan" w:date="2019-02-28T22:23:00Z">
        <w:r w:rsidRPr="007F5E7D" w:rsidDel="009B5AF1">
          <w:rPr>
            <w:rFonts w:ascii="Courier New" w:hAnsi="Courier New" w:cs="Courier New"/>
            <w:sz w:val="18"/>
            <w:szCs w:val="18"/>
          </w:rPr>
          <w:delText xml:space="preserve">  -?, -h, --help  Show this message and exit.</w:delText>
        </w:r>
      </w:del>
    </w:p>
    <w:p w14:paraId="48B493A5" w14:textId="27D2FF94" w:rsidR="00D90247" w:rsidRPr="007F5E7D" w:rsidDel="009B5AF1" w:rsidRDefault="00D90247" w:rsidP="00D90247">
      <w:pPr>
        <w:rPr>
          <w:del w:id="2407" w:author="KVS, Kannan" w:date="2019-02-28T22:23:00Z"/>
          <w:rFonts w:ascii="Courier New" w:hAnsi="Courier New" w:cs="Courier New"/>
          <w:sz w:val="18"/>
          <w:szCs w:val="18"/>
        </w:rPr>
      </w:pPr>
    </w:p>
    <w:p w14:paraId="52910C03" w14:textId="75CC2E5E" w:rsidR="00D90247" w:rsidRPr="007F5E7D" w:rsidDel="009B5AF1" w:rsidRDefault="00D90247" w:rsidP="00D90247">
      <w:pPr>
        <w:rPr>
          <w:del w:id="2408" w:author="KVS, Kannan" w:date="2019-02-28T22:23:00Z"/>
          <w:rFonts w:ascii="Courier New" w:hAnsi="Courier New" w:cs="Courier New"/>
          <w:sz w:val="18"/>
          <w:szCs w:val="18"/>
        </w:rPr>
      </w:pPr>
      <w:del w:id="2409" w:author="KVS, Kannan" w:date="2019-02-28T22:23:00Z">
        <w:r w:rsidRPr="007F5E7D" w:rsidDel="009B5AF1">
          <w:rPr>
            <w:rFonts w:ascii="Courier New" w:hAnsi="Courier New" w:cs="Courier New"/>
            <w:sz w:val="18"/>
            <w:szCs w:val="18"/>
          </w:rPr>
          <w:delText>Commands:</w:delText>
        </w:r>
      </w:del>
    </w:p>
    <w:p w14:paraId="2186BE96" w14:textId="0284B82C" w:rsidR="00D90247" w:rsidRPr="007F5E7D" w:rsidDel="009B5AF1" w:rsidRDefault="00D90247" w:rsidP="00D90247">
      <w:pPr>
        <w:rPr>
          <w:del w:id="2410" w:author="KVS, Kannan" w:date="2019-02-28T22:23:00Z"/>
          <w:rFonts w:ascii="Courier New" w:hAnsi="Courier New" w:cs="Courier New"/>
          <w:sz w:val="18"/>
          <w:szCs w:val="18"/>
        </w:rPr>
      </w:pPr>
      <w:del w:id="2411" w:author="KVS, Kannan" w:date="2019-02-28T22:23:00Z">
        <w:r w:rsidRPr="007F5E7D" w:rsidDel="009B5AF1">
          <w:rPr>
            <w:rFonts w:ascii="Courier New" w:hAnsi="Courier New" w:cs="Courier New"/>
            <w:sz w:val="18"/>
            <w:szCs w:val="18"/>
          </w:rPr>
          <w:delText xml:space="preserve">  neighbors  Show LLDP neighbors</w:delText>
        </w:r>
      </w:del>
    </w:p>
    <w:p w14:paraId="4AC7FA79" w14:textId="0DDEC592" w:rsidR="003224B7" w:rsidRPr="007F5E7D" w:rsidDel="009B5AF1" w:rsidRDefault="00D90247" w:rsidP="00D90247">
      <w:pPr>
        <w:rPr>
          <w:del w:id="2412" w:author="KVS, Kannan" w:date="2019-02-28T22:23:00Z"/>
          <w:rFonts w:ascii="Courier New" w:hAnsi="Courier New" w:cs="Courier New"/>
          <w:sz w:val="18"/>
          <w:szCs w:val="18"/>
        </w:rPr>
      </w:pPr>
      <w:del w:id="2413" w:author="KVS, Kannan" w:date="2019-02-28T22:23:00Z">
        <w:r w:rsidRPr="007F5E7D" w:rsidDel="009B5AF1">
          <w:rPr>
            <w:rFonts w:ascii="Courier New" w:hAnsi="Courier New" w:cs="Courier New"/>
            <w:sz w:val="18"/>
            <w:szCs w:val="18"/>
          </w:rPr>
          <w:delText xml:space="preserve">  table      Show LLDP neighbors in tabular format</w:delText>
        </w:r>
      </w:del>
    </w:p>
    <w:p w14:paraId="394DD420" w14:textId="364E1854" w:rsidR="00D90247" w:rsidRPr="007F5E7D" w:rsidDel="009B5AF1" w:rsidRDefault="00D90247" w:rsidP="00D90247">
      <w:pPr>
        <w:rPr>
          <w:del w:id="2414" w:author="KVS, Kannan" w:date="2019-02-28T22:23:00Z"/>
          <w:rFonts w:ascii="Courier New" w:hAnsi="Courier New" w:cs="Courier New"/>
          <w:sz w:val="18"/>
          <w:szCs w:val="18"/>
        </w:rPr>
      </w:pPr>
    </w:p>
    <w:p w14:paraId="1F7FF93B" w14:textId="6D082162" w:rsidR="00D90247" w:rsidRPr="007F5E7D" w:rsidDel="009B5AF1" w:rsidRDefault="00D90247" w:rsidP="00D90247">
      <w:pPr>
        <w:rPr>
          <w:del w:id="2415" w:author="KVS, Kannan" w:date="2019-02-28T22:23:00Z"/>
          <w:rFonts w:ascii="Courier New" w:hAnsi="Courier New" w:cs="Courier New"/>
          <w:sz w:val="18"/>
          <w:szCs w:val="18"/>
        </w:rPr>
      </w:pPr>
    </w:p>
    <w:p w14:paraId="7F19BB1C" w14:textId="6BF5A8C1" w:rsidR="00D90247" w:rsidRPr="007F5E7D" w:rsidDel="009B5AF1" w:rsidRDefault="00D90247" w:rsidP="00D90247">
      <w:pPr>
        <w:rPr>
          <w:del w:id="2416" w:author="KVS, Kannan" w:date="2019-02-28T22:23:00Z"/>
          <w:rFonts w:ascii="Courier New" w:hAnsi="Courier New" w:cs="Courier New"/>
          <w:sz w:val="18"/>
          <w:szCs w:val="18"/>
        </w:rPr>
      </w:pPr>
    </w:p>
    <w:p w14:paraId="5DD51486" w14:textId="2B27DA78" w:rsidR="00D90247" w:rsidRPr="007F5E7D" w:rsidDel="009B5AF1" w:rsidRDefault="00D90247" w:rsidP="00D90247">
      <w:pPr>
        <w:rPr>
          <w:del w:id="2417" w:author="KVS, Kannan" w:date="2019-02-28T22:23:00Z"/>
          <w:rFonts w:ascii="Courier New" w:hAnsi="Courier New" w:cs="Courier New"/>
          <w:sz w:val="18"/>
          <w:szCs w:val="18"/>
        </w:rPr>
      </w:pPr>
      <w:del w:id="2418" w:author="KVS, Kannan" w:date="2019-02-28T22:23:00Z">
        <w:r w:rsidRPr="007F5E7D" w:rsidDel="009B5AF1">
          <w:rPr>
            <w:rFonts w:ascii="Courier New" w:hAnsi="Courier New" w:cs="Courier New"/>
            <w:sz w:val="18"/>
            <w:szCs w:val="18"/>
          </w:rPr>
          <w:delText>admin@lnos-x1-a-asw02:~$ show lldp table</w:delText>
        </w:r>
      </w:del>
    </w:p>
    <w:p w14:paraId="528130B8" w14:textId="78D2910B" w:rsidR="00D90247" w:rsidRPr="007F5E7D" w:rsidDel="009B5AF1" w:rsidRDefault="00D90247" w:rsidP="00D90247">
      <w:pPr>
        <w:rPr>
          <w:del w:id="2419" w:author="KVS, Kannan" w:date="2019-02-28T22:23:00Z"/>
          <w:rFonts w:ascii="Courier New" w:hAnsi="Courier New" w:cs="Courier New"/>
          <w:sz w:val="18"/>
          <w:szCs w:val="18"/>
        </w:rPr>
      </w:pPr>
      <w:del w:id="2420" w:author="KVS, Kannan" w:date="2019-02-28T22:23:00Z">
        <w:r w:rsidRPr="007F5E7D" w:rsidDel="009B5AF1">
          <w:rPr>
            <w:rFonts w:ascii="Courier New" w:hAnsi="Courier New" w:cs="Courier New"/>
            <w:sz w:val="18"/>
            <w:szCs w:val="18"/>
          </w:rPr>
          <w:delText>Command: sudo lldpshow</w:delText>
        </w:r>
      </w:del>
    </w:p>
    <w:p w14:paraId="4136ED18" w14:textId="1AE4DA73" w:rsidR="00D90247" w:rsidRPr="007F5E7D" w:rsidDel="009B5AF1" w:rsidRDefault="00D90247" w:rsidP="00D90247">
      <w:pPr>
        <w:rPr>
          <w:del w:id="2421" w:author="KVS, Kannan" w:date="2019-02-28T22:23:00Z"/>
          <w:rFonts w:ascii="Courier New" w:hAnsi="Courier New" w:cs="Courier New"/>
          <w:sz w:val="18"/>
          <w:szCs w:val="18"/>
        </w:rPr>
      </w:pPr>
      <w:del w:id="2422" w:author="KVS, Kannan" w:date="2019-02-28T22:23:00Z">
        <w:r w:rsidRPr="007F5E7D" w:rsidDel="009B5AF1">
          <w:rPr>
            <w:rFonts w:ascii="Courier New" w:hAnsi="Courier New" w:cs="Courier New"/>
            <w:sz w:val="18"/>
            <w:szCs w:val="18"/>
          </w:rPr>
          <w:delText>Capability codes: (R) Router, (B) Bridge, (O) Other</w:delText>
        </w:r>
      </w:del>
    </w:p>
    <w:p w14:paraId="73327AEC" w14:textId="221109C2" w:rsidR="00D90247" w:rsidRPr="007F5E7D" w:rsidDel="009B5AF1" w:rsidRDefault="00D90247" w:rsidP="00D90247">
      <w:pPr>
        <w:rPr>
          <w:del w:id="2423" w:author="KVS, Kannan" w:date="2019-02-28T22:23:00Z"/>
          <w:rFonts w:ascii="Courier New" w:hAnsi="Courier New" w:cs="Courier New"/>
          <w:sz w:val="18"/>
          <w:szCs w:val="18"/>
        </w:rPr>
      </w:pPr>
      <w:del w:id="2424" w:author="KVS, Kannan" w:date="2019-02-28T22:23:00Z">
        <w:r w:rsidRPr="007F5E7D" w:rsidDel="009B5AF1">
          <w:rPr>
            <w:rFonts w:ascii="Courier New" w:hAnsi="Courier New" w:cs="Courier New"/>
            <w:sz w:val="18"/>
            <w:szCs w:val="18"/>
          </w:rPr>
          <w:delText>LocalPort    RemoteDevice     RemotePortID       Capability    RemotePortDescr</w:delText>
        </w:r>
      </w:del>
    </w:p>
    <w:p w14:paraId="72A29B54" w14:textId="7B5E3B49" w:rsidR="00D90247" w:rsidRPr="007F5E7D" w:rsidDel="009B5AF1" w:rsidRDefault="00D90247" w:rsidP="00D90247">
      <w:pPr>
        <w:rPr>
          <w:del w:id="2425" w:author="KVS, Kannan" w:date="2019-02-28T22:23:00Z"/>
          <w:rFonts w:ascii="Courier New" w:hAnsi="Courier New" w:cs="Courier New"/>
          <w:sz w:val="18"/>
          <w:szCs w:val="18"/>
        </w:rPr>
      </w:pPr>
      <w:del w:id="2426" w:author="KVS, Kannan" w:date="2019-02-28T22:23:00Z">
        <w:r w:rsidRPr="007F5E7D" w:rsidDel="009B5AF1">
          <w:rPr>
            <w:rFonts w:ascii="Courier New" w:hAnsi="Courier New" w:cs="Courier New"/>
            <w:sz w:val="18"/>
            <w:szCs w:val="18"/>
          </w:rPr>
          <w:delText>-----------  ---------------  -----------------  ------------  -----------------</w:delText>
        </w:r>
      </w:del>
    </w:p>
    <w:p w14:paraId="632DDF6C" w14:textId="730BF921" w:rsidR="00D90247" w:rsidRPr="007F5E7D" w:rsidDel="009B5AF1" w:rsidRDefault="00D90247" w:rsidP="00D90247">
      <w:pPr>
        <w:rPr>
          <w:del w:id="2427" w:author="KVS, Kannan" w:date="2019-02-28T22:23:00Z"/>
          <w:rFonts w:ascii="Courier New" w:hAnsi="Courier New" w:cs="Courier New"/>
          <w:sz w:val="18"/>
          <w:szCs w:val="18"/>
        </w:rPr>
      </w:pPr>
      <w:del w:id="2428" w:author="KVS, Kannan" w:date="2019-02-28T22:23:00Z">
        <w:r w:rsidRPr="007F5E7D" w:rsidDel="009B5AF1">
          <w:rPr>
            <w:rFonts w:ascii="Courier New" w:hAnsi="Courier New" w:cs="Courier New"/>
            <w:sz w:val="18"/>
            <w:szCs w:val="18"/>
          </w:rPr>
          <w:delText>Ethernet16                    04:62:73:f7:e5:ce</w:delText>
        </w:r>
      </w:del>
    </w:p>
    <w:p w14:paraId="71E12073" w14:textId="08EC60BA" w:rsidR="00D90247" w:rsidRPr="007F5E7D" w:rsidDel="009B5AF1" w:rsidRDefault="00D90247" w:rsidP="00D90247">
      <w:pPr>
        <w:rPr>
          <w:del w:id="2429" w:author="KVS, Kannan" w:date="2019-02-28T22:23:00Z"/>
          <w:rFonts w:ascii="Courier New" w:hAnsi="Courier New" w:cs="Courier New"/>
          <w:sz w:val="18"/>
          <w:szCs w:val="18"/>
        </w:rPr>
      </w:pPr>
      <w:del w:id="2430" w:author="KVS, Kannan" w:date="2019-02-28T22:23:00Z">
        <w:r w:rsidRPr="007F5E7D" w:rsidDel="009B5AF1">
          <w:rPr>
            <w:rFonts w:ascii="Courier New" w:hAnsi="Courier New" w:cs="Courier New"/>
            <w:sz w:val="18"/>
            <w:szCs w:val="18"/>
          </w:rPr>
          <w:delText>Ethernet112  lnos-x1-a-csw01  00:e0:ec:3b:d8:35  BR            Ethernet4</w:delText>
        </w:r>
      </w:del>
    </w:p>
    <w:p w14:paraId="64A6E365" w14:textId="2658045B" w:rsidR="00D90247" w:rsidRPr="007F5E7D" w:rsidDel="009B5AF1" w:rsidRDefault="00D90247" w:rsidP="00D90247">
      <w:pPr>
        <w:rPr>
          <w:del w:id="2431" w:author="KVS, Kannan" w:date="2019-02-28T22:23:00Z"/>
          <w:rFonts w:ascii="Courier New" w:hAnsi="Courier New" w:cs="Courier New"/>
          <w:sz w:val="18"/>
          <w:szCs w:val="18"/>
        </w:rPr>
      </w:pPr>
      <w:del w:id="2432" w:author="KVS, Kannan" w:date="2019-02-28T22:23:00Z">
        <w:r w:rsidRPr="007F5E7D" w:rsidDel="009B5AF1">
          <w:rPr>
            <w:rFonts w:ascii="Courier New" w:hAnsi="Courier New" w:cs="Courier New"/>
            <w:sz w:val="18"/>
            <w:szCs w:val="18"/>
          </w:rPr>
          <w:delText>Ethernet116  lnos-x1-a-csw02  00:e0:ec:3b:da:41  BR            Ethernet4</w:delText>
        </w:r>
      </w:del>
    </w:p>
    <w:p w14:paraId="716E9133" w14:textId="7311E710" w:rsidR="00D90247" w:rsidRPr="007F5E7D" w:rsidDel="009B5AF1" w:rsidRDefault="00D90247" w:rsidP="00D90247">
      <w:pPr>
        <w:rPr>
          <w:del w:id="2433" w:author="KVS, Kannan" w:date="2019-02-28T22:23:00Z"/>
          <w:rFonts w:ascii="Courier New" w:hAnsi="Courier New" w:cs="Courier New"/>
          <w:sz w:val="18"/>
          <w:szCs w:val="18"/>
        </w:rPr>
      </w:pPr>
      <w:del w:id="2434" w:author="KVS, Kannan" w:date="2019-02-28T22:23:00Z">
        <w:r w:rsidRPr="007F5E7D" w:rsidDel="009B5AF1">
          <w:rPr>
            <w:rFonts w:ascii="Courier New" w:hAnsi="Courier New" w:cs="Courier New"/>
            <w:sz w:val="18"/>
            <w:szCs w:val="18"/>
          </w:rPr>
          <w:delText>Ethernet120  lnos-x1-a-csw03  00:e0:ec:3b:d9:be  BR            Ethernet4</w:delText>
        </w:r>
      </w:del>
    </w:p>
    <w:p w14:paraId="39C546DE" w14:textId="1F691A8C" w:rsidR="00D90247" w:rsidRPr="007F5E7D" w:rsidDel="009B5AF1" w:rsidRDefault="00D90247" w:rsidP="00D90247">
      <w:pPr>
        <w:rPr>
          <w:del w:id="2435" w:author="KVS, Kannan" w:date="2019-02-28T22:23:00Z"/>
          <w:rFonts w:ascii="Courier New" w:hAnsi="Courier New" w:cs="Courier New"/>
          <w:sz w:val="18"/>
          <w:szCs w:val="18"/>
        </w:rPr>
      </w:pPr>
      <w:del w:id="2436" w:author="KVS, Kannan" w:date="2019-02-28T22:23:00Z">
        <w:r w:rsidRPr="007F5E7D" w:rsidDel="009B5AF1">
          <w:rPr>
            <w:rFonts w:ascii="Courier New" w:hAnsi="Courier New" w:cs="Courier New"/>
            <w:sz w:val="18"/>
            <w:szCs w:val="18"/>
          </w:rPr>
          <w:delText>Ethernet124  lnos-x1-a-csw04  00:e0:ec:3b:d8:b8  BR            Ethernet4</w:delText>
        </w:r>
      </w:del>
    </w:p>
    <w:p w14:paraId="603C7782" w14:textId="2295BEBB" w:rsidR="00D90247" w:rsidRPr="007F5E7D" w:rsidDel="009B5AF1" w:rsidRDefault="00D90247" w:rsidP="00D90247">
      <w:pPr>
        <w:rPr>
          <w:del w:id="2437" w:author="KVS, Kannan" w:date="2019-02-28T22:23:00Z"/>
          <w:rFonts w:ascii="Courier New" w:hAnsi="Courier New" w:cs="Courier New"/>
          <w:sz w:val="18"/>
          <w:szCs w:val="18"/>
        </w:rPr>
      </w:pPr>
      <w:del w:id="2438" w:author="KVS, Kannan" w:date="2019-02-28T22:23:00Z">
        <w:r w:rsidRPr="007F5E7D" w:rsidDel="009B5AF1">
          <w:rPr>
            <w:rFonts w:ascii="Courier New" w:hAnsi="Courier New" w:cs="Courier New"/>
            <w:sz w:val="18"/>
            <w:szCs w:val="18"/>
          </w:rPr>
          <w:delText>--------------------------------------------------</w:delText>
        </w:r>
      </w:del>
    </w:p>
    <w:p w14:paraId="33D2EB30" w14:textId="7B16523C" w:rsidR="00D90247" w:rsidRPr="007F5E7D" w:rsidDel="009B5AF1" w:rsidRDefault="00D90247" w:rsidP="00D90247">
      <w:pPr>
        <w:rPr>
          <w:del w:id="2439" w:author="KVS, Kannan" w:date="2019-02-28T22:23:00Z"/>
          <w:rFonts w:ascii="Courier New" w:hAnsi="Courier New" w:cs="Courier New"/>
          <w:sz w:val="18"/>
          <w:szCs w:val="18"/>
        </w:rPr>
      </w:pPr>
      <w:del w:id="2440" w:author="KVS, Kannan" w:date="2019-02-28T22:23:00Z">
        <w:r w:rsidRPr="007F5E7D" w:rsidDel="009B5AF1">
          <w:rPr>
            <w:rFonts w:ascii="Courier New" w:hAnsi="Courier New" w:cs="Courier New"/>
            <w:sz w:val="18"/>
            <w:szCs w:val="18"/>
          </w:rPr>
          <w:delText>Total entries displayed:  5</w:delText>
        </w:r>
      </w:del>
    </w:p>
    <w:p w14:paraId="3E212534" w14:textId="225DCE85" w:rsidR="00D90247" w:rsidRPr="007F5E7D" w:rsidDel="009B5AF1" w:rsidRDefault="00D90247" w:rsidP="00D90247">
      <w:pPr>
        <w:rPr>
          <w:del w:id="2441" w:author="KVS, Kannan" w:date="2019-02-28T22:23:00Z"/>
          <w:rFonts w:ascii="Courier New" w:hAnsi="Courier New" w:cs="Courier New"/>
          <w:sz w:val="18"/>
          <w:szCs w:val="18"/>
        </w:rPr>
      </w:pPr>
    </w:p>
    <w:p w14:paraId="5F851F84" w14:textId="03C88E93" w:rsidR="00D90247" w:rsidRPr="007F5E7D" w:rsidDel="009B5AF1" w:rsidRDefault="00D90247" w:rsidP="00D90247">
      <w:pPr>
        <w:rPr>
          <w:del w:id="2442" w:author="KVS, Kannan" w:date="2019-02-28T22:23:00Z"/>
          <w:rFonts w:ascii="Courier New" w:hAnsi="Courier New" w:cs="Courier New"/>
          <w:sz w:val="18"/>
          <w:szCs w:val="18"/>
        </w:rPr>
      </w:pPr>
    </w:p>
    <w:p w14:paraId="11C439E6" w14:textId="319E6835" w:rsidR="00D90247" w:rsidRPr="007F5E7D" w:rsidDel="009B5AF1" w:rsidRDefault="00D90247" w:rsidP="00D90247">
      <w:pPr>
        <w:rPr>
          <w:del w:id="2443" w:author="KVS, Kannan" w:date="2019-02-28T22:23:00Z"/>
          <w:rFonts w:ascii="Courier New" w:hAnsi="Courier New" w:cs="Courier New"/>
          <w:sz w:val="18"/>
          <w:szCs w:val="18"/>
        </w:rPr>
      </w:pPr>
      <w:del w:id="2444" w:author="KVS, Kannan" w:date="2019-02-28T22:23:00Z">
        <w:r w:rsidRPr="007F5E7D" w:rsidDel="009B5AF1">
          <w:rPr>
            <w:rFonts w:ascii="Courier New" w:hAnsi="Courier New" w:cs="Courier New"/>
            <w:sz w:val="18"/>
            <w:szCs w:val="18"/>
          </w:rPr>
          <w:delText>admin@lnos-x1-a-asw02:~$ show lldp neighbors</w:delText>
        </w:r>
      </w:del>
    </w:p>
    <w:p w14:paraId="2FEDF84F" w14:textId="06556380" w:rsidR="00D90247" w:rsidRPr="007F5E7D" w:rsidDel="009B5AF1" w:rsidRDefault="00D90247" w:rsidP="00D90247">
      <w:pPr>
        <w:rPr>
          <w:del w:id="2445" w:author="KVS, Kannan" w:date="2019-02-28T22:23:00Z"/>
          <w:rFonts w:ascii="Courier New" w:hAnsi="Courier New" w:cs="Courier New"/>
          <w:sz w:val="18"/>
          <w:szCs w:val="18"/>
        </w:rPr>
      </w:pPr>
      <w:del w:id="2446" w:author="KVS, Kannan" w:date="2019-02-28T22:23:00Z">
        <w:r w:rsidRPr="007F5E7D" w:rsidDel="009B5AF1">
          <w:rPr>
            <w:rFonts w:ascii="Courier New" w:hAnsi="Courier New" w:cs="Courier New"/>
            <w:sz w:val="18"/>
            <w:szCs w:val="18"/>
          </w:rPr>
          <w:delText>Command: sudo lldpctl</w:delText>
        </w:r>
      </w:del>
    </w:p>
    <w:p w14:paraId="575BBAAD" w14:textId="1176FEAF" w:rsidR="00D90247" w:rsidRPr="007F5E7D" w:rsidDel="009B5AF1" w:rsidRDefault="00D90247" w:rsidP="00D90247">
      <w:pPr>
        <w:rPr>
          <w:del w:id="2447" w:author="KVS, Kannan" w:date="2019-02-28T22:23:00Z"/>
          <w:rFonts w:ascii="Courier New" w:hAnsi="Courier New" w:cs="Courier New"/>
          <w:sz w:val="18"/>
          <w:szCs w:val="18"/>
        </w:rPr>
      </w:pPr>
      <w:del w:id="2448" w:author="KVS, Kannan" w:date="2019-02-28T22:23:00Z">
        <w:r w:rsidRPr="007F5E7D" w:rsidDel="009B5AF1">
          <w:rPr>
            <w:rFonts w:ascii="Courier New" w:hAnsi="Courier New" w:cs="Courier New"/>
            <w:sz w:val="18"/>
            <w:szCs w:val="18"/>
          </w:rPr>
          <w:delText>-------------------------------------------------------------------------------</w:delText>
        </w:r>
      </w:del>
    </w:p>
    <w:p w14:paraId="75155FBA" w14:textId="541D2B52" w:rsidR="00D90247" w:rsidRPr="007F5E7D" w:rsidDel="009B5AF1" w:rsidRDefault="00D90247" w:rsidP="00D90247">
      <w:pPr>
        <w:rPr>
          <w:del w:id="2449" w:author="KVS, Kannan" w:date="2019-02-28T22:23:00Z"/>
          <w:rFonts w:ascii="Courier New" w:hAnsi="Courier New" w:cs="Courier New"/>
          <w:sz w:val="18"/>
          <w:szCs w:val="18"/>
        </w:rPr>
      </w:pPr>
      <w:del w:id="2450" w:author="KVS, Kannan" w:date="2019-02-28T22:23:00Z">
        <w:r w:rsidRPr="007F5E7D" w:rsidDel="009B5AF1">
          <w:rPr>
            <w:rFonts w:ascii="Courier New" w:hAnsi="Courier New" w:cs="Courier New"/>
            <w:sz w:val="18"/>
            <w:szCs w:val="18"/>
          </w:rPr>
          <w:delText>LLDP neighbors:</w:delText>
        </w:r>
      </w:del>
    </w:p>
    <w:p w14:paraId="50065D74" w14:textId="591E1524" w:rsidR="00D90247" w:rsidRPr="007F5E7D" w:rsidDel="009B5AF1" w:rsidRDefault="00D90247" w:rsidP="00D90247">
      <w:pPr>
        <w:rPr>
          <w:del w:id="2451" w:author="KVS, Kannan" w:date="2019-02-28T22:23:00Z"/>
          <w:rFonts w:ascii="Courier New" w:hAnsi="Courier New" w:cs="Courier New"/>
          <w:sz w:val="18"/>
          <w:szCs w:val="18"/>
        </w:rPr>
      </w:pPr>
      <w:del w:id="2452" w:author="KVS, Kannan" w:date="2019-02-28T22:23:00Z">
        <w:r w:rsidRPr="007F5E7D" w:rsidDel="009B5AF1">
          <w:rPr>
            <w:rFonts w:ascii="Courier New" w:hAnsi="Courier New" w:cs="Courier New"/>
            <w:sz w:val="18"/>
            <w:szCs w:val="18"/>
          </w:rPr>
          <w:delText>-------------------------------------------------------------------------------</w:delText>
        </w:r>
      </w:del>
    </w:p>
    <w:p w14:paraId="1F3C00C9" w14:textId="5A3ABAF8" w:rsidR="00D90247" w:rsidRPr="007F5E7D" w:rsidDel="009B5AF1" w:rsidRDefault="00D90247" w:rsidP="00D90247">
      <w:pPr>
        <w:rPr>
          <w:del w:id="2453" w:author="KVS, Kannan" w:date="2019-02-28T22:23:00Z"/>
          <w:rFonts w:ascii="Courier New" w:hAnsi="Courier New" w:cs="Courier New"/>
          <w:sz w:val="18"/>
          <w:szCs w:val="18"/>
        </w:rPr>
      </w:pPr>
      <w:del w:id="2454" w:author="KVS, Kannan" w:date="2019-02-28T22:23:00Z">
        <w:r w:rsidRPr="007F5E7D" w:rsidDel="009B5AF1">
          <w:rPr>
            <w:rFonts w:ascii="Courier New" w:hAnsi="Courier New" w:cs="Courier New"/>
            <w:sz w:val="18"/>
            <w:szCs w:val="18"/>
          </w:rPr>
          <w:delText>Interface:    Ethernet112, via: LLDP, RID: 2, Time: 0 day, 14:54:57</w:delText>
        </w:r>
      </w:del>
    </w:p>
    <w:p w14:paraId="5BF6EA19" w14:textId="6486291D" w:rsidR="00D90247" w:rsidRPr="007F5E7D" w:rsidDel="009B5AF1" w:rsidRDefault="00D90247" w:rsidP="00D90247">
      <w:pPr>
        <w:rPr>
          <w:del w:id="2455" w:author="KVS, Kannan" w:date="2019-02-28T22:23:00Z"/>
          <w:rFonts w:ascii="Courier New" w:hAnsi="Courier New" w:cs="Courier New"/>
          <w:sz w:val="18"/>
          <w:szCs w:val="18"/>
        </w:rPr>
      </w:pPr>
      <w:del w:id="2456" w:author="KVS, Kannan" w:date="2019-02-28T22:23:00Z">
        <w:r w:rsidRPr="007F5E7D" w:rsidDel="009B5AF1">
          <w:rPr>
            <w:rFonts w:ascii="Courier New" w:hAnsi="Courier New" w:cs="Courier New"/>
            <w:sz w:val="18"/>
            <w:szCs w:val="18"/>
          </w:rPr>
          <w:delText xml:space="preserve">  Chassis:</w:delText>
        </w:r>
      </w:del>
    </w:p>
    <w:p w14:paraId="2A7F9B13" w14:textId="0ECECAA3" w:rsidR="00D90247" w:rsidRPr="007F5E7D" w:rsidDel="009B5AF1" w:rsidRDefault="00D90247" w:rsidP="00D90247">
      <w:pPr>
        <w:rPr>
          <w:del w:id="2457" w:author="KVS, Kannan" w:date="2019-02-28T22:23:00Z"/>
          <w:rFonts w:ascii="Courier New" w:hAnsi="Courier New" w:cs="Courier New"/>
          <w:sz w:val="18"/>
          <w:szCs w:val="18"/>
        </w:rPr>
      </w:pPr>
      <w:del w:id="2458" w:author="KVS, Kannan" w:date="2019-02-28T22:23:00Z">
        <w:r w:rsidRPr="007F5E7D" w:rsidDel="009B5AF1">
          <w:rPr>
            <w:rFonts w:ascii="Courier New" w:hAnsi="Courier New" w:cs="Courier New"/>
            <w:sz w:val="18"/>
            <w:szCs w:val="18"/>
          </w:rPr>
          <w:delText xml:space="preserve">    ChassisID:    mac 00:e0:ec:3b:d8:35</w:delText>
        </w:r>
      </w:del>
    </w:p>
    <w:p w14:paraId="7C6CE125" w14:textId="7B58982D" w:rsidR="00D90247" w:rsidRPr="007F5E7D" w:rsidDel="009B5AF1" w:rsidRDefault="00D90247" w:rsidP="00D90247">
      <w:pPr>
        <w:rPr>
          <w:del w:id="2459" w:author="KVS, Kannan" w:date="2019-02-28T22:23:00Z"/>
          <w:rFonts w:ascii="Courier New" w:hAnsi="Courier New" w:cs="Courier New"/>
          <w:sz w:val="18"/>
          <w:szCs w:val="18"/>
        </w:rPr>
      </w:pPr>
      <w:del w:id="2460" w:author="KVS, Kannan" w:date="2019-02-28T22:23:00Z">
        <w:r w:rsidRPr="007F5E7D" w:rsidDel="009B5AF1">
          <w:rPr>
            <w:rFonts w:ascii="Courier New" w:hAnsi="Courier New" w:cs="Courier New"/>
            <w:sz w:val="18"/>
            <w:szCs w:val="18"/>
          </w:rPr>
          <w:delText xml:space="preserve">    SysName:      lnos-x1-a-csw01</w:delText>
        </w:r>
      </w:del>
    </w:p>
    <w:p w14:paraId="78063FF3" w14:textId="091E0767" w:rsidR="00D90247" w:rsidRPr="007F5E7D" w:rsidDel="009B5AF1" w:rsidRDefault="00D90247" w:rsidP="00D90247">
      <w:pPr>
        <w:rPr>
          <w:del w:id="2461" w:author="KVS, Kannan" w:date="2019-02-28T22:23:00Z"/>
          <w:rFonts w:ascii="Courier New" w:hAnsi="Courier New" w:cs="Courier New"/>
          <w:sz w:val="18"/>
          <w:szCs w:val="18"/>
        </w:rPr>
      </w:pPr>
      <w:del w:id="2462" w:author="KVS, Kannan" w:date="2019-02-28T22:23:00Z">
        <w:r w:rsidRPr="007F5E7D" w:rsidDel="009B5AF1">
          <w:rPr>
            <w:rFonts w:ascii="Courier New" w:hAnsi="Courier New" w:cs="Courier New"/>
            <w:sz w:val="18"/>
            <w:szCs w:val="18"/>
          </w:rPr>
          <w:delText xml:space="preserve">    SysDescr:     Debian GNU/Linux 8 (jessie) Linux 3.16.0-4-amd64 #1 SMP Debian 3.16.43-2+deb8u5 (2015-12-19) x86_64</w:delText>
        </w:r>
      </w:del>
    </w:p>
    <w:p w14:paraId="22D042B1" w14:textId="7BACE451" w:rsidR="00D90247" w:rsidRPr="007F5E7D" w:rsidDel="009B5AF1" w:rsidRDefault="00D90247" w:rsidP="00D90247">
      <w:pPr>
        <w:rPr>
          <w:del w:id="2463" w:author="KVS, Kannan" w:date="2019-02-28T22:23:00Z"/>
          <w:rFonts w:ascii="Courier New" w:hAnsi="Courier New" w:cs="Courier New"/>
          <w:sz w:val="18"/>
          <w:szCs w:val="18"/>
        </w:rPr>
      </w:pPr>
      <w:del w:id="2464" w:author="KVS, Kannan" w:date="2019-02-28T22:23:00Z">
        <w:r w:rsidRPr="007F5E7D" w:rsidDel="009B5AF1">
          <w:rPr>
            <w:rFonts w:ascii="Courier New" w:hAnsi="Courier New" w:cs="Courier New"/>
            <w:sz w:val="18"/>
            <w:szCs w:val="18"/>
          </w:rPr>
          <w:delText xml:space="preserve">    TTL:          120</w:delText>
        </w:r>
      </w:del>
    </w:p>
    <w:p w14:paraId="2A9B4C0E" w14:textId="08667A6E" w:rsidR="00D90247" w:rsidRPr="007F5E7D" w:rsidDel="009B5AF1" w:rsidRDefault="00D90247" w:rsidP="00D90247">
      <w:pPr>
        <w:rPr>
          <w:del w:id="2465" w:author="KVS, Kannan" w:date="2019-02-28T22:23:00Z"/>
          <w:rFonts w:ascii="Courier New" w:hAnsi="Courier New" w:cs="Courier New"/>
          <w:sz w:val="18"/>
          <w:szCs w:val="18"/>
        </w:rPr>
      </w:pPr>
      <w:del w:id="2466" w:author="KVS, Kannan" w:date="2019-02-28T22:23:00Z">
        <w:r w:rsidRPr="007F5E7D" w:rsidDel="009B5AF1">
          <w:rPr>
            <w:rFonts w:ascii="Courier New" w:hAnsi="Courier New" w:cs="Courier New"/>
            <w:sz w:val="18"/>
            <w:szCs w:val="18"/>
          </w:rPr>
          <w:delText xml:space="preserve">    MgmtIP:       10.10.2.1</w:delText>
        </w:r>
      </w:del>
    </w:p>
    <w:p w14:paraId="22C18111" w14:textId="10F44EF5" w:rsidR="00D90247" w:rsidRPr="007F5E7D" w:rsidDel="009B5AF1" w:rsidRDefault="00D90247" w:rsidP="00D90247">
      <w:pPr>
        <w:rPr>
          <w:del w:id="2467" w:author="KVS, Kannan" w:date="2019-02-28T22:23:00Z"/>
          <w:rFonts w:ascii="Courier New" w:hAnsi="Courier New" w:cs="Courier New"/>
          <w:sz w:val="18"/>
          <w:szCs w:val="18"/>
        </w:rPr>
      </w:pPr>
      <w:del w:id="2468" w:author="KVS, Kannan" w:date="2019-02-28T22:23:00Z">
        <w:r w:rsidRPr="007F5E7D" w:rsidDel="009B5AF1">
          <w:rPr>
            <w:rFonts w:ascii="Courier New" w:hAnsi="Courier New" w:cs="Courier New"/>
            <w:sz w:val="18"/>
            <w:szCs w:val="18"/>
          </w:rPr>
          <w:delText xml:space="preserve">    MgmtIP:       fc00:1:1::1</w:delText>
        </w:r>
      </w:del>
    </w:p>
    <w:p w14:paraId="748123B1" w14:textId="313E9FF8" w:rsidR="00D90247" w:rsidRPr="007F5E7D" w:rsidDel="009B5AF1" w:rsidRDefault="00D90247" w:rsidP="00D90247">
      <w:pPr>
        <w:rPr>
          <w:del w:id="2469" w:author="KVS, Kannan" w:date="2019-02-28T22:23:00Z"/>
          <w:rFonts w:ascii="Courier New" w:hAnsi="Courier New" w:cs="Courier New"/>
          <w:sz w:val="18"/>
          <w:szCs w:val="18"/>
        </w:rPr>
      </w:pPr>
      <w:del w:id="2470" w:author="KVS, Kannan" w:date="2019-02-28T22:23:00Z">
        <w:r w:rsidRPr="007F5E7D" w:rsidDel="009B5AF1">
          <w:rPr>
            <w:rFonts w:ascii="Courier New" w:hAnsi="Courier New" w:cs="Courier New"/>
            <w:sz w:val="18"/>
            <w:szCs w:val="18"/>
          </w:rPr>
          <w:delText xml:space="preserve">    Capability:   Bridge, on</w:delText>
        </w:r>
      </w:del>
    </w:p>
    <w:p w14:paraId="19433830" w14:textId="6D70069C" w:rsidR="00D90247" w:rsidRPr="007F5E7D" w:rsidDel="009B5AF1" w:rsidRDefault="00D90247" w:rsidP="00D90247">
      <w:pPr>
        <w:rPr>
          <w:del w:id="2471" w:author="KVS, Kannan" w:date="2019-02-28T22:23:00Z"/>
          <w:rFonts w:ascii="Courier New" w:hAnsi="Courier New" w:cs="Courier New"/>
          <w:sz w:val="18"/>
          <w:szCs w:val="18"/>
        </w:rPr>
      </w:pPr>
      <w:del w:id="2472" w:author="KVS, Kannan" w:date="2019-02-28T22:23:00Z">
        <w:r w:rsidRPr="007F5E7D" w:rsidDel="009B5AF1">
          <w:rPr>
            <w:rFonts w:ascii="Courier New" w:hAnsi="Courier New" w:cs="Courier New"/>
            <w:sz w:val="18"/>
            <w:szCs w:val="18"/>
          </w:rPr>
          <w:delText xml:space="preserve">    Capability:   Router, on</w:delText>
        </w:r>
      </w:del>
    </w:p>
    <w:p w14:paraId="42CF38B8" w14:textId="755643BE" w:rsidR="00D90247" w:rsidRPr="007F5E7D" w:rsidDel="009B5AF1" w:rsidRDefault="00D90247" w:rsidP="00D90247">
      <w:pPr>
        <w:rPr>
          <w:del w:id="2473" w:author="KVS, Kannan" w:date="2019-02-28T22:23:00Z"/>
          <w:rFonts w:ascii="Courier New" w:hAnsi="Courier New" w:cs="Courier New"/>
          <w:sz w:val="18"/>
          <w:szCs w:val="18"/>
        </w:rPr>
      </w:pPr>
      <w:del w:id="2474" w:author="KVS, Kannan" w:date="2019-02-28T22:23:00Z">
        <w:r w:rsidRPr="007F5E7D" w:rsidDel="009B5AF1">
          <w:rPr>
            <w:rFonts w:ascii="Courier New" w:hAnsi="Courier New" w:cs="Courier New"/>
            <w:sz w:val="18"/>
            <w:szCs w:val="18"/>
          </w:rPr>
          <w:delText xml:space="preserve">    Capability:   Wlan, off</w:delText>
        </w:r>
      </w:del>
    </w:p>
    <w:p w14:paraId="22BFB5ED" w14:textId="6C8DA6FD" w:rsidR="00D90247" w:rsidRPr="007F5E7D" w:rsidDel="009B5AF1" w:rsidRDefault="00D90247" w:rsidP="00D90247">
      <w:pPr>
        <w:rPr>
          <w:del w:id="2475" w:author="KVS, Kannan" w:date="2019-02-28T22:23:00Z"/>
          <w:rFonts w:ascii="Courier New" w:hAnsi="Courier New" w:cs="Courier New"/>
          <w:sz w:val="18"/>
          <w:szCs w:val="18"/>
        </w:rPr>
      </w:pPr>
      <w:del w:id="2476" w:author="KVS, Kannan" w:date="2019-02-28T22:23:00Z">
        <w:r w:rsidRPr="007F5E7D" w:rsidDel="009B5AF1">
          <w:rPr>
            <w:rFonts w:ascii="Courier New" w:hAnsi="Courier New" w:cs="Courier New"/>
            <w:sz w:val="18"/>
            <w:szCs w:val="18"/>
          </w:rPr>
          <w:delText xml:space="preserve">    Capability:   Station, off</w:delText>
        </w:r>
      </w:del>
    </w:p>
    <w:p w14:paraId="2FB2F8B9" w14:textId="33A72725" w:rsidR="00D90247" w:rsidRPr="007F5E7D" w:rsidDel="009B5AF1" w:rsidRDefault="00D90247" w:rsidP="00D90247">
      <w:pPr>
        <w:rPr>
          <w:del w:id="2477" w:author="KVS, Kannan" w:date="2019-02-28T22:23:00Z"/>
          <w:rFonts w:ascii="Courier New" w:hAnsi="Courier New" w:cs="Courier New"/>
          <w:sz w:val="18"/>
          <w:szCs w:val="18"/>
        </w:rPr>
      </w:pPr>
      <w:del w:id="2478" w:author="KVS, Kannan" w:date="2019-02-28T22:23:00Z">
        <w:r w:rsidRPr="007F5E7D" w:rsidDel="009B5AF1">
          <w:rPr>
            <w:rFonts w:ascii="Courier New" w:hAnsi="Courier New" w:cs="Courier New"/>
            <w:sz w:val="18"/>
            <w:szCs w:val="18"/>
          </w:rPr>
          <w:delText xml:space="preserve">  Port:</w:delText>
        </w:r>
      </w:del>
    </w:p>
    <w:p w14:paraId="7FFCB0D0" w14:textId="36ED3872" w:rsidR="00D90247" w:rsidRPr="007F5E7D" w:rsidDel="009B5AF1" w:rsidRDefault="00D90247" w:rsidP="00D90247">
      <w:pPr>
        <w:rPr>
          <w:del w:id="2479" w:author="KVS, Kannan" w:date="2019-02-28T22:23:00Z"/>
          <w:rFonts w:ascii="Courier New" w:hAnsi="Courier New" w:cs="Courier New"/>
          <w:sz w:val="18"/>
          <w:szCs w:val="18"/>
        </w:rPr>
      </w:pPr>
      <w:del w:id="2480" w:author="KVS, Kannan" w:date="2019-02-28T22:23:00Z">
        <w:r w:rsidRPr="007F5E7D" w:rsidDel="009B5AF1">
          <w:rPr>
            <w:rFonts w:ascii="Courier New" w:hAnsi="Courier New" w:cs="Courier New"/>
            <w:sz w:val="18"/>
            <w:szCs w:val="18"/>
          </w:rPr>
          <w:delText xml:space="preserve">    PortID:       mac 00:e0:ec:3b:d8:35</w:delText>
        </w:r>
      </w:del>
    </w:p>
    <w:p w14:paraId="20571AFA" w14:textId="53B9D32D" w:rsidR="00D90247" w:rsidRPr="007F5E7D" w:rsidDel="009B5AF1" w:rsidRDefault="00D90247" w:rsidP="00D90247">
      <w:pPr>
        <w:rPr>
          <w:del w:id="2481" w:author="KVS, Kannan" w:date="2019-02-28T22:23:00Z"/>
          <w:rFonts w:ascii="Courier New" w:hAnsi="Courier New" w:cs="Courier New"/>
          <w:sz w:val="18"/>
          <w:szCs w:val="18"/>
        </w:rPr>
      </w:pPr>
      <w:del w:id="2482" w:author="KVS, Kannan" w:date="2019-02-28T22:23:00Z">
        <w:r w:rsidRPr="007F5E7D" w:rsidDel="009B5AF1">
          <w:rPr>
            <w:rFonts w:ascii="Courier New" w:hAnsi="Courier New" w:cs="Courier New"/>
            <w:sz w:val="18"/>
            <w:szCs w:val="18"/>
          </w:rPr>
          <w:delText xml:space="preserve">    PortDescr:    Ethernet4</w:delText>
        </w:r>
      </w:del>
    </w:p>
    <w:p w14:paraId="481C720C" w14:textId="1AE73D17" w:rsidR="00CF5E1A" w:rsidDel="009B5AF1" w:rsidRDefault="00CF5E1A" w:rsidP="00D90247">
      <w:pPr>
        <w:rPr>
          <w:del w:id="2483" w:author="KVS, Kannan" w:date="2019-02-28T22:23:00Z"/>
          <w:rFonts w:ascii="Courier New" w:hAnsi="Courier New" w:cs="Courier New"/>
          <w:sz w:val="16"/>
          <w:szCs w:val="16"/>
        </w:rPr>
      </w:pPr>
    </w:p>
    <w:p w14:paraId="0B6964FB" w14:textId="342804A0" w:rsidR="00E3176C" w:rsidDel="009B5AF1" w:rsidRDefault="00E3176C" w:rsidP="00E3176C">
      <w:pPr>
        <w:pStyle w:val="Heading3"/>
        <w:rPr>
          <w:del w:id="2484" w:author="KVS, Kannan" w:date="2019-02-28T22:23:00Z"/>
        </w:rPr>
      </w:pPr>
      <w:del w:id="2485" w:author="KVS, Kannan" w:date="2019-02-28T22:23:00Z">
        <w:r w:rsidDel="009B5AF1">
          <w:delText>show logging &lt;&gt;</w:delText>
        </w:r>
      </w:del>
    </w:p>
    <w:p w14:paraId="3FDB495B" w14:textId="179D2F7A" w:rsidR="00E3176C" w:rsidRPr="00E3176C" w:rsidDel="009B5AF1" w:rsidRDefault="00E3176C" w:rsidP="00E3176C">
      <w:pPr>
        <w:jc w:val="both"/>
        <w:rPr>
          <w:del w:id="2486" w:author="KVS, Kannan" w:date="2019-02-28T22:23:00Z"/>
          <w:rFonts w:asciiTheme="minorHAnsi" w:hAnsiTheme="minorHAnsi" w:cs="Courier New"/>
        </w:rPr>
      </w:pPr>
      <w:del w:id="2487" w:author="KVS, Kannan" w:date="2019-02-28T22:23:00Z">
        <w:r w:rsidRPr="00E3176C" w:rsidDel="009B5AF1">
          <w:rPr>
            <w:rFonts w:asciiTheme="minorHAnsi" w:hAnsiTheme="minorHAnsi" w:cs="Courier New"/>
          </w:rPr>
          <w:delText>As expected this CLI stanza takes care of displaying logging information</w:delText>
        </w:r>
        <w:r w:rsidR="00E4203B" w:rsidDel="009B5AF1">
          <w:rPr>
            <w:rFonts w:asciiTheme="minorHAnsi" w:hAnsiTheme="minorHAnsi" w:cs="Courier New"/>
          </w:rPr>
          <w:delText xml:space="preserve"> in chronological order</w:delText>
        </w:r>
        <w:r w:rsidRPr="00E3176C" w:rsidDel="009B5AF1">
          <w:rPr>
            <w:rFonts w:asciiTheme="minorHAnsi" w:hAnsiTheme="minorHAnsi" w:cs="Courier New"/>
          </w:rPr>
          <w:delText>. There are a few interest options to be aware of: “-l &lt;num&gt;” option display</w:delText>
        </w:r>
        <w:r w:rsidDel="009B5AF1">
          <w:rPr>
            <w:rFonts w:asciiTheme="minorHAnsi" w:hAnsiTheme="minorHAnsi" w:cs="Courier New"/>
          </w:rPr>
          <w:delText>s</w:delText>
        </w:r>
        <w:r w:rsidRPr="00E3176C" w:rsidDel="009B5AF1">
          <w:rPr>
            <w:rFonts w:asciiTheme="minorHAnsi" w:hAnsiTheme="minorHAnsi" w:cs="Courier New"/>
          </w:rPr>
          <w:delText xml:space="preserve"> the last few “num” lines dumped by syslog agents, where as “-f” behaves as a regular “tail -f” command.</w:delText>
        </w:r>
      </w:del>
    </w:p>
    <w:p w14:paraId="63BACC9A" w14:textId="0433292D" w:rsidR="00E3176C" w:rsidRPr="00E3176C" w:rsidDel="009B5AF1" w:rsidRDefault="00E3176C" w:rsidP="00E3176C">
      <w:pPr>
        <w:jc w:val="both"/>
        <w:rPr>
          <w:del w:id="2488" w:author="KVS, Kannan" w:date="2019-02-28T22:23:00Z"/>
          <w:rFonts w:asciiTheme="minorHAnsi" w:hAnsiTheme="minorHAnsi" w:cs="Courier New"/>
        </w:rPr>
      </w:pPr>
    </w:p>
    <w:p w14:paraId="25BFDD72" w14:textId="19CE2CF6" w:rsidR="00E3176C" w:rsidRPr="00E3176C" w:rsidDel="009B5AF1" w:rsidRDefault="00E3176C" w:rsidP="00E3176C">
      <w:pPr>
        <w:jc w:val="both"/>
        <w:rPr>
          <w:del w:id="2489" w:author="KVS, Kannan" w:date="2019-02-28T22:23:00Z"/>
          <w:rFonts w:asciiTheme="minorHAnsi" w:hAnsiTheme="minorHAnsi" w:cs="Courier New"/>
        </w:rPr>
      </w:pPr>
      <w:del w:id="2490" w:author="KVS, Kannan" w:date="2019-02-28T22:23:00Z">
        <w:r w:rsidRPr="00E3176C" w:rsidDel="009B5AF1">
          <w:rPr>
            <w:rFonts w:asciiTheme="minorHAnsi" w:hAnsiTheme="minorHAnsi" w:cs="Courier New"/>
          </w:rPr>
          <w:delText>If no option is specified, this command will display the content of the last two syslog files being collected: the current file (/var/log/syslog) and the previous one (/var/log/syslog.1).</w:delText>
        </w:r>
      </w:del>
    </w:p>
    <w:p w14:paraId="106C67C0" w14:textId="159F9922" w:rsidR="00E3176C" w:rsidDel="009B5AF1" w:rsidRDefault="00E3176C" w:rsidP="00E3176C">
      <w:pPr>
        <w:rPr>
          <w:del w:id="2491" w:author="KVS, Kannan" w:date="2019-02-28T22:23:00Z"/>
          <w:rFonts w:ascii="Courier New" w:hAnsi="Courier New" w:cs="Courier New"/>
          <w:sz w:val="16"/>
          <w:szCs w:val="16"/>
        </w:rPr>
      </w:pPr>
    </w:p>
    <w:p w14:paraId="5FDD7685" w14:textId="26C276EF" w:rsidR="00E3176C" w:rsidDel="009B5AF1" w:rsidRDefault="00E3176C" w:rsidP="00E3176C">
      <w:pPr>
        <w:rPr>
          <w:del w:id="2492" w:author="KVS, Kannan" w:date="2019-02-28T22:23:00Z"/>
          <w:rFonts w:ascii="Courier New" w:hAnsi="Courier New" w:cs="Courier New"/>
          <w:sz w:val="16"/>
          <w:szCs w:val="16"/>
        </w:rPr>
      </w:pPr>
    </w:p>
    <w:p w14:paraId="770A27B9" w14:textId="3B3F1D13" w:rsidR="00E3176C" w:rsidRPr="007F5E7D" w:rsidDel="009B5AF1" w:rsidRDefault="00E3176C" w:rsidP="00E3176C">
      <w:pPr>
        <w:rPr>
          <w:del w:id="2493" w:author="KVS, Kannan" w:date="2019-02-28T22:23:00Z"/>
          <w:rFonts w:ascii="Courier New" w:hAnsi="Courier New" w:cs="Courier New"/>
          <w:sz w:val="18"/>
          <w:szCs w:val="18"/>
        </w:rPr>
      </w:pPr>
      <w:del w:id="2494" w:author="KVS, Kannan" w:date="2019-02-28T22:23:00Z">
        <w:r w:rsidRPr="007F5E7D" w:rsidDel="009B5AF1">
          <w:rPr>
            <w:rFonts w:ascii="Courier New" w:hAnsi="Courier New" w:cs="Courier New"/>
            <w:sz w:val="18"/>
            <w:szCs w:val="18"/>
          </w:rPr>
          <w:delText>admin@lnos-x1-a-asw02:~$ show logging -?</w:delText>
        </w:r>
      </w:del>
    </w:p>
    <w:p w14:paraId="5BA2E5FB" w14:textId="01D2D5A2" w:rsidR="00E3176C" w:rsidRPr="007F5E7D" w:rsidDel="009B5AF1" w:rsidRDefault="00E3176C" w:rsidP="00E3176C">
      <w:pPr>
        <w:rPr>
          <w:del w:id="2495" w:author="KVS, Kannan" w:date="2019-02-28T22:23:00Z"/>
          <w:rFonts w:ascii="Courier New" w:hAnsi="Courier New" w:cs="Courier New"/>
          <w:sz w:val="18"/>
          <w:szCs w:val="18"/>
        </w:rPr>
      </w:pPr>
      <w:del w:id="2496" w:author="KVS, Kannan" w:date="2019-02-28T22:23:00Z">
        <w:r w:rsidRPr="007F5E7D" w:rsidDel="009B5AF1">
          <w:rPr>
            <w:rFonts w:ascii="Courier New" w:hAnsi="Courier New" w:cs="Courier New"/>
            <w:sz w:val="18"/>
            <w:szCs w:val="18"/>
          </w:rPr>
          <w:delText>Usage: show logging [OPTIONS] [PROCESS]</w:delText>
        </w:r>
      </w:del>
    </w:p>
    <w:p w14:paraId="135DBF1B" w14:textId="105A62D3" w:rsidR="00E3176C" w:rsidRPr="007F5E7D" w:rsidDel="009B5AF1" w:rsidRDefault="00E3176C" w:rsidP="00E3176C">
      <w:pPr>
        <w:rPr>
          <w:del w:id="2497" w:author="KVS, Kannan" w:date="2019-02-28T22:23:00Z"/>
          <w:rFonts w:ascii="Courier New" w:hAnsi="Courier New" w:cs="Courier New"/>
          <w:sz w:val="18"/>
          <w:szCs w:val="18"/>
        </w:rPr>
      </w:pPr>
    </w:p>
    <w:p w14:paraId="0E791806" w14:textId="3D60B9E6" w:rsidR="00E3176C" w:rsidRPr="007F5E7D" w:rsidDel="009B5AF1" w:rsidRDefault="00E3176C" w:rsidP="00E3176C">
      <w:pPr>
        <w:rPr>
          <w:del w:id="2498" w:author="KVS, Kannan" w:date="2019-02-28T22:23:00Z"/>
          <w:rFonts w:ascii="Courier New" w:hAnsi="Courier New" w:cs="Courier New"/>
          <w:sz w:val="18"/>
          <w:szCs w:val="18"/>
        </w:rPr>
      </w:pPr>
      <w:del w:id="2499" w:author="KVS, Kannan" w:date="2019-02-28T22:23:00Z">
        <w:r w:rsidRPr="007F5E7D" w:rsidDel="009B5AF1">
          <w:rPr>
            <w:rFonts w:ascii="Courier New" w:hAnsi="Courier New" w:cs="Courier New"/>
            <w:sz w:val="18"/>
            <w:szCs w:val="18"/>
          </w:rPr>
          <w:delText xml:space="preserve">  Show system log</w:delText>
        </w:r>
      </w:del>
    </w:p>
    <w:p w14:paraId="569B4DE8" w14:textId="42C870D1" w:rsidR="00E3176C" w:rsidRPr="007F5E7D" w:rsidDel="009B5AF1" w:rsidRDefault="00E3176C" w:rsidP="00E3176C">
      <w:pPr>
        <w:rPr>
          <w:del w:id="2500" w:author="KVS, Kannan" w:date="2019-02-28T22:23:00Z"/>
          <w:rFonts w:ascii="Courier New" w:hAnsi="Courier New" w:cs="Courier New"/>
          <w:sz w:val="18"/>
          <w:szCs w:val="18"/>
        </w:rPr>
      </w:pPr>
    </w:p>
    <w:p w14:paraId="1F08B22C" w14:textId="7FA282A9" w:rsidR="00E3176C" w:rsidRPr="007F5E7D" w:rsidDel="009B5AF1" w:rsidRDefault="00E3176C" w:rsidP="00E3176C">
      <w:pPr>
        <w:rPr>
          <w:del w:id="2501" w:author="KVS, Kannan" w:date="2019-02-28T22:23:00Z"/>
          <w:rFonts w:ascii="Courier New" w:hAnsi="Courier New" w:cs="Courier New"/>
          <w:sz w:val="18"/>
          <w:szCs w:val="18"/>
        </w:rPr>
      </w:pPr>
      <w:del w:id="2502" w:author="KVS, Kannan" w:date="2019-02-28T22:23:00Z">
        <w:r w:rsidRPr="007F5E7D" w:rsidDel="009B5AF1">
          <w:rPr>
            <w:rFonts w:ascii="Courier New" w:hAnsi="Courier New" w:cs="Courier New"/>
            <w:sz w:val="18"/>
            <w:szCs w:val="18"/>
          </w:rPr>
          <w:delText>Options:</w:delText>
        </w:r>
      </w:del>
    </w:p>
    <w:p w14:paraId="2BA80340" w14:textId="564A5FE2" w:rsidR="00E3176C" w:rsidRPr="007F5E7D" w:rsidDel="009B5AF1" w:rsidRDefault="00E3176C" w:rsidP="00E3176C">
      <w:pPr>
        <w:rPr>
          <w:del w:id="2503" w:author="KVS, Kannan" w:date="2019-02-28T22:23:00Z"/>
          <w:rFonts w:ascii="Courier New" w:hAnsi="Courier New" w:cs="Courier New"/>
          <w:sz w:val="18"/>
          <w:szCs w:val="18"/>
        </w:rPr>
      </w:pPr>
      <w:del w:id="2504" w:author="KVS, Kannan" w:date="2019-02-28T22:23:00Z">
        <w:r w:rsidRPr="007F5E7D" w:rsidDel="009B5AF1">
          <w:rPr>
            <w:rFonts w:ascii="Courier New" w:hAnsi="Courier New" w:cs="Courier New"/>
            <w:sz w:val="18"/>
            <w:szCs w:val="18"/>
          </w:rPr>
          <w:delText xml:space="preserve">  -l, --lines TEXT</w:delText>
        </w:r>
      </w:del>
    </w:p>
    <w:p w14:paraId="679169BE" w14:textId="75BB0B9F" w:rsidR="00E3176C" w:rsidRPr="007F5E7D" w:rsidDel="009B5AF1" w:rsidRDefault="00E3176C" w:rsidP="00E3176C">
      <w:pPr>
        <w:rPr>
          <w:del w:id="2505" w:author="KVS, Kannan" w:date="2019-02-28T22:23:00Z"/>
          <w:rFonts w:ascii="Courier New" w:hAnsi="Courier New" w:cs="Courier New"/>
          <w:sz w:val="18"/>
          <w:szCs w:val="18"/>
        </w:rPr>
      </w:pPr>
      <w:del w:id="2506" w:author="KVS, Kannan" w:date="2019-02-28T22:23:00Z">
        <w:r w:rsidRPr="007F5E7D" w:rsidDel="009B5AF1">
          <w:rPr>
            <w:rFonts w:ascii="Courier New" w:hAnsi="Courier New" w:cs="Courier New"/>
            <w:sz w:val="18"/>
            <w:szCs w:val="18"/>
          </w:rPr>
          <w:delText xml:space="preserve">  -f, --follow</w:delText>
        </w:r>
      </w:del>
    </w:p>
    <w:p w14:paraId="57B62BA4" w14:textId="2B29DC1E" w:rsidR="00E3176C" w:rsidRPr="007F5E7D" w:rsidDel="009B5AF1" w:rsidRDefault="00E3176C" w:rsidP="00E3176C">
      <w:pPr>
        <w:rPr>
          <w:del w:id="2507" w:author="KVS, Kannan" w:date="2019-02-28T22:23:00Z"/>
          <w:rFonts w:ascii="Courier New" w:hAnsi="Courier New" w:cs="Courier New"/>
          <w:sz w:val="18"/>
          <w:szCs w:val="18"/>
        </w:rPr>
      </w:pPr>
      <w:del w:id="2508" w:author="KVS, Kannan" w:date="2019-02-28T22:23:00Z">
        <w:r w:rsidRPr="007F5E7D" w:rsidDel="009B5AF1">
          <w:rPr>
            <w:rFonts w:ascii="Courier New" w:hAnsi="Courier New" w:cs="Courier New"/>
            <w:sz w:val="18"/>
            <w:szCs w:val="18"/>
          </w:rPr>
          <w:delText xml:space="preserve">  -?, -h, --help    Show this message and exit.</w:delText>
        </w:r>
      </w:del>
    </w:p>
    <w:p w14:paraId="57BB0403" w14:textId="7FEE2CD5" w:rsidR="00E3176C" w:rsidDel="009B5AF1" w:rsidRDefault="00E3176C" w:rsidP="00E3176C">
      <w:pPr>
        <w:rPr>
          <w:del w:id="2509" w:author="KVS, Kannan" w:date="2019-02-28T22:23:00Z"/>
          <w:rFonts w:ascii="Courier New" w:hAnsi="Courier New" w:cs="Courier New"/>
          <w:sz w:val="16"/>
          <w:szCs w:val="16"/>
        </w:rPr>
      </w:pPr>
    </w:p>
    <w:p w14:paraId="66FC79F9" w14:textId="6F3AE196" w:rsidR="00E3176C" w:rsidDel="009B5AF1" w:rsidRDefault="00E3176C" w:rsidP="00E3176C">
      <w:pPr>
        <w:rPr>
          <w:del w:id="2510" w:author="KVS, Kannan" w:date="2019-02-28T22:23:00Z"/>
          <w:rFonts w:ascii="Courier New" w:hAnsi="Courier New" w:cs="Courier New"/>
          <w:sz w:val="16"/>
          <w:szCs w:val="16"/>
        </w:rPr>
      </w:pPr>
    </w:p>
    <w:p w14:paraId="5BAF9E0B" w14:textId="633A2A8E" w:rsidR="00E3176C" w:rsidRPr="007F5E7D" w:rsidDel="009B5AF1" w:rsidRDefault="00E3176C" w:rsidP="00E3176C">
      <w:pPr>
        <w:rPr>
          <w:del w:id="2511" w:author="KVS, Kannan" w:date="2019-02-28T22:23:00Z"/>
          <w:rFonts w:ascii="Courier New" w:hAnsi="Courier New" w:cs="Courier New"/>
          <w:sz w:val="18"/>
          <w:szCs w:val="18"/>
        </w:rPr>
      </w:pPr>
      <w:del w:id="2512" w:author="KVS, Kannan" w:date="2019-02-28T22:23:00Z">
        <w:r w:rsidRPr="007F5E7D" w:rsidDel="009B5AF1">
          <w:rPr>
            <w:rFonts w:ascii="Courier New" w:hAnsi="Courier New" w:cs="Courier New"/>
            <w:sz w:val="18"/>
            <w:szCs w:val="18"/>
          </w:rPr>
          <w:delText>admin@lnos-x1-a-asw02:~$ show logging -l 5</w:delText>
        </w:r>
      </w:del>
    </w:p>
    <w:p w14:paraId="7B4EFBB6" w14:textId="3707BEEB" w:rsidR="00E3176C" w:rsidRPr="007F5E7D" w:rsidDel="009B5AF1" w:rsidRDefault="00E3176C" w:rsidP="00E3176C">
      <w:pPr>
        <w:rPr>
          <w:del w:id="2513" w:author="KVS, Kannan" w:date="2019-02-28T22:23:00Z"/>
          <w:rFonts w:ascii="Courier New" w:hAnsi="Courier New" w:cs="Courier New"/>
          <w:sz w:val="18"/>
          <w:szCs w:val="18"/>
        </w:rPr>
      </w:pPr>
      <w:del w:id="2514" w:author="KVS, Kannan" w:date="2019-02-28T22:23:00Z">
        <w:r w:rsidRPr="007F5E7D" w:rsidDel="009B5AF1">
          <w:rPr>
            <w:rFonts w:ascii="Courier New" w:hAnsi="Courier New" w:cs="Courier New"/>
            <w:sz w:val="18"/>
            <w:szCs w:val="18"/>
          </w:rPr>
          <w:delText>Command: sudo cat /var/log/syslog.1 /var/log/syslog | tail -5</w:delText>
        </w:r>
      </w:del>
    </w:p>
    <w:p w14:paraId="326035FC" w14:textId="49B0C3B7" w:rsidR="00E3176C" w:rsidRPr="007F5E7D" w:rsidDel="009B5AF1" w:rsidRDefault="00E3176C" w:rsidP="00E3176C">
      <w:pPr>
        <w:rPr>
          <w:del w:id="2515" w:author="KVS, Kannan" w:date="2019-02-28T22:23:00Z"/>
          <w:rFonts w:ascii="Courier New" w:hAnsi="Courier New" w:cs="Courier New"/>
          <w:sz w:val="18"/>
          <w:szCs w:val="18"/>
        </w:rPr>
      </w:pPr>
      <w:del w:id="2516" w:author="KVS, Kannan" w:date="2019-02-28T22:23:00Z">
        <w:r w:rsidRPr="007F5E7D" w:rsidDel="009B5AF1">
          <w:rPr>
            <w:rFonts w:ascii="Courier New" w:hAnsi="Courier New" w:cs="Courier New"/>
            <w:sz w:val="18"/>
            <w:szCs w:val="18"/>
          </w:rPr>
          <w:delText>Mar 20 20:35:37.388719 lnos-x1-a-asw02 INFO supervisord 2018-03-20 20:35:36,589 INFO exited: arp_update (exit status 0; expected)</w:delText>
        </w:r>
      </w:del>
    </w:p>
    <w:p w14:paraId="3003D552" w14:textId="76458D1D" w:rsidR="00E3176C" w:rsidRPr="007F5E7D" w:rsidDel="009B5AF1" w:rsidRDefault="00E3176C" w:rsidP="00E3176C">
      <w:pPr>
        <w:rPr>
          <w:del w:id="2517" w:author="KVS, Kannan" w:date="2019-02-28T22:23:00Z"/>
          <w:rFonts w:ascii="Courier New" w:hAnsi="Courier New" w:cs="Courier New"/>
          <w:sz w:val="18"/>
          <w:szCs w:val="18"/>
        </w:rPr>
      </w:pPr>
      <w:del w:id="2518" w:author="KVS, Kannan" w:date="2019-02-28T22:23:00Z">
        <w:r w:rsidRPr="007F5E7D" w:rsidDel="009B5AF1">
          <w:rPr>
            <w:rFonts w:ascii="Courier New" w:hAnsi="Courier New" w:cs="Courier New"/>
            <w:sz w:val="18"/>
            <w:szCs w:val="18"/>
          </w:rPr>
          <w:delText>Mar 20 20:35:37.594289 lnos-x1-a-asw02 INFO swss.sh[18129]: 2018-03-20 20:35:37,593 INFO spawned: 'arp_update' with pid 3030</w:delText>
        </w:r>
      </w:del>
    </w:p>
    <w:p w14:paraId="1E1B7D4A" w14:textId="1D817A65" w:rsidR="00E3176C" w:rsidRPr="007F5E7D" w:rsidDel="009B5AF1" w:rsidRDefault="00E3176C" w:rsidP="00E3176C">
      <w:pPr>
        <w:rPr>
          <w:del w:id="2519" w:author="KVS, Kannan" w:date="2019-02-28T22:23:00Z"/>
          <w:rFonts w:ascii="Courier New" w:hAnsi="Courier New" w:cs="Courier New"/>
          <w:sz w:val="18"/>
          <w:szCs w:val="18"/>
        </w:rPr>
      </w:pPr>
      <w:del w:id="2520" w:author="KVS, Kannan" w:date="2019-02-28T22:23:00Z">
        <w:r w:rsidRPr="007F5E7D" w:rsidDel="009B5AF1">
          <w:rPr>
            <w:rFonts w:ascii="Courier New" w:hAnsi="Courier New" w:cs="Courier New"/>
            <w:sz w:val="18"/>
            <w:szCs w:val="18"/>
          </w:rPr>
          <w:delText>Mar 20 20:35:38.596299 lnos-x1-a-asw02 INFO swss.sh[18129]: 2018-03-20 20:35:38,595 INFO success: arp_update entered RUNNING state, process has stayed up for &gt; than 1 seconds (startsecs)</w:delText>
        </w:r>
      </w:del>
    </w:p>
    <w:p w14:paraId="1FA232D6" w14:textId="5FD6B276" w:rsidR="00E3176C" w:rsidRPr="007F5E7D" w:rsidDel="009B5AF1" w:rsidRDefault="00E3176C" w:rsidP="00E3176C">
      <w:pPr>
        <w:rPr>
          <w:del w:id="2521" w:author="KVS, Kannan" w:date="2019-02-28T22:23:00Z"/>
          <w:rFonts w:ascii="Courier New" w:hAnsi="Courier New" w:cs="Courier New"/>
          <w:sz w:val="18"/>
          <w:szCs w:val="18"/>
        </w:rPr>
      </w:pPr>
      <w:del w:id="2522" w:author="KVS, Kannan" w:date="2019-02-28T22:23:00Z">
        <w:r w:rsidRPr="007F5E7D" w:rsidDel="009B5AF1">
          <w:rPr>
            <w:rFonts w:ascii="Courier New" w:hAnsi="Courier New" w:cs="Courier New"/>
            <w:sz w:val="18"/>
            <w:szCs w:val="18"/>
          </w:rPr>
          <w:delText>Mar 20 20:35:40.944634 lnos-x1-a-asw02 WARNING snmp-subagent [sonic_ax_impl] WARNING: 0 - b'LLDP_ENTRY_TABLE' is empty. No LLDP information could be retrieved.</w:delText>
        </w:r>
      </w:del>
    </w:p>
    <w:p w14:paraId="7AFD2BA9" w14:textId="2330EDA7" w:rsidR="00E3176C" w:rsidRPr="007F5E7D" w:rsidDel="009B5AF1" w:rsidRDefault="00E3176C" w:rsidP="00E3176C">
      <w:pPr>
        <w:rPr>
          <w:del w:id="2523" w:author="KVS, Kannan" w:date="2019-02-28T22:23:00Z"/>
          <w:rFonts w:ascii="Courier New" w:hAnsi="Courier New" w:cs="Courier New"/>
          <w:sz w:val="18"/>
          <w:szCs w:val="18"/>
        </w:rPr>
      </w:pPr>
      <w:del w:id="2524" w:author="KVS, Kannan" w:date="2019-02-28T22:23:00Z">
        <w:r w:rsidRPr="007F5E7D" w:rsidDel="009B5AF1">
          <w:rPr>
            <w:rFonts w:ascii="Courier New" w:hAnsi="Courier New" w:cs="Courier New"/>
            <w:sz w:val="18"/>
            <w:szCs w:val="18"/>
          </w:rPr>
          <w:delText>Mar 20 20:35:43.202741 lnos-x1-a-asw02 NOTICE ZTP: Retrying to get the Bootstrap script URL...</w:delText>
        </w:r>
      </w:del>
    </w:p>
    <w:p w14:paraId="2F19A41F" w14:textId="2719E6DA" w:rsidR="00451AAC" w:rsidDel="009B5AF1" w:rsidRDefault="00451AAC" w:rsidP="00E3176C">
      <w:pPr>
        <w:rPr>
          <w:del w:id="2525" w:author="KVS, Kannan" w:date="2019-02-28T22:23:00Z"/>
          <w:rFonts w:ascii="Courier New" w:hAnsi="Courier New" w:cs="Courier New"/>
          <w:sz w:val="16"/>
          <w:szCs w:val="16"/>
        </w:rPr>
      </w:pPr>
    </w:p>
    <w:p w14:paraId="4AE6A75F" w14:textId="27BA021A" w:rsidR="00451AAC" w:rsidDel="009B5AF1" w:rsidRDefault="00451AAC" w:rsidP="00E3176C">
      <w:pPr>
        <w:rPr>
          <w:del w:id="2526" w:author="KVS, Kannan" w:date="2019-02-28T22:23:00Z"/>
          <w:rFonts w:ascii="Courier New" w:hAnsi="Courier New" w:cs="Courier New"/>
          <w:sz w:val="16"/>
          <w:szCs w:val="16"/>
        </w:rPr>
      </w:pPr>
    </w:p>
    <w:p w14:paraId="76765E44" w14:textId="6D88A8A6" w:rsidR="00451AAC" w:rsidDel="009B5AF1" w:rsidRDefault="00451AAC" w:rsidP="00451AAC">
      <w:pPr>
        <w:pStyle w:val="Heading3"/>
        <w:rPr>
          <w:del w:id="2527" w:author="KVS, Kannan" w:date="2019-02-28T22:23:00Z"/>
        </w:rPr>
      </w:pPr>
      <w:del w:id="2528" w:author="KVS, Kannan" w:date="2019-02-28T22:23:00Z">
        <w:r w:rsidDel="009B5AF1">
          <w:delText>show mac &lt;&gt;</w:delText>
        </w:r>
      </w:del>
    </w:p>
    <w:p w14:paraId="1F1F9E99" w14:textId="508856CD" w:rsidR="005151A7" w:rsidRPr="005151A7" w:rsidDel="009B5AF1" w:rsidRDefault="005151A7" w:rsidP="005151A7">
      <w:pPr>
        <w:jc w:val="both"/>
        <w:rPr>
          <w:del w:id="2529" w:author="KVS, Kannan" w:date="2019-02-28T22:23:00Z"/>
          <w:rFonts w:asciiTheme="minorHAnsi" w:hAnsiTheme="minorHAnsi" w:cs="Courier New"/>
        </w:rPr>
      </w:pPr>
      <w:del w:id="2530" w:author="KVS, Kannan" w:date="2019-02-28T22:23:00Z">
        <w:r w:rsidRPr="005151A7" w:rsidDel="009B5AF1">
          <w:rPr>
            <w:rFonts w:asciiTheme="minorHAnsi" w:hAnsiTheme="minorHAnsi" w:cs="Courier New"/>
          </w:rPr>
          <w:delText>“show mac” displays L2 information related to the system’s forwarding state, specifically the MAC entries learned through each port interface.</w:delText>
        </w:r>
      </w:del>
    </w:p>
    <w:p w14:paraId="6C59855B" w14:textId="1976DF3A" w:rsidR="005151A7" w:rsidDel="009B5AF1" w:rsidRDefault="005151A7" w:rsidP="00E3176C">
      <w:pPr>
        <w:rPr>
          <w:del w:id="2531" w:author="KVS, Kannan" w:date="2019-02-28T22:23:00Z"/>
          <w:rFonts w:ascii="Courier New" w:hAnsi="Courier New" w:cs="Courier New"/>
          <w:sz w:val="16"/>
          <w:szCs w:val="16"/>
        </w:rPr>
      </w:pPr>
    </w:p>
    <w:p w14:paraId="4CE93AA8" w14:textId="005E6501" w:rsidR="005151A7" w:rsidDel="009B5AF1" w:rsidRDefault="005151A7" w:rsidP="00E3176C">
      <w:pPr>
        <w:rPr>
          <w:del w:id="2532" w:author="KVS, Kannan" w:date="2019-02-28T22:23:00Z"/>
          <w:rFonts w:ascii="Courier New" w:hAnsi="Courier New" w:cs="Courier New"/>
          <w:sz w:val="16"/>
          <w:szCs w:val="16"/>
        </w:rPr>
      </w:pPr>
    </w:p>
    <w:p w14:paraId="6E389AAC" w14:textId="2A802584" w:rsidR="005151A7" w:rsidRPr="007F5E7D" w:rsidDel="009B5AF1" w:rsidRDefault="005151A7" w:rsidP="005151A7">
      <w:pPr>
        <w:rPr>
          <w:del w:id="2533" w:author="KVS, Kannan" w:date="2019-02-28T22:23:00Z"/>
          <w:rFonts w:ascii="Courier New" w:hAnsi="Courier New" w:cs="Courier New"/>
          <w:sz w:val="18"/>
          <w:szCs w:val="18"/>
        </w:rPr>
      </w:pPr>
      <w:del w:id="2534" w:author="KVS, Kannan" w:date="2019-02-28T22:23:00Z">
        <w:r w:rsidRPr="007F5E7D" w:rsidDel="009B5AF1">
          <w:rPr>
            <w:rFonts w:ascii="Courier New" w:hAnsi="Courier New" w:cs="Courier New"/>
            <w:sz w:val="18"/>
            <w:szCs w:val="18"/>
          </w:rPr>
          <w:delText>admin@lnos-x1-a-asw02:~$ show mac -?</w:delText>
        </w:r>
      </w:del>
    </w:p>
    <w:p w14:paraId="0C92AD27" w14:textId="615B789E" w:rsidR="005151A7" w:rsidRPr="007F5E7D" w:rsidDel="009B5AF1" w:rsidRDefault="005151A7" w:rsidP="005151A7">
      <w:pPr>
        <w:rPr>
          <w:del w:id="2535" w:author="KVS, Kannan" w:date="2019-02-28T22:23:00Z"/>
          <w:rFonts w:ascii="Courier New" w:hAnsi="Courier New" w:cs="Courier New"/>
          <w:sz w:val="18"/>
          <w:szCs w:val="18"/>
        </w:rPr>
      </w:pPr>
      <w:del w:id="2536" w:author="KVS, Kannan" w:date="2019-02-28T22:23:00Z">
        <w:r w:rsidRPr="007F5E7D" w:rsidDel="009B5AF1">
          <w:rPr>
            <w:rFonts w:ascii="Courier New" w:hAnsi="Courier New" w:cs="Courier New"/>
            <w:sz w:val="18"/>
            <w:szCs w:val="18"/>
          </w:rPr>
          <w:delText>Usage: show mac [OPTIONS]</w:delText>
        </w:r>
      </w:del>
    </w:p>
    <w:p w14:paraId="72095D99" w14:textId="0D2F29CE" w:rsidR="005151A7" w:rsidRPr="007F5E7D" w:rsidDel="009B5AF1" w:rsidRDefault="005151A7" w:rsidP="005151A7">
      <w:pPr>
        <w:rPr>
          <w:del w:id="2537" w:author="KVS, Kannan" w:date="2019-02-28T22:23:00Z"/>
          <w:rFonts w:ascii="Courier New" w:hAnsi="Courier New" w:cs="Courier New"/>
          <w:sz w:val="18"/>
          <w:szCs w:val="18"/>
        </w:rPr>
      </w:pPr>
    </w:p>
    <w:p w14:paraId="6C58ABC4" w14:textId="362F6F5A" w:rsidR="005151A7" w:rsidRPr="007F5E7D" w:rsidDel="009B5AF1" w:rsidRDefault="005151A7" w:rsidP="005151A7">
      <w:pPr>
        <w:rPr>
          <w:del w:id="2538" w:author="KVS, Kannan" w:date="2019-02-28T22:23:00Z"/>
          <w:rFonts w:ascii="Courier New" w:hAnsi="Courier New" w:cs="Courier New"/>
          <w:sz w:val="18"/>
          <w:szCs w:val="18"/>
        </w:rPr>
      </w:pPr>
      <w:del w:id="2539" w:author="KVS, Kannan" w:date="2019-02-28T22:23:00Z">
        <w:r w:rsidRPr="007F5E7D" w:rsidDel="009B5AF1">
          <w:rPr>
            <w:rFonts w:ascii="Courier New" w:hAnsi="Courier New" w:cs="Courier New"/>
            <w:sz w:val="18"/>
            <w:szCs w:val="18"/>
          </w:rPr>
          <w:delText xml:space="preserve">  Show MAC (FDB) entries</w:delText>
        </w:r>
      </w:del>
    </w:p>
    <w:p w14:paraId="20C281B4" w14:textId="54CFAC61" w:rsidR="005151A7" w:rsidRPr="007F5E7D" w:rsidDel="009B5AF1" w:rsidRDefault="005151A7" w:rsidP="005151A7">
      <w:pPr>
        <w:rPr>
          <w:del w:id="2540" w:author="KVS, Kannan" w:date="2019-02-28T22:23:00Z"/>
          <w:rFonts w:ascii="Courier New" w:hAnsi="Courier New" w:cs="Courier New"/>
          <w:sz w:val="18"/>
          <w:szCs w:val="18"/>
        </w:rPr>
      </w:pPr>
    </w:p>
    <w:p w14:paraId="60F6A7D6" w14:textId="45B58649" w:rsidR="005151A7" w:rsidRPr="007F5E7D" w:rsidDel="009B5AF1" w:rsidRDefault="005151A7" w:rsidP="005151A7">
      <w:pPr>
        <w:rPr>
          <w:del w:id="2541" w:author="KVS, Kannan" w:date="2019-02-28T22:23:00Z"/>
          <w:rFonts w:ascii="Courier New" w:hAnsi="Courier New" w:cs="Courier New"/>
          <w:sz w:val="18"/>
          <w:szCs w:val="18"/>
        </w:rPr>
      </w:pPr>
      <w:del w:id="2542" w:author="KVS, Kannan" w:date="2019-02-28T22:23:00Z">
        <w:r w:rsidRPr="007F5E7D" w:rsidDel="009B5AF1">
          <w:rPr>
            <w:rFonts w:ascii="Courier New" w:hAnsi="Courier New" w:cs="Courier New"/>
            <w:sz w:val="18"/>
            <w:szCs w:val="18"/>
          </w:rPr>
          <w:delText>Options:</w:delText>
        </w:r>
      </w:del>
    </w:p>
    <w:p w14:paraId="7191A796" w14:textId="3493CE91" w:rsidR="005151A7" w:rsidRPr="007F5E7D" w:rsidDel="009B5AF1" w:rsidRDefault="005151A7" w:rsidP="005151A7">
      <w:pPr>
        <w:rPr>
          <w:del w:id="2543" w:author="KVS, Kannan" w:date="2019-02-28T22:23:00Z"/>
          <w:rFonts w:ascii="Courier New" w:hAnsi="Courier New" w:cs="Courier New"/>
          <w:sz w:val="18"/>
          <w:szCs w:val="18"/>
        </w:rPr>
      </w:pPr>
      <w:del w:id="2544" w:author="KVS, Kannan" w:date="2019-02-28T22:23:00Z">
        <w:r w:rsidRPr="007F5E7D" w:rsidDel="009B5AF1">
          <w:rPr>
            <w:rFonts w:ascii="Courier New" w:hAnsi="Courier New" w:cs="Courier New"/>
            <w:sz w:val="18"/>
            <w:szCs w:val="18"/>
          </w:rPr>
          <w:delText xml:space="preserve">  -v, --vlan TEXT</w:delText>
        </w:r>
      </w:del>
    </w:p>
    <w:p w14:paraId="7BD72671" w14:textId="331B6C7F" w:rsidR="005151A7" w:rsidRPr="007F5E7D" w:rsidDel="009B5AF1" w:rsidRDefault="005151A7" w:rsidP="005151A7">
      <w:pPr>
        <w:rPr>
          <w:del w:id="2545" w:author="KVS, Kannan" w:date="2019-02-28T22:23:00Z"/>
          <w:rFonts w:ascii="Courier New" w:hAnsi="Courier New" w:cs="Courier New"/>
          <w:sz w:val="18"/>
          <w:szCs w:val="18"/>
        </w:rPr>
      </w:pPr>
      <w:del w:id="2546" w:author="KVS, Kannan" w:date="2019-02-28T22:23:00Z">
        <w:r w:rsidRPr="007F5E7D" w:rsidDel="009B5AF1">
          <w:rPr>
            <w:rFonts w:ascii="Courier New" w:hAnsi="Courier New" w:cs="Courier New"/>
            <w:sz w:val="18"/>
            <w:szCs w:val="18"/>
          </w:rPr>
          <w:delText xml:space="preserve">  -p, --port TEXT</w:delText>
        </w:r>
      </w:del>
    </w:p>
    <w:p w14:paraId="4FCE73DD" w14:textId="211B17E7" w:rsidR="005151A7" w:rsidRPr="007F5E7D" w:rsidDel="009B5AF1" w:rsidRDefault="005151A7" w:rsidP="005151A7">
      <w:pPr>
        <w:rPr>
          <w:del w:id="2547" w:author="KVS, Kannan" w:date="2019-02-28T22:23:00Z"/>
          <w:rFonts w:ascii="Courier New" w:hAnsi="Courier New" w:cs="Courier New"/>
          <w:sz w:val="18"/>
          <w:szCs w:val="18"/>
        </w:rPr>
      </w:pPr>
      <w:del w:id="2548" w:author="KVS, Kannan" w:date="2019-02-28T22:23:00Z">
        <w:r w:rsidRPr="007F5E7D" w:rsidDel="009B5AF1">
          <w:rPr>
            <w:rFonts w:ascii="Courier New" w:hAnsi="Courier New" w:cs="Courier New"/>
            <w:sz w:val="18"/>
            <w:szCs w:val="18"/>
          </w:rPr>
          <w:delText xml:space="preserve">  -?, -h, --help   Show this message and exit.</w:delText>
        </w:r>
      </w:del>
    </w:p>
    <w:p w14:paraId="3220576E" w14:textId="2770CEA3" w:rsidR="005151A7" w:rsidRPr="007F5E7D" w:rsidDel="009B5AF1" w:rsidRDefault="005151A7" w:rsidP="005151A7">
      <w:pPr>
        <w:rPr>
          <w:del w:id="2549" w:author="KVS, Kannan" w:date="2019-02-28T22:23:00Z"/>
          <w:rFonts w:ascii="Courier New" w:hAnsi="Courier New" w:cs="Courier New"/>
          <w:sz w:val="18"/>
          <w:szCs w:val="18"/>
        </w:rPr>
      </w:pPr>
    </w:p>
    <w:p w14:paraId="341B09BB" w14:textId="2DB41543" w:rsidR="005151A7" w:rsidRPr="007F5E7D" w:rsidDel="009B5AF1" w:rsidRDefault="005151A7" w:rsidP="005151A7">
      <w:pPr>
        <w:rPr>
          <w:del w:id="2550" w:author="KVS, Kannan" w:date="2019-02-28T22:23:00Z"/>
          <w:rFonts w:ascii="Courier New" w:hAnsi="Courier New" w:cs="Courier New"/>
          <w:sz w:val="18"/>
          <w:szCs w:val="18"/>
        </w:rPr>
      </w:pPr>
    </w:p>
    <w:p w14:paraId="7EC2F362" w14:textId="5889AE3C" w:rsidR="005151A7" w:rsidRPr="007F5E7D" w:rsidDel="009B5AF1" w:rsidRDefault="005151A7" w:rsidP="005151A7">
      <w:pPr>
        <w:rPr>
          <w:del w:id="2551" w:author="KVS, Kannan" w:date="2019-02-28T22:23:00Z"/>
          <w:rFonts w:ascii="Courier New" w:hAnsi="Courier New" w:cs="Courier New"/>
          <w:sz w:val="18"/>
          <w:szCs w:val="18"/>
        </w:rPr>
      </w:pPr>
      <w:del w:id="2552" w:author="KVS, Kannan" w:date="2019-02-28T22:23:00Z">
        <w:r w:rsidRPr="007F5E7D" w:rsidDel="009B5AF1">
          <w:rPr>
            <w:rFonts w:ascii="Courier New" w:hAnsi="Courier New" w:cs="Courier New"/>
            <w:sz w:val="18"/>
            <w:szCs w:val="18"/>
          </w:rPr>
          <w:delText>admin@lnos-x1-a-asw02:~$ show mac</w:delText>
        </w:r>
      </w:del>
    </w:p>
    <w:p w14:paraId="17FFF90E" w14:textId="2F7C0AA0" w:rsidR="005151A7" w:rsidRPr="007F5E7D" w:rsidDel="009B5AF1" w:rsidRDefault="005151A7" w:rsidP="005151A7">
      <w:pPr>
        <w:rPr>
          <w:del w:id="2553" w:author="KVS, Kannan" w:date="2019-02-28T22:23:00Z"/>
          <w:rFonts w:ascii="Courier New" w:hAnsi="Courier New" w:cs="Courier New"/>
          <w:sz w:val="18"/>
          <w:szCs w:val="18"/>
        </w:rPr>
      </w:pPr>
      <w:del w:id="2554" w:author="KVS, Kannan" w:date="2019-02-28T22:23:00Z">
        <w:r w:rsidRPr="007F5E7D" w:rsidDel="009B5AF1">
          <w:rPr>
            <w:rFonts w:ascii="Courier New" w:hAnsi="Courier New" w:cs="Courier New"/>
            <w:sz w:val="18"/>
            <w:szCs w:val="18"/>
          </w:rPr>
          <w:delText>Command: fdbshow</w:delText>
        </w:r>
      </w:del>
    </w:p>
    <w:p w14:paraId="52024AB4" w14:textId="3D297EC1" w:rsidR="005151A7" w:rsidRPr="007F5E7D" w:rsidDel="009B5AF1" w:rsidRDefault="005151A7" w:rsidP="005151A7">
      <w:pPr>
        <w:rPr>
          <w:del w:id="2555" w:author="KVS, Kannan" w:date="2019-02-28T22:23:00Z"/>
          <w:rFonts w:ascii="Courier New" w:hAnsi="Courier New" w:cs="Courier New"/>
          <w:sz w:val="18"/>
          <w:szCs w:val="18"/>
        </w:rPr>
      </w:pPr>
      <w:del w:id="2556" w:author="KVS, Kannan" w:date="2019-02-28T22:23:00Z">
        <w:r w:rsidRPr="007F5E7D" w:rsidDel="009B5AF1">
          <w:rPr>
            <w:rFonts w:ascii="Courier New" w:hAnsi="Courier New" w:cs="Courier New"/>
            <w:sz w:val="18"/>
            <w:szCs w:val="18"/>
          </w:rPr>
          <w:delText xml:space="preserve">  No.    Vlan  MacAddress         Port</w:delText>
        </w:r>
      </w:del>
    </w:p>
    <w:p w14:paraId="3CF8B335" w14:textId="535BC229" w:rsidR="005151A7" w:rsidRPr="007F5E7D" w:rsidDel="009B5AF1" w:rsidRDefault="005151A7" w:rsidP="005151A7">
      <w:pPr>
        <w:rPr>
          <w:del w:id="2557" w:author="KVS, Kannan" w:date="2019-02-28T22:23:00Z"/>
          <w:rFonts w:ascii="Courier New" w:hAnsi="Courier New" w:cs="Courier New"/>
          <w:sz w:val="18"/>
          <w:szCs w:val="18"/>
        </w:rPr>
      </w:pPr>
      <w:del w:id="2558" w:author="KVS, Kannan" w:date="2019-02-28T22:23:00Z">
        <w:r w:rsidRPr="007F5E7D" w:rsidDel="009B5AF1">
          <w:rPr>
            <w:rFonts w:ascii="Courier New" w:hAnsi="Courier New" w:cs="Courier New"/>
            <w:sz w:val="18"/>
            <w:szCs w:val="18"/>
          </w:rPr>
          <w:delText>-----  ------  -----------------  ----------</w:delText>
        </w:r>
      </w:del>
    </w:p>
    <w:p w14:paraId="2BFFCD99" w14:textId="339B03DD" w:rsidR="005151A7" w:rsidRPr="007F5E7D" w:rsidDel="009B5AF1" w:rsidRDefault="005151A7" w:rsidP="005151A7">
      <w:pPr>
        <w:rPr>
          <w:del w:id="2559" w:author="KVS, Kannan" w:date="2019-02-28T22:23:00Z"/>
          <w:rFonts w:ascii="Courier New" w:hAnsi="Courier New" w:cs="Courier New"/>
          <w:sz w:val="18"/>
          <w:szCs w:val="18"/>
        </w:rPr>
      </w:pPr>
      <w:del w:id="2560" w:author="KVS, Kannan" w:date="2019-02-28T22:23:00Z">
        <w:r w:rsidRPr="007F5E7D" w:rsidDel="009B5AF1">
          <w:rPr>
            <w:rFonts w:ascii="Courier New" w:hAnsi="Courier New" w:cs="Courier New"/>
            <w:sz w:val="18"/>
            <w:szCs w:val="18"/>
          </w:rPr>
          <w:delText xml:space="preserve">    1     100  04:62:73:F7:E5:CE  Ethernet16</w:delText>
        </w:r>
      </w:del>
    </w:p>
    <w:p w14:paraId="0F7F3C27" w14:textId="00366AAB" w:rsidR="005151A7" w:rsidRPr="007F5E7D" w:rsidDel="009B5AF1" w:rsidRDefault="005151A7" w:rsidP="005151A7">
      <w:pPr>
        <w:rPr>
          <w:del w:id="2561" w:author="KVS, Kannan" w:date="2019-02-28T22:23:00Z"/>
          <w:rFonts w:ascii="Courier New" w:hAnsi="Courier New" w:cs="Courier New"/>
          <w:sz w:val="18"/>
          <w:szCs w:val="18"/>
        </w:rPr>
      </w:pPr>
      <w:del w:id="2562" w:author="KVS, Kannan" w:date="2019-02-28T22:23:00Z">
        <w:r w:rsidRPr="007F5E7D" w:rsidDel="009B5AF1">
          <w:rPr>
            <w:rFonts w:ascii="Courier New" w:hAnsi="Courier New" w:cs="Courier New"/>
            <w:sz w:val="18"/>
            <w:szCs w:val="18"/>
          </w:rPr>
          <w:delText xml:space="preserve">    2     100  04:62:73:F7:E5:D3  Ethernet16</w:delText>
        </w:r>
      </w:del>
    </w:p>
    <w:p w14:paraId="2EE55CEC" w14:textId="12BF5E64" w:rsidR="00451AAC" w:rsidRPr="007F5E7D" w:rsidDel="009B5AF1" w:rsidRDefault="005151A7" w:rsidP="005151A7">
      <w:pPr>
        <w:rPr>
          <w:del w:id="2563" w:author="KVS, Kannan" w:date="2019-02-28T22:23:00Z"/>
          <w:rFonts w:ascii="Courier New" w:hAnsi="Courier New" w:cs="Courier New"/>
          <w:sz w:val="18"/>
          <w:szCs w:val="18"/>
        </w:rPr>
      </w:pPr>
      <w:del w:id="2564" w:author="KVS, Kannan" w:date="2019-02-28T22:23:00Z">
        <w:r w:rsidRPr="007F5E7D" w:rsidDel="009B5AF1">
          <w:rPr>
            <w:rFonts w:ascii="Courier New" w:hAnsi="Courier New" w:cs="Courier New"/>
            <w:sz w:val="18"/>
            <w:szCs w:val="18"/>
          </w:rPr>
          <w:delText xml:space="preserve">Total number of entries 2 </w:delText>
        </w:r>
      </w:del>
    </w:p>
    <w:p w14:paraId="32E4AC82" w14:textId="5294E4DD" w:rsidR="005151A7" w:rsidRPr="007F5E7D" w:rsidDel="009B5AF1" w:rsidRDefault="005151A7" w:rsidP="005151A7">
      <w:pPr>
        <w:rPr>
          <w:del w:id="2565" w:author="KVS, Kannan" w:date="2019-02-28T22:23:00Z"/>
          <w:rFonts w:ascii="Courier New" w:hAnsi="Courier New" w:cs="Courier New"/>
          <w:sz w:val="18"/>
          <w:szCs w:val="18"/>
        </w:rPr>
      </w:pPr>
    </w:p>
    <w:p w14:paraId="5E7D7026" w14:textId="351CD784" w:rsidR="005151A7" w:rsidDel="009B5AF1" w:rsidRDefault="005151A7" w:rsidP="005151A7">
      <w:pPr>
        <w:rPr>
          <w:del w:id="2566" w:author="KVS, Kannan" w:date="2019-02-28T22:23:00Z"/>
          <w:rFonts w:ascii="Courier New" w:hAnsi="Courier New" w:cs="Courier New"/>
          <w:sz w:val="16"/>
          <w:szCs w:val="16"/>
        </w:rPr>
      </w:pPr>
    </w:p>
    <w:p w14:paraId="723D344B" w14:textId="31D35161" w:rsidR="005151A7" w:rsidDel="009B5AF1" w:rsidRDefault="005151A7" w:rsidP="005151A7">
      <w:pPr>
        <w:pStyle w:val="Heading3"/>
        <w:rPr>
          <w:del w:id="2567" w:author="KVS, Kannan" w:date="2019-02-28T22:23:00Z"/>
        </w:rPr>
      </w:pPr>
      <w:del w:id="2568" w:author="KVS, Kannan" w:date="2019-02-28T22:23:00Z">
        <w:r w:rsidDel="009B5AF1">
          <w:delText>show ntp</w:delText>
        </w:r>
      </w:del>
    </w:p>
    <w:p w14:paraId="63054694" w14:textId="54B23D0B" w:rsidR="005151A7" w:rsidDel="009B5AF1" w:rsidRDefault="005151A7" w:rsidP="005151A7">
      <w:pPr>
        <w:rPr>
          <w:del w:id="2569" w:author="KVS, Kannan" w:date="2019-02-28T22:23:00Z"/>
          <w:rFonts w:asciiTheme="minorHAnsi" w:hAnsiTheme="minorHAnsi" w:cs="Courier New"/>
        </w:rPr>
      </w:pPr>
      <w:del w:id="2570" w:author="KVS, Kannan" w:date="2019-02-28T22:23:00Z">
        <w:r w:rsidRPr="000B3C36" w:rsidDel="009B5AF1">
          <w:rPr>
            <w:rFonts w:asciiTheme="minorHAnsi" w:hAnsiTheme="minorHAnsi" w:cs="Courier New"/>
          </w:rPr>
          <w:delText xml:space="preserve">Just a thin wrapper over “ntpq” linux command. </w:delText>
        </w:r>
        <w:r w:rsidR="000B3C36" w:rsidRPr="000B3C36" w:rsidDel="009B5AF1">
          <w:rPr>
            <w:rFonts w:asciiTheme="minorHAnsi" w:hAnsiTheme="minorHAnsi" w:cs="Courier New"/>
          </w:rPr>
          <w:delText xml:space="preserve">This command provides the list of ntp </w:delText>
        </w:r>
        <w:r w:rsidR="000B3C36" w:rsidDel="009B5AF1">
          <w:rPr>
            <w:rFonts w:asciiTheme="minorHAnsi" w:hAnsiTheme="minorHAnsi" w:cs="Courier New"/>
          </w:rPr>
          <w:delText>peers</w:delText>
        </w:r>
        <w:r w:rsidR="000B3C36" w:rsidRPr="000B3C36" w:rsidDel="009B5AF1">
          <w:rPr>
            <w:rFonts w:asciiTheme="minorHAnsi" w:hAnsiTheme="minorHAnsi" w:cs="Courier New"/>
          </w:rPr>
          <w:delText xml:space="preserve"> with whom the local ntp </w:delText>
        </w:r>
        <w:r w:rsidR="000B3C36" w:rsidDel="009B5AF1">
          <w:rPr>
            <w:rFonts w:asciiTheme="minorHAnsi" w:hAnsiTheme="minorHAnsi" w:cs="Courier New"/>
          </w:rPr>
          <w:delText>server</w:delText>
        </w:r>
        <w:r w:rsidR="000B3C36" w:rsidRPr="000B3C36" w:rsidDel="009B5AF1">
          <w:rPr>
            <w:rFonts w:asciiTheme="minorHAnsi" w:hAnsiTheme="minorHAnsi" w:cs="Courier New"/>
          </w:rPr>
          <w:delText xml:space="preserve"> interacts with.</w:delText>
        </w:r>
      </w:del>
    </w:p>
    <w:p w14:paraId="50219607" w14:textId="54DCBC04" w:rsidR="000B3C36" w:rsidDel="009B5AF1" w:rsidRDefault="000B3C36" w:rsidP="005151A7">
      <w:pPr>
        <w:rPr>
          <w:del w:id="2571" w:author="KVS, Kannan" w:date="2019-02-28T22:23:00Z"/>
          <w:rFonts w:asciiTheme="minorHAnsi" w:hAnsiTheme="minorHAnsi" w:cs="Courier New"/>
        </w:rPr>
      </w:pPr>
    </w:p>
    <w:p w14:paraId="31DBA5EC" w14:textId="4BCEFEE8" w:rsidR="000B3C36" w:rsidRPr="007F5E7D" w:rsidDel="009B5AF1" w:rsidRDefault="000B3C36" w:rsidP="000B3C36">
      <w:pPr>
        <w:rPr>
          <w:del w:id="2572" w:author="KVS, Kannan" w:date="2019-02-28T22:23:00Z"/>
          <w:rFonts w:ascii="Courier New" w:hAnsi="Courier New" w:cs="Courier New"/>
          <w:sz w:val="18"/>
          <w:szCs w:val="18"/>
        </w:rPr>
      </w:pPr>
      <w:del w:id="2573" w:author="KVS, Kannan" w:date="2019-02-28T22:23:00Z">
        <w:r w:rsidRPr="007F5E7D" w:rsidDel="009B5AF1">
          <w:rPr>
            <w:rFonts w:ascii="Courier New" w:hAnsi="Courier New" w:cs="Courier New"/>
            <w:sz w:val="18"/>
            <w:szCs w:val="18"/>
          </w:rPr>
          <w:delText>admin@lnos-x1-a-asw02:~$ show ntp</w:delText>
        </w:r>
      </w:del>
    </w:p>
    <w:p w14:paraId="52792A98" w14:textId="66FF9DDF" w:rsidR="000B3C36" w:rsidRPr="007F5E7D" w:rsidDel="009B5AF1" w:rsidRDefault="000B3C36" w:rsidP="000B3C36">
      <w:pPr>
        <w:rPr>
          <w:del w:id="2574" w:author="KVS, Kannan" w:date="2019-02-28T22:23:00Z"/>
          <w:rFonts w:ascii="Courier New" w:hAnsi="Courier New" w:cs="Courier New"/>
          <w:sz w:val="18"/>
          <w:szCs w:val="18"/>
        </w:rPr>
      </w:pPr>
      <w:del w:id="2575" w:author="KVS, Kannan" w:date="2019-02-28T22:23:00Z">
        <w:r w:rsidRPr="007F5E7D" w:rsidDel="009B5AF1">
          <w:rPr>
            <w:rFonts w:ascii="Courier New" w:hAnsi="Courier New" w:cs="Courier New"/>
            <w:sz w:val="18"/>
            <w:szCs w:val="18"/>
          </w:rPr>
          <w:delText>Command: ntpq -p</w:delText>
        </w:r>
      </w:del>
    </w:p>
    <w:p w14:paraId="0D63FD96" w14:textId="127B8CB0" w:rsidR="000B3C36" w:rsidRPr="007F5E7D" w:rsidDel="009B5AF1" w:rsidRDefault="000B3C36" w:rsidP="000B3C36">
      <w:pPr>
        <w:rPr>
          <w:del w:id="2576" w:author="KVS, Kannan" w:date="2019-02-28T22:23:00Z"/>
          <w:rFonts w:ascii="Courier New" w:hAnsi="Courier New" w:cs="Courier New"/>
          <w:sz w:val="18"/>
          <w:szCs w:val="18"/>
        </w:rPr>
      </w:pPr>
      <w:del w:id="2577" w:author="KVS, Kannan" w:date="2019-02-28T22:23:00Z">
        <w:r w:rsidRPr="007F5E7D" w:rsidDel="009B5AF1">
          <w:rPr>
            <w:rFonts w:ascii="Courier New" w:hAnsi="Courier New" w:cs="Courier New"/>
            <w:sz w:val="18"/>
            <w:szCs w:val="18"/>
          </w:rPr>
          <w:delText xml:space="preserve">     remote           refid      st t when poll reach   delay   offset  jitter</w:delText>
        </w:r>
      </w:del>
    </w:p>
    <w:p w14:paraId="50041A57" w14:textId="74942F1F" w:rsidR="000B3C36" w:rsidRPr="007F5E7D" w:rsidDel="009B5AF1" w:rsidRDefault="000B3C36" w:rsidP="000B3C36">
      <w:pPr>
        <w:rPr>
          <w:del w:id="2578" w:author="KVS, Kannan" w:date="2019-02-28T22:23:00Z"/>
          <w:rFonts w:ascii="Courier New" w:hAnsi="Courier New" w:cs="Courier New"/>
          <w:sz w:val="18"/>
          <w:szCs w:val="18"/>
        </w:rPr>
      </w:pPr>
      <w:del w:id="2579" w:author="KVS, Kannan" w:date="2019-02-28T22:23:00Z">
        <w:r w:rsidRPr="007F5E7D" w:rsidDel="009B5AF1">
          <w:rPr>
            <w:rFonts w:ascii="Courier New" w:hAnsi="Courier New" w:cs="Courier New"/>
            <w:sz w:val="18"/>
            <w:szCs w:val="18"/>
          </w:rPr>
          <w:delText>==============================================================================</w:delText>
        </w:r>
      </w:del>
    </w:p>
    <w:p w14:paraId="487353F2" w14:textId="665AC4D0" w:rsidR="000B3C36" w:rsidRPr="007F5E7D" w:rsidDel="009B5AF1" w:rsidRDefault="000B3C36" w:rsidP="000B3C36">
      <w:pPr>
        <w:rPr>
          <w:del w:id="2580" w:author="KVS, Kannan" w:date="2019-02-28T22:23:00Z"/>
          <w:rFonts w:ascii="Courier New" w:hAnsi="Courier New" w:cs="Courier New"/>
          <w:sz w:val="18"/>
          <w:szCs w:val="18"/>
        </w:rPr>
      </w:pPr>
      <w:del w:id="2581" w:author="KVS, Kannan" w:date="2019-02-28T22:23:00Z">
        <w:r w:rsidRPr="007F5E7D" w:rsidDel="009B5AF1">
          <w:rPr>
            <w:rFonts w:ascii="Courier New" w:hAnsi="Courier New" w:cs="Courier New"/>
            <w:sz w:val="18"/>
            <w:szCs w:val="18"/>
          </w:rPr>
          <w:delText>+atl0.fairy.matt 128.59.0.245     2 u  590 1024  377   81.606    0.575   2.007</w:delText>
        </w:r>
      </w:del>
    </w:p>
    <w:p w14:paraId="0B684AAD" w14:textId="2378E06C" w:rsidR="000B3C36" w:rsidRPr="007F5E7D" w:rsidDel="009B5AF1" w:rsidRDefault="000B3C36" w:rsidP="000B3C36">
      <w:pPr>
        <w:rPr>
          <w:del w:id="2582" w:author="KVS, Kannan" w:date="2019-02-28T22:23:00Z"/>
          <w:rFonts w:ascii="Courier New" w:hAnsi="Courier New" w:cs="Courier New"/>
          <w:sz w:val="18"/>
          <w:szCs w:val="18"/>
        </w:rPr>
      </w:pPr>
      <w:del w:id="2583" w:author="KVS, Kannan" w:date="2019-02-28T22:23:00Z">
        <w:r w:rsidRPr="007F5E7D" w:rsidDel="009B5AF1">
          <w:rPr>
            <w:rFonts w:ascii="Courier New" w:hAnsi="Courier New" w:cs="Courier New"/>
            <w:sz w:val="18"/>
            <w:szCs w:val="18"/>
          </w:rPr>
          <w:delText>+85.254.217.3    131.188.3.220    2 u 1034 1024  377  182.748    0.779   1.538</w:delText>
        </w:r>
      </w:del>
    </w:p>
    <w:p w14:paraId="3B058792" w14:textId="77D2D6C2" w:rsidR="000B3C36" w:rsidRPr="007F5E7D" w:rsidDel="009B5AF1" w:rsidRDefault="000B3C36" w:rsidP="000B3C36">
      <w:pPr>
        <w:rPr>
          <w:del w:id="2584" w:author="KVS, Kannan" w:date="2019-02-28T22:23:00Z"/>
          <w:rFonts w:ascii="Courier New" w:hAnsi="Courier New" w:cs="Courier New"/>
          <w:sz w:val="18"/>
          <w:szCs w:val="18"/>
        </w:rPr>
      </w:pPr>
      <w:del w:id="2585" w:author="KVS, Kannan" w:date="2019-02-28T22:23:00Z">
        <w:r w:rsidRPr="007F5E7D" w:rsidDel="009B5AF1">
          <w:rPr>
            <w:rFonts w:ascii="Courier New" w:hAnsi="Courier New" w:cs="Courier New"/>
            <w:sz w:val="18"/>
            <w:szCs w:val="18"/>
          </w:rPr>
          <w:delText>*resolver1.skyfi 216.218.192.202  2 u  711 1024  337   10.328    1.349   0.370</w:delText>
        </w:r>
      </w:del>
    </w:p>
    <w:p w14:paraId="1E8016C1" w14:textId="56E11D3D" w:rsidR="000B3C36" w:rsidRPr="007F5E7D" w:rsidDel="009B5AF1" w:rsidRDefault="000B3C36" w:rsidP="000B3C36">
      <w:pPr>
        <w:rPr>
          <w:del w:id="2586" w:author="KVS, Kannan" w:date="2019-02-28T22:23:00Z"/>
          <w:rFonts w:ascii="Courier New" w:hAnsi="Courier New" w:cs="Courier New"/>
          <w:sz w:val="18"/>
          <w:szCs w:val="18"/>
        </w:rPr>
      </w:pPr>
      <w:del w:id="2587" w:author="KVS, Kannan" w:date="2019-02-28T22:23:00Z">
        <w:r w:rsidRPr="007F5E7D" w:rsidDel="009B5AF1">
          <w:rPr>
            <w:rFonts w:ascii="Courier New" w:hAnsi="Courier New" w:cs="Courier New"/>
            <w:sz w:val="18"/>
            <w:szCs w:val="18"/>
          </w:rPr>
          <w:delText>-awesome.bytesta 243.50.127.182   2 u  504 1024  377   40.857   -1.466   1.244</w:delText>
        </w:r>
      </w:del>
    </w:p>
    <w:p w14:paraId="00608D6B" w14:textId="152B98E9" w:rsidR="000B3C36" w:rsidDel="009B5AF1" w:rsidRDefault="000B3C36" w:rsidP="000B3C36">
      <w:pPr>
        <w:rPr>
          <w:del w:id="2588" w:author="KVS, Kannan" w:date="2019-02-28T22:23:00Z"/>
          <w:rFonts w:ascii="Courier New" w:hAnsi="Courier New" w:cs="Courier New"/>
          <w:sz w:val="16"/>
          <w:szCs w:val="16"/>
        </w:rPr>
      </w:pPr>
    </w:p>
    <w:p w14:paraId="008ADB4D" w14:textId="4495DDC3" w:rsidR="000B3C36" w:rsidDel="009B5AF1" w:rsidRDefault="000B3C36" w:rsidP="000B3C36">
      <w:pPr>
        <w:rPr>
          <w:del w:id="2589" w:author="KVS, Kannan" w:date="2019-02-28T22:23:00Z"/>
          <w:rFonts w:ascii="Courier New" w:hAnsi="Courier New" w:cs="Courier New"/>
          <w:sz w:val="16"/>
          <w:szCs w:val="16"/>
        </w:rPr>
      </w:pPr>
    </w:p>
    <w:p w14:paraId="6F844C59" w14:textId="446967BE" w:rsidR="00F26C9F" w:rsidDel="009B5AF1" w:rsidRDefault="00F26C9F" w:rsidP="000B3C36">
      <w:pPr>
        <w:rPr>
          <w:del w:id="2590" w:author="KVS, Kannan" w:date="2019-02-28T22:23:00Z"/>
          <w:rFonts w:ascii="Courier New" w:hAnsi="Courier New" w:cs="Courier New"/>
          <w:sz w:val="16"/>
          <w:szCs w:val="16"/>
        </w:rPr>
      </w:pPr>
    </w:p>
    <w:p w14:paraId="7F31008F" w14:textId="7C5796E2" w:rsidR="00F26C9F" w:rsidDel="009B5AF1" w:rsidRDefault="00F26C9F" w:rsidP="00F26C9F">
      <w:pPr>
        <w:pStyle w:val="Heading3"/>
        <w:rPr>
          <w:del w:id="2591" w:author="KVS, Kannan" w:date="2019-02-28T22:23:00Z"/>
        </w:rPr>
      </w:pPr>
      <w:del w:id="2592" w:author="KVS, Kannan" w:date="2019-02-28T22:23:00Z">
        <w:r w:rsidDel="009B5AF1">
          <w:delText>show platform &lt;&gt;</w:delText>
        </w:r>
      </w:del>
    </w:p>
    <w:p w14:paraId="38931FA0" w14:textId="14539F00" w:rsidR="00F26C9F" w:rsidRPr="00366307" w:rsidDel="009B5AF1" w:rsidRDefault="00F26C9F" w:rsidP="00366307">
      <w:pPr>
        <w:jc w:val="both"/>
        <w:rPr>
          <w:del w:id="2593" w:author="KVS, Kannan" w:date="2019-02-28T22:23:00Z"/>
          <w:rFonts w:asciiTheme="minorHAnsi" w:hAnsiTheme="minorHAnsi" w:cs="Courier New"/>
        </w:rPr>
      </w:pPr>
      <w:del w:id="2594" w:author="KVS, Kannan" w:date="2019-02-28T22:23:00Z">
        <w:r w:rsidRPr="00366307" w:rsidDel="009B5AF1">
          <w:rPr>
            <w:rFonts w:asciiTheme="minorHAnsi" w:hAnsiTheme="minorHAnsi" w:cs="Courier New"/>
          </w:rPr>
          <w:delText xml:space="preserve">The information displayed in this set of commands partially overlaps with the one generated by “show envinronment” instruction. In this case though, the information is presented in a more succinct </w:delText>
        </w:r>
        <w:r w:rsidR="00366307" w:rsidRPr="00366307" w:rsidDel="009B5AF1">
          <w:rPr>
            <w:rFonts w:asciiTheme="minorHAnsi" w:hAnsiTheme="minorHAnsi" w:cs="Courier New"/>
          </w:rPr>
          <w:delText>fashion. In the future these two CLI stanzas may end up getting combined.</w:delText>
        </w:r>
      </w:del>
    </w:p>
    <w:p w14:paraId="403CBF8B" w14:textId="67077580" w:rsidR="000B3C36" w:rsidDel="009B5AF1" w:rsidRDefault="000B3C36" w:rsidP="000B3C36">
      <w:pPr>
        <w:rPr>
          <w:del w:id="2595" w:author="KVS, Kannan" w:date="2019-02-28T22:23:00Z"/>
          <w:rFonts w:ascii="Courier New" w:hAnsi="Courier New" w:cs="Courier New"/>
          <w:sz w:val="16"/>
          <w:szCs w:val="16"/>
        </w:rPr>
      </w:pPr>
    </w:p>
    <w:p w14:paraId="765D9B8C" w14:textId="243399AD" w:rsidR="00366307" w:rsidDel="009B5AF1" w:rsidRDefault="00366307" w:rsidP="00F26C9F">
      <w:pPr>
        <w:rPr>
          <w:del w:id="2596" w:author="KVS, Kannan" w:date="2019-02-28T22:23:00Z"/>
          <w:rFonts w:ascii="Courier New" w:hAnsi="Courier New" w:cs="Courier New"/>
          <w:sz w:val="16"/>
          <w:szCs w:val="16"/>
        </w:rPr>
      </w:pPr>
    </w:p>
    <w:p w14:paraId="33B8DBBE" w14:textId="618FC958" w:rsidR="00F26C9F" w:rsidRPr="007F5E7D" w:rsidDel="009B5AF1" w:rsidRDefault="00F26C9F" w:rsidP="00F26C9F">
      <w:pPr>
        <w:rPr>
          <w:del w:id="2597" w:author="KVS, Kannan" w:date="2019-02-28T22:23:00Z"/>
          <w:rFonts w:ascii="Courier New" w:hAnsi="Courier New" w:cs="Courier New"/>
          <w:sz w:val="18"/>
          <w:szCs w:val="18"/>
        </w:rPr>
      </w:pPr>
      <w:del w:id="2598" w:author="KVS, Kannan" w:date="2019-02-28T22:23:00Z">
        <w:r w:rsidRPr="007F5E7D" w:rsidDel="009B5AF1">
          <w:rPr>
            <w:rFonts w:ascii="Courier New" w:hAnsi="Courier New" w:cs="Courier New"/>
            <w:sz w:val="18"/>
            <w:szCs w:val="18"/>
          </w:rPr>
          <w:delText>admin@lnos-x1-a-asw02:~$ show platform</w:delText>
        </w:r>
      </w:del>
    </w:p>
    <w:p w14:paraId="55D2D679" w14:textId="0E00D62B" w:rsidR="00F26C9F" w:rsidRPr="007F5E7D" w:rsidDel="009B5AF1" w:rsidRDefault="00F26C9F" w:rsidP="00F26C9F">
      <w:pPr>
        <w:rPr>
          <w:del w:id="2599" w:author="KVS, Kannan" w:date="2019-02-28T22:23:00Z"/>
          <w:rFonts w:ascii="Courier New" w:hAnsi="Courier New" w:cs="Courier New"/>
          <w:sz w:val="18"/>
          <w:szCs w:val="18"/>
        </w:rPr>
      </w:pPr>
      <w:del w:id="2600" w:author="KVS, Kannan" w:date="2019-02-28T22:23:00Z">
        <w:r w:rsidRPr="007F5E7D" w:rsidDel="009B5AF1">
          <w:rPr>
            <w:rFonts w:ascii="Courier New" w:hAnsi="Courier New" w:cs="Courier New"/>
            <w:sz w:val="18"/>
            <w:szCs w:val="18"/>
          </w:rPr>
          <w:delText>Usage: show platform [OPTIONS] COMMAND [ARGS]...</w:delText>
        </w:r>
      </w:del>
    </w:p>
    <w:p w14:paraId="147AC09E" w14:textId="5124F827" w:rsidR="00F26C9F" w:rsidRPr="007F5E7D" w:rsidDel="009B5AF1" w:rsidRDefault="00F26C9F" w:rsidP="00F26C9F">
      <w:pPr>
        <w:rPr>
          <w:del w:id="2601" w:author="KVS, Kannan" w:date="2019-02-28T22:23:00Z"/>
          <w:rFonts w:ascii="Courier New" w:hAnsi="Courier New" w:cs="Courier New"/>
          <w:sz w:val="18"/>
          <w:szCs w:val="18"/>
        </w:rPr>
      </w:pPr>
    </w:p>
    <w:p w14:paraId="443C2D03" w14:textId="3F658BC8" w:rsidR="00F26C9F" w:rsidRPr="007F5E7D" w:rsidDel="009B5AF1" w:rsidRDefault="00F26C9F" w:rsidP="00F26C9F">
      <w:pPr>
        <w:rPr>
          <w:del w:id="2602" w:author="KVS, Kannan" w:date="2019-02-28T22:23:00Z"/>
          <w:rFonts w:ascii="Courier New" w:hAnsi="Courier New" w:cs="Courier New"/>
          <w:sz w:val="18"/>
          <w:szCs w:val="18"/>
        </w:rPr>
      </w:pPr>
      <w:del w:id="2603" w:author="KVS, Kannan" w:date="2019-02-28T22:23:00Z">
        <w:r w:rsidRPr="007F5E7D" w:rsidDel="009B5AF1">
          <w:rPr>
            <w:rFonts w:ascii="Courier New" w:hAnsi="Courier New" w:cs="Courier New"/>
            <w:sz w:val="18"/>
            <w:szCs w:val="18"/>
          </w:rPr>
          <w:delText xml:space="preserve">  Show platform-specific hardware info</w:delText>
        </w:r>
      </w:del>
    </w:p>
    <w:p w14:paraId="5397AE18" w14:textId="35B03C11" w:rsidR="00F26C9F" w:rsidRPr="007F5E7D" w:rsidDel="009B5AF1" w:rsidRDefault="00F26C9F" w:rsidP="00F26C9F">
      <w:pPr>
        <w:rPr>
          <w:del w:id="2604" w:author="KVS, Kannan" w:date="2019-02-28T22:23:00Z"/>
          <w:rFonts w:ascii="Courier New" w:hAnsi="Courier New" w:cs="Courier New"/>
          <w:sz w:val="18"/>
          <w:szCs w:val="18"/>
        </w:rPr>
      </w:pPr>
    </w:p>
    <w:p w14:paraId="7CFEBF08" w14:textId="3F85FFDC" w:rsidR="00F26C9F" w:rsidRPr="007F5E7D" w:rsidDel="009B5AF1" w:rsidRDefault="00F26C9F" w:rsidP="00F26C9F">
      <w:pPr>
        <w:rPr>
          <w:del w:id="2605" w:author="KVS, Kannan" w:date="2019-02-28T22:23:00Z"/>
          <w:rFonts w:ascii="Courier New" w:hAnsi="Courier New" w:cs="Courier New"/>
          <w:sz w:val="18"/>
          <w:szCs w:val="18"/>
        </w:rPr>
      </w:pPr>
      <w:del w:id="2606" w:author="KVS, Kannan" w:date="2019-02-28T22:23:00Z">
        <w:r w:rsidRPr="007F5E7D" w:rsidDel="009B5AF1">
          <w:rPr>
            <w:rFonts w:ascii="Courier New" w:hAnsi="Courier New" w:cs="Courier New"/>
            <w:sz w:val="18"/>
            <w:szCs w:val="18"/>
          </w:rPr>
          <w:delText>Options:</w:delText>
        </w:r>
      </w:del>
    </w:p>
    <w:p w14:paraId="53F3A0D3" w14:textId="55C054D9" w:rsidR="00F26C9F" w:rsidRPr="007F5E7D" w:rsidDel="009B5AF1" w:rsidRDefault="00F26C9F" w:rsidP="00F26C9F">
      <w:pPr>
        <w:rPr>
          <w:del w:id="2607" w:author="KVS, Kannan" w:date="2019-02-28T22:23:00Z"/>
          <w:rFonts w:ascii="Courier New" w:hAnsi="Courier New" w:cs="Courier New"/>
          <w:sz w:val="18"/>
          <w:szCs w:val="18"/>
        </w:rPr>
      </w:pPr>
      <w:del w:id="2608" w:author="KVS, Kannan" w:date="2019-02-28T22:23:00Z">
        <w:r w:rsidRPr="007F5E7D" w:rsidDel="009B5AF1">
          <w:rPr>
            <w:rFonts w:ascii="Courier New" w:hAnsi="Courier New" w:cs="Courier New"/>
            <w:sz w:val="18"/>
            <w:szCs w:val="18"/>
          </w:rPr>
          <w:delText xml:space="preserve">  -?, -h, --help  Show this message and exit.</w:delText>
        </w:r>
      </w:del>
    </w:p>
    <w:p w14:paraId="446D8F80" w14:textId="4E83EC56" w:rsidR="00F26C9F" w:rsidRPr="007F5E7D" w:rsidDel="009B5AF1" w:rsidRDefault="00F26C9F" w:rsidP="00F26C9F">
      <w:pPr>
        <w:rPr>
          <w:del w:id="2609" w:author="KVS, Kannan" w:date="2019-02-28T22:23:00Z"/>
          <w:rFonts w:ascii="Courier New" w:hAnsi="Courier New" w:cs="Courier New"/>
          <w:sz w:val="18"/>
          <w:szCs w:val="18"/>
        </w:rPr>
      </w:pPr>
    </w:p>
    <w:p w14:paraId="3A26FAF7" w14:textId="6589DDD0" w:rsidR="00F26C9F" w:rsidRPr="007F5E7D" w:rsidDel="009B5AF1" w:rsidRDefault="00F26C9F" w:rsidP="00F26C9F">
      <w:pPr>
        <w:rPr>
          <w:del w:id="2610" w:author="KVS, Kannan" w:date="2019-02-28T22:23:00Z"/>
          <w:rFonts w:ascii="Courier New" w:hAnsi="Courier New" w:cs="Courier New"/>
          <w:sz w:val="18"/>
          <w:szCs w:val="18"/>
        </w:rPr>
      </w:pPr>
      <w:del w:id="2611" w:author="KVS, Kannan" w:date="2019-02-28T22:23:00Z">
        <w:r w:rsidRPr="007F5E7D" w:rsidDel="009B5AF1">
          <w:rPr>
            <w:rFonts w:ascii="Courier New" w:hAnsi="Courier New" w:cs="Courier New"/>
            <w:sz w:val="18"/>
            <w:szCs w:val="18"/>
          </w:rPr>
          <w:delText>Commands:</w:delText>
        </w:r>
      </w:del>
    </w:p>
    <w:p w14:paraId="0476AAEE" w14:textId="6CC017B8" w:rsidR="00F26C9F" w:rsidRPr="007F5E7D" w:rsidDel="009B5AF1" w:rsidRDefault="00F26C9F" w:rsidP="00F26C9F">
      <w:pPr>
        <w:rPr>
          <w:del w:id="2612" w:author="KVS, Kannan" w:date="2019-02-28T22:23:00Z"/>
          <w:rFonts w:ascii="Courier New" w:hAnsi="Courier New" w:cs="Courier New"/>
          <w:sz w:val="18"/>
          <w:szCs w:val="18"/>
        </w:rPr>
      </w:pPr>
      <w:del w:id="2613" w:author="KVS, Kannan" w:date="2019-02-28T22:23:00Z">
        <w:r w:rsidRPr="007F5E7D" w:rsidDel="009B5AF1">
          <w:rPr>
            <w:rFonts w:ascii="Courier New" w:hAnsi="Courier New" w:cs="Courier New"/>
            <w:sz w:val="18"/>
            <w:szCs w:val="18"/>
          </w:rPr>
          <w:delText xml:space="preserve">  psustatus  Show PSU status information</w:delText>
        </w:r>
      </w:del>
    </w:p>
    <w:p w14:paraId="57880DBA" w14:textId="57B0BF0B" w:rsidR="00F26C9F" w:rsidRPr="007F5E7D" w:rsidDel="009B5AF1" w:rsidRDefault="00F26C9F" w:rsidP="00F26C9F">
      <w:pPr>
        <w:rPr>
          <w:del w:id="2614" w:author="KVS, Kannan" w:date="2019-02-28T22:23:00Z"/>
          <w:rFonts w:ascii="Courier New" w:hAnsi="Courier New" w:cs="Courier New"/>
          <w:sz w:val="18"/>
          <w:szCs w:val="18"/>
        </w:rPr>
      </w:pPr>
      <w:del w:id="2615" w:author="KVS, Kannan" w:date="2019-02-28T22:23:00Z">
        <w:r w:rsidRPr="007F5E7D" w:rsidDel="009B5AF1">
          <w:rPr>
            <w:rFonts w:ascii="Courier New" w:hAnsi="Courier New" w:cs="Courier New"/>
            <w:sz w:val="18"/>
            <w:szCs w:val="18"/>
          </w:rPr>
          <w:delText xml:space="preserve">  summary    Show hardware platform information</w:delText>
        </w:r>
      </w:del>
    </w:p>
    <w:p w14:paraId="6CF159A3" w14:textId="6D1FA868" w:rsidR="00F26C9F" w:rsidRPr="007F5E7D" w:rsidDel="009B5AF1" w:rsidRDefault="00F26C9F" w:rsidP="00F26C9F">
      <w:pPr>
        <w:rPr>
          <w:del w:id="2616" w:author="KVS, Kannan" w:date="2019-02-28T22:23:00Z"/>
          <w:rFonts w:ascii="Courier New" w:hAnsi="Courier New" w:cs="Courier New"/>
          <w:sz w:val="18"/>
          <w:szCs w:val="18"/>
        </w:rPr>
      </w:pPr>
      <w:del w:id="2617" w:author="KVS, Kannan" w:date="2019-02-28T22:23:00Z">
        <w:r w:rsidRPr="007F5E7D" w:rsidDel="009B5AF1">
          <w:rPr>
            <w:rFonts w:ascii="Courier New" w:hAnsi="Courier New" w:cs="Courier New"/>
            <w:sz w:val="18"/>
            <w:szCs w:val="18"/>
          </w:rPr>
          <w:delText xml:space="preserve">  syseeprom  Show system EEPROM information</w:delText>
        </w:r>
      </w:del>
    </w:p>
    <w:p w14:paraId="5FDB397D" w14:textId="728C7C30" w:rsidR="00F26C9F" w:rsidRPr="007F5E7D" w:rsidDel="009B5AF1" w:rsidRDefault="00F26C9F" w:rsidP="00F26C9F">
      <w:pPr>
        <w:rPr>
          <w:del w:id="2618" w:author="KVS, Kannan" w:date="2019-02-28T22:23:00Z"/>
          <w:rFonts w:ascii="Courier New" w:hAnsi="Courier New" w:cs="Courier New"/>
          <w:sz w:val="18"/>
          <w:szCs w:val="18"/>
        </w:rPr>
      </w:pPr>
    </w:p>
    <w:p w14:paraId="4A8BB7C8" w14:textId="1285388C" w:rsidR="00F26C9F" w:rsidRPr="007F5E7D" w:rsidDel="009B5AF1" w:rsidRDefault="00F26C9F" w:rsidP="00F26C9F">
      <w:pPr>
        <w:rPr>
          <w:del w:id="2619" w:author="KVS, Kannan" w:date="2019-02-28T22:23:00Z"/>
          <w:rFonts w:ascii="Courier New" w:hAnsi="Courier New" w:cs="Courier New"/>
          <w:sz w:val="18"/>
          <w:szCs w:val="18"/>
        </w:rPr>
      </w:pPr>
    </w:p>
    <w:p w14:paraId="5DAC93CB" w14:textId="259EC5F2" w:rsidR="00366307" w:rsidRPr="007F5E7D" w:rsidDel="009B5AF1" w:rsidRDefault="00366307" w:rsidP="00366307">
      <w:pPr>
        <w:rPr>
          <w:del w:id="2620" w:author="KVS, Kannan" w:date="2019-02-28T22:23:00Z"/>
          <w:rFonts w:ascii="Courier New" w:hAnsi="Courier New" w:cs="Courier New"/>
          <w:sz w:val="18"/>
          <w:szCs w:val="18"/>
        </w:rPr>
      </w:pPr>
      <w:del w:id="2621" w:author="KVS, Kannan" w:date="2019-02-28T22:23:00Z">
        <w:r w:rsidRPr="007F5E7D" w:rsidDel="009B5AF1">
          <w:rPr>
            <w:rFonts w:ascii="Courier New" w:hAnsi="Courier New" w:cs="Courier New"/>
            <w:sz w:val="18"/>
            <w:szCs w:val="18"/>
          </w:rPr>
          <w:delText>admin@lnos-x1-a-asw02:~$ show platform summary</w:delText>
        </w:r>
      </w:del>
    </w:p>
    <w:p w14:paraId="40AEC5E9" w14:textId="01FBB8B4" w:rsidR="00366307" w:rsidRPr="007F5E7D" w:rsidDel="009B5AF1" w:rsidRDefault="00366307" w:rsidP="00366307">
      <w:pPr>
        <w:rPr>
          <w:del w:id="2622" w:author="KVS, Kannan" w:date="2019-02-28T22:23:00Z"/>
          <w:rFonts w:ascii="Courier New" w:hAnsi="Courier New" w:cs="Courier New"/>
          <w:sz w:val="18"/>
          <w:szCs w:val="18"/>
        </w:rPr>
      </w:pPr>
      <w:del w:id="2623" w:author="KVS, Kannan" w:date="2019-02-28T22:23:00Z">
        <w:r w:rsidRPr="007F5E7D" w:rsidDel="009B5AF1">
          <w:rPr>
            <w:rFonts w:ascii="Courier New" w:hAnsi="Courier New" w:cs="Courier New"/>
            <w:sz w:val="18"/>
            <w:szCs w:val="18"/>
          </w:rPr>
          <w:delText>Platform: x86_64-cel_seastone-r0</w:delText>
        </w:r>
      </w:del>
    </w:p>
    <w:p w14:paraId="0BEB5C75" w14:textId="0A0285AC" w:rsidR="00366307" w:rsidRPr="007F5E7D" w:rsidDel="009B5AF1" w:rsidRDefault="00366307" w:rsidP="00366307">
      <w:pPr>
        <w:rPr>
          <w:del w:id="2624" w:author="KVS, Kannan" w:date="2019-02-28T22:23:00Z"/>
          <w:rFonts w:ascii="Courier New" w:hAnsi="Courier New" w:cs="Courier New"/>
          <w:sz w:val="18"/>
          <w:szCs w:val="18"/>
        </w:rPr>
      </w:pPr>
      <w:del w:id="2625" w:author="KVS, Kannan" w:date="2019-02-28T22:23:00Z">
        <w:r w:rsidRPr="007F5E7D" w:rsidDel="009B5AF1">
          <w:rPr>
            <w:rFonts w:ascii="Courier New" w:hAnsi="Courier New" w:cs="Courier New"/>
            <w:sz w:val="18"/>
            <w:szCs w:val="18"/>
          </w:rPr>
          <w:delText>HwSKU: Seastone-DX010-10-50</w:delText>
        </w:r>
      </w:del>
    </w:p>
    <w:p w14:paraId="5F469BB1" w14:textId="0B3E5FA9" w:rsidR="00366307" w:rsidRPr="007F5E7D" w:rsidDel="009B5AF1" w:rsidRDefault="00366307" w:rsidP="00366307">
      <w:pPr>
        <w:rPr>
          <w:del w:id="2626" w:author="KVS, Kannan" w:date="2019-02-28T22:23:00Z"/>
          <w:rFonts w:ascii="Courier New" w:hAnsi="Courier New" w:cs="Courier New"/>
          <w:sz w:val="18"/>
          <w:szCs w:val="18"/>
        </w:rPr>
      </w:pPr>
      <w:del w:id="2627" w:author="KVS, Kannan" w:date="2019-02-28T22:23:00Z">
        <w:r w:rsidRPr="007F5E7D" w:rsidDel="009B5AF1">
          <w:rPr>
            <w:rFonts w:ascii="Courier New" w:hAnsi="Courier New" w:cs="Courier New"/>
            <w:sz w:val="18"/>
            <w:szCs w:val="18"/>
          </w:rPr>
          <w:delText>ASIC: broadcom</w:delText>
        </w:r>
      </w:del>
    </w:p>
    <w:p w14:paraId="32CFAF11" w14:textId="72E89568" w:rsidR="00366307" w:rsidRPr="007F5E7D" w:rsidDel="009B5AF1" w:rsidRDefault="00366307" w:rsidP="00366307">
      <w:pPr>
        <w:rPr>
          <w:del w:id="2628" w:author="KVS, Kannan" w:date="2019-02-28T22:23:00Z"/>
          <w:rFonts w:ascii="Courier New" w:hAnsi="Courier New" w:cs="Courier New"/>
          <w:sz w:val="18"/>
          <w:szCs w:val="18"/>
        </w:rPr>
      </w:pPr>
    </w:p>
    <w:p w14:paraId="3F39B741" w14:textId="5FB8ADC4" w:rsidR="00366307" w:rsidRPr="007F5E7D" w:rsidDel="009B5AF1" w:rsidRDefault="00366307" w:rsidP="00366307">
      <w:pPr>
        <w:rPr>
          <w:del w:id="2629" w:author="KVS, Kannan" w:date="2019-02-28T22:23:00Z"/>
          <w:rFonts w:ascii="Courier New" w:hAnsi="Courier New" w:cs="Courier New"/>
          <w:sz w:val="18"/>
          <w:szCs w:val="18"/>
        </w:rPr>
      </w:pPr>
    </w:p>
    <w:p w14:paraId="00C83A41" w14:textId="5323642E" w:rsidR="00366307" w:rsidRPr="007F5E7D" w:rsidDel="009B5AF1" w:rsidRDefault="00366307" w:rsidP="00366307">
      <w:pPr>
        <w:rPr>
          <w:del w:id="2630" w:author="KVS, Kannan" w:date="2019-02-28T22:23:00Z"/>
          <w:rFonts w:ascii="Courier New" w:hAnsi="Courier New" w:cs="Courier New"/>
          <w:sz w:val="18"/>
          <w:szCs w:val="18"/>
        </w:rPr>
      </w:pPr>
      <w:del w:id="2631" w:author="KVS, Kannan" w:date="2019-02-28T22:23:00Z">
        <w:r w:rsidRPr="007F5E7D" w:rsidDel="009B5AF1">
          <w:rPr>
            <w:rFonts w:ascii="Courier New" w:hAnsi="Courier New" w:cs="Courier New"/>
            <w:sz w:val="18"/>
            <w:szCs w:val="18"/>
          </w:rPr>
          <w:delText>admin@lnos-x1-a-asw02:~$ show platform syseeprom</w:delText>
        </w:r>
      </w:del>
    </w:p>
    <w:p w14:paraId="1C6F771A" w14:textId="65F99C0B" w:rsidR="00366307" w:rsidRPr="007F5E7D" w:rsidDel="009B5AF1" w:rsidRDefault="00366307" w:rsidP="00366307">
      <w:pPr>
        <w:rPr>
          <w:del w:id="2632" w:author="KVS, Kannan" w:date="2019-02-28T22:23:00Z"/>
          <w:rFonts w:ascii="Courier New" w:hAnsi="Courier New" w:cs="Courier New"/>
          <w:sz w:val="18"/>
          <w:szCs w:val="18"/>
        </w:rPr>
      </w:pPr>
      <w:del w:id="2633" w:author="KVS, Kannan" w:date="2019-02-28T22:23:00Z">
        <w:r w:rsidRPr="007F5E7D" w:rsidDel="009B5AF1">
          <w:rPr>
            <w:rFonts w:ascii="Courier New" w:hAnsi="Courier New" w:cs="Courier New"/>
            <w:sz w:val="18"/>
            <w:szCs w:val="18"/>
          </w:rPr>
          <w:delText>Command: sudo decode-syseeprom</w:delText>
        </w:r>
      </w:del>
    </w:p>
    <w:p w14:paraId="7B38EFB8" w14:textId="577D53DB" w:rsidR="00366307" w:rsidRPr="007F5E7D" w:rsidDel="009B5AF1" w:rsidRDefault="00366307" w:rsidP="00366307">
      <w:pPr>
        <w:rPr>
          <w:del w:id="2634" w:author="KVS, Kannan" w:date="2019-02-28T22:23:00Z"/>
          <w:rFonts w:ascii="Courier New" w:hAnsi="Courier New" w:cs="Courier New"/>
          <w:sz w:val="18"/>
          <w:szCs w:val="18"/>
        </w:rPr>
      </w:pPr>
      <w:del w:id="2635" w:author="KVS, Kannan" w:date="2019-02-28T22:23:00Z">
        <w:r w:rsidRPr="007F5E7D" w:rsidDel="009B5AF1">
          <w:rPr>
            <w:rFonts w:ascii="Courier New" w:hAnsi="Courier New" w:cs="Courier New"/>
            <w:sz w:val="18"/>
            <w:szCs w:val="18"/>
          </w:rPr>
          <w:delText>TlvInfo Header:</w:delText>
        </w:r>
      </w:del>
    </w:p>
    <w:p w14:paraId="525151ED" w14:textId="68940FC6" w:rsidR="00366307" w:rsidRPr="007F5E7D" w:rsidDel="009B5AF1" w:rsidRDefault="00366307" w:rsidP="00366307">
      <w:pPr>
        <w:rPr>
          <w:del w:id="2636" w:author="KVS, Kannan" w:date="2019-02-28T22:23:00Z"/>
          <w:rFonts w:ascii="Courier New" w:hAnsi="Courier New" w:cs="Courier New"/>
          <w:sz w:val="18"/>
          <w:szCs w:val="18"/>
        </w:rPr>
      </w:pPr>
      <w:del w:id="2637" w:author="KVS, Kannan" w:date="2019-02-28T22:23:00Z">
        <w:r w:rsidRPr="007F5E7D" w:rsidDel="009B5AF1">
          <w:rPr>
            <w:rFonts w:ascii="Courier New" w:hAnsi="Courier New" w:cs="Courier New"/>
            <w:sz w:val="18"/>
            <w:szCs w:val="18"/>
          </w:rPr>
          <w:delText xml:space="preserve">   Id String:    TlvInfo</w:delText>
        </w:r>
      </w:del>
    </w:p>
    <w:p w14:paraId="14C0DEDF" w14:textId="690BC870" w:rsidR="00366307" w:rsidRPr="007F5E7D" w:rsidDel="009B5AF1" w:rsidRDefault="00366307" w:rsidP="00366307">
      <w:pPr>
        <w:rPr>
          <w:del w:id="2638" w:author="KVS, Kannan" w:date="2019-02-28T22:23:00Z"/>
          <w:rFonts w:ascii="Courier New" w:hAnsi="Courier New" w:cs="Courier New"/>
          <w:sz w:val="18"/>
          <w:szCs w:val="18"/>
        </w:rPr>
      </w:pPr>
      <w:del w:id="2639" w:author="KVS, Kannan" w:date="2019-02-28T22:23:00Z">
        <w:r w:rsidRPr="007F5E7D" w:rsidDel="009B5AF1">
          <w:rPr>
            <w:rFonts w:ascii="Courier New" w:hAnsi="Courier New" w:cs="Courier New"/>
            <w:sz w:val="18"/>
            <w:szCs w:val="18"/>
          </w:rPr>
          <w:delText xml:space="preserve">   Version:      1</w:delText>
        </w:r>
      </w:del>
    </w:p>
    <w:p w14:paraId="4632C875" w14:textId="4439FC47" w:rsidR="00366307" w:rsidRPr="007F5E7D" w:rsidDel="009B5AF1" w:rsidRDefault="00366307" w:rsidP="00366307">
      <w:pPr>
        <w:rPr>
          <w:del w:id="2640" w:author="KVS, Kannan" w:date="2019-02-28T22:23:00Z"/>
          <w:rFonts w:ascii="Courier New" w:hAnsi="Courier New" w:cs="Courier New"/>
          <w:sz w:val="18"/>
          <w:szCs w:val="18"/>
        </w:rPr>
      </w:pPr>
      <w:del w:id="2641" w:author="KVS, Kannan" w:date="2019-02-28T22:23:00Z">
        <w:r w:rsidRPr="007F5E7D" w:rsidDel="009B5AF1">
          <w:rPr>
            <w:rFonts w:ascii="Courier New" w:hAnsi="Courier New" w:cs="Courier New"/>
            <w:sz w:val="18"/>
            <w:szCs w:val="18"/>
          </w:rPr>
          <w:delText xml:space="preserve">   Total Length: 191</w:delText>
        </w:r>
      </w:del>
    </w:p>
    <w:p w14:paraId="25411A3B" w14:textId="54585751" w:rsidR="00366307" w:rsidRPr="007F5E7D" w:rsidDel="009B5AF1" w:rsidRDefault="00366307" w:rsidP="00366307">
      <w:pPr>
        <w:rPr>
          <w:del w:id="2642" w:author="KVS, Kannan" w:date="2019-02-28T22:23:00Z"/>
          <w:rFonts w:ascii="Courier New" w:hAnsi="Courier New" w:cs="Courier New"/>
          <w:sz w:val="18"/>
          <w:szCs w:val="18"/>
        </w:rPr>
      </w:pPr>
      <w:del w:id="2643" w:author="KVS, Kannan" w:date="2019-02-28T22:23:00Z">
        <w:r w:rsidRPr="007F5E7D" w:rsidDel="009B5AF1">
          <w:rPr>
            <w:rFonts w:ascii="Courier New" w:hAnsi="Courier New" w:cs="Courier New"/>
            <w:sz w:val="18"/>
            <w:szCs w:val="18"/>
          </w:rPr>
          <w:delText>TLV Name             Code Len Value</w:delText>
        </w:r>
      </w:del>
    </w:p>
    <w:p w14:paraId="4D980839" w14:textId="025EC53E" w:rsidR="00366307" w:rsidRPr="007F5E7D" w:rsidDel="009B5AF1" w:rsidRDefault="00366307" w:rsidP="00366307">
      <w:pPr>
        <w:rPr>
          <w:del w:id="2644" w:author="KVS, Kannan" w:date="2019-02-28T22:23:00Z"/>
          <w:rFonts w:ascii="Courier New" w:hAnsi="Courier New" w:cs="Courier New"/>
          <w:sz w:val="18"/>
          <w:szCs w:val="18"/>
        </w:rPr>
      </w:pPr>
      <w:del w:id="2645" w:author="KVS, Kannan" w:date="2019-02-28T22:23:00Z">
        <w:r w:rsidRPr="007F5E7D" w:rsidDel="009B5AF1">
          <w:rPr>
            <w:rFonts w:ascii="Courier New" w:hAnsi="Courier New" w:cs="Courier New"/>
            <w:sz w:val="18"/>
            <w:szCs w:val="18"/>
          </w:rPr>
          <w:delText>-------------------- ---- --- -----</w:delText>
        </w:r>
      </w:del>
    </w:p>
    <w:p w14:paraId="5C8054C9" w14:textId="63076636" w:rsidR="00366307" w:rsidRPr="007F5E7D" w:rsidDel="009B5AF1" w:rsidRDefault="00366307" w:rsidP="00366307">
      <w:pPr>
        <w:rPr>
          <w:del w:id="2646" w:author="KVS, Kannan" w:date="2019-02-28T22:23:00Z"/>
          <w:rFonts w:ascii="Courier New" w:hAnsi="Courier New" w:cs="Courier New"/>
          <w:sz w:val="18"/>
          <w:szCs w:val="18"/>
        </w:rPr>
      </w:pPr>
      <w:del w:id="2647" w:author="KVS, Kannan" w:date="2019-02-28T22:23:00Z">
        <w:r w:rsidRPr="007F5E7D" w:rsidDel="009B5AF1">
          <w:rPr>
            <w:rFonts w:ascii="Courier New" w:hAnsi="Courier New" w:cs="Courier New"/>
            <w:sz w:val="18"/>
            <w:szCs w:val="18"/>
          </w:rPr>
          <w:delText>Platform Name        0x28   8 RANGELEY</w:delText>
        </w:r>
      </w:del>
    </w:p>
    <w:p w14:paraId="42419A4E" w14:textId="5F50491E" w:rsidR="00366307" w:rsidRPr="007F5E7D" w:rsidDel="009B5AF1" w:rsidRDefault="00366307" w:rsidP="00366307">
      <w:pPr>
        <w:rPr>
          <w:del w:id="2648" w:author="KVS, Kannan" w:date="2019-02-28T22:23:00Z"/>
          <w:rFonts w:ascii="Courier New" w:hAnsi="Courier New" w:cs="Courier New"/>
          <w:sz w:val="18"/>
          <w:szCs w:val="18"/>
        </w:rPr>
      </w:pPr>
      <w:del w:id="2649" w:author="KVS, Kannan" w:date="2019-02-28T22:23:00Z">
        <w:r w:rsidRPr="007F5E7D" w:rsidDel="009B5AF1">
          <w:rPr>
            <w:rFonts w:ascii="Courier New" w:hAnsi="Courier New" w:cs="Courier New"/>
            <w:sz w:val="18"/>
            <w:szCs w:val="18"/>
          </w:rPr>
          <w:delText>Manufacturer         0x2B   9 CELESTICA</w:delText>
        </w:r>
      </w:del>
    </w:p>
    <w:p w14:paraId="69C982C4" w14:textId="183D78C6" w:rsidR="00366307" w:rsidRPr="007F5E7D" w:rsidDel="009B5AF1" w:rsidRDefault="00366307" w:rsidP="00366307">
      <w:pPr>
        <w:rPr>
          <w:del w:id="2650" w:author="KVS, Kannan" w:date="2019-02-28T22:23:00Z"/>
          <w:rFonts w:ascii="Courier New" w:hAnsi="Courier New" w:cs="Courier New"/>
          <w:sz w:val="18"/>
          <w:szCs w:val="18"/>
        </w:rPr>
      </w:pPr>
      <w:del w:id="2651" w:author="KVS, Kannan" w:date="2019-02-28T22:23:00Z">
        <w:r w:rsidRPr="007F5E7D" w:rsidDel="009B5AF1">
          <w:rPr>
            <w:rFonts w:ascii="Courier New" w:hAnsi="Courier New" w:cs="Courier New"/>
            <w:sz w:val="18"/>
            <w:szCs w:val="18"/>
          </w:rPr>
          <w:delText>Product Name         0x21  14 Seastone-DX010</w:delText>
        </w:r>
      </w:del>
    </w:p>
    <w:p w14:paraId="72AA90A3" w14:textId="34EF0888" w:rsidR="00366307" w:rsidRPr="007F5E7D" w:rsidDel="009B5AF1" w:rsidRDefault="00366307" w:rsidP="00366307">
      <w:pPr>
        <w:rPr>
          <w:del w:id="2652" w:author="KVS, Kannan" w:date="2019-02-28T22:23:00Z"/>
          <w:rFonts w:ascii="Courier New" w:hAnsi="Courier New" w:cs="Courier New"/>
          <w:sz w:val="18"/>
          <w:szCs w:val="18"/>
        </w:rPr>
      </w:pPr>
      <w:del w:id="2653" w:author="KVS, Kannan" w:date="2019-02-28T22:23:00Z">
        <w:r w:rsidRPr="007F5E7D" w:rsidDel="009B5AF1">
          <w:rPr>
            <w:rFonts w:ascii="Courier New" w:hAnsi="Courier New" w:cs="Courier New"/>
            <w:sz w:val="18"/>
            <w:szCs w:val="18"/>
          </w:rPr>
          <w:delText>Part Number          0x22  14 R0872-F0010-01</w:delText>
        </w:r>
      </w:del>
    </w:p>
    <w:p w14:paraId="147BAB96" w14:textId="65B69719" w:rsidR="00366307" w:rsidRPr="007F5E7D" w:rsidDel="009B5AF1" w:rsidRDefault="00366307" w:rsidP="00366307">
      <w:pPr>
        <w:rPr>
          <w:del w:id="2654" w:author="KVS, Kannan" w:date="2019-02-28T22:23:00Z"/>
          <w:rFonts w:ascii="Courier New" w:hAnsi="Courier New" w:cs="Courier New"/>
          <w:sz w:val="18"/>
          <w:szCs w:val="18"/>
        </w:rPr>
      </w:pPr>
      <w:del w:id="2655" w:author="KVS, Kannan" w:date="2019-02-28T22:23:00Z">
        <w:r w:rsidRPr="007F5E7D" w:rsidDel="009B5AF1">
          <w:rPr>
            <w:rFonts w:ascii="Courier New" w:hAnsi="Courier New" w:cs="Courier New"/>
            <w:sz w:val="18"/>
            <w:szCs w:val="18"/>
          </w:rPr>
          <w:delText>Serial Number        0x23  22 DX010B2F016304LI000023</w:delText>
        </w:r>
      </w:del>
    </w:p>
    <w:p w14:paraId="67726265" w14:textId="3F1117AF" w:rsidR="00366307" w:rsidRPr="007F5E7D" w:rsidDel="009B5AF1" w:rsidRDefault="00366307" w:rsidP="00366307">
      <w:pPr>
        <w:rPr>
          <w:del w:id="2656" w:author="KVS, Kannan" w:date="2019-02-28T22:23:00Z"/>
          <w:rFonts w:ascii="Courier New" w:hAnsi="Courier New" w:cs="Courier New"/>
          <w:sz w:val="18"/>
          <w:szCs w:val="18"/>
        </w:rPr>
      </w:pPr>
      <w:del w:id="2657" w:author="KVS, Kannan" w:date="2019-02-28T22:23:00Z">
        <w:r w:rsidRPr="007F5E7D" w:rsidDel="009B5AF1">
          <w:rPr>
            <w:rFonts w:ascii="Courier New" w:hAnsi="Courier New" w:cs="Courier New"/>
            <w:sz w:val="18"/>
            <w:szCs w:val="18"/>
          </w:rPr>
          <w:delText>Base MAC Address     0x24   6 00:E0:EC:3C:0A:16</w:delText>
        </w:r>
      </w:del>
    </w:p>
    <w:p w14:paraId="2A35B2C8" w14:textId="0B8DEC56" w:rsidR="00366307" w:rsidRPr="007F5E7D" w:rsidDel="009B5AF1" w:rsidRDefault="00366307" w:rsidP="00366307">
      <w:pPr>
        <w:rPr>
          <w:del w:id="2658" w:author="KVS, Kannan" w:date="2019-02-28T22:23:00Z"/>
          <w:rFonts w:ascii="Courier New" w:hAnsi="Courier New" w:cs="Courier New"/>
          <w:sz w:val="18"/>
          <w:szCs w:val="18"/>
        </w:rPr>
      </w:pPr>
      <w:del w:id="2659" w:author="KVS, Kannan" w:date="2019-02-28T22:23:00Z">
        <w:r w:rsidRPr="007F5E7D" w:rsidDel="009B5AF1">
          <w:rPr>
            <w:rFonts w:ascii="Courier New" w:hAnsi="Courier New" w:cs="Courier New"/>
            <w:sz w:val="18"/>
            <w:szCs w:val="18"/>
          </w:rPr>
          <w:delText>Manufacture Date     0x25  19 03/25/2016 09:10:25</w:delText>
        </w:r>
      </w:del>
    </w:p>
    <w:p w14:paraId="69186052" w14:textId="2E312535" w:rsidR="00366307" w:rsidRPr="007F5E7D" w:rsidDel="009B5AF1" w:rsidRDefault="00366307" w:rsidP="00366307">
      <w:pPr>
        <w:rPr>
          <w:del w:id="2660" w:author="KVS, Kannan" w:date="2019-02-28T22:23:00Z"/>
          <w:rFonts w:ascii="Courier New" w:hAnsi="Courier New" w:cs="Courier New"/>
          <w:sz w:val="18"/>
          <w:szCs w:val="18"/>
        </w:rPr>
      </w:pPr>
      <w:del w:id="2661" w:author="KVS, Kannan" w:date="2019-02-28T22:23:00Z">
        <w:r w:rsidRPr="007F5E7D" w:rsidDel="009B5AF1">
          <w:rPr>
            <w:rFonts w:ascii="Courier New" w:hAnsi="Courier New" w:cs="Courier New"/>
            <w:sz w:val="18"/>
            <w:szCs w:val="18"/>
          </w:rPr>
          <w:delText>Device Version       0x26   1 1</w:delText>
        </w:r>
      </w:del>
    </w:p>
    <w:p w14:paraId="6734166F" w14:textId="2B5D27CB" w:rsidR="00366307" w:rsidRPr="007F5E7D" w:rsidDel="009B5AF1" w:rsidRDefault="00366307" w:rsidP="00366307">
      <w:pPr>
        <w:rPr>
          <w:del w:id="2662" w:author="KVS, Kannan" w:date="2019-02-28T22:23:00Z"/>
          <w:rFonts w:ascii="Courier New" w:hAnsi="Courier New" w:cs="Courier New"/>
          <w:sz w:val="18"/>
          <w:szCs w:val="18"/>
        </w:rPr>
      </w:pPr>
      <w:del w:id="2663" w:author="KVS, Kannan" w:date="2019-02-28T22:23:00Z">
        <w:r w:rsidRPr="007F5E7D" w:rsidDel="009B5AF1">
          <w:rPr>
            <w:rFonts w:ascii="Courier New" w:hAnsi="Courier New" w:cs="Courier New"/>
            <w:sz w:val="18"/>
            <w:szCs w:val="18"/>
          </w:rPr>
          <w:delText>Label Revision       0x27   9 DX010 B2F</w:delText>
        </w:r>
      </w:del>
    </w:p>
    <w:p w14:paraId="544D88B3" w14:textId="512A7A9D" w:rsidR="00366307" w:rsidRPr="007F5E7D" w:rsidDel="009B5AF1" w:rsidRDefault="00366307" w:rsidP="00366307">
      <w:pPr>
        <w:rPr>
          <w:del w:id="2664" w:author="KVS, Kannan" w:date="2019-02-28T22:23:00Z"/>
          <w:rFonts w:ascii="Courier New" w:hAnsi="Courier New" w:cs="Courier New"/>
          <w:sz w:val="18"/>
          <w:szCs w:val="18"/>
        </w:rPr>
      </w:pPr>
      <w:del w:id="2665" w:author="KVS, Kannan" w:date="2019-02-28T22:23:00Z">
        <w:r w:rsidRPr="007F5E7D" w:rsidDel="009B5AF1">
          <w:rPr>
            <w:rFonts w:ascii="Courier New" w:hAnsi="Courier New" w:cs="Courier New"/>
            <w:sz w:val="18"/>
            <w:szCs w:val="18"/>
          </w:rPr>
          <w:delText>ONIE Version         0x29  22 Seastone 2014.08.0.0.4</w:delText>
        </w:r>
      </w:del>
    </w:p>
    <w:p w14:paraId="3D8215D7" w14:textId="785660F6" w:rsidR="00366307" w:rsidRPr="007F5E7D" w:rsidDel="009B5AF1" w:rsidRDefault="00366307" w:rsidP="00366307">
      <w:pPr>
        <w:rPr>
          <w:del w:id="2666" w:author="KVS, Kannan" w:date="2019-02-28T22:23:00Z"/>
          <w:rFonts w:ascii="Courier New" w:hAnsi="Courier New" w:cs="Courier New"/>
          <w:sz w:val="18"/>
          <w:szCs w:val="18"/>
        </w:rPr>
      </w:pPr>
      <w:del w:id="2667" w:author="KVS, Kannan" w:date="2019-02-28T22:23:00Z">
        <w:r w:rsidRPr="007F5E7D" w:rsidDel="009B5AF1">
          <w:rPr>
            <w:rFonts w:ascii="Courier New" w:hAnsi="Courier New" w:cs="Courier New"/>
            <w:sz w:val="18"/>
            <w:szCs w:val="18"/>
          </w:rPr>
          <w:delText>MAC Addresses        0x2A   2 4</w:delText>
        </w:r>
      </w:del>
    </w:p>
    <w:p w14:paraId="428CB8A4" w14:textId="410D7AD3" w:rsidR="00366307" w:rsidRPr="007F5E7D" w:rsidDel="009B5AF1" w:rsidRDefault="00366307" w:rsidP="00366307">
      <w:pPr>
        <w:rPr>
          <w:del w:id="2668" w:author="KVS, Kannan" w:date="2019-02-28T22:23:00Z"/>
          <w:rFonts w:ascii="Courier New" w:hAnsi="Courier New" w:cs="Courier New"/>
          <w:sz w:val="18"/>
          <w:szCs w:val="18"/>
        </w:rPr>
      </w:pPr>
      <w:del w:id="2669" w:author="KVS, Kannan" w:date="2019-02-28T22:23:00Z">
        <w:r w:rsidRPr="007F5E7D" w:rsidDel="009B5AF1">
          <w:rPr>
            <w:rFonts w:ascii="Courier New" w:hAnsi="Courier New" w:cs="Courier New"/>
            <w:sz w:val="18"/>
            <w:szCs w:val="18"/>
          </w:rPr>
          <w:delText>Manufacture Country  0x2C   3 CHN</w:delText>
        </w:r>
      </w:del>
    </w:p>
    <w:p w14:paraId="2B9435C2" w14:textId="72693889" w:rsidR="00366307" w:rsidRPr="007F5E7D" w:rsidDel="009B5AF1" w:rsidRDefault="00366307" w:rsidP="00366307">
      <w:pPr>
        <w:rPr>
          <w:del w:id="2670" w:author="KVS, Kannan" w:date="2019-02-28T22:23:00Z"/>
          <w:rFonts w:ascii="Courier New" w:hAnsi="Courier New" w:cs="Courier New"/>
          <w:sz w:val="18"/>
          <w:szCs w:val="18"/>
        </w:rPr>
      </w:pPr>
      <w:del w:id="2671" w:author="KVS, Kannan" w:date="2019-02-28T22:23:00Z">
        <w:r w:rsidRPr="007F5E7D" w:rsidDel="009B5AF1">
          <w:rPr>
            <w:rFonts w:ascii="Courier New" w:hAnsi="Courier New" w:cs="Courier New"/>
            <w:sz w:val="18"/>
            <w:szCs w:val="18"/>
          </w:rPr>
          <w:delText>Vendor Name          0x2D  14 Seastone-DX010</w:delText>
        </w:r>
      </w:del>
    </w:p>
    <w:p w14:paraId="6FDF2692" w14:textId="383A496A" w:rsidR="00366307" w:rsidRPr="007F5E7D" w:rsidDel="009B5AF1" w:rsidRDefault="00366307" w:rsidP="00366307">
      <w:pPr>
        <w:rPr>
          <w:del w:id="2672" w:author="KVS, Kannan" w:date="2019-02-28T22:23:00Z"/>
          <w:rFonts w:ascii="Courier New" w:hAnsi="Courier New" w:cs="Courier New"/>
          <w:sz w:val="18"/>
          <w:szCs w:val="18"/>
        </w:rPr>
      </w:pPr>
      <w:del w:id="2673" w:author="KVS, Kannan" w:date="2019-02-28T22:23:00Z">
        <w:r w:rsidRPr="007F5E7D" w:rsidDel="009B5AF1">
          <w:rPr>
            <w:rFonts w:ascii="Courier New" w:hAnsi="Courier New" w:cs="Courier New"/>
            <w:sz w:val="18"/>
            <w:szCs w:val="18"/>
          </w:rPr>
          <w:delText>Diag Version         0x2E   5 1.0.5</w:delText>
        </w:r>
      </w:del>
    </w:p>
    <w:p w14:paraId="5ED799BC" w14:textId="5E87D494" w:rsidR="00366307" w:rsidRPr="007F5E7D" w:rsidDel="009B5AF1" w:rsidRDefault="00366307" w:rsidP="00366307">
      <w:pPr>
        <w:rPr>
          <w:del w:id="2674" w:author="KVS, Kannan" w:date="2019-02-28T22:23:00Z"/>
          <w:rFonts w:ascii="Courier New" w:hAnsi="Courier New" w:cs="Courier New"/>
          <w:sz w:val="18"/>
          <w:szCs w:val="18"/>
        </w:rPr>
      </w:pPr>
      <w:del w:id="2675" w:author="KVS, Kannan" w:date="2019-02-28T22:23:00Z">
        <w:r w:rsidRPr="007F5E7D" w:rsidDel="009B5AF1">
          <w:rPr>
            <w:rFonts w:ascii="Courier New" w:hAnsi="Courier New" w:cs="Courier New"/>
            <w:sz w:val="18"/>
            <w:szCs w:val="18"/>
          </w:rPr>
          <w:delText>Service Tag          0x2F   2 LB</w:delText>
        </w:r>
      </w:del>
    </w:p>
    <w:p w14:paraId="1031B451" w14:textId="580DD417" w:rsidR="00366307" w:rsidRPr="007F5E7D" w:rsidDel="009B5AF1" w:rsidRDefault="00366307" w:rsidP="00366307">
      <w:pPr>
        <w:rPr>
          <w:del w:id="2676" w:author="KVS, Kannan" w:date="2019-02-28T22:23:00Z"/>
          <w:rFonts w:ascii="Courier New" w:hAnsi="Courier New" w:cs="Courier New"/>
          <w:sz w:val="18"/>
          <w:szCs w:val="18"/>
        </w:rPr>
      </w:pPr>
      <w:del w:id="2677" w:author="KVS, Kannan" w:date="2019-02-28T22:23:00Z">
        <w:r w:rsidRPr="007F5E7D" w:rsidDel="009B5AF1">
          <w:rPr>
            <w:rFonts w:ascii="Courier New" w:hAnsi="Courier New" w:cs="Courier New"/>
            <w:sz w:val="18"/>
            <w:szCs w:val="18"/>
          </w:rPr>
          <w:delText>Vendor Extension     0xFD   3</w:delText>
        </w:r>
      </w:del>
    </w:p>
    <w:p w14:paraId="5DDF33EF" w14:textId="5F820184" w:rsidR="00366307" w:rsidRPr="007F5E7D" w:rsidDel="009B5AF1" w:rsidRDefault="00366307" w:rsidP="00366307">
      <w:pPr>
        <w:rPr>
          <w:del w:id="2678" w:author="KVS, Kannan" w:date="2019-02-28T22:23:00Z"/>
          <w:rFonts w:ascii="Courier New" w:hAnsi="Courier New" w:cs="Courier New"/>
          <w:sz w:val="18"/>
          <w:szCs w:val="18"/>
        </w:rPr>
      </w:pPr>
      <w:del w:id="2679" w:author="KVS, Kannan" w:date="2019-02-28T22:23:00Z">
        <w:r w:rsidRPr="007F5E7D" w:rsidDel="009B5AF1">
          <w:rPr>
            <w:rFonts w:ascii="Courier New" w:hAnsi="Courier New" w:cs="Courier New"/>
            <w:sz w:val="18"/>
            <w:szCs w:val="18"/>
          </w:rPr>
          <w:delText>CRC-32               0xFE   4 0x88FA0DF9</w:delText>
        </w:r>
      </w:del>
    </w:p>
    <w:p w14:paraId="5629C08E" w14:textId="06F1C9F2" w:rsidR="00F26C9F" w:rsidRPr="007F5E7D" w:rsidDel="009B5AF1" w:rsidRDefault="00366307" w:rsidP="00366307">
      <w:pPr>
        <w:rPr>
          <w:del w:id="2680" w:author="KVS, Kannan" w:date="2019-02-28T22:23:00Z"/>
          <w:rFonts w:ascii="Courier New" w:hAnsi="Courier New" w:cs="Courier New"/>
          <w:sz w:val="18"/>
          <w:szCs w:val="18"/>
        </w:rPr>
      </w:pPr>
      <w:del w:id="2681" w:author="KVS, Kannan" w:date="2019-02-28T22:23:00Z">
        <w:r w:rsidRPr="007F5E7D" w:rsidDel="009B5AF1">
          <w:rPr>
            <w:rFonts w:ascii="Courier New" w:hAnsi="Courier New" w:cs="Courier New"/>
            <w:sz w:val="18"/>
            <w:szCs w:val="18"/>
          </w:rPr>
          <w:delText>(checksum valid)</w:delText>
        </w:r>
      </w:del>
    </w:p>
    <w:p w14:paraId="7E68D115" w14:textId="04DCF5BA" w:rsidR="007D7D70" w:rsidDel="009B5AF1" w:rsidRDefault="007D7D70" w:rsidP="00366307">
      <w:pPr>
        <w:rPr>
          <w:del w:id="2682" w:author="KVS, Kannan" w:date="2019-02-28T22:23:00Z"/>
          <w:rFonts w:ascii="Courier New" w:hAnsi="Courier New" w:cs="Courier New"/>
          <w:sz w:val="16"/>
          <w:szCs w:val="16"/>
        </w:rPr>
      </w:pPr>
    </w:p>
    <w:p w14:paraId="686EB81F" w14:textId="2BCB8583" w:rsidR="007D7D70" w:rsidDel="009B5AF1" w:rsidRDefault="007D7D70" w:rsidP="00366307">
      <w:pPr>
        <w:rPr>
          <w:del w:id="2683" w:author="KVS, Kannan" w:date="2019-02-28T22:23:00Z"/>
          <w:rFonts w:ascii="Courier New" w:hAnsi="Courier New" w:cs="Courier New"/>
          <w:sz w:val="16"/>
          <w:szCs w:val="16"/>
        </w:rPr>
      </w:pPr>
    </w:p>
    <w:p w14:paraId="7BB15615" w14:textId="24906782" w:rsidR="007D7D70" w:rsidDel="009B5AF1" w:rsidRDefault="007D7D70" w:rsidP="007D7D70">
      <w:pPr>
        <w:pStyle w:val="Heading3"/>
        <w:rPr>
          <w:del w:id="2684" w:author="KVS, Kannan" w:date="2019-02-28T22:23:00Z"/>
        </w:rPr>
      </w:pPr>
      <w:del w:id="2685" w:author="KVS, Kannan" w:date="2019-02-28T22:23:00Z">
        <w:r w:rsidDel="009B5AF1">
          <w:delText>show processes &lt;&gt;</w:delText>
        </w:r>
      </w:del>
    </w:p>
    <w:p w14:paraId="7EE3D894" w14:textId="38362044" w:rsidR="007D7D70" w:rsidRPr="00CB49C9" w:rsidDel="009B5AF1" w:rsidRDefault="00CB49C9" w:rsidP="00CB49C9">
      <w:pPr>
        <w:jc w:val="both"/>
        <w:rPr>
          <w:del w:id="2686" w:author="KVS, Kannan" w:date="2019-02-28T22:23:00Z"/>
          <w:rFonts w:asciiTheme="minorHAnsi" w:hAnsiTheme="minorHAnsi" w:cs="Courier New"/>
        </w:rPr>
      </w:pPr>
      <w:del w:id="2687" w:author="KVS, Kannan" w:date="2019-02-28T22:23:00Z">
        <w:r w:rsidRPr="00CB49C9" w:rsidDel="009B5AF1">
          <w:rPr>
            <w:rFonts w:asciiTheme="minorHAnsi" w:hAnsiTheme="minorHAnsi" w:cs="Courier New"/>
          </w:rPr>
          <w:delText>“show processes” commands provide a wrapper over linux’s “top” command. “show process cpu” sorts the processes being displayed by cpu-utilization, whereas “show process memory” does it attending to processes’ memory-utilization.</w:delText>
        </w:r>
      </w:del>
    </w:p>
    <w:p w14:paraId="56948791" w14:textId="0F809F75" w:rsidR="00CB49C9" w:rsidDel="009B5AF1" w:rsidRDefault="00CB49C9" w:rsidP="00366307">
      <w:pPr>
        <w:rPr>
          <w:del w:id="2688" w:author="KVS, Kannan" w:date="2019-02-28T22:23:00Z"/>
          <w:rFonts w:ascii="Courier New" w:hAnsi="Courier New" w:cs="Courier New"/>
          <w:sz w:val="16"/>
          <w:szCs w:val="16"/>
        </w:rPr>
      </w:pPr>
    </w:p>
    <w:p w14:paraId="5E4BE321" w14:textId="5471FB4F" w:rsidR="007D7D70" w:rsidDel="009B5AF1" w:rsidRDefault="007D7D70" w:rsidP="00366307">
      <w:pPr>
        <w:rPr>
          <w:del w:id="2689" w:author="KVS, Kannan" w:date="2019-02-28T22:23:00Z"/>
          <w:rFonts w:ascii="Courier New" w:hAnsi="Courier New" w:cs="Courier New"/>
          <w:sz w:val="16"/>
          <w:szCs w:val="16"/>
        </w:rPr>
      </w:pPr>
    </w:p>
    <w:p w14:paraId="34C9F655" w14:textId="555FCA4E" w:rsidR="007D7D70" w:rsidRPr="007F5E7D" w:rsidDel="009B5AF1" w:rsidRDefault="007D7D70" w:rsidP="007D7D70">
      <w:pPr>
        <w:rPr>
          <w:del w:id="2690" w:author="KVS, Kannan" w:date="2019-02-28T22:23:00Z"/>
          <w:rFonts w:ascii="Courier New" w:hAnsi="Courier New" w:cs="Courier New"/>
          <w:sz w:val="18"/>
          <w:szCs w:val="18"/>
        </w:rPr>
      </w:pPr>
      <w:del w:id="2691" w:author="KVS, Kannan" w:date="2019-02-28T22:23:00Z">
        <w:r w:rsidRPr="007F5E7D" w:rsidDel="009B5AF1">
          <w:rPr>
            <w:rFonts w:ascii="Courier New" w:hAnsi="Courier New" w:cs="Courier New"/>
            <w:sz w:val="18"/>
            <w:szCs w:val="18"/>
          </w:rPr>
          <w:delText>admin@lnos-x1-a-asw02:~$ show processes ?</w:delText>
        </w:r>
      </w:del>
    </w:p>
    <w:p w14:paraId="42FBEDD3" w14:textId="702C88F5" w:rsidR="007D7D70" w:rsidRPr="007F5E7D" w:rsidDel="009B5AF1" w:rsidRDefault="007D7D70" w:rsidP="007D7D70">
      <w:pPr>
        <w:rPr>
          <w:del w:id="2692" w:author="KVS, Kannan" w:date="2019-02-28T22:23:00Z"/>
          <w:rFonts w:ascii="Courier New" w:hAnsi="Courier New" w:cs="Courier New"/>
          <w:sz w:val="18"/>
          <w:szCs w:val="18"/>
        </w:rPr>
      </w:pPr>
      <w:del w:id="2693" w:author="KVS, Kannan" w:date="2019-02-28T22:23:00Z">
        <w:r w:rsidRPr="007F5E7D" w:rsidDel="009B5AF1">
          <w:rPr>
            <w:rFonts w:ascii="Courier New" w:hAnsi="Courier New" w:cs="Courier New"/>
            <w:sz w:val="18"/>
            <w:szCs w:val="18"/>
          </w:rPr>
          <w:delText>Usage: show processes [OPTIONS] COMMAND [ARGS]...</w:delText>
        </w:r>
      </w:del>
    </w:p>
    <w:p w14:paraId="55DF946A" w14:textId="778F1730" w:rsidR="007D7D70" w:rsidRPr="007F5E7D" w:rsidDel="009B5AF1" w:rsidRDefault="007D7D70" w:rsidP="007D7D70">
      <w:pPr>
        <w:rPr>
          <w:del w:id="2694" w:author="KVS, Kannan" w:date="2019-02-28T22:23:00Z"/>
          <w:rFonts w:ascii="Courier New" w:hAnsi="Courier New" w:cs="Courier New"/>
          <w:sz w:val="18"/>
          <w:szCs w:val="18"/>
        </w:rPr>
      </w:pPr>
    </w:p>
    <w:p w14:paraId="7D4D7B66" w14:textId="195AEC44" w:rsidR="007D7D70" w:rsidRPr="007F5E7D" w:rsidDel="009B5AF1" w:rsidRDefault="007D7D70" w:rsidP="007D7D70">
      <w:pPr>
        <w:rPr>
          <w:del w:id="2695" w:author="KVS, Kannan" w:date="2019-02-28T22:23:00Z"/>
          <w:rFonts w:ascii="Courier New" w:hAnsi="Courier New" w:cs="Courier New"/>
          <w:sz w:val="18"/>
          <w:szCs w:val="18"/>
        </w:rPr>
      </w:pPr>
      <w:del w:id="2696" w:author="KVS, Kannan" w:date="2019-02-28T22:23:00Z">
        <w:r w:rsidRPr="007F5E7D" w:rsidDel="009B5AF1">
          <w:rPr>
            <w:rFonts w:ascii="Courier New" w:hAnsi="Courier New" w:cs="Courier New"/>
            <w:sz w:val="18"/>
            <w:szCs w:val="18"/>
          </w:rPr>
          <w:delText xml:space="preserve">  Display process information</w:delText>
        </w:r>
      </w:del>
    </w:p>
    <w:p w14:paraId="2083F08B" w14:textId="502699CF" w:rsidR="007D7D70" w:rsidRPr="007F5E7D" w:rsidDel="009B5AF1" w:rsidRDefault="007D7D70" w:rsidP="007D7D70">
      <w:pPr>
        <w:rPr>
          <w:del w:id="2697" w:author="KVS, Kannan" w:date="2019-02-28T22:23:00Z"/>
          <w:rFonts w:ascii="Courier New" w:hAnsi="Courier New" w:cs="Courier New"/>
          <w:sz w:val="18"/>
          <w:szCs w:val="18"/>
        </w:rPr>
      </w:pPr>
    </w:p>
    <w:p w14:paraId="00AFBAF9" w14:textId="135B1E4A" w:rsidR="007D7D70" w:rsidRPr="007F5E7D" w:rsidDel="009B5AF1" w:rsidRDefault="007D7D70" w:rsidP="007D7D70">
      <w:pPr>
        <w:rPr>
          <w:del w:id="2698" w:author="KVS, Kannan" w:date="2019-02-28T22:23:00Z"/>
          <w:rFonts w:ascii="Courier New" w:hAnsi="Courier New" w:cs="Courier New"/>
          <w:sz w:val="18"/>
          <w:szCs w:val="18"/>
        </w:rPr>
      </w:pPr>
      <w:del w:id="2699" w:author="KVS, Kannan" w:date="2019-02-28T22:23:00Z">
        <w:r w:rsidRPr="007F5E7D" w:rsidDel="009B5AF1">
          <w:rPr>
            <w:rFonts w:ascii="Courier New" w:hAnsi="Courier New" w:cs="Courier New"/>
            <w:sz w:val="18"/>
            <w:szCs w:val="18"/>
          </w:rPr>
          <w:delText>Options:</w:delText>
        </w:r>
      </w:del>
    </w:p>
    <w:p w14:paraId="70A497F4" w14:textId="53A813E3" w:rsidR="007D7D70" w:rsidRPr="007F5E7D" w:rsidDel="009B5AF1" w:rsidRDefault="007D7D70" w:rsidP="007D7D70">
      <w:pPr>
        <w:rPr>
          <w:del w:id="2700" w:author="KVS, Kannan" w:date="2019-02-28T22:23:00Z"/>
          <w:rFonts w:ascii="Courier New" w:hAnsi="Courier New" w:cs="Courier New"/>
          <w:sz w:val="18"/>
          <w:szCs w:val="18"/>
        </w:rPr>
      </w:pPr>
      <w:del w:id="2701" w:author="KVS, Kannan" w:date="2019-02-28T22:23:00Z">
        <w:r w:rsidRPr="007F5E7D" w:rsidDel="009B5AF1">
          <w:rPr>
            <w:rFonts w:ascii="Courier New" w:hAnsi="Courier New" w:cs="Courier New"/>
            <w:sz w:val="18"/>
            <w:szCs w:val="18"/>
          </w:rPr>
          <w:delText xml:space="preserve">  -?, -h, --help  Show this message and exit.</w:delText>
        </w:r>
      </w:del>
    </w:p>
    <w:p w14:paraId="75666001" w14:textId="720FD08A" w:rsidR="007D7D70" w:rsidRPr="007F5E7D" w:rsidDel="009B5AF1" w:rsidRDefault="007D7D70" w:rsidP="007D7D70">
      <w:pPr>
        <w:rPr>
          <w:del w:id="2702" w:author="KVS, Kannan" w:date="2019-02-28T22:23:00Z"/>
          <w:rFonts w:ascii="Courier New" w:hAnsi="Courier New" w:cs="Courier New"/>
          <w:sz w:val="18"/>
          <w:szCs w:val="18"/>
        </w:rPr>
      </w:pPr>
    </w:p>
    <w:p w14:paraId="737DEF2F" w14:textId="615518B7" w:rsidR="007D7D70" w:rsidRPr="007F5E7D" w:rsidDel="009B5AF1" w:rsidRDefault="007D7D70" w:rsidP="007D7D70">
      <w:pPr>
        <w:rPr>
          <w:del w:id="2703" w:author="KVS, Kannan" w:date="2019-02-28T22:23:00Z"/>
          <w:rFonts w:ascii="Courier New" w:hAnsi="Courier New" w:cs="Courier New"/>
          <w:sz w:val="18"/>
          <w:szCs w:val="18"/>
        </w:rPr>
      </w:pPr>
      <w:del w:id="2704" w:author="KVS, Kannan" w:date="2019-02-28T22:23:00Z">
        <w:r w:rsidRPr="007F5E7D" w:rsidDel="009B5AF1">
          <w:rPr>
            <w:rFonts w:ascii="Courier New" w:hAnsi="Courier New" w:cs="Courier New"/>
            <w:sz w:val="18"/>
            <w:szCs w:val="18"/>
          </w:rPr>
          <w:delText>Commands:</w:delText>
        </w:r>
      </w:del>
    </w:p>
    <w:p w14:paraId="414DE2C6" w14:textId="1A94F6BB" w:rsidR="007D7D70" w:rsidRPr="007F5E7D" w:rsidDel="009B5AF1" w:rsidRDefault="007D7D70" w:rsidP="007D7D70">
      <w:pPr>
        <w:rPr>
          <w:del w:id="2705" w:author="KVS, Kannan" w:date="2019-02-28T22:23:00Z"/>
          <w:rFonts w:ascii="Courier New" w:hAnsi="Courier New" w:cs="Courier New"/>
          <w:sz w:val="18"/>
          <w:szCs w:val="18"/>
        </w:rPr>
      </w:pPr>
      <w:del w:id="2706" w:author="KVS, Kannan" w:date="2019-02-28T22:23:00Z">
        <w:r w:rsidRPr="007F5E7D" w:rsidDel="009B5AF1">
          <w:rPr>
            <w:rFonts w:ascii="Courier New" w:hAnsi="Courier New" w:cs="Courier New"/>
            <w:sz w:val="18"/>
            <w:szCs w:val="18"/>
          </w:rPr>
          <w:delText xml:space="preserve">  cpu      Show processes CPU info</w:delText>
        </w:r>
      </w:del>
    </w:p>
    <w:p w14:paraId="640193C7" w14:textId="675B4407" w:rsidR="007D7D70" w:rsidRPr="007F5E7D" w:rsidDel="009B5AF1" w:rsidRDefault="007D7D70" w:rsidP="007D7D70">
      <w:pPr>
        <w:rPr>
          <w:del w:id="2707" w:author="KVS, Kannan" w:date="2019-02-28T22:23:00Z"/>
          <w:rFonts w:ascii="Courier New" w:hAnsi="Courier New" w:cs="Courier New"/>
          <w:sz w:val="18"/>
          <w:szCs w:val="18"/>
        </w:rPr>
      </w:pPr>
      <w:del w:id="2708" w:author="KVS, Kannan" w:date="2019-02-28T22:23:00Z">
        <w:r w:rsidRPr="007F5E7D" w:rsidDel="009B5AF1">
          <w:rPr>
            <w:rFonts w:ascii="Courier New" w:hAnsi="Courier New" w:cs="Courier New"/>
            <w:sz w:val="18"/>
            <w:szCs w:val="18"/>
          </w:rPr>
          <w:delText xml:space="preserve">  memory   Show processes memory info</w:delText>
        </w:r>
      </w:del>
    </w:p>
    <w:p w14:paraId="6661386C" w14:textId="48FC5027" w:rsidR="007D7D70" w:rsidRPr="007F5E7D" w:rsidDel="009B5AF1" w:rsidRDefault="007D7D70" w:rsidP="007D7D70">
      <w:pPr>
        <w:rPr>
          <w:del w:id="2709" w:author="KVS, Kannan" w:date="2019-02-28T22:23:00Z"/>
          <w:rFonts w:ascii="Courier New" w:hAnsi="Courier New" w:cs="Courier New"/>
          <w:sz w:val="18"/>
          <w:szCs w:val="18"/>
        </w:rPr>
      </w:pPr>
      <w:del w:id="2710" w:author="KVS, Kannan" w:date="2019-02-28T22:23:00Z">
        <w:r w:rsidRPr="007F5E7D" w:rsidDel="009B5AF1">
          <w:rPr>
            <w:rFonts w:ascii="Courier New" w:hAnsi="Courier New" w:cs="Courier New"/>
            <w:sz w:val="18"/>
            <w:szCs w:val="18"/>
          </w:rPr>
          <w:delText xml:space="preserve">  summary  Show processes info</w:delText>
        </w:r>
      </w:del>
    </w:p>
    <w:p w14:paraId="7801EDCE" w14:textId="129BCB14" w:rsidR="00CB49C9" w:rsidRPr="007F5E7D" w:rsidDel="009B5AF1" w:rsidRDefault="00CB49C9" w:rsidP="007D7D70">
      <w:pPr>
        <w:rPr>
          <w:del w:id="2711" w:author="KVS, Kannan" w:date="2019-02-28T22:23:00Z"/>
          <w:rFonts w:ascii="Courier New" w:hAnsi="Courier New" w:cs="Courier New"/>
          <w:sz w:val="18"/>
          <w:szCs w:val="18"/>
        </w:rPr>
      </w:pPr>
    </w:p>
    <w:p w14:paraId="7629E2A7" w14:textId="7DCA68BF" w:rsidR="00CB49C9" w:rsidRPr="007F5E7D" w:rsidDel="009B5AF1" w:rsidRDefault="00CB49C9" w:rsidP="007D7D70">
      <w:pPr>
        <w:rPr>
          <w:del w:id="2712" w:author="KVS, Kannan" w:date="2019-02-28T22:23:00Z"/>
          <w:rFonts w:ascii="Courier New" w:hAnsi="Courier New" w:cs="Courier New"/>
          <w:sz w:val="18"/>
          <w:szCs w:val="18"/>
        </w:rPr>
      </w:pPr>
    </w:p>
    <w:p w14:paraId="4FE0B8DC" w14:textId="0FD80BB9" w:rsidR="00CB49C9" w:rsidRPr="007F5E7D" w:rsidDel="009B5AF1" w:rsidRDefault="00CB49C9" w:rsidP="00CB49C9">
      <w:pPr>
        <w:rPr>
          <w:del w:id="2713" w:author="KVS, Kannan" w:date="2019-02-28T22:23:00Z"/>
          <w:rFonts w:ascii="Courier New" w:hAnsi="Courier New" w:cs="Courier New"/>
          <w:sz w:val="18"/>
          <w:szCs w:val="18"/>
        </w:rPr>
      </w:pPr>
      <w:del w:id="2714" w:author="KVS, Kannan" w:date="2019-02-28T22:23:00Z">
        <w:r w:rsidRPr="007F5E7D" w:rsidDel="009B5AF1">
          <w:rPr>
            <w:rFonts w:ascii="Courier New" w:hAnsi="Courier New" w:cs="Courier New"/>
            <w:sz w:val="18"/>
            <w:szCs w:val="18"/>
          </w:rPr>
          <w:delText>admin@lnos-x1-a-asw02:~$ show processes cpu | head -10</w:delText>
        </w:r>
      </w:del>
    </w:p>
    <w:p w14:paraId="7B20B0BA" w14:textId="2121CD47" w:rsidR="00CB49C9" w:rsidRPr="007F5E7D" w:rsidDel="009B5AF1" w:rsidRDefault="00CB49C9" w:rsidP="00CB49C9">
      <w:pPr>
        <w:rPr>
          <w:del w:id="2715" w:author="KVS, Kannan" w:date="2019-02-28T22:23:00Z"/>
          <w:rFonts w:ascii="Courier New" w:hAnsi="Courier New" w:cs="Courier New"/>
          <w:sz w:val="18"/>
          <w:szCs w:val="18"/>
        </w:rPr>
      </w:pPr>
      <w:del w:id="2716" w:author="KVS, Kannan" w:date="2019-02-28T22:23:00Z">
        <w:r w:rsidRPr="007F5E7D" w:rsidDel="009B5AF1">
          <w:rPr>
            <w:rFonts w:ascii="Courier New" w:hAnsi="Courier New" w:cs="Courier New"/>
            <w:sz w:val="18"/>
            <w:szCs w:val="18"/>
          </w:rPr>
          <w:delText>Command: top -bn 1 -o %CPU</w:delText>
        </w:r>
      </w:del>
    </w:p>
    <w:p w14:paraId="3028C37C" w14:textId="59B6FB2E" w:rsidR="00CB49C9" w:rsidRPr="007F5E7D" w:rsidDel="009B5AF1" w:rsidRDefault="00CB49C9" w:rsidP="00CB49C9">
      <w:pPr>
        <w:rPr>
          <w:del w:id="2717" w:author="KVS, Kannan" w:date="2019-02-28T22:23:00Z"/>
          <w:rFonts w:ascii="Courier New" w:hAnsi="Courier New" w:cs="Courier New"/>
          <w:sz w:val="18"/>
          <w:szCs w:val="18"/>
        </w:rPr>
      </w:pPr>
      <w:del w:id="2718" w:author="KVS, Kannan" w:date="2019-02-28T22:23:00Z">
        <w:r w:rsidRPr="007F5E7D" w:rsidDel="009B5AF1">
          <w:rPr>
            <w:rFonts w:ascii="Courier New" w:hAnsi="Courier New" w:cs="Courier New"/>
            <w:sz w:val="18"/>
            <w:szCs w:val="18"/>
          </w:rPr>
          <w:delText>top - 22:30:09 up 1 day,  4:34,  6 users,  load average: 0.74, 0.58, 0.45</w:delText>
        </w:r>
      </w:del>
    </w:p>
    <w:p w14:paraId="26E045E3" w14:textId="2BA75577" w:rsidR="00CB49C9" w:rsidRPr="007F5E7D" w:rsidDel="009B5AF1" w:rsidRDefault="00CB49C9" w:rsidP="00CB49C9">
      <w:pPr>
        <w:rPr>
          <w:del w:id="2719" w:author="KVS, Kannan" w:date="2019-02-28T22:23:00Z"/>
          <w:rFonts w:ascii="Courier New" w:hAnsi="Courier New" w:cs="Courier New"/>
          <w:sz w:val="18"/>
          <w:szCs w:val="18"/>
        </w:rPr>
      </w:pPr>
      <w:del w:id="2720" w:author="KVS, Kannan" w:date="2019-02-28T22:23:00Z">
        <w:r w:rsidRPr="007F5E7D" w:rsidDel="009B5AF1">
          <w:rPr>
            <w:rFonts w:ascii="Courier New" w:hAnsi="Courier New" w:cs="Courier New"/>
            <w:sz w:val="18"/>
            <w:szCs w:val="18"/>
          </w:rPr>
          <w:delText>Tasks: 187 total,   2 running, 185 sleeping,   0 stopped,   0 zombie</w:delText>
        </w:r>
      </w:del>
    </w:p>
    <w:p w14:paraId="04E5E724" w14:textId="1B79B882" w:rsidR="00CB49C9" w:rsidRPr="007F5E7D" w:rsidDel="009B5AF1" w:rsidRDefault="00CB49C9" w:rsidP="00CB49C9">
      <w:pPr>
        <w:rPr>
          <w:del w:id="2721" w:author="KVS, Kannan" w:date="2019-02-28T22:23:00Z"/>
          <w:rFonts w:ascii="Courier New" w:hAnsi="Courier New" w:cs="Courier New"/>
          <w:sz w:val="18"/>
          <w:szCs w:val="18"/>
        </w:rPr>
      </w:pPr>
      <w:del w:id="2722" w:author="KVS, Kannan" w:date="2019-02-28T22:23:00Z">
        <w:r w:rsidRPr="007F5E7D" w:rsidDel="009B5AF1">
          <w:rPr>
            <w:rFonts w:ascii="Courier New" w:hAnsi="Courier New" w:cs="Courier New"/>
            <w:sz w:val="18"/>
            <w:szCs w:val="18"/>
          </w:rPr>
          <w:delText>%Cpu(s):  5.6 us,  2.7 sy,  0.0 ni, 91.6 id,  0.1 wa,  0.0 hi,  0.1 si,  0.0 st</w:delText>
        </w:r>
      </w:del>
    </w:p>
    <w:p w14:paraId="02E1031C" w14:textId="764C3F95" w:rsidR="00CB49C9" w:rsidRPr="007F5E7D" w:rsidDel="009B5AF1" w:rsidRDefault="00CB49C9" w:rsidP="00CB49C9">
      <w:pPr>
        <w:rPr>
          <w:del w:id="2723" w:author="KVS, Kannan" w:date="2019-02-28T22:23:00Z"/>
          <w:rFonts w:ascii="Courier New" w:hAnsi="Courier New" w:cs="Courier New"/>
          <w:sz w:val="18"/>
          <w:szCs w:val="18"/>
        </w:rPr>
      </w:pPr>
      <w:del w:id="2724" w:author="KVS, Kannan" w:date="2019-02-28T22:23:00Z">
        <w:r w:rsidRPr="007F5E7D" w:rsidDel="009B5AF1">
          <w:rPr>
            <w:rFonts w:ascii="Courier New" w:hAnsi="Courier New" w:cs="Courier New"/>
            <w:sz w:val="18"/>
            <w:szCs w:val="18"/>
          </w:rPr>
          <w:delText>KiB Mem:   4041448 total,  2080756 used,  1960692 free,   328564 buffers</w:delText>
        </w:r>
      </w:del>
    </w:p>
    <w:p w14:paraId="0D40F10A" w14:textId="61C7B535" w:rsidR="00CB49C9" w:rsidRPr="007F5E7D" w:rsidDel="009B5AF1" w:rsidRDefault="00CB49C9" w:rsidP="00CB49C9">
      <w:pPr>
        <w:rPr>
          <w:del w:id="2725" w:author="KVS, Kannan" w:date="2019-02-28T22:23:00Z"/>
          <w:rFonts w:ascii="Courier New" w:hAnsi="Courier New" w:cs="Courier New"/>
          <w:sz w:val="18"/>
          <w:szCs w:val="18"/>
        </w:rPr>
      </w:pPr>
      <w:del w:id="2726" w:author="KVS, Kannan" w:date="2019-02-28T22:23:00Z">
        <w:r w:rsidRPr="007F5E7D" w:rsidDel="009B5AF1">
          <w:rPr>
            <w:rFonts w:ascii="Courier New" w:hAnsi="Courier New" w:cs="Courier New"/>
            <w:sz w:val="18"/>
            <w:szCs w:val="18"/>
          </w:rPr>
          <w:delText>KiB Swap:        0 total,        0 used,        0 free.   809928 cached Mem</w:delText>
        </w:r>
      </w:del>
    </w:p>
    <w:p w14:paraId="0F6BB207" w14:textId="457FAF16" w:rsidR="00CB49C9" w:rsidRPr="007F5E7D" w:rsidDel="009B5AF1" w:rsidRDefault="00CB49C9" w:rsidP="00CB49C9">
      <w:pPr>
        <w:rPr>
          <w:del w:id="2727" w:author="KVS, Kannan" w:date="2019-02-28T22:23:00Z"/>
          <w:rFonts w:ascii="Courier New" w:hAnsi="Courier New" w:cs="Courier New"/>
          <w:sz w:val="18"/>
          <w:szCs w:val="18"/>
        </w:rPr>
      </w:pPr>
    </w:p>
    <w:p w14:paraId="31997327" w14:textId="39C26EA8" w:rsidR="00CB49C9" w:rsidRPr="007F5E7D" w:rsidDel="009B5AF1" w:rsidRDefault="00CB49C9" w:rsidP="00CB49C9">
      <w:pPr>
        <w:rPr>
          <w:del w:id="2728" w:author="KVS, Kannan" w:date="2019-02-28T22:23:00Z"/>
          <w:rFonts w:ascii="Courier New" w:hAnsi="Courier New" w:cs="Courier New"/>
          <w:sz w:val="18"/>
          <w:szCs w:val="18"/>
        </w:rPr>
      </w:pPr>
      <w:del w:id="2729" w:author="KVS, Kannan" w:date="2019-02-28T22:23:00Z">
        <w:r w:rsidRPr="007F5E7D" w:rsidDel="009B5AF1">
          <w:rPr>
            <w:rFonts w:ascii="Courier New" w:hAnsi="Courier New" w:cs="Courier New"/>
            <w:sz w:val="18"/>
            <w:szCs w:val="18"/>
          </w:rPr>
          <w:delText xml:space="preserve">  PID USER      PR  NI    VIRT    RES    SHR S  %CPU %MEM     TIME+ COMMAND</w:delText>
        </w:r>
      </w:del>
    </w:p>
    <w:p w14:paraId="66E367BC" w14:textId="422E54AE" w:rsidR="00CB49C9" w:rsidRPr="007F5E7D" w:rsidDel="009B5AF1" w:rsidRDefault="00CB49C9" w:rsidP="00CB49C9">
      <w:pPr>
        <w:rPr>
          <w:del w:id="2730" w:author="KVS, Kannan" w:date="2019-02-28T22:23:00Z"/>
          <w:rFonts w:ascii="Courier New" w:hAnsi="Courier New" w:cs="Courier New"/>
          <w:sz w:val="18"/>
          <w:szCs w:val="18"/>
        </w:rPr>
      </w:pPr>
      <w:del w:id="2731" w:author="KVS, Kannan" w:date="2019-02-28T22:23:00Z">
        <w:r w:rsidRPr="007F5E7D" w:rsidDel="009B5AF1">
          <w:rPr>
            <w:rFonts w:ascii="Courier New" w:hAnsi="Courier New" w:cs="Courier New"/>
            <w:sz w:val="18"/>
            <w:szCs w:val="18"/>
          </w:rPr>
          <w:delText>18299 root      20   0  944636 173000  41408 S  68.6  4.3 233:25.28 syncd</w:delText>
        </w:r>
      </w:del>
    </w:p>
    <w:p w14:paraId="764A1702" w14:textId="17C75A3F" w:rsidR="00CB49C9" w:rsidRPr="007F5E7D" w:rsidDel="009B5AF1" w:rsidRDefault="00CB49C9" w:rsidP="00CB49C9">
      <w:pPr>
        <w:rPr>
          <w:del w:id="2732" w:author="KVS, Kannan" w:date="2019-02-28T22:23:00Z"/>
          <w:rFonts w:ascii="Courier New" w:hAnsi="Courier New" w:cs="Courier New"/>
          <w:sz w:val="18"/>
          <w:szCs w:val="18"/>
        </w:rPr>
      </w:pPr>
      <w:del w:id="2733" w:author="KVS, Kannan" w:date="2019-02-28T22:23:00Z">
        <w:r w:rsidRPr="007F5E7D" w:rsidDel="009B5AF1">
          <w:rPr>
            <w:rFonts w:ascii="Courier New" w:hAnsi="Courier New" w:cs="Courier New"/>
            <w:sz w:val="18"/>
            <w:szCs w:val="18"/>
          </w:rPr>
          <w:delText xml:space="preserve"> 1159 root      20   0   55648  10164   2924 R  56.2  0.3 157:42.77 redis-server</w:delText>
        </w:r>
      </w:del>
    </w:p>
    <w:p w14:paraId="2AE60A28" w14:textId="55DDF382" w:rsidR="00CB49C9" w:rsidRPr="007F5E7D" w:rsidDel="009B5AF1" w:rsidRDefault="00CB49C9" w:rsidP="00CB49C9">
      <w:pPr>
        <w:rPr>
          <w:del w:id="2734" w:author="KVS, Kannan" w:date="2019-02-28T22:23:00Z"/>
          <w:rFonts w:ascii="Courier New" w:hAnsi="Courier New" w:cs="Courier New"/>
          <w:sz w:val="18"/>
          <w:szCs w:val="18"/>
        </w:rPr>
      </w:pPr>
    </w:p>
    <w:p w14:paraId="33BC05F3" w14:textId="3ED3AD26" w:rsidR="00CB49C9" w:rsidRPr="007F5E7D" w:rsidDel="009B5AF1" w:rsidRDefault="00CB49C9" w:rsidP="00CB49C9">
      <w:pPr>
        <w:rPr>
          <w:del w:id="2735" w:author="KVS, Kannan" w:date="2019-02-28T22:23:00Z"/>
          <w:rFonts w:ascii="Courier New" w:hAnsi="Courier New" w:cs="Courier New"/>
          <w:sz w:val="18"/>
          <w:szCs w:val="18"/>
        </w:rPr>
      </w:pPr>
    </w:p>
    <w:p w14:paraId="5DE83567" w14:textId="6097F24B" w:rsidR="00CB49C9" w:rsidRPr="007F5E7D" w:rsidDel="009B5AF1" w:rsidRDefault="00CB49C9" w:rsidP="00CB49C9">
      <w:pPr>
        <w:rPr>
          <w:del w:id="2736" w:author="KVS, Kannan" w:date="2019-02-28T22:23:00Z"/>
          <w:rFonts w:ascii="Courier New" w:hAnsi="Courier New" w:cs="Courier New"/>
          <w:sz w:val="18"/>
          <w:szCs w:val="18"/>
        </w:rPr>
      </w:pPr>
      <w:del w:id="2737" w:author="KVS, Kannan" w:date="2019-02-28T22:23:00Z">
        <w:r w:rsidRPr="007F5E7D" w:rsidDel="009B5AF1">
          <w:rPr>
            <w:rFonts w:ascii="Courier New" w:hAnsi="Courier New" w:cs="Courier New"/>
            <w:sz w:val="18"/>
            <w:szCs w:val="18"/>
          </w:rPr>
          <w:delText>admin@lnos-x1-a-asw02:~$ show processes memory | head -10</w:delText>
        </w:r>
      </w:del>
    </w:p>
    <w:p w14:paraId="30559426" w14:textId="18C15FB6" w:rsidR="00CB49C9" w:rsidRPr="007F5E7D" w:rsidDel="009B5AF1" w:rsidRDefault="00CB49C9" w:rsidP="00CB49C9">
      <w:pPr>
        <w:rPr>
          <w:del w:id="2738" w:author="KVS, Kannan" w:date="2019-02-28T22:23:00Z"/>
          <w:rFonts w:ascii="Courier New" w:hAnsi="Courier New" w:cs="Courier New"/>
          <w:sz w:val="18"/>
          <w:szCs w:val="18"/>
        </w:rPr>
      </w:pPr>
      <w:del w:id="2739" w:author="KVS, Kannan" w:date="2019-02-28T22:23:00Z">
        <w:r w:rsidRPr="007F5E7D" w:rsidDel="009B5AF1">
          <w:rPr>
            <w:rFonts w:ascii="Courier New" w:hAnsi="Courier New" w:cs="Courier New"/>
            <w:sz w:val="18"/>
            <w:szCs w:val="18"/>
          </w:rPr>
          <w:delText>Command: top -bn 1 -o %MEM</w:delText>
        </w:r>
      </w:del>
    </w:p>
    <w:p w14:paraId="5E214693" w14:textId="69EB3C44" w:rsidR="00CB49C9" w:rsidRPr="007F5E7D" w:rsidDel="009B5AF1" w:rsidRDefault="00CB49C9" w:rsidP="00CB49C9">
      <w:pPr>
        <w:rPr>
          <w:del w:id="2740" w:author="KVS, Kannan" w:date="2019-02-28T22:23:00Z"/>
          <w:rFonts w:ascii="Courier New" w:hAnsi="Courier New" w:cs="Courier New"/>
          <w:sz w:val="18"/>
          <w:szCs w:val="18"/>
        </w:rPr>
      </w:pPr>
      <w:del w:id="2741" w:author="KVS, Kannan" w:date="2019-02-28T22:23:00Z">
        <w:r w:rsidRPr="007F5E7D" w:rsidDel="009B5AF1">
          <w:rPr>
            <w:rFonts w:ascii="Courier New" w:hAnsi="Courier New" w:cs="Courier New"/>
            <w:sz w:val="18"/>
            <w:szCs w:val="18"/>
          </w:rPr>
          <w:delText>top - 22:30:33 up 1 day,  4:35,  6 users,  load average: 0.67, 0.57, 0.45</w:delText>
        </w:r>
      </w:del>
    </w:p>
    <w:p w14:paraId="3D9D6E43" w14:textId="7A58BD5E" w:rsidR="00CB49C9" w:rsidRPr="007F5E7D" w:rsidDel="009B5AF1" w:rsidRDefault="00CB49C9" w:rsidP="00CB49C9">
      <w:pPr>
        <w:rPr>
          <w:del w:id="2742" w:author="KVS, Kannan" w:date="2019-02-28T22:23:00Z"/>
          <w:rFonts w:ascii="Courier New" w:hAnsi="Courier New" w:cs="Courier New"/>
          <w:sz w:val="18"/>
          <w:szCs w:val="18"/>
        </w:rPr>
      </w:pPr>
      <w:del w:id="2743" w:author="KVS, Kannan" w:date="2019-02-28T22:23:00Z">
        <w:r w:rsidRPr="007F5E7D" w:rsidDel="009B5AF1">
          <w:rPr>
            <w:rFonts w:ascii="Courier New" w:hAnsi="Courier New" w:cs="Courier New"/>
            <w:sz w:val="18"/>
            <w:szCs w:val="18"/>
          </w:rPr>
          <w:delText>Tasks: 187 total,   1 running, 186 sleeping,   0 stopped,   0 zombie</w:delText>
        </w:r>
      </w:del>
    </w:p>
    <w:p w14:paraId="5B9BD9A7" w14:textId="0E0C0CC3" w:rsidR="00CB49C9" w:rsidRPr="007F5E7D" w:rsidDel="009B5AF1" w:rsidRDefault="00CB49C9" w:rsidP="00CB49C9">
      <w:pPr>
        <w:rPr>
          <w:del w:id="2744" w:author="KVS, Kannan" w:date="2019-02-28T22:23:00Z"/>
          <w:rFonts w:ascii="Courier New" w:hAnsi="Courier New" w:cs="Courier New"/>
          <w:sz w:val="18"/>
          <w:szCs w:val="18"/>
        </w:rPr>
      </w:pPr>
      <w:del w:id="2745" w:author="KVS, Kannan" w:date="2019-02-28T22:23:00Z">
        <w:r w:rsidRPr="007F5E7D" w:rsidDel="009B5AF1">
          <w:rPr>
            <w:rFonts w:ascii="Courier New" w:hAnsi="Courier New" w:cs="Courier New"/>
            <w:sz w:val="18"/>
            <w:szCs w:val="18"/>
          </w:rPr>
          <w:delText>%Cpu(s):  5.6 us,  2.7 sy,  0.0 ni, 91.6 id,  0.1 wa,  0.0 hi,  0.1 si,  0.0 st</w:delText>
        </w:r>
      </w:del>
    </w:p>
    <w:p w14:paraId="04F9C94B" w14:textId="4B30A9A9" w:rsidR="00CB49C9" w:rsidRPr="007F5E7D" w:rsidDel="009B5AF1" w:rsidRDefault="00CB49C9" w:rsidP="00CB49C9">
      <w:pPr>
        <w:rPr>
          <w:del w:id="2746" w:author="KVS, Kannan" w:date="2019-02-28T22:23:00Z"/>
          <w:rFonts w:ascii="Courier New" w:hAnsi="Courier New" w:cs="Courier New"/>
          <w:sz w:val="18"/>
          <w:szCs w:val="18"/>
        </w:rPr>
      </w:pPr>
      <w:del w:id="2747" w:author="KVS, Kannan" w:date="2019-02-28T22:23:00Z">
        <w:r w:rsidRPr="007F5E7D" w:rsidDel="009B5AF1">
          <w:rPr>
            <w:rFonts w:ascii="Courier New" w:hAnsi="Courier New" w:cs="Courier New"/>
            <w:sz w:val="18"/>
            <w:szCs w:val="18"/>
          </w:rPr>
          <w:delText>KiB Mem:   4041448 total,  2080076 used,  1961372 free,   328568 buffers</w:delText>
        </w:r>
      </w:del>
    </w:p>
    <w:p w14:paraId="7DABEBC1" w14:textId="304B3195" w:rsidR="00CB49C9" w:rsidRPr="007F5E7D" w:rsidDel="009B5AF1" w:rsidRDefault="00CB49C9" w:rsidP="00CB49C9">
      <w:pPr>
        <w:rPr>
          <w:del w:id="2748" w:author="KVS, Kannan" w:date="2019-02-28T22:23:00Z"/>
          <w:rFonts w:ascii="Courier New" w:hAnsi="Courier New" w:cs="Courier New"/>
          <w:sz w:val="18"/>
          <w:szCs w:val="18"/>
        </w:rPr>
      </w:pPr>
      <w:del w:id="2749" w:author="KVS, Kannan" w:date="2019-02-28T22:23:00Z">
        <w:r w:rsidRPr="007F5E7D" w:rsidDel="009B5AF1">
          <w:rPr>
            <w:rFonts w:ascii="Courier New" w:hAnsi="Courier New" w:cs="Courier New"/>
            <w:sz w:val="18"/>
            <w:szCs w:val="18"/>
          </w:rPr>
          <w:delText>KiB Swap:        0 total,        0 used,        0 free.   809932 cached Mem</w:delText>
        </w:r>
      </w:del>
    </w:p>
    <w:p w14:paraId="47803D14" w14:textId="4FB9E550" w:rsidR="00CB49C9" w:rsidRPr="007F5E7D" w:rsidDel="009B5AF1" w:rsidRDefault="00CB49C9" w:rsidP="00CB49C9">
      <w:pPr>
        <w:rPr>
          <w:del w:id="2750" w:author="KVS, Kannan" w:date="2019-02-28T22:23:00Z"/>
          <w:rFonts w:ascii="Courier New" w:hAnsi="Courier New" w:cs="Courier New"/>
          <w:sz w:val="18"/>
          <w:szCs w:val="18"/>
        </w:rPr>
      </w:pPr>
    </w:p>
    <w:p w14:paraId="1DB40CBF" w14:textId="56AE2731" w:rsidR="00CB49C9" w:rsidRPr="007F5E7D" w:rsidDel="009B5AF1" w:rsidRDefault="00CB49C9" w:rsidP="00CB49C9">
      <w:pPr>
        <w:rPr>
          <w:del w:id="2751" w:author="KVS, Kannan" w:date="2019-02-28T22:23:00Z"/>
          <w:rFonts w:ascii="Courier New" w:hAnsi="Courier New" w:cs="Courier New"/>
          <w:sz w:val="18"/>
          <w:szCs w:val="18"/>
        </w:rPr>
      </w:pPr>
      <w:del w:id="2752" w:author="KVS, Kannan" w:date="2019-02-28T22:23:00Z">
        <w:r w:rsidRPr="007F5E7D" w:rsidDel="009B5AF1">
          <w:rPr>
            <w:rFonts w:ascii="Courier New" w:hAnsi="Courier New" w:cs="Courier New"/>
            <w:sz w:val="18"/>
            <w:szCs w:val="18"/>
          </w:rPr>
          <w:delText xml:space="preserve">  PID USER      PR  NI    VIRT    RES    SHR S  %CPU %MEM     TIME+ COMMAND</w:delText>
        </w:r>
      </w:del>
    </w:p>
    <w:p w14:paraId="1F59C51E" w14:textId="2A90D987" w:rsidR="00CB49C9" w:rsidRPr="007F5E7D" w:rsidDel="009B5AF1" w:rsidRDefault="00CB49C9" w:rsidP="00CB49C9">
      <w:pPr>
        <w:rPr>
          <w:del w:id="2753" w:author="KVS, Kannan" w:date="2019-02-28T22:23:00Z"/>
          <w:rFonts w:ascii="Courier New" w:hAnsi="Courier New" w:cs="Courier New"/>
          <w:sz w:val="18"/>
          <w:szCs w:val="18"/>
        </w:rPr>
      </w:pPr>
      <w:del w:id="2754" w:author="KVS, Kannan" w:date="2019-02-28T22:23:00Z">
        <w:r w:rsidRPr="007F5E7D" w:rsidDel="009B5AF1">
          <w:rPr>
            <w:rFonts w:ascii="Courier New" w:hAnsi="Courier New" w:cs="Courier New"/>
            <w:sz w:val="18"/>
            <w:szCs w:val="18"/>
          </w:rPr>
          <w:delText>18378 root      20   0  718692 191996   5940 S   0.0  4.8   0:01.87 syncd</w:delText>
        </w:r>
      </w:del>
    </w:p>
    <w:p w14:paraId="2A38B25A" w14:textId="1C7EE8C2" w:rsidR="00CB49C9" w:rsidRPr="007F5E7D" w:rsidDel="009B5AF1" w:rsidRDefault="00CB49C9" w:rsidP="00CB49C9">
      <w:pPr>
        <w:rPr>
          <w:del w:id="2755" w:author="KVS, Kannan" w:date="2019-02-28T22:23:00Z"/>
          <w:rFonts w:ascii="Courier New" w:hAnsi="Courier New" w:cs="Courier New"/>
          <w:sz w:val="18"/>
          <w:szCs w:val="18"/>
        </w:rPr>
      </w:pPr>
      <w:del w:id="2756" w:author="KVS, Kannan" w:date="2019-02-28T22:23:00Z">
        <w:r w:rsidRPr="007F5E7D" w:rsidDel="009B5AF1">
          <w:rPr>
            <w:rFonts w:ascii="Courier New" w:hAnsi="Courier New" w:cs="Courier New"/>
            <w:sz w:val="18"/>
            <w:szCs w:val="18"/>
          </w:rPr>
          <w:delText>18299 root      20   0  944636 172984  41408 S  49.9  4.3 233:30.77 syncd</w:delText>
        </w:r>
      </w:del>
    </w:p>
    <w:p w14:paraId="598C99B4" w14:textId="4BB40F3A" w:rsidR="00CB49C9" w:rsidDel="009B5AF1" w:rsidRDefault="00CB49C9" w:rsidP="00CB49C9">
      <w:pPr>
        <w:rPr>
          <w:del w:id="2757" w:author="KVS, Kannan" w:date="2019-02-28T22:23:00Z"/>
          <w:rFonts w:ascii="Courier New" w:hAnsi="Courier New" w:cs="Courier New"/>
          <w:sz w:val="16"/>
          <w:szCs w:val="16"/>
        </w:rPr>
      </w:pPr>
    </w:p>
    <w:p w14:paraId="244F9B95" w14:textId="55B8F91D" w:rsidR="00CB49C9" w:rsidDel="009B5AF1" w:rsidRDefault="00CB49C9" w:rsidP="00CB49C9">
      <w:pPr>
        <w:rPr>
          <w:del w:id="2758" w:author="KVS, Kannan" w:date="2019-02-28T22:23:00Z"/>
          <w:rFonts w:ascii="Courier New" w:hAnsi="Courier New" w:cs="Courier New"/>
          <w:sz w:val="16"/>
          <w:szCs w:val="16"/>
        </w:rPr>
      </w:pPr>
    </w:p>
    <w:p w14:paraId="1B9498A4" w14:textId="3439AD98" w:rsidR="00CB49C9" w:rsidDel="009B5AF1" w:rsidRDefault="00CB49C9" w:rsidP="00CB49C9">
      <w:pPr>
        <w:rPr>
          <w:del w:id="2759" w:author="KVS, Kannan" w:date="2019-02-28T22:23:00Z"/>
          <w:rFonts w:ascii="Courier New" w:hAnsi="Courier New" w:cs="Courier New"/>
          <w:sz w:val="16"/>
          <w:szCs w:val="16"/>
        </w:rPr>
      </w:pPr>
    </w:p>
    <w:p w14:paraId="086541E1" w14:textId="691F2C2C" w:rsidR="00D21470" w:rsidDel="009B5AF1" w:rsidRDefault="00D21470" w:rsidP="00D21470">
      <w:pPr>
        <w:pStyle w:val="Heading3"/>
        <w:rPr>
          <w:del w:id="2760" w:author="KVS, Kannan" w:date="2019-02-28T22:23:00Z"/>
        </w:rPr>
      </w:pPr>
      <w:del w:id="2761" w:author="KVS, Kannan" w:date="2019-02-28T22:23:00Z">
        <w:r w:rsidDel="009B5AF1">
          <w:delText>show services</w:delText>
        </w:r>
      </w:del>
    </w:p>
    <w:p w14:paraId="20DC6BA4" w14:textId="2A0E1A44" w:rsidR="00F66552" w:rsidRPr="00F66552" w:rsidDel="009B5AF1" w:rsidRDefault="00D21470" w:rsidP="00F66552">
      <w:pPr>
        <w:jc w:val="both"/>
        <w:rPr>
          <w:del w:id="2762" w:author="KVS, Kannan" w:date="2019-02-28T22:23:00Z"/>
          <w:rFonts w:asciiTheme="minorHAnsi" w:hAnsiTheme="minorHAnsi" w:cs="Courier New"/>
        </w:rPr>
      </w:pPr>
      <w:del w:id="2763" w:author="KVS, Kannan" w:date="2019-02-28T22:23:00Z">
        <w:r w:rsidRPr="00F66552" w:rsidDel="009B5AF1">
          <w:rPr>
            <w:rFonts w:asciiTheme="minorHAnsi" w:hAnsiTheme="minorHAnsi" w:cs="Courier New"/>
          </w:rPr>
          <w:delText xml:space="preserve">This command displays </w:delText>
        </w:r>
        <w:r w:rsidR="00F66552" w:rsidRPr="00F66552" w:rsidDel="009B5AF1">
          <w:rPr>
            <w:rFonts w:asciiTheme="minorHAnsi" w:hAnsiTheme="minorHAnsi" w:cs="Courier New"/>
          </w:rPr>
          <w:delText>the state of all the SONiC processes running inside a docker container. This helps to identify the status of SONiC’s critical processes.</w:delText>
        </w:r>
      </w:del>
    </w:p>
    <w:p w14:paraId="5D74D5C8" w14:textId="7A126D2E" w:rsidR="00F66552" w:rsidDel="009B5AF1" w:rsidRDefault="00F66552" w:rsidP="00CB49C9">
      <w:pPr>
        <w:rPr>
          <w:del w:id="2764" w:author="KVS, Kannan" w:date="2019-02-28T22:23:00Z"/>
          <w:rFonts w:ascii="Courier New" w:hAnsi="Courier New" w:cs="Courier New"/>
          <w:sz w:val="16"/>
          <w:szCs w:val="16"/>
        </w:rPr>
      </w:pPr>
    </w:p>
    <w:p w14:paraId="64D01E89" w14:textId="2FF36CAE" w:rsidR="00F66552" w:rsidDel="009B5AF1" w:rsidRDefault="00F66552" w:rsidP="00CB49C9">
      <w:pPr>
        <w:rPr>
          <w:del w:id="2765" w:author="KVS, Kannan" w:date="2019-02-28T22:23:00Z"/>
          <w:rFonts w:ascii="Courier New" w:hAnsi="Courier New" w:cs="Courier New"/>
          <w:sz w:val="16"/>
          <w:szCs w:val="16"/>
        </w:rPr>
      </w:pPr>
    </w:p>
    <w:p w14:paraId="022BCCEB" w14:textId="37E1DC6D" w:rsidR="00F66552" w:rsidRPr="007F5E7D" w:rsidDel="009B5AF1" w:rsidRDefault="00F66552" w:rsidP="00F66552">
      <w:pPr>
        <w:rPr>
          <w:del w:id="2766" w:author="KVS, Kannan" w:date="2019-02-28T22:23:00Z"/>
          <w:rFonts w:ascii="Courier New" w:hAnsi="Courier New" w:cs="Courier New"/>
          <w:sz w:val="18"/>
          <w:szCs w:val="18"/>
        </w:rPr>
      </w:pPr>
      <w:del w:id="2767" w:author="KVS, Kannan" w:date="2019-02-28T22:23:00Z">
        <w:r w:rsidRPr="007F5E7D" w:rsidDel="009B5AF1">
          <w:rPr>
            <w:rFonts w:ascii="Courier New" w:hAnsi="Courier New" w:cs="Courier New"/>
            <w:sz w:val="18"/>
            <w:szCs w:val="18"/>
          </w:rPr>
          <w:delText>admin@lnos-x1-a-asw02:~$ show services</w:delText>
        </w:r>
      </w:del>
    </w:p>
    <w:p w14:paraId="6560FDEE" w14:textId="0C0C1987" w:rsidR="00F66552" w:rsidRPr="007F5E7D" w:rsidDel="009B5AF1" w:rsidRDefault="00F66552" w:rsidP="00F66552">
      <w:pPr>
        <w:rPr>
          <w:del w:id="2768" w:author="KVS, Kannan" w:date="2019-02-28T22:23:00Z"/>
          <w:rFonts w:ascii="Courier New" w:hAnsi="Courier New" w:cs="Courier New"/>
          <w:sz w:val="18"/>
          <w:szCs w:val="18"/>
        </w:rPr>
      </w:pPr>
      <w:del w:id="2769" w:author="KVS, Kannan" w:date="2019-02-28T22:23:00Z">
        <w:r w:rsidRPr="007F5E7D" w:rsidDel="009B5AF1">
          <w:rPr>
            <w:rFonts w:ascii="Courier New" w:hAnsi="Courier New" w:cs="Courier New"/>
            <w:sz w:val="18"/>
            <w:szCs w:val="18"/>
          </w:rPr>
          <w:delText>dhcp_relay      docker</w:delText>
        </w:r>
      </w:del>
    </w:p>
    <w:p w14:paraId="54FA73E5" w14:textId="66C6FB4F" w:rsidR="00F66552" w:rsidRPr="007F5E7D" w:rsidDel="009B5AF1" w:rsidRDefault="00F66552" w:rsidP="00F66552">
      <w:pPr>
        <w:rPr>
          <w:del w:id="2770" w:author="KVS, Kannan" w:date="2019-02-28T22:23:00Z"/>
          <w:rFonts w:ascii="Courier New" w:hAnsi="Courier New" w:cs="Courier New"/>
          <w:sz w:val="18"/>
          <w:szCs w:val="18"/>
        </w:rPr>
      </w:pPr>
      <w:del w:id="2771" w:author="KVS, Kannan" w:date="2019-02-28T22:23:00Z">
        <w:r w:rsidRPr="007F5E7D" w:rsidDel="009B5AF1">
          <w:rPr>
            <w:rFonts w:ascii="Courier New" w:hAnsi="Courier New" w:cs="Courier New"/>
            <w:sz w:val="18"/>
            <w:szCs w:val="18"/>
          </w:rPr>
          <w:delText>---------------------------</w:delText>
        </w:r>
      </w:del>
    </w:p>
    <w:p w14:paraId="273D0045" w14:textId="01834098" w:rsidR="00F66552" w:rsidRPr="007F5E7D" w:rsidDel="009B5AF1" w:rsidRDefault="00F66552" w:rsidP="00F66552">
      <w:pPr>
        <w:rPr>
          <w:del w:id="2772" w:author="KVS, Kannan" w:date="2019-02-28T22:23:00Z"/>
          <w:rFonts w:ascii="Courier New" w:hAnsi="Courier New" w:cs="Courier New"/>
          <w:sz w:val="18"/>
          <w:szCs w:val="18"/>
        </w:rPr>
      </w:pPr>
      <w:del w:id="2773" w:author="KVS, Kannan" w:date="2019-02-28T22:23:00Z">
        <w:r w:rsidRPr="007F5E7D" w:rsidDel="009B5AF1">
          <w:rPr>
            <w:rFonts w:ascii="Courier New" w:hAnsi="Courier New" w:cs="Courier New"/>
            <w:sz w:val="18"/>
            <w:szCs w:val="18"/>
          </w:rPr>
          <w:delText>UID        PID  PPID  C STIME TTY          TIME CMD</w:delText>
        </w:r>
      </w:del>
    </w:p>
    <w:p w14:paraId="6A401601" w14:textId="116890DC" w:rsidR="00F66552" w:rsidRPr="007F5E7D" w:rsidDel="009B5AF1" w:rsidRDefault="00F66552" w:rsidP="00F66552">
      <w:pPr>
        <w:rPr>
          <w:del w:id="2774" w:author="KVS, Kannan" w:date="2019-02-28T22:23:00Z"/>
          <w:rFonts w:ascii="Courier New" w:hAnsi="Courier New" w:cs="Courier New"/>
          <w:sz w:val="18"/>
          <w:szCs w:val="18"/>
        </w:rPr>
      </w:pPr>
      <w:del w:id="2775" w:author="KVS, Kannan" w:date="2019-02-28T22:23:00Z">
        <w:r w:rsidRPr="007F5E7D" w:rsidDel="009B5AF1">
          <w:rPr>
            <w:rFonts w:ascii="Courier New" w:hAnsi="Courier New" w:cs="Courier New"/>
            <w:sz w:val="18"/>
            <w:szCs w:val="18"/>
          </w:rPr>
          <w:delText>root         1     0  0 05:26 ?        00:00:12 /usr/bin/python /usr/bin/supervi</w:delText>
        </w:r>
      </w:del>
    </w:p>
    <w:p w14:paraId="37991462" w14:textId="3C2078CC" w:rsidR="00F66552" w:rsidRPr="007F5E7D" w:rsidDel="009B5AF1" w:rsidRDefault="00F66552" w:rsidP="00F66552">
      <w:pPr>
        <w:rPr>
          <w:del w:id="2776" w:author="KVS, Kannan" w:date="2019-02-28T22:23:00Z"/>
          <w:rFonts w:ascii="Courier New" w:hAnsi="Courier New" w:cs="Courier New"/>
          <w:sz w:val="18"/>
          <w:szCs w:val="18"/>
        </w:rPr>
      </w:pPr>
      <w:del w:id="2777" w:author="KVS, Kannan" w:date="2019-02-28T22:23:00Z">
        <w:r w:rsidRPr="007F5E7D" w:rsidDel="009B5AF1">
          <w:rPr>
            <w:rFonts w:ascii="Courier New" w:hAnsi="Courier New" w:cs="Courier New"/>
            <w:sz w:val="18"/>
            <w:szCs w:val="18"/>
          </w:rPr>
          <w:delText>root        24     1  0 05:26 ?        00:00:00 /usr/sbin/rsyslogd -n</w:delText>
        </w:r>
      </w:del>
    </w:p>
    <w:p w14:paraId="06AFBC49" w14:textId="44C6FF3A" w:rsidR="00F66552" w:rsidRPr="007F5E7D" w:rsidDel="009B5AF1" w:rsidRDefault="00F66552" w:rsidP="00F66552">
      <w:pPr>
        <w:rPr>
          <w:del w:id="2778" w:author="KVS, Kannan" w:date="2019-02-28T22:23:00Z"/>
          <w:rFonts w:ascii="Courier New" w:hAnsi="Courier New" w:cs="Courier New"/>
          <w:sz w:val="18"/>
          <w:szCs w:val="18"/>
        </w:rPr>
      </w:pPr>
    </w:p>
    <w:p w14:paraId="1ED6F757" w14:textId="51F9FE8E" w:rsidR="00F66552" w:rsidRPr="007F5E7D" w:rsidDel="009B5AF1" w:rsidRDefault="00F66552" w:rsidP="00F66552">
      <w:pPr>
        <w:rPr>
          <w:del w:id="2779" w:author="KVS, Kannan" w:date="2019-02-28T22:23:00Z"/>
          <w:rFonts w:ascii="Courier New" w:hAnsi="Courier New" w:cs="Courier New"/>
          <w:sz w:val="18"/>
          <w:szCs w:val="18"/>
        </w:rPr>
      </w:pPr>
      <w:del w:id="2780" w:author="KVS, Kannan" w:date="2019-02-28T22:23:00Z">
        <w:r w:rsidRPr="007F5E7D" w:rsidDel="009B5AF1">
          <w:rPr>
            <w:rFonts w:ascii="Courier New" w:hAnsi="Courier New" w:cs="Courier New"/>
            <w:sz w:val="18"/>
            <w:szCs w:val="18"/>
          </w:rPr>
          <w:delText>snmp    docker</w:delText>
        </w:r>
      </w:del>
    </w:p>
    <w:p w14:paraId="37DB8EA3" w14:textId="77B04CD6" w:rsidR="00F66552" w:rsidRPr="007F5E7D" w:rsidDel="009B5AF1" w:rsidRDefault="00F66552" w:rsidP="00F66552">
      <w:pPr>
        <w:rPr>
          <w:del w:id="2781" w:author="KVS, Kannan" w:date="2019-02-28T22:23:00Z"/>
          <w:rFonts w:ascii="Courier New" w:hAnsi="Courier New" w:cs="Courier New"/>
          <w:sz w:val="18"/>
          <w:szCs w:val="18"/>
        </w:rPr>
      </w:pPr>
      <w:del w:id="2782" w:author="KVS, Kannan" w:date="2019-02-28T22:23:00Z">
        <w:r w:rsidRPr="007F5E7D" w:rsidDel="009B5AF1">
          <w:rPr>
            <w:rFonts w:ascii="Courier New" w:hAnsi="Courier New" w:cs="Courier New"/>
            <w:sz w:val="18"/>
            <w:szCs w:val="18"/>
          </w:rPr>
          <w:delText>---------------------------</w:delText>
        </w:r>
      </w:del>
    </w:p>
    <w:p w14:paraId="7CFBC85F" w14:textId="7D9B9151" w:rsidR="00F66552" w:rsidRPr="007F5E7D" w:rsidDel="009B5AF1" w:rsidRDefault="00F66552" w:rsidP="00F66552">
      <w:pPr>
        <w:rPr>
          <w:del w:id="2783" w:author="KVS, Kannan" w:date="2019-02-28T22:23:00Z"/>
          <w:rFonts w:ascii="Courier New" w:hAnsi="Courier New" w:cs="Courier New"/>
          <w:sz w:val="18"/>
          <w:szCs w:val="18"/>
        </w:rPr>
      </w:pPr>
      <w:del w:id="2784" w:author="KVS, Kannan" w:date="2019-02-28T22:23:00Z">
        <w:r w:rsidRPr="007F5E7D" w:rsidDel="009B5AF1">
          <w:rPr>
            <w:rFonts w:ascii="Courier New" w:hAnsi="Courier New" w:cs="Courier New"/>
            <w:sz w:val="18"/>
            <w:szCs w:val="18"/>
          </w:rPr>
          <w:delText>UID        PID  PPID  C STIME TTY          TIME CMD</w:delText>
        </w:r>
      </w:del>
    </w:p>
    <w:p w14:paraId="6242D773" w14:textId="566E2506" w:rsidR="00F66552" w:rsidRPr="007F5E7D" w:rsidDel="009B5AF1" w:rsidRDefault="00F66552" w:rsidP="00F66552">
      <w:pPr>
        <w:rPr>
          <w:del w:id="2785" w:author="KVS, Kannan" w:date="2019-02-28T22:23:00Z"/>
          <w:rFonts w:ascii="Courier New" w:hAnsi="Courier New" w:cs="Courier New"/>
          <w:sz w:val="18"/>
          <w:szCs w:val="18"/>
        </w:rPr>
      </w:pPr>
      <w:del w:id="2786" w:author="KVS, Kannan" w:date="2019-02-28T22:23:00Z">
        <w:r w:rsidRPr="007F5E7D" w:rsidDel="009B5AF1">
          <w:rPr>
            <w:rFonts w:ascii="Courier New" w:hAnsi="Courier New" w:cs="Courier New"/>
            <w:sz w:val="18"/>
            <w:szCs w:val="18"/>
          </w:rPr>
          <w:delText>root         1     0  0 05:26 ?        00:00:16 /usr/bin/python /usr/bin/supervi</w:delText>
        </w:r>
      </w:del>
    </w:p>
    <w:p w14:paraId="39504932" w14:textId="4AB85ECC" w:rsidR="00F66552" w:rsidRPr="007F5E7D" w:rsidDel="009B5AF1" w:rsidRDefault="00F66552" w:rsidP="00F66552">
      <w:pPr>
        <w:rPr>
          <w:del w:id="2787" w:author="KVS, Kannan" w:date="2019-02-28T22:23:00Z"/>
          <w:rFonts w:ascii="Courier New" w:hAnsi="Courier New" w:cs="Courier New"/>
          <w:sz w:val="18"/>
          <w:szCs w:val="18"/>
        </w:rPr>
      </w:pPr>
      <w:del w:id="2788" w:author="KVS, Kannan" w:date="2019-02-28T22:23:00Z">
        <w:r w:rsidRPr="007F5E7D" w:rsidDel="009B5AF1">
          <w:rPr>
            <w:rFonts w:ascii="Courier New" w:hAnsi="Courier New" w:cs="Courier New"/>
            <w:sz w:val="18"/>
            <w:szCs w:val="18"/>
          </w:rPr>
          <w:delText>root        24     1  0 05:26 ?        00:00:02 /usr/sbin/rsyslogd -n</w:delText>
        </w:r>
      </w:del>
    </w:p>
    <w:p w14:paraId="5814C4A6" w14:textId="5479FA89" w:rsidR="00F66552" w:rsidRPr="007F5E7D" w:rsidDel="009B5AF1" w:rsidRDefault="00F66552" w:rsidP="00F66552">
      <w:pPr>
        <w:rPr>
          <w:del w:id="2789" w:author="KVS, Kannan" w:date="2019-02-28T22:23:00Z"/>
          <w:rFonts w:ascii="Courier New" w:hAnsi="Courier New" w:cs="Courier New"/>
          <w:sz w:val="18"/>
          <w:szCs w:val="18"/>
        </w:rPr>
      </w:pPr>
      <w:del w:id="2790" w:author="KVS, Kannan" w:date="2019-02-28T22:23:00Z">
        <w:r w:rsidRPr="007F5E7D" w:rsidDel="009B5AF1">
          <w:rPr>
            <w:rFonts w:ascii="Courier New" w:hAnsi="Courier New" w:cs="Courier New"/>
            <w:sz w:val="18"/>
            <w:szCs w:val="18"/>
          </w:rPr>
          <w:delText>Debian-+    29     1  0 05:26 ?        00:00:04 /usr/sbin/snmpd -f -LS4d -u Debi</w:delText>
        </w:r>
      </w:del>
    </w:p>
    <w:p w14:paraId="2FC90B11" w14:textId="557151C5" w:rsidR="00F66552" w:rsidRPr="007F5E7D" w:rsidDel="009B5AF1" w:rsidRDefault="00F66552" w:rsidP="00F66552">
      <w:pPr>
        <w:rPr>
          <w:del w:id="2791" w:author="KVS, Kannan" w:date="2019-02-28T22:23:00Z"/>
          <w:rFonts w:ascii="Courier New" w:hAnsi="Courier New" w:cs="Courier New"/>
          <w:sz w:val="18"/>
          <w:szCs w:val="18"/>
        </w:rPr>
      </w:pPr>
      <w:del w:id="2792" w:author="KVS, Kannan" w:date="2019-02-28T22:23:00Z">
        <w:r w:rsidRPr="007F5E7D" w:rsidDel="009B5AF1">
          <w:rPr>
            <w:rFonts w:ascii="Courier New" w:hAnsi="Courier New" w:cs="Courier New"/>
            <w:sz w:val="18"/>
            <w:szCs w:val="18"/>
          </w:rPr>
          <w:delText>root        31     1  1 05:26 ?        00:15:10 python3.6 -m sonic_ax_impl</w:delText>
        </w:r>
      </w:del>
    </w:p>
    <w:p w14:paraId="4EBA6131" w14:textId="775AD0E6" w:rsidR="00F66552" w:rsidRPr="007F5E7D" w:rsidDel="009B5AF1" w:rsidRDefault="00F66552" w:rsidP="00F66552">
      <w:pPr>
        <w:rPr>
          <w:del w:id="2793" w:author="KVS, Kannan" w:date="2019-02-28T22:23:00Z"/>
          <w:rFonts w:ascii="Courier New" w:hAnsi="Courier New" w:cs="Courier New"/>
          <w:sz w:val="18"/>
          <w:szCs w:val="18"/>
        </w:rPr>
      </w:pPr>
    </w:p>
    <w:p w14:paraId="5F2F82B8" w14:textId="7720A41E" w:rsidR="00F66552" w:rsidRPr="007F5E7D" w:rsidDel="009B5AF1" w:rsidRDefault="00F66552" w:rsidP="00F66552">
      <w:pPr>
        <w:rPr>
          <w:del w:id="2794" w:author="KVS, Kannan" w:date="2019-02-28T22:23:00Z"/>
          <w:rFonts w:ascii="Courier New" w:hAnsi="Courier New" w:cs="Courier New"/>
          <w:sz w:val="18"/>
          <w:szCs w:val="18"/>
        </w:rPr>
      </w:pPr>
      <w:del w:id="2795" w:author="KVS, Kannan" w:date="2019-02-28T22:23:00Z">
        <w:r w:rsidRPr="007F5E7D" w:rsidDel="009B5AF1">
          <w:rPr>
            <w:rFonts w:ascii="Courier New" w:hAnsi="Courier New" w:cs="Courier New"/>
            <w:sz w:val="18"/>
            <w:szCs w:val="18"/>
          </w:rPr>
          <w:delText>syncd   docker</w:delText>
        </w:r>
      </w:del>
    </w:p>
    <w:p w14:paraId="3CB6B897" w14:textId="04F5357A" w:rsidR="00F66552" w:rsidRPr="007F5E7D" w:rsidDel="009B5AF1" w:rsidRDefault="00F66552" w:rsidP="00F66552">
      <w:pPr>
        <w:rPr>
          <w:del w:id="2796" w:author="KVS, Kannan" w:date="2019-02-28T22:23:00Z"/>
          <w:rFonts w:ascii="Courier New" w:hAnsi="Courier New" w:cs="Courier New"/>
          <w:sz w:val="18"/>
          <w:szCs w:val="18"/>
        </w:rPr>
      </w:pPr>
      <w:del w:id="2797" w:author="KVS, Kannan" w:date="2019-02-28T22:23:00Z">
        <w:r w:rsidRPr="007F5E7D" w:rsidDel="009B5AF1">
          <w:rPr>
            <w:rFonts w:ascii="Courier New" w:hAnsi="Courier New" w:cs="Courier New"/>
            <w:sz w:val="18"/>
            <w:szCs w:val="18"/>
          </w:rPr>
          <w:delText>---------------------------</w:delText>
        </w:r>
      </w:del>
    </w:p>
    <w:p w14:paraId="48D45A56" w14:textId="37DD3EB5" w:rsidR="00F66552" w:rsidRPr="007F5E7D" w:rsidDel="009B5AF1" w:rsidRDefault="00F66552" w:rsidP="00F66552">
      <w:pPr>
        <w:rPr>
          <w:del w:id="2798" w:author="KVS, Kannan" w:date="2019-02-28T22:23:00Z"/>
          <w:rFonts w:ascii="Courier New" w:hAnsi="Courier New" w:cs="Courier New"/>
          <w:sz w:val="18"/>
          <w:szCs w:val="18"/>
        </w:rPr>
      </w:pPr>
      <w:del w:id="2799" w:author="KVS, Kannan" w:date="2019-02-28T22:23:00Z">
        <w:r w:rsidRPr="007F5E7D" w:rsidDel="009B5AF1">
          <w:rPr>
            <w:rFonts w:ascii="Courier New" w:hAnsi="Courier New" w:cs="Courier New"/>
            <w:sz w:val="18"/>
            <w:szCs w:val="18"/>
          </w:rPr>
          <w:delText>UID        PID  PPID  C STIME TTY          TIME CMD</w:delText>
        </w:r>
      </w:del>
    </w:p>
    <w:p w14:paraId="159A7B26" w14:textId="5E682CE3" w:rsidR="00F66552" w:rsidRPr="007F5E7D" w:rsidDel="009B5AF1" w:rsidRDefault="00F66552" w:rsidP="00F66552">
      <w:pPr>
        <w:rPr>
          <w:del w:id="2800" w:author="KVS, Kannan" w:date="2019-02-28T22:23:00Z"/>
          <w:rFonts w:ascii="Courier New" w:hAnsi="Courier New" w:cs="Courier New"/>
          <w:sz w:val="18"/>
          <w:szCs w:val="18"/>
        </w:rPr>
      </w:pPr>
      <w:del w:id="2801" w:author="KVS, Kannan" w:date="2019-02-28T22:23:00Z">
        <w:r w:rsidRPr="007F5E7D" w:rsidDel="009B5AF1">
          <w:rPr>
            <w:rFonts w:ascii="Courier New" w:hAnsi="Courier New" w:cs="Courier New"/>
            <w:sz w:val="18"/>
            <w:szCs w:val="18"/>
          </w:rPr>
          <w:delText>root         1     0  0 05:26 ?        00:00:13 /usr/bin/python /usr/bin/supervi</w:delText>
        </w:r>
      </w:del>
    </w:p>
    <w:p w14:paraId="6273157A" w14:textId="4F61D117" w:rsidR="00F66552" w:rsidRPr="007F5E7D" w:rsidDel="009B5AF1" w:rsidRDefault="00F66552" w:rsidP="00F66552">
      <w:pPr>
        <w:rPr>
          <w:del w:id="2802" w:author="KVS, Kannan" w:date="2019-02-28T22:23:00Z"/>
          <w:rFonts w:ascii="Courier New" w:hAnsi="Courier New" w:cs="Courier New"/>
          <w:sz w:val="18"/>
          <w:szCs w:val="18"/>
        </w:rPr>
      </w:pPr>
      <w:del w:id="2803" w:author="KVS, Kannan" w:date="2019-02-28T22:23:00Z">
        <w:r w:rsidRPr="007F5E7D" w:rsidDel="009B5AF1">
          <w:rPr>
            <w:rFonts w:ascii="Courier New" w:hAnsi="Courier New" w:cs="Courier New"/>
            <w:sz w:val="18"/>
            <w:szCs w:val="18"/>
          </w:rPr>
          <w:delText>root        12     1  0 05:26 ?        00:00:00 /usr/sbin/rsyslogd -n</w:delText>
        </w:r>
      </w:del>
    </w:p>
    <w:p w14:paraId="740BDDC2" w14:textId="554B05DF" w:rsidR="00F66552" w:rsidRPr="007F5E7D" w:rsidDel="009B5AF1" w:rsidRDefault="00F66552" w:rsidP="00F66552">
      <w:pPr>
        <w:rPr>
          <w:del w:id="2804" w:author="KVS, Kannan" w:date="2019-02-28T22:23:00Z"/>
          <w:rFonts w:ascii="Courier New" w:hAnsi="Courier New" w:cs="Courier New"/>
          <w:sz w:val="18"/>
          <w:szCs w:val="18"/>
        </w:rPr>
      </w:pPr>
      <w:del w:id="2805" w:author="KVS, Kannan" w:date="2019-02-28T22:23:00Z">
        <w:r w:rsidRPr="007F5E7D" w:rsidDel="009B5AF1">
          <w:rPr>
            <w:rFonts w:ascii="Courier New" w:hAnsi="Courier New" w:cs="Courier New"/>
            <w:sz w:val="18"/>
            <w:szCs w:val="18"/>
          </w:rPr>
          <w:delText>root        17     1  0 05:26 ?        00:00:00 /usr/bin/dsserve /usr/bin/syncd</w:delText>
        </w:r>
      </w:del>
    </w:p>
    <w:p w14:paraId="06473FA9" w14:textId="1F1B375A" w:rsidR="00F66552" w:rsidRPr="007F5E7D" w:rsidDel="009B5AF1" w:rsidRDefault="00F66552" w:rsidP="00F66552">
      <w:pPr>
        <w:rPr>
          <w:del w:id="2806" w:author="KVS, Kannan" w:date="2019-02-28T22:23:00Z"/>
          <w:rFonts w:ascii="Courier New" w:hAnsi="Courier New" w:cs="Courier New"/>
          <w:sz w:val="18"/>
          <w:szCs w:val="18"/>
        </w:rPr>
      </w:pPr>
      <w:del w:id="2807" w:author="KVS, Kannan" w:date="2019-02-28T22:23:00Z">
        <w:r w:rsidRPr="007F5E7D" w:rsidDel="009B5AF1">
          <w:rPr>
            <w:rFonts w:ascii="Courier New" w:hAnsi="Courier New" w:cs="Courier New"/>
            <w:sz w:val="18"/>
            <w:szCs w:val="18"/>
          </w:rPr>
          <w:delText>root        27    17 22 05:26 ?        04:09:30 /usr/bin/syncd --diag -p /usr/sh</w:delText>
        </w:r>
      </w:del>
    </w:p>
    <w:p w14:paraId="7661E453" w14:textId="6370CB80" w:rsidR="00F66552" w:rsidRPr="007F5E7D" w:rsidDel="009B5AF1" w:rsidRDefault="00F66552" w:rsidP="00F66552">
      <w:pPr>
        <w:rPr>
          <w:del w:id="2808" w:author="KVS, Kannan" w:date="2019-02-28T22:23:00Z"/>
          <w:rFonts w:ascii="Courier New" w:hAnsi="Courier New" w:cs="Courier New"/>
          <w:sz w:val="18"/>
          <w:szCs w:val="18"/>
        </w:rPr>
      </w:pPr>
      <w:del w:id="2809" w:author="KVS, Kannan" w:date="2019-02-28T22:23:00Z">
        <w:r w:rsidRPr="007F5E7D" w:rsidDel="009B5AF1">
          <w:rPr>
            <w:rFonts w:ascii="Courier New" w:hAnsi="Courier New" w:cs="Courier New"/>
            <w:sz w:val="18"/>
            <w:szCs w:val="18"/>
          </w:rPr>
          <w:delText>root        51    27  0 05:26 ?        00:00:01 /usr/bin/syncd --diag -p /usr/sh</w:delText>
        </w:r>
      </w:del>
    </w:p>
    <w:p w14:paraId="24812B41" w14:textId="793BD4D3" w:rsidR="00F66552" w:rsidRPr="007F5E7D" w:rsidDel="009B5AF1" w:rsidRDefault="00F66552" w:rsidP="00F66552">
      <w:pPr>
        <w:rPr>
          <w:del w:id="2810" w:author="KVS, Kannan" w:date="2019-02-28T22:23:00Z"/>
          <w:rFonts w:ascii="Courier New" w:hAnsi="Courier New" w:cs="Courier New"/>
          <w:sz w:val="18"/>
          <w:szCs w:val="18"/>
        </w:rPr>
      </w:pPr>
    </w:p>
    <w:p w14:paraId="0A65340F" w14:textId="1E5ABFA7" w:rsidR="00F66552" w:rsidRPr="007F5E7D" w:rsidDel="009B5AF1" w:rsidRDefault="00F66552" w:rsidP="00F66552">
      <w:pPr>
        <w:rPr>
          <w:del w:id="2811" w:author="KVS, Kannan" w:date="2019-02-28T22:23:00Z"/>
          <w:rFonts w:ascii="Courier New" w:hAnsi="Courier New" w:cs="Courier New"/>
          <w:sz w:val="18"/>
          <w:szCs w:val="18"/>
        </w:rPr>
      </w:pPr>
      <w:del w:id="2812" w:author="KVS, Kannan" w:date="2019-02-28T22:23:00Z">
        <w:r w:rsidRPr="007F5E7D" w:rsidDel="009B5AF1">
          <w:rPr>
            <w:rFonts w:ascii="Courier New" w:hAnsi="Courier New" w:cs="Courier New"/>
            <w:sz w:val="18"/>
            <w:szCs w:val="18"/>
          </w:rPr>
          <w:delText>swss    docker</w:delText>
        </w:r>
      </w:del>
    </w:p>
    <w:p w14:paraId="678AD5F3" w14:textId="6B5A4FEC" w:rsidR="00F66552" w:rsidRPr="007F5E7D" w:rsidDel="009B5AF1" w:rsidRDefault="00F66552" w:rsidP="00F66552">
      <w:pPr>
        <w:rPr>
          <w:del w:id="2813" w:author="KVS, Kannan" w:date="2019-02-28T22:23:00Z"/>
          <w:rFonts w:ascii="Courier New" w:hAnsi="Courier New" w:cs="Courier New"/>
          <w:sz w:val="18"/>
          <w:szCs w:val="18"/>
        </w:rPr>
      </w:pPr>
      <w:del w:id="2814" w:author="KVS, Kannan" w:date="2019-02-28T22:23:00Z">
        <w:r w:rsidRPr="007F5E7D" w:rsidDel="009B5AF1">
          <w:rPr>
            <w:rFonts w:ascii="Courier New" w:hAnsi="Courier New" w:cs="Courier New"/>
            <w:sz w:val="18"/>
            <w:szCs w:val="18"/>
          </w:rPr>
          <w:delText>---------------------------</w:delText>
        </w:r>
      </w:del>
    </w:p>
    <w:p w14:paraId="543EB573" w14:textId="10ABFA49" w:rsidR="00F66552" w:rsidRPr="007F5E7D" w:rsidDel="009B5AF1" w:rsidRDefault="00F66552" w:rsidP="00F66552">
      <w:pPr>
        <w:rPr>
          <w:del w:id="2815" w:author="KVS, Kannan" w:date="2019-02-28T22:23:00Z"/>
          <w:rFonts w:ascii="Courier New" w:hAnsi="Courier New" w:cs="Courier New"/>
          <w:sz w:val="18"/>
          <w:szCs w:val="18"/>
        </w:rPr>
      </w:pPr>
      <w:del w:id="2816" w:author="KVS, Kannan" w:date="2019-02-28T22:23:00Z">
        <w:r w:rsidRPr="007F5E7D" w:rsidDel="009B5AF1">
          <w:rPr>
            <w:rFonts w:ascii="Courier New" w:hAnsi="Courier New" w:cs="Courier New"/>
            <w:sz w:val="18"/>
            <w:szCs w:val="18"/>
          </w:rPr>
          <w:delText>UID        PID  PPID  C STIME TTY          TIME CMD</w:delText>
        </w:r>
      </w:del>
    </w:p>
    <w:p w14:paraId="04C3E562" w14:textId="1FC4E9E0" w:rsidR="00F66552" w:rsidRPr="007F5E7D" w:rsidDel="009B5AF1" w:rsidRDefault="00F66552" w:rsidP="00F66552">
      <w:pPr>
        <w:rPr>
          <w:del w:id="2817" w:author="KVS, Kannan" w:date="2019-02-28T22:23:00Z"/>
          <w:rFonts w:ascii="Courier New" w:hAnsi="Courier New" w:cs="Courier New"/>
          <w:sz w:val="18"/>
          <w:szCs w:val="18"/>
        </w:rPr>
      </w:pPr>
      <w:del w:id="2818" w:author="KVS, Kannan" w:date="2019-02-28T22:23:00Z">
        <w:r w:rsidRPr="007F5E7D" w:rsidDel="009B5AF1">
          <w:rPr>
            <w:rFonts w:ascii="Courier New" w:hAnsi="Courier New" w:cs="Courier New"/>
            <w:sz w:val="18"/>
            <w:szCs w:val="18"/>
          </w:rPr>
          <w:delText>root         1     0  0 05:26 ?        00:00:29 /usr/bin/python /usr/bin/supervi</w:delText>
        </w:r>
      </w:del>
    </w:p>
    <w:p w14:paraId="6A438397" w14:textId="04F89C3D" w:rsidR="00F66552" w:rsidRPr="007F5E7D" w:rsidDel="009B5AF1" w:rsidRDefault="00F66552" w:rsidP="00F66552">
      <w:pPr>
        <w:rPr>
          <w:del w:id="2819" w:author="KVS, Kannan" w:date="2019-02-28T22:23:00Z"/>
          <w:rFonts w:ascii="Courier New" w:hAnsi="Courier New" w:cs="Courier New"/>
          <w:sz w:val="18"/>
          <w:szCs w:val="18"/>
        </w:rPr>
      </w:pPr>
      <w:del w:id="2820" w:author="KVS, Kannan" w:date="2019-02-28T22:23:00Z">
        <w:r w:rsidRPr="007F5E7D" w:rsidDel="009B5AF1">
          <w:rPr>
            <w:rFonts w:ascii="Courier New" w:hAnsi="Courier New" w:cs="Courier New"/>
            <w:sz w:val="18"/>
            <w:szCs w:val="18"/>
          </w:rPr>
          <w:delText>root        25     1  0 05:26 ?        00:00:00 /usr/sbin/rsyslogd -n</w:delText>
        </w:r>
      </w:del>
    </w:p>
    <w:p w14:paraId="3B1C3164" w14:textId="04CD47DE" w:rsidR="00F66552" w:rsidRPr="007F5E7D" w:rsidDel="009B5AF1" w:rsidRDefault="00F66552" w:rsidP="00F66552">
      <w:pPr>
        <w:rPr>
          <w:del w:id="2821" w:author="KVS, Kannan" w:date="2019-02-28T22:23:00Z"/>
          <w:rFonts w:ascii="Courier New" w:hAnsi="Courier New" w:cs="Courier New"/>
          <w:sz w:val="18"/>
          <w:szCs w:val="18"/>
        </w:rPr>
      </w:pPr>
      <w:del w:id="2822" w:author="KVS, Kannan" w:date="2019-02-28T22:23:00Z">
        <w:r w:rsidRPr="007F5E7D" w:rsidDel="009B5AF1">
          <w:rPr>
            <w:rFonts w:ascii="Courier New" w:hAnsi="Courier New" w:cs="Courier New"/>
            <w:sz w:val="18"/>
            <w:szCs w:val="18"/>
          </w:rPr>
          <w:delText>root        30     1  0 05:26 ?        00:00:13 /usr/bin/orchagent -d /var/log/s</w:delText>
        </w:r>
      </w:del>
    </w:p>
    <w:p w14:paraId="439F94A2" w14:textId="302F6B7C" w:rsidR="00F66552" w:rsidRPr="007F5E7D" w:rsidDel="009B5AF1" w:rsidRDefault="00F66552" w:rsidP="00F66552">
      <w:pPr>
        <w:rPr>
          <w:del w:id="2823" w:author="KVS, Kannan" w:date="2019-02-28T22:23:00Z"/>
          <w:rFonts w:ascii="Courier New" w:hAnsi="Courier New" w:cs="Courier New"/>
          <w:sz w:val="18"/>
          <w:szCs w:val="18"/>
        </w:rPr>
      </w:pPr>
      <w:del w:id="2824" w:author="KVS, Kannan" w:date="2019-02-28T22:23:00Z">
        <w:r w:rsidRPr="007F5E7D" w:rsidDel="009B5AF1">
          <w:rPr>
            <w:rFonts w:ascii="Courier New" w:hAnsi="Courier New" w:cs="Courier New"/>
            <w:sz w:val="18"/>
            <w:szCs w:val="18"/>
          </w:rPr>
          <w:delText>root        42     1  1 05:26 ?        00:12:40 /usr/bin/portsyncd -p /usr/share</w:delText>
        </w:r>
      </w:del>
    </w:p>
    <w:p w14:paraId="5C15D361" w14:textId="481CFDB2" w:rsidR="00F66552" w:rsidRPr="007F5E7D" w:rsidDel="009B5AF1" w:rsidRDefault="00F66552" w:rsidP="00F66552">
      <w:pPr>
        <w:rPr>
          <w:del w:id="2825" w:author="KVS, Kannan" w:date="2019-02-28T22:23:00Z"/>
          <w:rFonts w:ascii="Courier New" w:hAnsi="Courier New" w:cs="Courier New"/>
          <w:sz w:val="18"/>
          <w:szCs w:val="18"/>
        </w:rPr>
      </w:pPr>
      <w:del w:id="2826" w:author="KVS, Kannan" w:date="2019-02-28T22:23:00Z">
        <w:r w:rsidRPr="007F5E7D" w:rsidDel="009B5AF1">
          <w:rPr>
            <w:rFonts w:ascii="Courier New" w:hAnsi="Courier New" w:cs="Courier New"/>
            <w:sz w:val="18"/>
            <w:szCs w:val="18"/>
          </w:rPr>
          <w:delText>root        45     1  0 05:26 ?        00:00:00 /usr/bin/intfsyncd</w:delText>
        </w:r>
      </w:del>
    </w:p>
    <w:p w14:paraId="4C5B29D9" w14:textId="1CF7500A" w:rsidR="00F66552" w:rsidRPr="007F5E7D" w:rsidDel="009B5AF1" w:rsidRDefault="00F66552" w:rsidP="00F66552">
      <w:pPr>
        <w:rPr>
          <w:del w:id="2827" w:author="KVS, Kannan" w:date="2019-02-28T22:23:00Z"/>
          <w:rFonts w:ascii="Courier New" w:hAnsi="Courier New" w:cs="Courier New"/>
          <w:sz w:val="18"/>
          <w:szCs w:val="18"/>
        </w:rPr>
      </w:pPr>
      <w:del w:id="2828" w:author="KVS, Kannan" w:date="2019-02-28T22:23:00Z">
        <w:r w:rsidRPr="007F5E7D" w:rsidDel="009B5AF1">
          <w:rPr>
            <w:rFonts w:ascii="Courier New" w:hAnsi="Courier New" w:cs="Courier New"/>
            <w:sz w:val="18"/>
            <w:szCs w:val="18"/>
          </w:rPr>
          <w:delText>root        48     1  0 05:26 ?        00:00:03 /usr/bin/neighsyncd</w:delText>
        </w:r>
      </w:del>
    </w:p>
    <w:p w14:paraId="60613C1A" w14:textId="12F1ADD7" w:rsidR="00F66552" w:rsidRPr="007F5E7D" w:rsidDel="009B5AF1" w:rsidRDefault="00F66552" w:rsidP="00F66552">
      <w:pPr>
        <w:rPr>
          <w:del w:id="2829" w:author="KVS, Kannan" w:date="2019-02-28T22:23:00Z"/>
          <w:rFonts w:ascii="Courier New" w:hAnsi="Courier New" w:cs="Courier New"/>
          <w:sz w:val="18"/>
          <w:szCs w:val="18"/>
        </w:rPr>
      </w:pPr>
      <w:del w:id="2830" w:author="KVS, Kannan" w:date="2019-02-28T22:23:00Z">
        <w:r w:rsidRPr="007F5E7D" w:rsidDel="009B5AF1">
          <w:rPr>
            <w:rFonts w:ascii="Courier New" w:hAnsi="Courier New" w:cs="Courier New"/>
            <w:sz w:val="18"/>
            <w:szCs w:val="18"/>
          </w:rPr>
          <w:delText>root        59     1  0 05:26 ?        00:00:01 /usr/bin/vlanmgrd</w:delText>
        </w:r>
      </w:del>
    </w:p>
    <w:p w14:paraId="0D4B9C39" w14:textId="515620F8" w:rsidR="00F66552" w:rsidRPr="007F5E7D" w:rsidDel="009B5AF1" w:rsidRDefault="00F66552" w:rsidP="00F66552">
      <w:pPr>
        <w:rPr>
          <w:del w:id="2831" w:author="KVS, Kannan" w:date="2019-02-28T22:23:00Z"/>
          <w:rFonts w:ascii="Courier New" w:hAnsi="Courier New" w:cs="Courier New"/>
          <w:sz w:val="18"/>
          <w:szCs w:val="18"/>
        </w:rPr>
      </w:pPr>
      <w:del w:id="2832" w:author="KVS, Kannan" w:date="2019-02-28T22:23:00Z">
        <w:r w:rsidRPr="007F5E7D" w:rsidDel="009B5AF1">
          <w:rPr>
            <w:rFonts w:ascii="Courier New" w:hAnsi="Courier New" w:cs="Courier New"/>
            <w:sz w:val="18"/>
            <w:szCs w:val="18"/>
          </w:rPr>
          <w:delText>root        92     1  0 05:26 ?        00:00:01 /usr/bin/intfmgrd</w:delText>
        </w:r>
      </w:del>
    </w:p>
    <w:p w14:paraId="28B4E3F7" w14:textId="39778BBB" w:rsidR="00F66552" w:rsidRPr="007F5E7D" w:rsidDel="009B5AF1" w:rsidRDefault="00F66552" w:rsidP="00F66552">
      <w:pPr>
        <w:rPr>
          <w:del w:id="2833" w:author="KVS, Kannan" w:date="2019-02-28T22:23:00Z"/>
          <w:rFonts w:ascii="Courier New" w:hAnsi="Courier New" w:cs="Courier New"/>
          <w:sz w:val="18"/>
          <w:szCs w:val="18"/>
        </w:rPr>
      </w:pPr>
      <w:del w:id="2834" w:author="KVS, Kannan" w:date="2019-02-28T22:23:00Z">
        <w:r w:rsidRPr="007F5E7D" w:rsidDel="009B5AF1">
          <w:rPr>
            <w:rFonts w:ascii="Courier New" w:hAnsi="Courier New" w:cs="Courier New"/>
            <w:sz w:val="18"/>
            <w:szCs w:val="18"/>
          </w:rPr>
          <w:delText>root      3606     1  0 23:36 ?        00:00:00 bash -c /usr/bin/arp_update; sle</w:delText>
        </w:r>
      </w:del>
    </w:p>
    <w:p w14:paraId="0F0A0EA4" w14:textId="2061DA8D" w:rsidR="00D21470" w:rsidRPr="007F5E7D" w:rsidDel="009B5AF1" w:rsidRDefault="00F66552" w:rsidP="00F66552">
      <w:pPr>
        <w:rPr>
          <w:del w:id="2835" w:author="KVS, Kannan" w:date="2019-02-28T22:23:00Z"/>
          <w:rFonts w:ascii="Courier New" w:hAnsi="Courier New" w:cs="Courier New"/>
          <w:sz w:val="18"/>
          <w:szCs w:val="18"/>
        </w:rPr>
      </w:pPr>
      <w:del w:id="2836" w:author="KVS, Kannan" w:date="2019-02-28T22:23:00Z">
        <w:r w:rsidRPr="007F5E7D" w:rsidDel="009B5AF1">
          <w:rPr>
            <w:rFonts w:ascii="Courier New" w:hAnsi="Courier New" w:cs="Courier New"/>
            <w:sz w:val="18"/>
            <w:szCs w:val="18"/>
          </w:rPr>
          <w:delText>root      3621  3606  0 23:36 ?        00:00:00 sleep 300</w:delText>
        </w:r>
      </w:del>
    </w:p>
    <w:p w14:paraId="0A9D9549" w14:textId="4F61B3A9" w:rsidR="00F66552" w:rsidDel="009B5AF1" w:rsidRDefault="00F66552" w:rsidP="00F66552">
      <w:pPr>
        <w:rPr>
          <w:del w:id="2837" w:author="KVS, Kannan" w:date="2019-02-28T22:23:00Z"/>
          <w:rFonts w:ascii="Courier New" w:hAnsi="Courier New" w:cs="Courier New"/>
          <w:sz w:val="16"/>
          <w:szCs w:val="16"/>
        </w:rPr>
      </w:pPr>
      <w:del w:id="2838" w:author="KVS, Kannan" w:date="2019-02-28T22:23:00Z">
        <w:r w:rsidDel="009B5AF1">
          <w:rPr>
            <w:rFonts w:ascii="Courier New" w:hAnsi="Courier New" w:cs="Courier New"/>
            <w:sz w:val="16"/>
            <w:szCs w:val="16"/>
          </w:rPr>
          <w:delText>…</w:delText>
        </w:r>
      </w:del>
    </w:p>
    <w:p w14:paraId="2432BF80" w14:textId="72363C2C" w:rsidR="00F66552" w:rsidDel="009B5AF1" w:rsidRDefault="00F66552" w:rsidP="00F66552">
      <w:pPr>
        <w:rPr>
          <w:del w:id="2839" w:author="KVS, Kannan" w:date="2019-02-28T22:23:00Z"/>
          <w:rFonts w:ascii="Courier New" w:hAnsi="Courier New" w:cs="Courier New"/>
          <w:sz w:val="16"/>
          <w:szCs w:val="16"/>
        </w:rPr>
      </w:pPr>
    </w:p>
    <w:p w14:paraId="15A8F541" w14:textId="25AF65C3" w:rsidR="00F66552" w:rsidDel="009B5AF1" w:rsidRDefault="00F66552" w:rsidP="00F66552">
      <w:pPr>
        <w:rPr>
          <w:del w:id="2840" w:author="KVS, Kannan" w:date="2019-02-28T22:23:00Z"/>
          <w:rFonts w:ascii="Courier New" w:hAnsi="Courier New" w:cs="Courier New"/>
          <w:sz w:val="16"/>
          <w:szCs w:val="16"/>
        </w:rPr>
      </w:pPr>
    </w:p>
    <w:p w14:paraId="4934DC00" w14:textId="25185644" w:rsidR="00F66552" w:rsidDel="009B5AF1" w:rsidRDefault="00F66552" w:rsidP="00F66552">
      <w:pPr>
        <w:pStyle w:val="Heading3"/>
        <w:rPr>
          <w:del w:id="2841" w:author="KVS, Kannan" w:date="2019-02-28T22:23:00Z"/>
        </w:rPr>
      </w:pPr>
      <w:del w:id="2842" w:author="KVS, Kannan" w:date="2019-02-28T22:23:00Z">
        <w:r w:rsidDel="009B5AF1">
          <w:delText>show system-memory</w:delText>
        </w:r>
      </w:del>
    </w:p>
    <w:p w14:paraId="1D14FEEE" w14:textId="1F0614A3" w:rsidR="00F66552" w:rsidRPr="000920D7" w:rsidDel="009B5AF1" w:rsidRDefault="000920D7" w:rsidP="000920D7">
      <w:pPr>
        <w:jc w:val="both"/>
        <w:rPr>
          <w:del w:id="2843" w:author="KVS, Kannan" w:date="2019-02-28T22:23:00Z"/>
          <w:rFonts w:asciiTheme="minorHAnsi" w:hAnsiTheme="minorHAnsi" w:cs="Courier New"/>
        </w:rPr>
      </w:pPr>
      <w:del w:id="2844" w:author="KVS, Kannan" w:date="2019-02-28T22:23:00Z">
        <w:r w:rsidRPr="000920D7" w:rsidDel="009B5AF1">
          <w:rPr>
            <w:rFonts w:asciiTheme="minorHAnsi" w:hAnsiTheme="minorHAnsi" w:cs="Courier New"/>
          </w:rPr>
          <w:delText xml:space="preserve">Displays system-wide memory utilization information – just a wrapper over linux native “free” command. </w:delText>
        </w:r>
      </w:del>
    </w:p>
    <w:p w14:paraId="7221AAF5" w14:textId="4752727A" w:rsidR="00F66552" w:rsidDel="009B5AF1" w:rsidRDefault="00F66552" w:rsidP="00F66552">
      <w:pPr>
        <w:rPr>
          <w:del w:id="2845" w:author="KVS, Kannan" w:date="2019-02-28T22:23:00Z"/>
          <w:rFonts w:ascii="Courier New" w:hAnsi="Courier New" w:cs="Courier New"/>
          <w:sz w:val="16"/>
          <w:szCs w:val="16"/>
        </w:rPr>
      </w:pPr>
    </w:p>
    <w:p w14:paraId="1ADD13CF" w14:textId="40FE942D" w:rsidR="00F66552" w:rsidDel="009B5AF1" w:rsidRDefault="00F66552" w:rsidP="00F66552">
      <w:pPr>
        <w:rPr>
          <w:del w:id="2846" w:author="KVS, Kannan" w:date="2019-02-28T22:23:00Z"/>
          <w:rFonts w:ascii="Courier New" w:hAnsi="Courier New" w:cs="Courier New"/>
          <w:sz w:val="16"/>
          <w:szCs w:val="16"/>
        </w:rPr>
      </w:pPr>
    </w:p>
    <w:p w14:paraId="1B6D432F" w14:textId="4230205E" w:rsidR="00F66552" w:rsidRPr="007F5E7D" w:rsidDel="009B5AF1" w:rsidRDefault="00F66552" w:rsidP="00F66552">
      <w:pPr>
        <w:rPr>
          <w:del w:id="2847" w:author="KVS, Kannan" w:date="2019-02-28T22:23:00Z"/>
          <w:rFonts w:ascii="Courier New" w:hAnsi="Courier New" w:cs="Courier New"/>
          <w:sz w:val="18"/>
          <w:szCs w:val="18"/>
        </w:rPr>
      </w:pPr>
      <w:del w:id="2848" w:author="KVS, Kannan" w:date="2019-02-28T22:23:00Z">
        <w:r w:rsidRPr="007F5E7D" w:rsidDel="009B5AF1">
          <w:rPr>
            <w:rFonts w:ascii="Courier New" w:hAnsi="Courier New" w:cs="Courier New"/>
            <w:sz w:val="18"/>
            <w:szCs w:val="18"/>
          </w:rPr>
          <w:delText>admin@lnos-x1-a-asw02:~$ show system-memory</w:delText>
        </w:r>
      </w:del>
    </w:p>
    <w:p w14:paraId="49B72E47" w14:textId="51634B1E" w:rsidR="00F66552" w:rsidRPr="007F5E7D" w:rsidDel="009B5AF1" w:rsidRDefault="00F66552" w:rsidP="00F66552">
      <w:pPr>
        <w:rPr>
          <w:del w:id="2849" w:author="KVS, Kannan" w:date="2019-02-28T22:23:00Z"/>
          <w:rFonts w:ascii="Courier New" w:hAnsi="Courier New" w:cs="Courier New"/>
          <w:sz w:val="18"/>
          <w:szCs w:val="18"/>
        </w:rPr>
      </w:pPr>
      <w:del w:id="2850" w:author="KVS, Kannan" w:date="2019-02-28T22:23:00Z">
        <w:r w:rsidRPr="007F5E7D" w:rsidDel="009B5AF1">
          <w:rPr>
            <w:rFonts w:ascii="Courier New" w:hAnsi="Courier New" w:cs="Courier New"/>
            <w:sz w:val="18"/>
            <w:szCs w:val="18"/>
          </w:rPr>
          <w:delText>Command: free -m -h</w:delText>
        </w:r>
      </w:del>
    </w:p>
    <w:p w14:paraId="13772938" w14:textId="2D9EA20D" w:rsidR="00F66552" w:rsidRPr="007F5E7D" w:rsidDel="009B5AF1" w:rsidRDefault="00F66552" w:rsidP="00F66552">
      <w:pPr>
        <w:rPr>
          <w:del w:id="2851" w:author="KVS, Kannan" w:date="2019-02-28T22:23:00Z"/>
          <w:rFonts w:ascii="Courier New" w:hAnsi="Courier New" w:cs="Courier New"/>
          <w:sz w:val="18"/>
          <w:szCs w:val="18"/>
        </w:rPr>
      </w:pPr>
      <w:del w:id="2852" w:author="KVS, Kannan" w:date="2019-02-28T22:23:00Z">
        <w:r w:rsidRPr="007F5E7D" w:rsidDel="009B5AF1">
          <w:rPr>
            <w:rFonts w:ascii="Courier New" w:hAnsi="Courier New" w:cs="Courier New"/>
            <w:sz w:val="18"/>
            <w:szCs w:val="18"/>
          </w:rPr>
          <w:delText xml:space="preserve">             total       used       free     shared    buffers     cached</w:delText>
        </w:r>
      </w:del>
    </w:p>
    <w:p w14:paraId="5D751180" w14:textId="15209041" w:rsidR="00F66552" w:rsidRPr="007F5E7D" w:rsidDel="009B5AF1" w:rsidRDefault="00F66552" w:rsidP="00F66552">
      <w:pPr>
        <w:rPr>
          <w:del w:id="2853" w:author="KVS, Kannan" w:date="2019-02-28T22:23:00Z"/>
          <w:rFonts w:ascii="Courier New" w:hAnsi="Courier New" w:cs="Courier New"/>
          <w:sz w:val="18"/>
          <w:szCs w:val="18"/>
        </w:rPr>
      </w:pPr>
      <w:del w:id="2854" w:author="KVS, Kannan" w:date="2019-02-28T22:23:00Z">
        <w:r w:rsidRPr="007F5E7D" w:rsidDel="009B5AF1">
          <w:rPr>
            <w:rFonts w:ascii="Courier New" w:hAnsi="Courier New" w:cs="Courier New"/>
            <w:sz w:val="18"/>
            <w:szCs w:val="18"/>
          </w:rPr>
          <w:delText>Mem:          3.9G       2.0G       1.8G        33M       324M       791M</w:delText>
        </w:r>
      </w:del>
    </w:p>
    <w:p w14:paraId="6F2D3244" w14:textId="5765A675" w:rsidR="00F66552" w:rsidRPr="007F5E7D" w:rsidDel="009B5AF1" w:rsidRDefault="00F66552" w:rsidP="00F66552">
      <w:pPr>
        <w:rPr>
          <w:del w:id="2855" w:author="KVS, Kannan" w:date="2019-02-28T22:23:00Z"/>
          <w:rFonts w:ascii="Courier New" w:hAnsi="Courier New" w:cs="Courier New"/>
          <w:sz w:val="18"/>
          <w:szCs w:val="18"/>
        </w:rPr>
      </w:pPr>
      <w:del w:id="2856" w:author="KVS, Kannan" w:date="2019-02-28T22:23:00Z">
        <w:r w:rsidRPr="007F5E7D" w:rsidDel="009B5AF1">
          <w:rPr>
            <w:rFonts w:ascii="Courier New" w:hAnsi="Courier New" w:cs="Courier New"/>
            <w:sz w:val="18"/>
            <w:szCs w:val="18"/>
          </w:rPr>
          <w:delText>-/+ buffers/cache:       951M       2.9G</w:delText>
        </w:r>
      </w:del>
    </w:p>
    <w:p w14:paraId="2DDF5F5B" w14:textId="7EECD088" w:rsidR="00F66552" w:rsidRPr="007F5E7D" w:rsidDel="009B5AF1" w:rsidRDefault="00F66552" w:rsidP="00F66552">
      <w:pPr>
        <w:rPr>
          <w:del w:id="2857" w:author="KVS, Kannan" w:date="2019-02-28T22:23:00Z"/>
          <w:rFonts w:ascii="Courier New" w:hAnsi="Courier New" w:cs="Courier New"/>
          <w:sz w:val="18"/>
          <w:szCs w:val="18"/>
        </w:rPr>
      </w:pPr>
      <w:del w:id="2858" w:author="KVS, Kannan" w:date="2019-02-28T22:23:00Z">
        <w:r w:rsidRPr="007F5E7D" w:rsidDel="009B5AF1">
          <w:rPr>
            <w:rFonts w:ascii="Courier New" w:hAnsi="Courier New" w:cs="Courier New"/>
            <w:sz w:val="18"/>
            <w:szCs w:val="18"/>
          </w:rPr>
          <w:delText>Swap:           0B         0B         0B</w:delText>
        </w:r>
      </w:del>
    </w:p>
    <w:p w14:paraId="6814E8C1" w14:textId="5E08DE20" w:rsidR="000920D7" w:rsidDel="009B5AF1" w:rsidRDefault="000920D7" w:rsidP="00F66552">
      <w:pPr>
        <w:rPr>
          <w:del w:id="2859" w:author="KVS, Kannan" w:date="2019-02-28T22:23:00Z"/>
          <w:rFonts w:ascii="Courier New" w:hAnsi="Courier New" w:cs="Courier New"/>
          <w:sz w:val="16"/>
          <w:szCs w:val="16"/>
        </w:rPr>
      </w:pPr>
    </w:p>
    <w:p w14:paraId="70E2E68B" w14:textId="153E610C" w:rsidR="000920D7" w:rsidDel="009B5AF1" w:rsidRDefault="000920D7" w:rsidP="00F66552">
      <w:pPr>
        <w:rPr>
          <w:del w:id="2860" w:author="KVS, Kannan" w:date="2019-02-28T22:23:00Z"/>
          <w:rFonts w:ascii="Courier New" w:hAnsi="Courier New" w:cs="Courier New"/>
          <w:sz w:val="16"/>
          <w:szCs w:val="16"/>
        </w:rPr>
      </w:pPr>
    </w:p>
    <w:p w14:paraId="300B1B9D" w14:textId="151DC0A9" w:rsidR="000920D7" w:rsidDel="009B5AF1" w:rsidRDefault="000920D7" w:rsidP="00F66552">
      <w:pPr>
        <w:rPr>
          <w:del w:id="2861" w:author="KVS, Kannan" w:date="2019-02-28T22:23:00Z"/>
          <w:rFonts w:ascii="Courier New" w:hAnsi="Courier New" w:cs="Courier New"/>
          <w:sz w:val="16"/>
          <w:szCs w:val="16"/>
        </w:rPr>
      </w:pPr>
    </w:p>
    <w:p w14:paraId="4CA9E370" w14:textId="3174C8D2" w:rsidR="00FF1834" w:rsidDel="009B5AF1" w:rsidRDefault="00FF1834" w:rsidP="00F66552">
      <w:pPr>
        <w:rPr>
          <w:del w:id="2862" w:author="KVS, Kannan" w:date="2019-02-28T22:23:00Z"/>
          <w:rFonts w:ascii="Courier New" w:hAnsi="Courier New" w:cs="Courier New"/>
          <w:sz w:val="16"/>
          <w:szCs w:val="16"/>
        </w:rPr>
      </w:pPr>
    </w:p>
    <w:p w14:paraId="56ED4E05" w14:textId="6848E752" w:rsidR="00FF1834" w:rsidDel="009B5AF1" w:rsidRDefault="00FF1834" w:rsidP="00F66552">
      <w:pPr>
        <w:rPr>
          <w:del w:id="2863" w:author="KVS, Kannan" w:date="2019-02-28T22:23:00Z"/>
          <w:rFonts w:ascii="Courier New" w:hAnsi="Courier New" w:cs="Courier New"/>
          <w:sz w:val="16"/>
          <w:szCs w:val="16"/>
        </w:rPr>
      </w:pPr>
    </w:p>
    <w:p w14:paraId="5FC64811" w14:textId="3C607B3A" w:rsidR="000920D7" w:rsidDel="009B5AF1" w:rsidRDefault="000920D7" w:rsidP="000920D7">
      <w:pPr>
        <w:pStyle w:val="Heading3"/>
        <w:rPr>
          <w:del w:id="2864" w:author="KVS, Kannan" w:date="2019-02-28T22:23:00Z"/>
        </w:rPr>
      </w:pPr>
      <w:del w:id="2865" w:author="KVS, Kannan" w:date="2019-02-28T22:23:00Z">
        <w:r w:rsidDel="009B5AF1">
          <w:delText>show techsupport</w:delText>
        </w:r>
      </w:del>
    </w:p>
    <w:p w14:paraId="7D67CD8B" w14:textId="67C62809" w:rsidR="007D068A" w:rsidRPr="007D068A" w:rsidDel="009B5AF1" w:rsidRDefault="007D068A" w:rsidP="007D068A">
      <w:pPr>
        <w:jc w:val="both"/>
        <w:rPr>
          <w:del w:id="2866" w:author="KVS, Kannan" w:date="2019-02-28T22:23:00Z"/>
          <w:rFonts w:asciiTheme="minorHAnsi" w:hAnsiTheme="minorHAnsi" w:cs="Courier New"/>
        </w:rPr>
      </w:pPr>
      <w:del w:id="2867" w:author="KVS, Kannan" w:date="2019-02-28T22:23:00Z">
        <w:r w:rsidRPr="007D068A" w:rsidDel="009B5AF1">
          <w:rPr>
            <w:rFonts w:asciiTheme="minorHAnsi" w:hAnsiTheme="minorHAnsi" w:cs="Courier New"/>
          </w:rPr>
          <w:delText>For troubleshooting and debugging purposes, this command collects a considerable amount of information across the entire system. Information as diverse as syslog entries, database state, routing-stack state, etc.</w:delText>
        </w:r>
      </w:del>
    </w:p>
    <w:p w14:paraId="0527BBC8" w14:textId="37FADEB3" w:rsidR="007D068A" w:rsidDel="009B5AF1" w:rsidRDefault="007D068A" w:rsidP="00F66552">
      <w:pPr>
        <w:rPr>
          <w:del w:id="2868" w:author="KVS, Kannan" w:date="2019-02-28T22:23:00Z"/>
          <w:rFonts w:ascii="Courier New" w:hAnsi="Courier New" w:cs="Courier New"/>
          <w:sz w:val="16"/>
          <w:szCs w:val="16"/>
        </w:rPr>
      </w:pPr>
    </w:p>
    <w:p w14:paraId="75B6A6EF" w14:textId="285F9BED" w:rsidR="000920D7" w:rsidDel="009B5AF1" w:rsidRDefault="007D068A" w:rsidP="00F66552">
      <w:pPr>
        <w:rPr>
          <w:del w:id="2869" w:author="KVS, Kannan" w:date="2019-02-28T22:23:00Z"/>
          <w:rFonts w:asciiTheme="minorHAnsi" w:hAnsiTheme="minorHAnsi" w:cs="Courier New"/>
        </w:rPr>
      </w:pPr>
      <w:del w:id="2870" w:author="KVS, Kannan" w:date="2019-02-28T22:23:00Z">
        <w:r w:rsidRPr="007D068A" w:rsidDel="009B5AF1">
          <w:rPr>
            <w:rFonts w:asciiTheme="minorHAnsi" w:hAnsiTheme="minorHAnsi" w:cs="Courier New"/>
          </w:rPr>
          <w:delText xml:space="preserve">The collected information is compressed in a single file and placed in this path: /var/dump/tmp/sonic_dump_&lt;hostname&gt;.tar.gz </w:delText>
        </w:r>
      </w:del>
    </w:p>
    <w:p w14:paraId="4509CE31" w14:textId="76ED9375" w:rsidR="007D068A" w:rsidDel="009B5AF1" w:rsidRDefault="007D068A" w:rsidP="00F66552">
      <w:pPr>
        <w:rPr>
          <w:del w:id="2871" w:author="KVS, Kannan" w:date="2019-02-28T22:23:00Z"/>
          <w:rFonts w:asciiTheme="minorHAnsi" w:hAnsiTheme="minorHAnsi" w:cs="Courier New"/>
        </w:rPr>
      </w:pPr>
    </w:p>
    <w:p w14:paraId="14A0EF38" w14:textId="133EF0D5" w:rsidR="007D068A" w:rsidDel="009B5AF1" w:rsidRDefault="007D068A" w:rsidP="00F66552">
      <w:pPr>
        <w:rPr>
          <w:del w:id="2872" w:author="KVS, Kannan" w:date="2019-02-28T22:23:00Z"/>
          <w:rFonts w:asciiTheme="minorHAnsi" w:hAnsiTheme="minorHAnsi" w:cs="Courier New"/>
        </w:rPr>
      </w:pPr>
    </w:p>
    <w:p w14:paraId="25788D82" w14:textId="40685717" w:rsidR="007D068A" w:rsidRPr="007F5E7D" w:rsidDel="009B5AF1" w:rsidRDefault="007D068A" w:rsidP="007D068A">
      <w:pPr>
        <w:rPr>
          <w:del w:id="2873" w:author="KVS, Kannan" w:date="2019-02-28T22:23:00Z"/>
          <w:rFonts w:ascii="Courier New" w:hAnsi="Courier New" w:cs="Courier New"/>
          <w:sz w:val="18"/>
          <w:szCs w:val="18"/>
        </w:rPr>
      </w:pPr>
      <w:del w:id="2874" w:author="KVS, Kannan" w:date="2019-02-28T22:23:00Z">
        <w:r w:rsidRPr="007F5E7D" w:rsidDel="009B5AF1">
          <w:rPr>
            <w:rFonts w:ascii="Courier New" w:hAnsi="Courier New" w:cs="Courier New"/>
            <w:sz w:val="18"/>
            <w:szCs w:val="18"/>
          </w:rPr>
          <w:delText>admin@lnos-x1-a-asw02:~$ show techsupport</w:delText>
        </w:r>
      </w:del>
    </w:p>
    <w:p w14:paraId="1CD98A2C" w14:textId="5C52D326" w:rsidR="007D068A" w:rsidRPr="007F5E7D" w:rsidDel="009B5AF1" w:rsidRDefault="007D068A" w:rsidP="007D068A">
      <w:pPr>
        <w:rPr>
          <w:del w:id="2875" w:author="KVS, Kannan" w:date="2019-02-28T22:23:00Z"/>
          <w:rFonts w:ascii="Courier New" w:hAnsi="Courier New" w:cs="Courier New"/>
          <w:sz w:val="18"/>
          <w:szCs w:val="18"/>
        </w:rPr>
      </w:pPr>
      <w:del w:id="2876" w:author="KVS, Kannan" w:date="2019-02-28T22:23:00Z">
        <w:r w:rsidRPr="007F5E7D" w:rsidDel="009B5AF1">
          <w:rPr>
            <w:rFonts w:ascii="Courier New" w:hAnsi="Courier New" w:cs="Courier New"/>
            <w:sz w:val="18"/>
            <w:szCs w:val="18"/>
          </w:rPr>
          <w:delText>Command: sudo generate_dump -v</w:delText>
        </w:r>
      </w:del>
    </w:p>
    <w:p w14:paraId="60967A92" w14:textId="707B39D6" w:rsidR="007D068A" w:rsidRPr="007F5E7D" w:rsidDel="009B5AF1" w:rsidRDefault="007D068A" w:rsidP="007D068A">
      <w:pPr>
        <w:rPr>
          <w:del w:id="2877" w:author="KVS, Kannan" w:date="2019-02-28T22:23:00Z"/>
          <w:rFonts w:ascii="Courier New" w:hAnsi="Courier New" w:cs="Courier New"/>
          <w:sz w:val="18"/>
          <w:szCs w:val="18"/>
        </w:rPr>
      </w:pPr>
    </w:p>
    <w:p w14:paraId="07E922E9" w14:textId="7775D713" w:rsidR="007D068A" w:rsidRPr="007F5E7D" w:rsidDel="009B5AF1" w:rsidRDefault="007D068A" w:rsidP="007D068A">
      <w:pPr>
        <w:rPr>
          <w:del w:id="2878" w:author="KVS, Kannan" w:date="2019-02-28T22:23:00Z"/>
          <w:rFonts w:ascii="Courier New" w:hAnsi="Courier New" w:cs="Courier New"/>
          <w:sz w:val="18"/>
          <w:szCs w:val="18"/>
        </w:rPr>
      </w:pPr>
      <w:del w:id="2879" w:author="KVS, Kannan" w:date="2019-02-28T22:23:00Z">
        <w:r w:rsidRPr="007F5E7D" w:rsidDel="009B5AF1">
          <w:rPr>
            <w:rFonts w:ascii="Courier New" w:hAnsi="Courier New" w:cs="Courier New"/>
            <w:sz w:val="18"/>
            <w:szCs w:val="18"/>
          </w:rPr>
          <w:delText>main</w:delText>
        </w:r>
      </w:del>
    </w:p>
    <w:p w14:paraId="15ECFF64" w14:textId="7E46A1C2" w:rsidR="007D068A" w:rsidRPr="007F5E7D" w:rsidDel="009B5AF1" w:rsidRDefault="007D068A" w:rsidP="007D068A">
      <w:pPr>
        <w:rPr>
          <w:del w:id="2880" w:author="KVS, Kannan" w:date="2019-02-28T22:23:00Z"/>
          <w:rFonts w:ascii="Courier New" w:hAnsi="Courier New" w:cs="Courier New"/>
          <w:sz w:val="18"/>
          <w:szCs w:val="18"/>
        </w:rPr>
      </w:pPr>
      <w:del w:id="2881" w:author="KVS, Kannan" w:date="2019-02-28T22:23:00Z">
        <w:r w:rsidRPr="007F5E7D" w:rsidDel="009B5AF1">
          <w:rPr>
            <w:rFonts w:ascii="Courier New" w:hAnsi="Courier New" w:cs="Courier New"/>
            <w:sz w:val="18"/>
            <w:szCs w:val="18"/>
          </w:rPr>
          <w:delText>whoami</w:delText>
        </w:r>
      </w:del>
    </w:p>
    <w:p w14:paraId="400E6264" w14:textId="1E537BA7" w:rsidR="007D068A" w:rsidRPr="007F5E7D" w:rsidDel="009B5AF1" w:rsidRDefault="007D068A" w:rsidP="007D068A">
      <w:pPr>
        <w:rPr>
          <w:del w:id="2882" w:author="KVS, Kannan" w:date="2019-02-28T22:23:00Z"/>
          <w:rFonts w:ascii="Courier New" w:hAnsi="Courier New" w:cs="Courier New"/>
          <w:sz w:val="18"/>
          <w:szCs w:val="18"/>
        </w:rPr>
      </w:pPr>
      <w:del w:id="2883" w:author="KVS, Kannan" w:date="2019-02-28T22:23:00Z">
        <w:r w:rsidRPr="007F5E7D" w:rsidDel="009B5AF1">
          <w:rPr>
            <w:rFonts w:ascii="Courier New" w:hAnsi="Courier New" w:cs="Courier New"/>
            <w:sz w:val="18"/>
            <w:szCs w:val="18"/>
          </w:rPr>
          <w:delText>vtysh -c "show ip bgp neighbors" | grep "BGP neighbor is" | awk -F '[, ]' '{print $4}'</w:delText>
        </w:r>
      </w:del>
    </w:p>
    <w:p w14:paraId="02E15F9D" w14:textId="4C74CBCC" w:rsidR="007D068A" w:rsidRPr="007F5E7D" w:rsidDel="009B5AF1" w:rsidRDefault="007D068A" w:rsidP="007D068A">
      <w:pPr>
        <w:rPr>
          <w:del w:id="2884" w:author="KVS, Kannan" w:date="2019-02-28T22:23:00Z"/>
          <w:rFonts w:ascii="Courier New" w:hAnsi="Courier New" w:cs="Courier New"/>
          <w:sz w:val="18"/>
          <w:szCs w:val="18"/>
        </w:rPr>
      </w:pPr>
      <w:del w:id="2885" w:author="KVS, Kannan" w:date="2019-02-28T22:23:00Z">
        <w:r w:rsidRPr="007F5E7D" w:rsidDel="009B5AF1">
          <w:rPr>
            <w:rFonts w:ascii="Courier New" w:hAnsi="Courier New" w:cs="Courier New"/>
            <w:sz w:val="18"/>
            <w:szCs w:val="18"/>
          </w:rPr>
          <w:delText>/usr/local/bin/sonic-cfggen -v platform</w:delText>
        </w:r>
      </w:del>
    </w:p>
    <w:p w14:paraId="53EDD38E" w14:textId="21ADC67D" w:rsidR="007D068A" w:rsidRPr="007F5E7D" w:rsidDel="009B5AF1" w:rsidRDefault="007D068A" w:rsidP="007D068A">
      <w:pPr>
        <w:rPr>
          <w:del w:id="2886" w:author="KVS, Kannan" w:date="2019-02-28T22:23:00Z"/>
          <w:rFonts w:ascii="Courier New" w:hAnsi="Courier New" w:cs="Courier New"/>
          <w:sz w:val="18"/>
          <w:szCs w:val="18"/>
        </w:rPr>
      </w:pPr>
      <w:del w:id="2887" w:author="KVS, Kannan" w:date="2019-02-28T22:23:00Z">
        <w:r w:rsidRPr="007F5E7D" w:rsidDel="009B5AF1">
          <w:rPr>
            <w:rFonts w:ascii="Courier New" w:hAnsi="Courier New" w:cs="Courier New"/>
            <w:sz w:val="18"/>
            <w:szCs w:val="18"/>
          </w:rPr>
          <w:delText>find -L /var/log -type f</w:delText>
        </w:r>
      </w:del>
    </w:p>
    <w:p w14:paraId="7CD39AEC" w14:textId="16FF3CF7" w:rsidR="007D068A" w:rsidRPr="007F5E7D" w:rsidDel="009B5AF1" w:rsidRDefault="007D068A" w:rsidP="007D068A">
      <w:pPr>
        <w:rPr>
          <w:del w:id="2888" w:author="KVS, Kannan" w:date="2019-02-28T22:23:00Z"/>
          <w:rFonts w:ascii="Courier New" w:hAnsi="Courier New" w:cs="Courier New"/>
          <w:sz w:val="18"/>
          <w:szCs w:val="18"/>
        </w:rPr>
      </w:pPr>
      <w:del w:id="2889" w:author="KVS, Kannan" w:date="2019-02-28T22:23:00Z">
        <w:r w:rsidRPr="007F5E7D" w:rsidDel="009B5AF1">
          <w:rPr>
            <w:rFonts w:ascii="Courier New" w:hAnsi="Courier New" w:cs="Courier New"/>
            <w:sz w:val="18"/>
            <w:szCs w:val="18"/>
          </w:rPr>
          <w:delText>…</w:delText>
        </w:r>
      </w:del>
    </w:p>
    <w:p w14:paraId="6CD3534A" w14:textId="58D29DBB" w:rsidR="007D068A" w:rsidRPr="007F5E7D" w:rsidDel="009B5AF1" w:rsidRDefault="007D068A" w:rsidP="007D068A">
      <w:pPr>
        <w:rPr>
          <w:del w:id="2890" w:author="KVS, Kannan" w:date="2019-02-28T22:23:00Z"/>
          <w:rFonts w:ascii="Courier New" w:hAnsi="Courier New" w:cs="Courier New"/>
          <w:sz w:val="18"/>
          <w:szCs w:val="18"/>
        </w:rPr>
      </w:pPr>
    </w:p>
    <w:p w14:paraId="6462FDE1" w14:textId="22F9EC26" w:rsidR="007D068A" w:rsidRPr="007F5E7D" w:rsidDel="009B5AF1" w:rsidRDefault="007D068A" w:rsidP="007D068A">
      <w:pPr>
        <w:rPr>
          <w:del w:id="2891" w:author="KVS, Kannan" w:date="2019-02-28T22:23:00Z"/>
          <w:rFonts w:ascii="Courier New" w:hAnsi="Courier New" w:cs="Courier New"/>
          <w:sz w:val="18"/>
          <w:szCs w:val="18"/>
        </w:rPr>
      </w:pPr>
    </w:p>
    <w:p w14:paraId="2E0D570A" w14:textId="39011B6A" w:rsidR="00974E60" w:rsidRPr="007F5E7D" w:rsidDel="009B5AF1" w:rsidRDefault="00974E60" w:rsidP="00974E60">
      <w:pPr>
        <w:rPr>
          <w:del w:id="2892" w:author="KVS, Kannan" w:date="2019-02-28T22:23:00Z"/>
          <w:rFonts w:ascii="Courier New" w:hAnsi="Courier New" w:cs="Courier New"/>
          <w:sz w:val="18"/>
          <w:szCs w:val="18"/>
        </w:rPr>
      </w:pPr>
      <w:del w:id="2893" w:author="KVS, Kannan" w:date="2019-02-28T22:23:00Z">
        <w:r w:rsidRPr="007F5E7D" w:rsidDel="009B5AF1">
          <w:rPr>
            <w:rFonts w:ascii="Courier New" w:hAnsi="Courier New" w:cs="Courier New"/>
            <w:sz w:val="18"/>
            <w:szCs w:val="18"/>
          </w:rPr>
          <w:delText>admin@lnos-x1-a-asw02:~$ ls -lrt /var/dump/sonic_dump_lnos-x1-a-asw02_20180320_235347.tar.gz</w:delText>
        </w:r>
      </w:del>
    </w:p>
    <w:p w14:paraId="3D4B37D8" w14:textId="7108DDF3" w:rsidR="00974E60" w:rsidRPr="007F5E7D" w:rsidDel="009B5AF1" w:rsidRDefault="00974E60" w:rsidP="00974E60">
      <w:pPr>
        <w:rPr>
          <w:del w:id="2894" w:author="KVS, Kannan" w:date="2019-02-28T22:23:00Z"/>
          <w:rFonts w:ascii="Courier New" w:hAnsi="Courier New" w:cs="Courier New"/>
          <w:sz w:val="18"/>
          <w:szCs w:val="18"/>
        </w:rPr>
      </w:pPr>
      <w:del w:id="2895" w:author="KVS, Kannan" w:date="2019-02-28T22:23:00Z">
        <w:r w:rsidRPr="007F5E7D" w:rsidDel="009B5AF1">
          <w:rPr>
            <w:rFonts w:ascii="Courier New" w:hAnsi="Courier New" w:cs="Courier New"/>
            <w:sz w:val="18"/>
            <w:szCs w:val="18"/>
          </w:rPr>
          <w:delText>-rw-r--r-- 1 root root 2756808 Mar 20 23:54 /var/dump/sonic_dump_lnos-x1-a-asw02_20180320_235347.tar.gz</w:delText>
        </w:r>
      </w:del>
    </w:p>
    <w:p w14:paraId="43FB411C" w14:textId="7C379F19" w:rsidR="00974E60" w:rsidRPr="007D068A" w:rsidDel="009B5AF1" w:rsidRDefault="00974E60" w:rsidP="00974E60">
      <w:pPr>
        <w:rPr>
          <w:del w:id="2896" w:author="KVS, Kannan" w:date="2019-02-28T22:23:00Z"/>
          <w:rFonts w:ascii="Courier New" w:hAnsi="Courier New" w:cs="Courier New"/>
          <w:sz w:val="16"/>
          <w:szCs w:val="16"/>
        </w:rPr>
      </w:pPr>
    </w:p>
    <w:p w14:paraId="6F6F5C15" w14:textId="2209A523" w:rsidR="00912DFB" w:rsidDel="009B5AF1" w:rsidRDefault="00912DFB" w:rsidP="00912DFB">
      <w:pPr>
        <w:pStyle w:val="Heading3"/>
        <w:rPr>
          <w:del w:id="2897" w:author="KVS, Kannan" w:date="2019-02-28T22:23:00Z"/>
        </w:rPr>
      </w:pPr>
      <w:del w:id="2898" w:author="KVS, Kannan" w:date="2019-02-28T22:23:00Z">
        <w:r w:rsidDel="009B5AF1">
          <w:delText>show version</w:delText>
        </w:r>
      </w:del>
    </w:p>
    <w:p w14:paraId="1E2C950E" w14:textId="6710E7AF" w:rsidR="00912DFB" w:rsidRPr="00D80F14" w:rsidDel="009B5AF1" w:rsidRDefault="00912DFB" w:rsidP="00912DFB">
      <w:pPr>
        <w:rPr>
          <w:del w:id="2899" w:author="KVS, Kannan" w:date="2019-02-28T22:23:00Z"/>
        </w:rPr>
      </w:pPr>
    </w:p>
    <w:p w14:paraId="2F5F04A4" w14:textId="5E45BFB9" w:rsidR="00912DFB" w:rsidDel="009B5AF1" w:rsidRDefault="00912DFB" w:rsidP="00912DFB">
      <w:pPr>
        <w:jc w:val="both"/>
        <w:rPr>
          <w:del w:id="2900" w:author="KVS, Kannan" w:date="2019-02-28T22:23:00Z"/>
          <w:rFonts w:asciiTheme="minorHAnsi" w:hAnsiTheme="minorHAnsi"/>
        </w:rPr>
      </w:pPr>
      <w:del w:id="2901" w:author="KVS, Kannan" w:date="2019-02-28T22:23:00Z">
        <w:r w:rsidDel="009B5AF1">
          <w:rPr>
            <w:rFonts w:asciiTheme="minorHAnsi" w:hAnsiTheme="minorHAnsi"/>
          </w:rPr>
          <w:delText xml:space="preserve">This command displays relevant information as the SONiC and Linux kernel version being utilized, as well as the commit-id used to build the SONiC image. The second section of the output displays the various docker images and their associated id’s. </w:delText>
        </w:r>
      </w:del>
    </w:p>
    <w:p w14:paraId="6B41D726" w14:textId="34D8FAD8" w:rsidR="00912DFB" w:rsidRPr="000A034C" w:rsidDel="009B5AF1" w:rsidRDefault="00912DFB" w:rsidP="00912DFB">
      <w:pPr>
        <w:rPr>
          <w:del w:id="2902" w:author="KVS, Kannan" w:date="2019-02-28T22:23:00Z"/>
        </w:rPr>
      </w:pPr>
    </w:p>
    <w:p w14:paraId="57E7C942" w14:textId="031BF3C2" w:rsidR="00912DFB" w:rsidDel="009B5AF1" w:rsidRDefault="00912DFB" w:rsidP="00912DFB">
      <w:pPr>
        <w:rPr>
          <w:del w:id="2903" w:author="KVS, Kannan" w:date="2019-02-28T22:23:00Z"/>
          <w:rFonts w:asciiTheme="minorHAnsi" w:hAnsiTheme="minorHAnsi"/>
        </w:rPr>
      </w:pPr>
    </w:p>
    <w:p w14:paraId="7220DDF0" w14:textId="0D9B76D1" w:rsidR="00912DFB" w:rsidRPr="000A034C" w:rsidDel="009B5AF1" w:rsidRDefault="00912DFB" w:rsidP="00912DFB">
      <w:pPr>
        <w:rPr>
          <w:del w:id="2904" w:author="KVS, Kannan" w:date="2019-02-28T22:23:00Z"/>
          <w:rFonts w:ascii="Courier New" w:hAnsi="Courier New" w:cs="Courier New"/>
          <w:sz w:val="16"/>
          <w:szCs w:val="16"/>
        </w:rPr>
      </w:pPr>
      <w:del w:id="2905" w:author="KVS, Kannan" w:date="2019-02-28T22:23:00Z">
        <w:r w:rsidRPr="000A034C" w:rsidDel="009B5AF1">
          <w:rPr>
            <w:rFonts w:ascii="Courier New" w:hAnsi="Courier New" w:cs="Courier New"/>
            <w:sz w:val="16"/>
            <w:szCs w:val="16"/>
          </w:rPr>
          <w:delText>admin@lnos-x1-a-csw01:~$ show version</w:delText>
        </w:r>
      </w:del>
    </w:p>
    <w:p w14:paraId="71EF2EC7" w14:textId="04C9D5BD" w:rsidR="00912DFB" w:rsidRPr="000A034C" w:rsidDel="009B5AF1" w:rsidRDefault="00912DFB" w:rsidP="00912DFB">
      <w:pPr>
        <w:rPr>
          <w:del w:id="2906" w:author="KVS, Kannan" w:date="2019-02-28T22:23:00Z"/>
          <w:rFonts w:ascii="Courier New" w:hAnsi="Courier New" w:cs="Courier New"/>
          <w:sz w:val="16"/>
          <w:szCs w:val="16"/>
        </w:rPr>
      </w:pPr>
      <w:del w:id="2907" w:author="KVS, Kannan" w:date="2019-02-28T22:23:00Z">
        <w:r w:rsidRPr="000A034C" w:rsidDel="009B5AF1">
          <w:rPr>
            <w:rFonts w:ascii="Courier New" w:hAnsi="Courier New" w:cs="Courier New"/>
            <w:sz w:val="16"/>
            <w:szCs w:val="16"/>
          </w:rPr>
          <w:delText>SONiC Software Version: SONiC.master.0-dirty-20180301.084517</w:delText>
        </w:r>
      </w:del>
    </w:p>
    <w:p w14:paraId="7FE28C63" w14:textId="425F5B50" w:rsidR="00912DFB" w:rsidRPr="000A034C" w:rsidDel="009B5AF1" w:rsidRDefault="00912DFB" w:rsidP="00912DFB">
      <w:pPr>
        <w:rPr>
          <w:del w:id="2908" w:author="KVS, Kannan" w:date="2019-02-28T22:23:00Z"/>
          <w:rFonts w:ascii="Courier New" w:hAnsi="Courier New" w:cs="Courier New"/>
          <w:sz w:val="16"/>
          <w:szCs w:val="16"/>
        </w:rPr>
      </w:pPr>
      <w:del w:id="2909" w:author="KVS, Kannan" w:date="2019-02-28T22:23:00Z">
        <w:r w:rsidRPr="000A034C" w:rsidDel="009B5AF1">
          <w:rPr>
            <w:rFonts w:ascii="Courier New" w:hAnsi="Courier New" w:cs="Courier New"/>
            <w:sz w:val="16"/>
            <w:szCs w:val="16"/>
          </w:rPr>
          <w:delText>Distribution: Debian 8.10</w:delText>
        </w:r>
      </w:del>
    </w:p>
    <w:p w14:paraId="3130BB29" w14:textId="0D064993" w:rsidR="00912DFB" w:rsidRPr="000A034C" w:rsidDel="009B5AF1" w:rsidRDefault="00912DFB" w:rsidP="00912DFB">
      <w:pPr>
        <w:rPr>
          <w:del w:id="2910" w:author="KVS, Kannan" w:date="2019-02-28T22:23:00Z"/>
          <w:rFonts w:ascii="Courier New" w:hAnsi="Courier New" w:cs="Courier New"/>
          <w:sz w:val="16"/>
          <w:szCs w:val="16"/>
        </w:rPr>
      </w:pPr>
      <w:del w:id="2911" w:author="KVS, Kannan" w:date="2019-02-28T22:23:00Z">
        <w:r w:rsidRPr="000A034C" w:rsidDel="009B5AF1">
          <w:rPr>
            <w:rFonts w:ascii="Courier New" w:hAnsi="Courier New" w:cs="Courier New"/>
            <w:sz w:val="16"/>
            <w:szCs w:val="16"/>
          </w:rPr>
          <w:delText>Kernel: 3.16.0-4-amd64</w:delText>
        </w:r>
      </w:del>
    </w:p>
    <w:p w14:paraId="3588DDDA" w14:textId="7278F534" w:rsidR="00912DFB" w:rsidRPr="000A034C" w:rsidDel="009B5AF1" w:rsidRDefault="00912DFB" w:rsidP="00912DFB">
      <w:pPr>
        <w:rPr>
          <w:del w:id="2912" w:author="KVS, Kannan" w:date="2019-02-28T22:23:00Z"/>
          <w:rFonts w:ascii="Courier New" w:hAnsi="Courier New" w:cs="Courier New"/>
          <w:sz w:val="16"/>
          <w:szCs w:val="16"/>
        </w:rPr>
      </w:pPr>
      <w:del w:id="2913" w:author="KVS, Kannan" w:date="2019-02-28T22:23:00Z">
        <w:r w:rsidRPr="000A034C" w:rsidDel="009B5AF1">
          <w:rPr>
            <w:rFonts w:ascii="Courier New" w:hAnsi="Courier New" w:cs="Courier New"/>
            <w:sz w:val="16"/>
            <w:szCs w:val="16"/>
          </w:rPr>
          <w:delText>Build commit: 1d24e78</w:delText>
        </w:r>
      </w:del>
    </w:p>
    <w:p w14:paraId="5EB3B262" w14:textId="7C88F547" w:rsidR="00912DFB" w:rsidRPr="000A034C" w:rsidDel="009B5AF1" w:rsidRDefault="00912DFB" w:rsidP="00912DFB">
      <w:pPr>
        <w:rPr>
          <w:del w:id="2914" w:author="KVS, Kannan" w:date="2019-02-28T22:23:00Z"/>
          <w:rFonts w:ascii="Courier New" w:hAnsi="Courier New" w:cs="Courier New"/>
          <w:sz w:val="16"/>
          <w:szCs w:val="16"/>
        </w:rPr>
      </w:pPr>
      <w:del w:id="2915" w:author="KVS, Kannan" w:date="2019-02-28T22:23:00Z">
        <w:r w:rsidRPr="000A034C" w:rsidDel="009B5AF1">
          <w:rPr>
            <w:rFonts w:ascii="Courier New" w:hAnsi="Courier New" w:cs="Courier New"/>
            <w:sz w:val="16"/>
            <w:szCs w:val="16"/>
          </w:rPr>
          <w:delText>Build date: Thu Mar  1 09:02:59 UTC 2018</w:delText>
        </w:r>
      </w:del>
    </w:p>
    <w:p w14:paraId="2ECF50AA" w14:textId="24B7F88F" w:rsidR="00912DFB" w:rsidRPr="000A034C" w:rsidDel="009B5AF1" w:rsidRDefault="00912DFB" w:rsidP="00912DFB">
      <w:pPr>
        <w:rPr>
          <w:del w:id="2916" w:author="KVS, Kannan" w:date="2019-02-28T22:23:00Z"/>
          <w:rFonts w:ascii="Courier New" w:hAnsi="Courier New" w:cs="Courier New"/>
          <w:sz w:val="16"/>
          <w:szCs w:val="16"/>
        </w:rPr>
      </w:pPr>
      <w:del w:id="2917" w:author="KVS, Kannan" w:date="2019-02-28T22:23:00Z">
        <w:r w:rsidRPr="000A034C" w:rsidDel="009B5AF1">
          <w:rPr>
            <w:rFonts w:ascii="Courier New" w:hAnsi="Courier New" w:cs="Courier New"/>
            <w:sz w:val="16"/>
            <w:szCs w:val="16"/>
          </w:rPr>
          <w:delText>Built by: rmolina@server04</w:delText>
        </w:r>
      </w:del>
    </w:p>
    <w:p w14:paraId="62565549" w14:textId="40C75AEB" w:rsidR="00912DFB" w:rsidRPr="000A034C" w:rsidDel="009B5AF1" w:rsidRDefault="00912DFB" w:rsidP="00912DFB">
      <w:pPr>
        <w:rPr>
          <w:del w:id="2918" w:author="KVS, Kannan" w:date="2019-02-28T22:23:00Z"/>
          <w:rFonts w:ascii="Courier New" w:hAnsi="Courier New" w:cs="Courier New"/>
          <w:sz w:val="16"/>
          <w:szCs w:val="16"/>
        </w:rPr>
      </w:pPr>
    </w:p>
    <w:p w14:paraId="2512AEF5" w14:textId="4DEC0195" w:rsidR="00912DFB" w:rsidRPr="000A034C" w:rsidDel="009B5AF1" w:rsidRDefault="00912DFB" w:rsidP="00912DFB">
      <w:pPr>
        <w:rPr>
          <w:del w:id="2919" w:author="KVS, Kannan" w:date="2019-02-28T22:23:00Z"/>
          <w:rFonts w:ascii="Courier New" w:hAnsi="Courier New" w:cs="Courier New"/>
          <w:sz w:val="16"/>
          <w:szCs w:val="16"/>
        </w:rPr>
      </w:pPr>
      <w:del w:id="2920" w:author="KVS, Kannan" w:date="2019-02-28T22:23:00Z">
        <w:r w:rsidRPr="000A034C" w:rsidDel="009B5AF1">
          <w:rPr>
            <w:rFonts w:ascii="Courier New" w:hAnsi="Courier New" w:cs="Courier New"/>
            <w:sz w:val="16"/>
            <w:szCs w:val="16"/>
          </w:rPr>
          <w:delText>Docker images:</w:delText>
        </w:r>
      </w:del>
    </w:p>
    <w:p w14:paraId="58CEB3E3" w14:textId="439CFE3E" w:rsidR="00912DFB" w:rsidRPr="000A034C" w:rsidDel="009B5AF1" w:rsidRDefault="00912DFB" w:rsidP="00912DFB">
      <w:pPr>
        <w:rPr>
          <w:del w:id="2921" w:author="KVS, Kannan" w:date="2019-02-28T22:23:00Z"/>
          <w:rFonts w:ascii="Courier New" w:hAnsi="Courier New" w:cs="Courier New"/>
          <w:sz w:val="16"/>
          <w:szCs w:val="16"/>
        </w:rPr>
      </w:pPr>
      <w:del w:id="2922" w:author="KVS, Kannan" w:date="2019-02-28T22:23:00Z">
        <w:r w:rsidRPr="000A034C" w:rsidDel="009B5AF1">
          <w:rPr>
            <w:rFonts w:ascii="Courier New" w:hAnsi="Courier New" w:cs="Courier New"/>
            <w:sz w:val="16"/>
            <w:szCs w:val="16"/>
          </w:rPr>
          <w:delText>REPOSITORY                 TAG                              IMAGE ID            SIZE</w:delText>
        </w:r>
      </w:del>
    </w:p>
    <w:p w14:paraId="0CD7DEDD" w14:textId="3D6C4AC2" w:rsidR="00912DFB" w:rsidRPr="000A034C" w:rsidDel="009B5AF1" w:rsidRDefault="00912DFB" w:rsidP="00912DFB">
      <w:pPr>
        <w:rPr>
          <w:del w:id="2923" w:author="KVS, Kannan" w:date="2019-02-28T22:23:00Z"/>
          <w:rFonts w:ascii="Courier New" w:hAnsi="Courier New" w:cs="Courier New"/>
          <w:sz w:val="16"/>
          <w:szCs w:val="16"/>
        </w:rPr>
      </w:pPr>
      <w:del w:id="2924" w:author="KVS, Kannan" w:date="2019-02-28T22:23:00Z">
        <w:r w:rsidRPr="000A034C" w:rsidDel="009B5AF1">
          <w:rPr>
            <w:rFonts w:ascii="Courier New" w:hAnsi="Courier New" w:cs="Courier New"/>
            <w:sz w:val="16"/>
            <w:szCs w:val="16"/>
          </w:rPr>
          <w:delText>docker-syncd-brcm          latest                           444b31cbd5e3        346 MB</w:delText>
        </w:r>
      </w:del>
    </w:p>
    <w:p w14:paraId="508D7E21" w14:textId="11FBAE05" w:rsidR="00912DFB" w:rsidRPr="000A034C" w:rsidDel="009B5AF1" w:rsidRDefault="00912DFB" w:rsidP="00912DFB">
      <w:pPr>
        <w:rPr>
          <w:del w:id="2925" w:author="KVS, Kannan" w:date="2019-02-28T22:23:00Z"/>
          <w:rFonts w:ascii="Courier New" w:hAnsi="Courier New" w:cs="Courier New"/>
          <w:sz w:val="16"/>
          <w:szCs w:val="16"/>
        </w:rPr>
      </w:pPr>
      <w:del w:id="2926" w:author="KVS, Kannan" w:date="2019-02-28T22:23:00Z">
        <w:r w:rsidRPr="000A034C" w:rsidDel="009B5AF1">
          <w:rPr>
            <w:rFonts w:ascii="Courier New" w:hAnsi="Courier New" w:cs="Courier New"/>
            <w:sz w:val="16"/>
            <w:szCs w:val="16"/>
          </w:rPr>
          <w:delText>docker-syncd-brcm          master.0-dirty-20180301.084517   444b31cbd5e3        346 MB</w:delText>
        </w:r>
      </w:del>
    </w:p>
    <w:p w14:paraId="5F2C9A84" w14:textId="28383059" w:rsidR="00912DFB" w:rsidRPr="000A034C" w:rsidDel="009B5AF1" w:rsidRDefault="00912DFB" w:rsidP="00912DFB">
      <w:pPr>
        <w:rPr>
          <w:del w:id="2927" w:author="KVS, Kannan" w:date="2019-02-28T22:23:00Z"/>
          <w:rFonts w:ascii="Courier New" w:hAnsi="Courier New" w:cs="Courier New"/>
          <w:sz w:val="16"/>
          <w:szCs w:val="16"/>
        </w:rPr>
      </w:pPr>
      <w:del w:id="2928" w:author="KVS, Kannan" w:date="2019-02-28T22:23:00Z">
        <w:r w:rsidRPr="000A034C" w:rsidDel="009B5AF1">
          <w:rPr>
            <w:rFonts w:ascii="Courier New" w:hAnsi="Courier New" w:cs="Courier New"/>
            <w:sz w:val="16"/>
            <w:szCs w:val="16"/>
          </w:rPr>
          <w:delText>docker-orchagent-brcm      latest                           930841ed1898        287.1 MB</w:delText>
        </w:r>
      </w:del>
    </w:p>
    <w:p w14:paraId="4D30B4AF" w14:textId="3664283C" w:rsidR="00912DFB" w:rsidRPr="000A034C" w:rsidDel="009B5AF1" w:rsidRDefault="00912DFB" w:rsidP="00912DFB">
      <w:pPr>
        <w:rPr>
          <w:del w:id="2929" w:author="KVS, Kannan" w:date="2019-02-28T22:23:00Z"/>
          <w:rFonts w:ascii="Courier New" w:hAnsi="Courier New" w:cs="Courier New"/>
          <w:sz w:val="16"/>
          <w:szCs w:val="16"/>
        </w:rPr>
      </w:pPr>
      <w:del w:id="2930" w:author="KVS, Kannan" w:date="2019-02-28T22:23:00Z">
        <w:r w:rsidRPr="000A034C" w:rsidDel="009B5AF1">
          <w:rPr>
            <w:rFonts w:ascii="Courier New" w:hAnsi="Courier New" w:cs="Courier New"/>
            <w:sz w:val="16"/>
            <w:szCs w:val="16"/>
          </w:rPr>
          <w:delText>docker-orchagent-brcm      master.0-dirty-20180301.084517   930841ed1898        287.1 MB</w:delText>
        </w:r>
      </w:del>
    </w:p>
    <w:p w14:paraId="60908BA4" w14:textId="2D0D2EB1" w:rsidR="00912DFB" w:rsidRPr="000A034C" w:rsidDel="009B5AF1" w:rsidRDefault="00912DFB" w:rsidP="00912DFB">
      <w:pPr>
        <w:rPr>
          <w:del w:id="2931" w:author="KVS, Kannan" w:date="2019-02-28T22:23:00Z"/>
          <w:rFonts w:ascii="Courier New" w:hAnsi="Courier New" w:cs="Courier New"/>
          <w:sz w:val="16"/>
          <w:szCs w:val="16"/>
        </w:rPr>
      </w:pPr>
      <w:del w:id="2932" w:author="KVS, Kannan" w:date="2019-02-28T22:23:00Z">
        <w:r w:rsidRPr="000A034C" w:rsidDel="009B5AF1">
          <w:rPr>
            <w:rFonts w:ascii="Courier New" w:hAnsi="Courier New" w:cs="Courier New"/>
            <w:sz w:val="16"/>
            <w:szCs w:val="16"/>
          </w:rPr>
          <w:delText>docker-dhcp-relay          latest                           dfe0bbd254d4        280.6 MB</w:delText>
        </w:r>
      </w:del>
    </w:p>
    <w:p w14:paraId="244A0C44" w14:textId="1CB1AE52" w:rsidR="00912DFB" w:rsidRPr="000A034C" w:rsidDel="009B5AF1" w:rsidRDefault="00912DFB" w:rsidP="00912DFB">
      <w:pPr>
        <w:rPr>
          <w:del w:id="2933" w:author="KVS, Kannan" w:date="2019-02-28T22:23:00Z"/>
          <w:rFonts w:ascii="Courier New" w:hAnsi="Courier New" w:cs="Courier New"/>
          <w:sz w:val="16"/>
          <w:szCs w:val="16"/>
        </w:rPr>
      </w:pPr>
      <w:del w:id="2934" w:author="KVS, Kannan" w:date="2019-02-28T22:23:00Z">
        <w:r w:rsidRPr="000A034C" w:rsidDel="009B5AF1">
          <w:rPr>
            <w:rFonts w:ascii="Courier New" w:hAnsi="Courier New" w:cs="Courier New"/>
            <w:sz w:val="16"/>
            <w:szCs w:val="16"/>
          </w:rPr>
          <w:delText>docker-dhcp-relay          master.0-dirty-20180301.084517   dfe0bbd254d4        280.6 MB</w:delText>
        </w:r>
      </w:del>
    </w:p>
    <w:p w14:paraId="47C53F94" w14:textId="2FA7E9C4" w:rsidR="00912DFB" w:rsidRPr="000A034C" w:rsidDel="009B5AF1" w:rsidRDefault="00912DFB" w:rsidP="00912DFB">
      <w:pPr>
        <w:rPr>
          <w:del w:id="2935" w:author="KVS, Kannan" w:date="2019-02-28T22:23:00Z"/>
          <w:rFonts w:ascii="Courier New" w:hAnsi="Courier New" w:cs="Courier New"/>
          <w:sz w:val="16"/>
          <w:szCs w:val="16"/>
        </w:rPr>
      </w:pPr>
      <w:del w:id="2936" w:author="KVS, Kannan" w:date="2019-02-28T22:23:00Z">
        <w:r w:rsidRPr="000A034C" w:rsidDel="009B5AF1">
          <w:rPr>
            <w:rFonts w:ascii="Courier New" w:hAnsi="Courier New" w:cs="Courier New"/>
            <w:sz w:val="16"/>
            <w:szCs w:val="16"/>
          </w:rPr>
          <w:delText>docker-database            latest                           eb4faaa6993f        279.3 MB</w:delText>
        </w:r>
      </w:del>
    </w:p>
    <w:p w14:paraId="7524F76A" w14:textId="72BF6B51" w:rsidR="00912DFB" w:rsidRPr="000A034C" w:rsidDel="009B5AF1" w:rsidRDefault="00912DFB" w:rsidP="00912DFB">
      <w:pPr>
        <w:rPr>
          <w:del w:id="2937" w:author="KVS, Kannan" w:date="2019-02-28T22:23:00Z"/>
          <w:rFonts w:ascii="Courier New" w:hAnsi="Courier New" w:cs="Courier New"/>
          <w:sz w:val="16"/>
          <w:szCs w:val="16"/>
        </w:rPr>
      </w:pPr>
      <w:del w:id="2938" w:author="KVS, Kannan" w:date="2019-02-28T22:23:00Z">
        <w:r w:rsidRPr="000A034C" w:rsidDel="009B5AF1">
          <w:rPr>
            <w:rFonts w:ascii="Courier New" w:hAnsi="Courier New" w:cs="Courier New"/>
            <w:sz w:val="16"/>
            <w:szCs w:val="16"/>
          </w:rPr>
          <w:delText>docker-database            master.0-dirty-20180301.084517   eb4faaa6993f        279.3 MB</w:delText>
        </w:r>
      </w:del>
    </w:p>
    <w:p w14:paraId="263497DE" w14:textId="2166096D" w:rsidR="00912DFB" w:rsidRPr="000A034C" w:rsidDel="009B5AF1" w:rsidRDefault="00912DFB" w:rsidP="00912DFB">
      <w:pPr>
        <w:rPr>
          <w:del w:id="2939" w:author="KVS, Kannan" w:date="2019-02-28T22:23:00Z"/>
          <w:rFonts w:ascii="Courier New" w:hAnsi="Courier New" w:cs="Courier New"/>
          <w:sz w:val="16"/>
          <w:szCs w:val="16"/>
        </w:rPr>
      </w:pPr>
      <w:del w:id="2940" w:author="KVS, Kannan" w:date="2019-02-28T22:23:00Z">
        <w:r w:rsidRPr="000A034C" w:rsidDel="009B5AF1">
          <w:rPr>
            <w:rFonts w:ascii="Courier New" w:hAnsi="Courier New" w:cs="Courier New"/>
            <w:sz w:val="16"/>
            <w:szCs w:val="16"/>
          </w:rPr>
          <w:delText>docker-teamd               latest                           0569238531d4        284.2 MB</w:delText>
        </w:r>
      </w:del>
    </w:p>
    <w:p w14:paraId="4AB2EAF3" w14:textId="0A18708B" w:rsidR="00912DFB" w:rsidRPr="000A034C" w:rsidDel="009B5AF1" w:rsidRDefault="00912DFB" w:rsidP="00912DFB">
      <w:pPr>
        <w:rPr>
          <w:del w:id="2941" w:author="KVS, Kannan" w:date="2019-02-28T22:23:00Z"/>
          <w:rFonts w:ascii="Courier New" w:hAnsi="Courier New" w:cs="Courier New"/>
          <w:sz w:val="16"/>
          <w:szCs w:val="16"/>
        </w:rPr>
      </w:pPr>
      <w:del w:id="2942" w:author="KVS, Kannan" w:date="2019-02-28T22:23:00Z">
        <w:r w:rsidRPr="000A034C" w:rsidDel="009B5AF1">
          <w:rPr>
            <w:rFonts w:ascii="Courier New" w:hAnsi="Courier New" w:cs="Courier New"/>
            <w:sz w:val="16"/>
            <w:szCs w:val="16"/>
          </w:rPr>
          <w:delText>docker-teamd               master.0-dirty-20180301.084517   0569238531d4        284.2 MB</w:delText>
        </w:r>
      </w:del>
    </w:p>
    <w:p w14:paraId="4CEC5B2C" w14:textId="7661731C" w:rsidR="00912DFB" w:rsidRPr="000A034C" w:rsidDel="009B5AF1" w:rsidRDefault="00912DFB" w:rsidP="00912DFB">
      <w:pPr>
        <w:rPr>
          <w:del w:id="2943" w:author="KVS, Kannan" w:date="2019-02-28T22:23:00Z"/>
          <w:rFonts w:ascii="Courier New" w:hAnsi="Courier New" w:cs="Courier New"/>
          <w:sz w:val="16"/>
          <w:szCs w:val="16"/>
        </w:rPr>
      </w:pPr>
      <w:del w:id="2944" w:author="KVS, Kannan" w:date="2019-02-28T22:23:00Z">
        <w:r w:rsidRPr="000A034C" w:rsidDel="009B5AF1">
          <w:rPr>
            <w:rFonts w:ascii="Courier New" w:hAnsi="Courier New" w:cs="Courier New"/>
            <w:sz w:val="16"/>
            <w:szCs w:val="16"/>
          </w:rPr>
          <w:delText>docker-snmp-sv2            latest                           36724ae269ab        319.1 MB</w:delText>
        </w:r>
      </w:del>
    </w:p>
    <w:p w14:paraId="22727A3B" w14:textId="1C1D0B20" w:rsidR="00912DFB" w:rsidRPr="000A034C" w:rsidDel="009B5AF1" w:rsidRDefault="00912DFB" w:rsidP="00912DFB">
      <w:pPr>
        <w:rPr>
          <w:del w:id="2945" w:author="KVS, Kannan" w:date="2019-02-28T22:23:00Z"/>
          <w:rFonts w:ascii="Courier New" w:hAnsi="Courier New" w:cs="Courier New"/>
          <w:sz w:val="16"/>
          <w:szCs w:val="16"/>
        </w:rPr>
      </w:pPr>
      <w:del w:id="2946" w:author="KVS, Kannan" w:date="2019-02-28T22:23:00Z">
        <w:r w:rsidRPr="000A034C" w:rsidDel="009B5AF1">
          <w:rPr>
            <w:rFonts w:ascii="Courier New" w:hAnsi="Courier New" w:cs="Courier New"/>
            <w:sz w:val="16"/>
            <w:szCs w:val="16"/>
          </w:rPr>
          <w:delText>docker-snmp-sv2            master.0-dirty-20180301.084517   36724ae269ab        319.1 MB</w:delText>
        </w:r>
      </w:del>
    </w:p>
    <w:p w14:paraId="1CC7FBB5" w14:textId="47068582" w:rsidR="00912DFB" w:rsidRPr="000A034C" w:rsidDel="009B5AF1" w:rsidRDefault="00912DFB" w:rsidP="00912DFB">
      <w:pPr>
        <w:rPr>
          <w:del w:id="2947" w:author="KVS, Kannan" w:date="2019-02-28T22:23:00Z"/>
          <w:rFonts w:ascii="Courier New" w:hAnsi="Courier New" w:cs="Courier New"/>
          <w:sz w:val="16"/>
          <w:szCs w:val="16"/>
        </w:rPr>
      </w:pPr>
      <w:del w:id="2948" w:author="KVS, Kannan" w:date="2019-02-28T22:23:00Z">
        <w:r w:rsidRPr="000A034C" w:rsidDel="009B5AF1">
          <w:rPr>
            <w:rFonts w:ascii="Courier New" w:hAnsi="Courier New" w:cs="Courier New"/>
            <w:sz w:val="16"/>
            <w:szCs w:val="16"/>
          </w:rPr>
          <w:delText>docker-router-advertiser   latest                           6e2a3fcfe5f2        276.9 MB</w:delText>
        </w:r>
      </w:del>
    </w:p>
    <w:p w14:paraId="3F10132A" w14:textId="1090B94D" w:rsidR="00912DFB" w:rsidRPr="000A034C" w:rsidDel="009B5AF1" w:rsidRDefault="00912DFB" w:rsidP="00912DFB">
      <w:pPr>
        <w:rPr>
          <w:del w:id="2949" w:author="KVS, Kannan" w:date="2019-02-28T22:23:00Z"/>
          <w:rFonts w:ascii="Courier New" w:hAnsi="Courier New" w:cs="Courier New"/>
          <w:sz w:val="16"/>
          <w:szCs w:val="16"/>
        </w:rPr>
      </w:pPr>
      <w:del w:id="2950" w:author="KVS, Kannan" w:date="2019-02-28T22:23:00Z">
        <w:r w:rsidRPr="000A034C" w:rsidDel="009B5AF1">
          <w:rPr>
            <w:rFonts w:ascii="Courier New" w:hAnsi="Courier New" w:cs="Courier New"/>
            <w:sz w:val="16"/>
            <w:szCs w:val="16"/>
          </w:rPr>
          <w:delText>docker-router-advertiser   master.0-dirty-20180301.084517   6e2a3fcfe5f2        276.9 MB</w:delText>
        </w:r>
      </w:del>
    </w:p>
    <w:p w14:paraId="66BC05E0" w14:textId="49F13B33" w:rsidR="00912DFB" w:rsidRPr="000A034C" w:rsidDel="009B5AF1" w:rsidRDefault="00912DFB" w:rsidP="00912DFB">
      <w:pPr>
        <w:rPr>
          <w:del w:id="2951" w:author="KVS, Kannan" w:date="2019-02-28T22:23:00Z"/>
          <w:rFonts w:ascii="Courier New" w:hAnsi="Courier New" w:cs="Courier New"/>
          <w:sz w:val="16"/>
          <w:szCs w:val="16"/>
        </w:rPr>
      </w:pPr>
      <w:del w:id="2952" w:author="KVS, Kannan" w:date="2019-02-28T22:23:00Z">
        <w:r w:rsidRPr="000A034C" w:rsidDel="009B5AF1">
          <w:rPr>
            <w:rFonts w:ascii="Courier New" w:hAnsi="Courier New" w:cs="Courier New"/>
            <w:sz w:val="16"/>
            <w:szCs w:val="16"/>
          </w:rPr>
          <w:delText>docker-platform-monitor    latest                           6268105b364b        298.9 MB</w:delText>
        </w:r>
      </w:del>
    </w:p>
    <w:p w14:paraId="563A577D" w14:textId="2B16DFB7" w:rsidR="00912DFB" w:rsidRPr="000A034C" w:rsidDel="009B5AF1" w:rsidRDefault="00912DFB" w:rsidP="00912DFB">
      <w:pPr>
        <w:rPr>
          <w:del w:id="2953" w:author="KVS, Kannan" w:date="2019-02-28T22:23:00Z"/>
          <w:rFonts w:ascii="Courier New" w:hAnsi="Courier New" w:cs="Courier New"/>
          <w:sz w:val="16"/>
          <w:szCs w:val="16"/>
        </w:rPr>
      </w:pPr>
      <w:del w:id="2954" w:author="KVS, Kannan" w:date="2019-02-28T22:23:00Z">
        <w:r w:rsidRPr="000A034C" w:rsidDel="009B5AF1">
          <w:rPr>
            <w:rFonts w:ascii="Courier New" w:hAnsi="Courier New" w:cs="Courier New"/>
            <w:sz w:val="16"/>
            <w:szCs w:val="16"/>
          </w:rPr>
          <w:delText>docker-platform-monitor    master.0-dirty-20180301.084517   6268105b364b        298.9 MB</w:delText>
        </w:r>
      </w:del>
    </w:p>
    <w:p w14:paraId="173B2C95" w14:textId="1C2648E8" w:rsidR="00912DFB" w:rsidRPr="000A034C" w:rsidDel="009B5AF1" w:rsidRDefault="00912DFB" w:rsidP="00912DFB">
      <w:pPr>
        <w:rPr>
          <w:del w:id="2955" w:author="KVS, Kannan" w:date="2019-02-28T22:23:00Z"/>
          <w:rFonts w:ascii="Courier New" w:hAnsi="Courier New" w:cs="Courier New"/>
          <w:sz w:val="16"/>
          <w:szCs w:val="16"/>
        </w:rPr>
      </w:pPr>
      <w:del w:id="2956" w:author="KVS, Kannan" w:date="2019-02-28T22:23:00Z">
        <w:r w:rsidRPr="000A034C" w:rsidDel="009B5AF1">
          <w:rPr>
            <w:rFonts w:ascii="Courier New" w:hAnsi="Courier New" w:cs="Courier New"/>
            <w:sz w:val="16"/>
            <w:szCs w:val="16"/>
          </w:rPr>
          <w:delText>docker-lldp-sv2            latest                           c5b2d17f8742        284.1 MB</w:delText>
        </w:r>
      </w:del>
    </w:p>
    <w:p w14:paraId="5429FF42" w14:textId="1D14BDF8" w:rsidR="00912DFB" w:rsidRPr="000A034C" w:rsidDel="009B5AF1" w:rsidRDefault="00912DFB" w:rsidP="00912DFB">
      <w:pPr>
        <w:rPr>
          <w:del w:id="2957" w:author="KVS, Kannan" w:date="2019-02-28T22:23:00Z"/>
          <w:rFonts w:ascii="Courier New" w:hAnsi="Courier New" w:cs="Courier New"/>
          <w:sz w:val="16"/>
          <w:szCs w:val="16"/>
        </w:rPr>
      </w:pPr>
      <w:del w:id="2958" w:author="KVS, Kannan" w:date="2019-02-28T22:23:00Z">
        <w:r w:rsidRPr="000A034C" w:rsidDel="009B5AF1">
          <w:rPr>
            <w:rFonts w:ascii="Courier New" w:hAnsi="Courier New" w:cs="Courier New"/>
            <w:sz w:val="16"/>
            <w:szCs w:val="16"/>
          </w:rPr>
          <w:delText>docker-lldp-sv2            master.0-dirty-20180301.084517   c5b2d17f8742        284.1 MB</w:delText>
        </w:r>
      </w:del>
    </w:p>
    <w:p w14:paraId="6A326A7B" w14:textId="0CF328CA" w:rsidR="00912DFB" w:rsidRPr="000A034C" w:rsidDel="009B5AF1" w:rsidRDefault="00912DFB" w:rsidP="00912DFB">
      <w:pPr>
        <w:rPr>
          <w:del w:id="2959" w:author="KVS, Kannan" w:date="2019-02-28T22:23:00Z"/>
          <w:rFonts w:ascii="Courier New" w:hAnsi="Courier New" w:cs="Courier New"/>
          <w:sz w:val="16"/>
          <w:szCs w:val="16"/>
        </w:rPr>
      </w:pPr>
      <w:del w:id="2960" w:author="KVS, Kannan" w:date="2019-02-28T22:23:00Z">
        <w:r w:rsidRPr="000A034C" w:rsidDel="009B5AF1">
          <w:rPr>
            <w:rFonts w:ascii="Courier New" w:hAnsi="Courier New" w:cs="Courier New"/>
            <w:sz w:val="16"/>
            <w:szCs w:val="16"/>
          </w:rPr>
          <w:delText>docker-fpm-frr             latest                           882126b8f45c        289.3 MB</w:delText>
        </w:r>
      </w:del>
    </w:p>
    <w:p w14:paraId="2B2BD2EB" w14:textId="76AA8D28" w:rsidR="00912DFB" w:rsidDel="009B5AF1" w:rsidRDefault="00912DFB" w:rsidP="00912DFB">
      <w:pPr>
        <w:rPr>
          <w:del w:id="2961" w:author="KVS, Kannan" w:date="2019-02-28T22:23:00Z"/>
          <w:rFonts w:ascii="Courier New" w:hAnsi="Courier New" w:cs="Courier New"/>
          <w:sz w:val="16"/>
          <w:szCs w:val="16"/>
        </w:rPr>
      </w:pPr>
      <w:del w:id="2962" w:author="KVS, Kannan" w:date="2019-02-28T22:23:00Z">
        <w:r w:rsidRPr="000A034C" w:rsidDel="009B5AF1">
          <w:rPr>
            <w:rFonts w:ascii="Courier New" w:hAnsi="Courier New" w:cs="Courier New"/>
            <w:sz w:val="16"/>
            <w:szCs w:val="16"/>
          </w:rPr>
          <w:delText>docker-fpm-frr             master.0-dirty-20180301.084517   882126b8f45c        289.3 MB</w:delText>
        </w:r>
      </w:del>
    </w:p>
    <w:p w14:paraId="22C5DEA2" w14:textId="07F61BDD" w:rsidR="007D068A" w:rsidDel="009B5AF1" w:rsidRDefault="007D068A" w:rsidP="007D068A">
      <w:pPr>
        <w:rPr>
          <w:del w:id="2963" w:author="KVS, Kannan" w:date="2019-02-28T22:23:00Z"/>
          <w:rFonts w:asciiTheme="minorHAnsi" w:hAnsiTheme="minorHAnsi" w:cs="Courier New"/>
        </w:rPr>
      </w:pPr>
    </w:p>
    <w:p w14:paraId="5058C0A1" w14:textId="0797A928" w:rsidR="001507AE" w:rsidDel="009B5AF1" w:rsidRDefault="001507AE" w:rsidP="007D068A">
      <w:pPr>
        <w:rPr>
          <w:del w:id="2964" w:author="KVS, Kannan" w:date="2019-02-28T22:23:00Z"/>
          <w:rFonts w:asciiTheme="minorHAnsi" w:hAnsiTheme="minorHAnsi" w:cs="Courier New"/>
        </w:rPr>
      </w:pPr>
    </w:p>
    <w:p w14:paraId="79F25842" w14:textId="3CDD10BC" w:rsidR="001507AE" w:rsidDel="009B5AF1" w:rsidRDefault="001507AE" w:rsidP="001507AE">
      <w:pPr>
        <w:pStyle w:val="Heading3"/>
        <w:rPr>
          <w:del w:id="2965" w:author="KVS, Kannan" w:date="2019-02-28T22:23:00Z"/>
        </w:rPr>
      </w:pPr>
      <w:del w:id="2966" w:author="KVS, Kannan" w:date="2019-02-28T22:23:00Z">
        <w:r w:rsidDel="009B5AF1">
          <w:delText>show uptime</w:delText>
        </w:r>
      </w:del>
    </w:p>
    <w:p w14:paraId="7BD01CEB" w14:textId="3312430E" w:rsidR="001507AE" w:rsidDel="009B5AF1" w:rsidRDefault="007F5E7D" w:rsidP="007D068A">
      <w:pPr>
        <w:rPr>
          <w:del w:id="2967" w:author="KVS, Kannan" w:date="2019-02-28T22:23:00Z"/>
          <w:rFonts w:asciiTheme="minorHAnsi" w:hAnsiTheme="minorHAnsi" w:cs="Courier New"/>
        </w:rPr>
      </w:pPr>
      <w:del w:id="2968" w:author="KVS, Kannan" w:date="2019-02-28T22:23:00Z">
        <w:r w:rsidDel="009B5AF1">
          <w:rPr>
            <w:rFonts w:asciiTheme="minorHAnsi" w:hAnsiTheme="minorHAnsi" w:cs="Courier New"/>
          </w:rPr>
          <w:delText>As expected, here we are just displaying the system</w:delText>
        </w:r>
        <w:r w:rsidR="001507AE" w:rsidDel="009B5AF1">
          <w:rPr>
            <w:rFonts w:asciiTheme="minorHAnsi" w:hAnsiTheme="minorHAnsi" w:cs="Courier New"/>
          </w:rPr>
          <w:delText xml:space="preserve"> uptime.</w:delText>
        </w:r>
      </w:del>
    </w:p>
    <w:p w14:paraId="7FD76AC3" w14:textId="5EA33CBC" w:rsidR="001507AE" w:rsidDel="009B5AF1" w:rsidRDefault="001507AE" w:rsidP="007D068A">
      <w:pPr>
        <w:rPr>
          <w:del w:id="2969" w:author="KVS, Kannan" w:date="2019-02-28T22:23:00Z"/>
          <w:rFonts w:asciiTheme="minorHAnsi" w:hAnsiTheme="minorHAnsi" w:cs="Courier New"/>
        </w:rPr>
      </w:pPr>
    </w:p>
    <w:p w14:paraId="628335CE" w14:textId="2A07C433" w:rsidR="001507AE" w:rsidRPr="007F5E7D" w:rsidDel="009B5AF1" w:rsidRDefault="001507AE" w:rsidP="001507AE">
      <w:pPr>
        <w:rPr>
          <w:del w:id="2970" w:author="KVS, Kannan" w:date="2019-02-28T22:23:00Z"/>
          <w:rFonts w:ascii="Courier New" w:hAnsi="Courier New" w:cs="Courier New"/>
          <w:sz w:val="18"/>
          <w:szCs w:val="18"/>
        </w:rPr>
      </w:pPr>
      <w:del w:id="2971" w:author="KVS, Kannan" w:date="2019-02-28T22:23:00Z">
        <w:r w:rsidRPr="007F5E7D" w:rsidDel="009B5AF1">
          <w:rPr>
            <w:rFonts w:ascii="Courier New" w:hAnsi="Courier New" w:cs="Courier New"/>
            <w:sz w:val="18"/>
            <w:szCs w:val="18"/>
          </w:rPr>
          <w:delText>admin@lnos-x1-a-asw02:~$ show uptime</w:delText>
        </w:r>
      </w:del>
    </w:p>
    <w:p w14:paraId="5EB40849" w14:textId="73EDF33D" w:rsidR="001507AE" w:rsidRPr="007F5E7D" w:rsidDel="009B5AF1" w:rsidRDefault="001507AE" w:rsidP="001507AE">
      <w:pPr>
        <w:rPr>
          <w:del w:id="2972" w:author="KVS, Kannan" w:date="2019-02-28T22:23:00Z"/>
          <w:rFonts w:ascii="Courier New" w:hAnsi="Courier New" w:cs="Courier New"/>
          <w:sz w:val="18"/>
          <w:szCs w:val="18"/>
        </w:rPr>
      </w:pPr>
      <w:del w:id="2973" w:author="KVS, Kannan" w:date="2019-02-28T22:23:00Z">
        <w:r w:rsidRPr="007F5E7D" w:rsidDel="009B5AF1">
          <w:rPr>
            <w:rFonts w:ascii="Courier New" w:hAnsi="Courier New" w:cs="Courier New"/>
            <w:sz w:val="18"/>
            <w:szCs w:val="18"/>
          </w:rPr>
          <w:delText>Command: uptime -p</w:delText>
        </w:r>
      </w:del>
    </w:p>
    <w:p w14:paraId="52B0BC0E" w14:textId="3BB2B55B" w:rsidR="001507AE" w:rsidRPr="007F5E7D" w:rsidDel="009B5AF1" w:rsidRDefault="001507AE" w:rsidP="001507AE">
      <w:pPr>
        <w:rPr>
          <w:del w:id="2974" w:author="KVS, Kannan" w:date="2019-02-28T22:23:00Z"/>
          <w:rFonts w:ascii="Courier New" w:hAnsi="Courier New" w:cs="Courier New"/>
          <w:sz w:val="18"/>
          <w:szCs w:val="18"/>
        </w:rPr>
      </w:pPr>
      <w:del w:id="2975" w:author="KVS, Kannan" w:date="2019-02-28T22:23:00Z">
        <w:r w:rsidRPr="007F5E7D" w:rsidDel="009B5AF1">
          <w:rPr>
            <w:rFonts w:ascii="Courier New" w:hAnsi="Courier New" w:cs="Courier New"/>
            <w:sz w:val="18"/>
            <w:szCs w:val="18"/>
          </w:rPr>
          <w:delText>up 1 day, 8 hours, 15 minutes</w:delText>
        </w:r>
      </w:del>
    </w:p>
    <w:p w14:paraId="23818F16" w14:textId="51E43E1F" w:rsidR="007D068A" w:rsidDel="009B5AF1" w:rsidRDefault="007D068A" w:rsidP="00F66552">
      <w:pPr>
        <w:rPr>
          <w:del w:id="2976" w:author="KVS, Kannan" w:date="2019-02-28T22:23:00Z"/>
          <w:rFonts w:asciiTheme="minorHAnsi" w:hAnsiTheme="minorHAnsi" w:cs="Courier New"/>
        </w:rPr>
      </w:pPr>
    </w:p>
    <w:p w14:paraId="38AA2202" w14:textId="1B293222" w:rsidR="001507AE" w:rsidDel="009B5AF1" w:rsidRDefault="001507AE" w:rsidP="001507AE">
      <w:pPr>
        <w:pStyle w:val="Heading3"/>
        <w:rPr>
          <w:del w:id="2977" w:author="KVS, Kannan" w:date="2019-02-28T22:23:00Z"/>
        </w:rPr>
      </w:pPr>
      <w:del w:id="2978" w:author="KVS, Kannan" w:date="2019-02-28T22:23:00Z">
        <w:r w:rsidDel="009B5AF1">
          <w:delText>show users</w:delText>
        </w:r>
      </w:del>
    </w:p>
    <w:p w14:paraId="078FF4AC" w14:textId="1CA4F3A8" w:rsidR="001507AE" w:rsidDel="009B5AF1" w:rsidRDefault="001507AE" w:rsidP="007F5E7D">
      <w:pPr>
        <w:jc w:val="both"/>
        <w:rPr>
          <w:del w:id="2979" w:author="KVS, Kannan" w:date="2019-02-28T22:23:00Z"/>
          <w:rFonts w:asciiTheme="minorHAnsi" w:hAnsiTheme="minorHAnsi" w:cs="Courier New"/>
        </w:rPr>
      </w:pPr>
      <w:del w:id="2980" w:author="KVS, Kannan" w:date="2019-02-28T22:23:00Z">
        <w:r w:rsidDel="009B5AF1">
          <w:rPr>
            <w:rFonts w:asciiTheme="minorHAnsi" w:hAnsiTheme="minorHAnsi" w:cs="Courier New"/>
          </w:rPr>
          <w:delText>A simple wrapper over “who” linux native command – displays current users logged in the system.</w:delText>
        </w:r>
      </w:del>
    </w:p>
    <w:p w14:paraId="71547351" w14:textId="7F24342B" w:rsidR="001507AE" w:rsidDel="009B5AF1" w:rsidRDefault="001507AE" w:rsidP="00F66552">
      <w:pPr>
        <w:rPr>
          <w:del w:id="2981" w:author="KVS, Kannan" w:date="2019-02-28T22:23:00Z"/>
          <w:rFonts w:asciiTheme="minorHAnsi" w:hAnsiTheme="minorHAnsi" w:cs="Courier New"/>
        </w:rPr>
      </w:pPr>
    </w:p>
    <w:p w14:paraId="306D2004" w14:textId="2ADC738B" w:rsidR="001507AE" w:rsidRPr="007F5E7D" w:rsidDel="009B5AF1" w:rsidRDefault="001507AE" w:rsidP="001507AE">
      <w:pPr>
        <w:rPr>
          <w:del w:id="2982" w:author="KVS, Kannan" w:date="2019-02-28T22:23:00Z"/>
          <w:rFonts w:ascii="Courier New" w:hAnsi="Courier New" w:cs="Courier New"/>
          <w:sz w:val="18"/>
          <w:szCs w:val="18"/>
        </w:rPr>
      </w:pPr>
      <w:del w:id="2983" w:author="KVS, Kannan" w:date="2019-02-28T22:23:00Z">
        <w:r w:rsidRPr="007F5E7D" w:rsidDel="009B5AF1">
          <w:rPr>
            <w:rFonts w:ascii="Courier New" w:hAnsi="Courier New" w:cs="Courier New"/>
            <w:sz w:val="18"/>
            <w:szCs w:val="18"/>
          </w:rPr>
          <w:delText>admin@lnos-x1-a-asw02:~$ show users</w:delText>
        </w:r>
      </w:del>
    </w:p>
    <w:p w14:paraId="6571F7DE" w14:textId="28727515" w:rsidR="001507AE" w:rsidRPr="007F5E7D" w:rsidDel="009B5AF1" w:rsidRDefault="001507AE" w:rsidP="001507AE">
      <w:pPr>
        <w:rPr>
          <w:del w:id="2984" w:author="KVS, Kannan" w:date="2019-02-28T22:23:00Z"/>
          <w:rFonts w:ascii="Courier New" w:hAnsi="Courier New" w:cs="Courier New"/>
          <w:sz w:val="18"/>
          <w:szCs w:val="18"/>
        </w:rPr>
      </w:pPr>
      <w:del w:id="2985" w:author="KVS, Kannan" w:date="2019-02-28T22:23:00Z">
        <w:r w:rsidRPr="007F5E7D" w:rsidDel="009B5AF1">
          <w:rPr>
            <w:rFonts w:ascii="Courier New" w:hAnsi="Courier New" w:cs="Courier New"/>
            <w:sz w:val="18"/>
            <w:szCs w:val="18"/>
          </w:rPr>
          <w:delText>Command: who</w:delText>
        </w:r>
      </w:del>
    </w:p>
    <w:p w14:paraId="603EE540" w14:textId="5C523569" w:rsidR="001507AE" w:rsidRPr="007F5E7D" w:rsidDel="009B5AF1" w:rsidRDefault="001507AE" w:rsidP="001507AE">
      <w:pPr>
        <w:rPr>
          <w:del w:id="2986" w:author="KVS, Kannan" w:date="2019-02-28T22:23:00Z"/>
          <w:rFonts w:ascii="Courier New" w:hAnsi="Courier New" w:cs="Courier New"/>
          <w:sz w:val="18"/>
          <w:szCs w:val="18"/>
        </w:rPr>
      </w:pPr>
      <w:del w:id="2987" w:author="KVS, Kannan" w:date="2019-02-28T22:23:00Z">
        <w:r w:rsidRPr="007F5E7D" w:rsidDel="009B5AF1">
          <w:rPr>
            <w:rFonts w:ascii="Courier New" w:hAnsi="Courier New" w:cs="Courier New"/>
            <w:sz w:val="18"/>
            <w:szCs w:val="18"/>
          </w:rPr>
          <w:delText>admin    ttyS0        Mar 19 17:56</w:delText>
        </w:r>
      </w:del>
    </w:p>
    <w:p w14:paraId="67EDADC7" w14:textId="6FB7C12B" w:rsidR="001507AE" w:rsidRPr="007F5E7D" w:rsidDel="009B5AF1" w:rsidRDefault="001507AE" w:rsidP="001507AE">
      <w:pPr>
        <w:rPr>
          <w:del w:id="2988" w:author="KVS, Kannan" w:date="2019-02-28T22:23:00Z"/>
          <w:rFonts w:ascii="Courier New" w:hAnsi="Courier New" w:cs="Courier New"/>
          <w:sz w:val="18"/>
          <w:szCs w:val="18"/>
        </w:rPr>
      </w:pPr>
      <w:del w:id="2989" w:author="KVS, Kannan" w:date="2019-02-28T22:23:00Z">
        <w:r w:rsidRPr="007F5E7D" w:rsidDel="009B5AF1">
          <w:rPr>
            <w:rFonts w:ascii="Courier New" w:hAnsi="Courier New" w:cs="Courier New"/>
            <w:sz w:val="18"/>
            <w:szCs w:val="18"/>
          </w:rPr>
          <w:delText>admin    pts/10       Mar 19 18:07 (172.29.120.222:S.0)</w:delText>
        </w:r>
      </w:del>
    </w:p>
    <w:p w14:paraId="243089DB" w14:textId="306A8CFE" w:rsidR="001507AE" w:rsidRPr="007F5E7D" w:rsidDel="009B5AF1" w:rsidRDefault="001507AE" w:rsidP="001507AE">
      <w:pPr>
        <w:rPr>
          <w:del w:id="2990" w:author="KVS, Kannan" w:date="2019-02-28T22:23:00Z"/>
          <w:rFonts w:ascii="Courier New" w:hAnsi="Courier New" w:cs="Courier New"/>
          <w:sz w:val="18"/>
          <w:szCs w:val="18"/>
        </w:rPr>
      </w:pPr>
      <w:del w:id="2991" w:author="KVS, Kannan" w:date="2019-02-28T22:23:00Z">
        <w:r w:rsidRPr="007F5E7D" w:rsidDel="009B5AF1">
          <w:rPr>
            <w:rFonts w:ascii="Courier New" w:hAnsi="Courier New" w:cs="Courier New"/>
            <w:sz w:val="18"/>
            <w:szCs w:val="18"/>
          </w:rPr>
          <w:delText>admin    pts/11       Mar 19 18:07 (172.29.120.222:S.1)</w:delText>
        </w:r>
      </w:del>
    </w:p>
    <w:p w14:paraId="4D46CFE9" w14:textId="3724AC86" w:rsidR="001507AE" w:rsidRPr="007F5E7D" w:rsidDel="009B5AF1" w:rsidRDefault="001507AE" w:rsidP="001507AE">
      <w:pPr>
        <w:rPr>
          <w:del w:id="2992" w:author="KVS, Kannan" w:date="2019-02-28T22:23:00Z"/>
          <w:rFonts w:ascii="Courier New" w:hAnsi="Courier New" w:cs="Courier New"/>
          <w:sz w:val="18"/>
          <w:szCs w:val="18"/>
        </w:rPr>
      </w:pPr>
      <w:del w:id="2993" w:author="KVS, Kannan" w:date="2019-02-28T22:23:00Z">
        <w:r w:rsidRPr="007F5E7D" w:rsidDel="009B5AF1">
          <w:rPr>
            <w:rFonts w:ascii="Courier New" w:hAnsi="Courier New" w:cs="Courier New"/>
            <w:sz w:val="18"/>
            <w:szCs w:val="18"/>
          </w:rPr>
          <w:delText>admin    pts/12       Mar 19 18:18 (172.29.120.222:S.2)</w:delText>
        </w:r>
      </w:del>
    </w:p>
    <w:p w14:paraId="2D80F24C" w14:textId="14FB6487" w:rsidR="001507AE" w:rsidDel="009B5AF1" w:rsidRDefault="001507AE" w:rsidP="001507AE">
      <w:pPr>
        <w:rPr>
          <w:del w:id="2994" w:author="KVS, Kannan" w:date="2019-02-28T22:23:00Z"/>
          <w:rFonts w:ascii="Courier New" w:hAnsi="Courier New" w:cs="Courier New"/>
          <w:sz w:val="16"/>
          <w:szCs w:val="16"/>
        </w:rPr>
      </w:pPr>
    </w:p>
    <w:p w14:paraId="0691BC13" w14:textId="0B4C4C56" w:rsidR="001507AE" w:rsidDel="009B5AF1" w:rsidRDefault="001507AE" w:rsidP="001507AE">
      <w:pPr>
        <w:rPr>
          <w:del w:id="2995" w:author="KVS, Kannan" w:date="2019-02-28T22:23:00Z"/>
          <w:rFonts w:ascii="Courier New" w:hAnsi="Courier New" w:cs="Courier New"/>
          <w:sz w:val="16"/>
          <w:szCs w:val="16"/>
        </w:rPr>
      </w:pPr>
    </w:p>
    <w:p w14:paraId="01C072BB" w14:textId="0919490D" w:rsidR="001507AE" w:rsidDel="009B5AF1" w:rsidRDefault="001507AE" w:rsidP="001507AE">
      <w:pPr>
        <w:rPr>
          <w:del w:id="2996" w:author="KVS, Kannan" w:date="2019-02-28T22:23:00Z"/>
          <w:rFonts w:ascii="Courier New" w:hAnsi="Courier New" w:cs="Courier New"/>
          <w:sz w:val="16"/>
          <w:szCs w:val="16"/>
        </w:rPr>
      </w:pPr>
    </w:p>
    <w:p w14:paraId="179487D9" w14:textId="624E7AC2" w:rsidR="001507AE" w:rsidDel="009B5AF1" w:rsidRDefault="001507AE" w:rsidP="001507AE">
      <w:pPr>
        <w:pStyle w:val="Heading3"/>
        <w:rPr>
          <w:del w:id="2997" w:author="KVS, Kannan" w:date="2019-02-28T22:23:00Z"/>
        </w:rPr>
      </w:pPr>
      <w:del w:id="2998" w:author="KVS, Kannan" w:date="2019-02-28T22:23:00Z">
        <w:r w:rsidDel="009B5AF1">
          <w:delText>show vlan &lt;&gt;</w:delText>
        </w:r>
      </w:del>
    </w:p>
    <w:p w14:paraId="27154EB2" w14:textId="2A62647D" w:rsidR="001507AE" w:rsidRPr="001507AE" w:rsidDel="009B5AF1" w:rsidRDefault="001507AE" w:rsidP="001507AE">
      <w:pPr>
        <w:jc w:val="both"/>
        <w:rPr>
          <w:del w:id="2999" w:author="KVS, Kannan" w:date="2019-02-28T22:23:00Z"/>
          <w:rFonts w:asciiTheme="minorHAnsi" w:hAnsiTheme="minorHAnsi"/>
        </w:rPr>
      </w:pPr>
      <w:del w:id="3000" w:author="KVS, Kannan" w:date="2019-02-28T22:23:00Z">
        <w:r w:rsidRPr="001507AE" w:rsidDel="009B5AF1">
          <w:rPr>
            <w:rFonts w:asciiTheme="minorHAnsi" w:hAnsiTheme="minorHAnsi"/>
          </w:rPr>
          <w:delText xml:space="preserve">“show vlan” commands display VLAN specific information </w:delText>
        </w:r>
        <w:r w:rsidDel="009B5AF1">
          <w:rPr>
            <w:rFonts w:asciiTheme="minorHAnsi" w:hAnsiTheme="minorHAnsi"/>
          </w:rPr>
          <w:delText>such as t</w:delText>
        </w:r>
        <w:r w:rsidR="00FA2E7D" w:rsidDel="009B5AF1">
          <w:rPr>
            <w:rFonts w:asciiTheme="minorHAnsi" w:hAnsiTheme="minorHAnsi"/>
          </w:rPr>
          <w:delText>he port</w:delText>
        </w:r>
        <w:r w:rsidRPr="001507AE" w:rsidDel="009B5AF1">
          <w:rPr>
            <w:rFonts w:asciiTheme="minorHAnsi" w:hAnsiTheme="minorHAnsi"/>
          </w:rPr>
          <w:delText xml:space="preserve"> members to which </w:delText>
        </w:r>
        <w:r w:rsidDel="009B5AF1">
          <w:rPr>
            <w:rFonts w:asciiTheme="minorHAnsi" w:hAnsiTheme="minorHAnsi"/>
          </w:rPr>
          <w:delText xml:space="preserve">each VLAN </w:delText>
        </w:r>
        <w:r w:rsidRPr="001507AE" w:rsidDel="009B5AF1">
          <w:rPr>
            <w:rFonts w:asciiTheme="minorHAnsi" w:hAnsiTheme="minorHAnsi"/>
          </w:rPr>
          <w:delText>associat</w:delText>
        </w:r>
        <w:r w:rsidDel="009B5AF1">
          <w:rPr>
            <w:rFonts w:asciiTheme="minorHAnsi" w:hAnsiTheme="minorHAnsi"/>
          </w:rPr>
          <w:delText>es</w:delText>
        </w:r>
        <w:r w:rsidRPr="001507AE" w:rsidDel="009B5AF1">
          <w:rPr>
            <w:rFonts w:asciiTheme="minorHAnsi" w:hAnsiTheme="minorHAnsi"/>
          </w:rPr>
          <w:delText xml:space="preserve"> </w:delText>
        </w:r>
        <w:r w:rsidDel="009B5AF1">
          <w:rPr>
            <w:rFonts w:asciiTheme="minorHAnsi" w:hAnsiTheme="minorHAnsi"/>
          </w:rPr>
          <w:delText>with,</w:delText>
        </w:r>
        <w:r w:rsidR="007C614D" w:rsidDel="009B5AF1">
          <w:rPr>
            <w:rFonts w:asciiTheme="minorHAnsi" w:hAnsiTheme="minorHAnsi"/>
          </w:rPr>
          <w:delText xml:space="preserve"> the mac-address learned throu</w:delText>
        </w:r>
        <w:r w:rsidR="00FA2E7D" w:rsidDel="009B5AF1">
          <w:rPr>
            <w:rFonts w:asciiTheme="minorHAnsi" w:hAnsiTheme="minorHAnsi"/>
          </w:rPr>
          <w:delText>gh each vlan interface, etc.</w:delText>
        </w:r>
      </w:del>
    </w:p>
    <w:p w14:paraId="560A5520" w14:textId="1BB5CB81" w:rsidR="001507AE" w:rsidDel="009B5AF1" w:rsidRDefault="001507AE" w:rsidP="001507AE">
      <w:pPr>
        <w:rPr>
          <w:del w:id="3001" w:author="KVS, Kannan" w:date="2019-02-28T22:23:00Z"/>
        </w:rPr>
      </w:pPr>
    </w:p>
    <w:p w14:paraId="7B456300" w14:textId="215C695B" w:rsidR="001507AE" w:rsidRPr="007F5E7D" w:rsidDel="009B5AF1" w:rsidRDefault="001507AE" w:rsidP="001507AE">
      <w:pPr>
        <w:rPr>
          <w:del w:id="3002" w:author="KVS, Kannan" w:date="2019-02-28T22:23:00Z"/>
          <w:rFonts w:ascii="Courier New" w:hAnsi="Courier New" w:cs="Courier New"/>
          <w:sz w:val="18"/>
          <w:szCs w:val="18"/>
        </w:rPr>
      </w:pPr>
      <w:del w:id="3003" w:author="KVS, Kannan" w:date="2019-02-28T22:23:00Z">
        <w:r w:rsidRPr="007F5E7D" w:rsidDel="009B5AF1">
          <w:rPr>
            <w:rFonts w:ascii="Courier New" w:hAnsi="Courier New" w:cs="Courier New"/>
            <w:sz w:val="18"/>
            <w:szCs w:val="18"/>
          </w:rPr>
          <w:delText>admin@lnos-x1-a-asw02:~$ show vlan</w:delText>
        </w:r>
      </w:del>
    </w:p>
    <w:p w14:paraId="2FF40105" w14:textId="1EFA2366" w:rsidR="001507AE" w:rsidRPr="007F5E7D" w:rsidDel="009B5AF1" w:rsidRDefault="001507AE" w:rsidP="001507AE">
      <w:pPr>
        <w:rPr>
          <w:del w:id="3004" w:author="KVS, Kannan" w:date="2019-02-28T22:23:00Z"/>
          <w:rFonts w:ascii="Courier New" w:hAnsi="Courier New" w:cs="Courier New"/>
          <w:sz w:val="18"/>
          <w:szCs w:val="18"/>
        </w:rPr>
      </w:pPr>
      <w:del w:id="3005" w:author="KVS, Kannan" w:date="2019-02-28T22:23:00Z">
        <w:r w:rsidRPr="007F5E7D" w:rsidDel="009B5AF1">
          <w:rPr>
            <w:rFonts w:ascii="Courier New" w:hAnsi="Courier New" w:cs="Courier New"/>
            <w:sz w:val="18"/>
            <w:szCs w:val="18"/>
          </w:rPr>
          <w:delText>Usage: show vlan [OPTIONS] COMMAND [ARGS]...</w:delText>
        </w:r>
      </w:del>
    </w:p>
    <w:p w14:paraId="3ED7E6C5" w14:textId="7D2CD23F" w:rsidR="001507AE" w:rsidRPr="007F5E7D" w:rsidDel="009B5AF1" w:rsidRDefault="001507AE" w:rsidP="001507AE">
      <w:pPr>
        <w:rPr>
          <w:del w:id="3006" w:author="KVS, Kannan" w:date="2019-02-28T22:23:00Z"/>
          <w:rFonts w:ascii="Courier New" w:hAnsi="Courier New" w:cs="Courier New"/>
          <w:sz w:val="18"/>
          <w:szCs w:val="18"/>
        </w:rPr>
      </w:pPr>
    </w:p>
    <w:p w14:paraId="7BBCF81E" w14:textId="55B681D3" w:rsidR="001507AE" w:rsidRPr="007F5E7D" w:rsidDel="009B5AF1" w:rsidRDefault="001507AE" w:rsidP="001507AE">
      <w:pPr>
        <w:rPr>
          <w:del w:id="3007" w:author="KVS, Kannan" w:date="2019-02-28T22:23:00Z"/>
          <w:rFonts w:ascii="Courier New" w:hAnsi="Courier New" w:cs="Courier New"/>
          <w:sz w:val="18"/>
          <w:szCs w:val="18"/>
        </w:rPr>
      </w:pPr>
      <w:del w:id="3008" w:author="KVS, Kannan" w:date="2019-02-28T22:23:00Z">
        <w:r w:rsidRPr="007F5E7D" w:rsidDel="009B5AF1">
          <w:rPr>
            <w:rFonts w:ascii="Courier New" w:hAnsi="Courier New" w:cs="Courier New"/>
            <w:sz w:val="18"/>
            <w:szCs w:val="18"/>
          </w:rPr>
          <w:delText xml:space="preserve">  Show VLAN information</w:delText>
        </w:r>
      </w:del>
    </w:p>
    <w:p w14:paraId="1B878DF6" w14:textId="559F7064" w:rsidR="001507AE" w:rsidRPr="007F5E7D" w:rsidDel="009B5AF1" w:rsidRDefault="001507AE" w:rsidP="001507AE">
      <w:pPr>
        <w:rPr>
          <w:del w:id="3009" w:author="KVS, Kannan" w:date="2019-02-28T22:23:00Z"/>
          <w:rFonts w:ascii="Courier New" w:hAnsi="Courier New" w:cs="Courier New"/>
          <w:sz w:val="18"/>
          <w:szCs w:val="18"/>
        </w:rPr>
      </w:pPr>
    </w:p>
    <w:p w14:paraId="3A5DE1F8" w14:textId="15CD318E" w:rsidR="001507AE" w:rsidRPr="007F5E7D" w:rsidDel="009B5AF1" w:rsidRDefault="001507AE" w:rsidP="001507AE">
      <w:pPr>
        <w:rPr>
          <w:del w:id="3010" w:author="KVS, Kannan" w:date="2019-02-28T22:23:00Z"/>
          <w:rFonts w:ascii="Courier New" w:hAnsi="Courier New" w:cs="Courier New"/>
          <w:sz w:val="18"/>
          <w:szCs w:val="18"/>
        </w:rPr>
      </w:pPr>
      <w:del w:id="3011" w:author="KVS, Kannan" w:date="2019-02-28T22:23:00Z">
        <w:r w:rsidRPr="007F5E7D" w:rsidDel="009B5AF1">
          <w:rPr>
            <w:rFonts w:ascii="Courier New" w:hAnsi="Courier New" w:cs="Courier New"/>
            <w:sz w:val="18"/>
            <w:szCs w:val="18"/>
          </w:rPr>
          <w:delText>Options:</w:delText>
        </w:r>
      </w:del>
    </w:p>
    <w:p w14:paraId="3EB2CB80" w14:textId="2D1CD209" w:rsidR="001507AE" w:rsidRPr="007F5E7D" w:rsidDel="009B5AF1" w:rsidRDefault="001507AE" w:rsidP="001507AE">
      <w:pPr>
        <w:rPr>
          <w:del w:id="3012" w:author="KVS, Kannan" w:date="2019-02-28T22:23:00Z"/>
          <w:rFonts w:ascii="Courier New" w:hAnsi="Courier New" w:cs="Courier New"/>
          <w:sz w:val="18"/>
          <w:szCs w:val="18"/>
        </w:rPr>
      </w:pPr>
      <w:del w:id="3013" w:author="KVS, Kannan" w:date="2019-02-28T22:23:00Z">
        <w:r w:rsidRPr="007F5E7D" w:rsidDel="009B5AF1">
          <w:rPr>
            <w:rFonts w:ascii="Courier New" w:hAnsi="Courier New" w:cs="Courier New"/>
            <w:sz w:val="18"/>
            <w:szCs w:val="18"/>
          </w:rPr>
          <w:delText xml:space="preserve">  -?, -h, --help  Show this message and exit.</w:delText>
        </w:r>
      </w:del>
    </w:p>
    <w:p w14:paraId="6C35B042" w14:textId="45B27637" w:rsidR="001507AE" w:rsidRPr="007F5E7D" w:rsidDel="009B5AF1" w:rsidRDefault="001507AE" w:rsidP="001507AE">
      <w:pPr>
        <w:rPr>
          <w:del w:id="3014" w:author="KVS, Kannan" w:date="2019-02-28T22:23:00Z"/>
          <w:rFonts w:ascii="Courier New" w:hAnsi="Courier New" w:cs="Courier New"/>
          <w:sz w:val="18"/>
          <w:szCs w:val="18"/>
        </w:rPr>
      </w:pPr>
    </w:p>
    <w:p w14:paraId="62B7CE1C" w14:textId="17EC65EC" w:rsidR="001507AE" w:rsidRPr="007F5E7D" w:rsidDel="009B5AF1" w:rsidRDefault="001507AE" w:rsidP="001507AE">
      <w:pPr>
        <w:rPr>
          <w:del w:id="3015" w:author="KVS, Kannan" w:date="2019-02-28T22:23:00Z"/>
          <w:rFonts w:ascii="Courier New" w:hAnsi="Courier New" w:cs="Courier New"/>
          <w:sz w:val="18"/>
          <w:szCs w:val="18"/>
        </w:rPr>
      </w:pPr>
      <w:del w:id="3016" w:author="KVS, Kannan" w:date="2019-02-28T22:23:00Z">
        <w:r w:rsidRPr="007F5E7D" w:rsidDel="009B5AF1">
          <w:rPr>
            <w:rFonts w:ascii="Courier New" w:hAnsi="Courier New" w:cs="Courier New"/>
            <w:sz w:val="18"/>
            <w:szCs w:val="18"/>
          </w:rPr>
          <w:delText>Commands:</w:delText>
        </w:r>
      </w:del>
    </w:p>
    <w:p w14:paraId="406AE502" w14:textId="4715509C" w:rsidR="001507AE" w:rsidRPr="007F5E7D" w:rsidDel="009B5AF1" w:rsidRDefault="001507AE" w:rsidP="001507AE">
      <w:pPr>
        <w:rPr>
          <w:del w:id="3017" w:author="KVS, Kannan" w:date="2019-02-28T22:23:00Z"/>
          <w:rFonts w:ascii="Courier New" w:hAnsi="Courier New" w:cs="Courier New"/>
          <w:sz w:val="18"/>
          <w:szCs w:val="18"/>
        </w:rPr>
      </w:pPr>
      <w:del w:id="3018" w:author="KVS, Kannan" w:date="2019-02-28T22:23:00Z">
        <w:r w:rsidRPr="007F5E7D" w:rsidDel="009B5AF1">
          <w:rPr>
            <w:rFonts w:ascii="Courier New" w:hAnsi="Courier New" w:cs="Courier New"/>
            <w:sz w:val="18"/>
            <w:szCs w:val="18"/>
          </w:rPr>
          <w:delText xml:space="preserve">  brief   Show all bridge information</w:delText>
        </w:r>
      </w:del>
    </w:p>
    <w:p w14:paraId="5FE05996" w14:textId="13FEF1C6" w:rsidR="001507AE" w:rsidRPr="007F5E7D" w:rsidDel="009B5AF1" w:rsidRDefault="001507AE" w:rsidP="001507AE">
      <w:pPr>
        <w:rPr>
          <w:del w:id="3019" w:author="KVS, Kannan" w:date="2019-02-28T22:23:00Z"/>
          <w:rFonts w:ascii="Courier New" w:hAnsi="Courier New" w:cs="Courier New"/>
          <w:sz w:val="18"/>
          <w:szCs w:val="18"/>
        </w:rPr>
      </w:pPr>
      <w:del w:id="3020" w:author="KVS, Kannan" w:date="2019-02-28T22:23:00Z">
        <w:r w:rsidRPr="007F5E7D" w:rsidDel="009B5AF1">
          <w:rPr>
            <w:rFonts w:ascii="Courier New" w:hAnsi="Courier New" w:cs="Courier New"/>
            <w:sz w:val="18"/>
            <w:szCs w:val="18"/>
          </w:rPr>
          <w:delText xml:space="preserve">  config</w:delText>
        </w:r>
      </w:del>
    </w:p>
    <w:p w14:paraId="28425C25" w14:textId="7E347DA1" w:rsidR="001507AE" w:rsidRPr="007F5E7D" w:rsidDel="009B5AF1" w:rsidRDefault="001507AE" w:rsidP="001507AE">
      <w:pPr>
        <w:rPr>
          <w:del w:id="3021" w:author="KVS, Kannan" w:date="2019-02-28T22:23:00Z"/>
          <w:rFonts w:ascii="Courier New" w:hAnsi="Courier New" w:cs="Courier New"/>
          <w:sz w:val="18"/>
          <w:szCs w:val="18"/>
        </w:rPr>
      </w:pPr>
      <w:del w:id="3022" w:author="KVS, Kannan" w:date="2019-02-28T22:23:00Z">
        <w:r w:rsidRPr="007F5E7D" w:rsidDel="009B5AF1">
          <w:rPr>
            <w:rFonts w:ascii="Courier New" w:hAnsi="Courier New" w:cs="Courier New"/>
            <w:sz w:val="18"/>
            <w:szCs w:val="18"/>
          </w:rPr>
          <w:delText xml:space="preserve">  id      Show list of learned MAC addresses for...</w:delText>
        </w:r>
      </w:del>
    </w:p>
    <w:p w14:paraId="3D441FFD" w14:textId="3EC48F9C" w:rsidR="001507AE" w:rsidRPr="007F5E7D" w:rsidDel="009B5AF1" w:rsidRDefault="001507AE" w:rsidP="001507AE">
      <w:pPr>
        <w:rPr>
          <w:del w:id="3023" w:author="KVS, Kannan" w:date="2019-02-28T22:23:00Z"/>
          <w:rFonts w:ascii="Courier New" w:hAnsi="Courier New" w:cs="Courier New"/>
          <w:sz w:val="18"/>
          <w:szCs w:val="18"/>
        </w:rPr>
      </w:pPr>
    </w:p>
    <w:p w14:paraId="62EA5700" w14:textId="6F9BC2F3" w:rsidR="00FA2E7D" w:rsidRPr="007F5E7D" w:rsidDel="009B5AF1" w:rsidRDefault="00FA2E7D" w:rsidP="00FA2E7D">
      <w:pPr>
        <w:rPr>
          <w:del w:id="3024" w:author="KVS, Kannan" w:date="2019-02-28T22:23:00Z"/>
          <w:rFonts w:ascii="Courier New" w:hAnsi="Courier New" w:cs="Courier New"/>
          <w:sz w:val="18"/>
          <w:szCs w:val="18"/>
        </w:rPr>
      </w:pPr>
      <w:del w:id="3025" w:author="KVS, Kannan" w:date="2019-02-28T22:23:00Z">
        <w:r w:rsidRPr="007F5E7D" w:rsidDel="009B5AF1">
          <w:rPr>
            <w:rFonts w:ascii="Courier New" w:hAnsi="Courier New" w:cs="Courier New"/>
            <w:sz w:val="18"/>
            <w:szCs w:val="18"/>
          </w:rPr>
          <w:delText>admin@lnos-x1-a-asw02:~$ show vlan brief</w:delText>
        </w:r>
      </w:del>
    </w:p>
    <w:p w14:paraId="53188B3E" w14:textId="2B0A05D6" w:rsidR="00FA2E7D" w:rsidRPr="007F5E7D" w:rsidDel="009B5AF1" w:rsidRDefault="00FA2E7D" w:rsidP="00FA2E7D">
      <w:pPr>
        <w:rPr>
          <w:del w:id="3026" w:author="KVS, Kannan" w:date="2019-02-28T22:23:00Z"/>
          <w:rFonts w:ascii="Courier New" w:hAnsi="Courier New" w:cs="Courier New"/>
          <w:sz w:val="18"/>
          <w:szCs w:val="18"/>
        </w:rPr>
      </w:pPr>
      <w:del w:id="3027" w:author="KVS, Kannan" w:date="2019-02-28T22:23:00Z">
        <w:r w:rsidRPr="007F5E7D" w:rsidDel="009B5AF1">
          <w:rPr>
            <w:rFonts w:ascii="Courier New" w:hAnsi="Courier New" w:cs="Courier New"/>
            <w:sz w:val="18"/>
            <w:szCs w:val="18"/>
          </w:rPr>
          <w:delText>Command: sudo brctl show</w:delText>
        </w:r>
      </w:del>
    </w:p>
    <w:p w14:paraId="6FA2A71B" w14:textId="0C538671" w:rsidR="00FA2E7D" w:rsidRPr="007F5E7D" w:rsidDel="009B5AF1" w:rsidRDefault="00FA2E7D" w:rsidP="00FA2E7D">
      <w:pPr>
        <w:rPr>
          <w:del w:id="3028" w:author="KVS, Kannan" w:date="2019-02-28T22:23:00Z"/>
          <w:rFonts w:ascii="Courier New" w:hAnsi="Courier New" w:cs="Courier New"/>
          <w:sz w:val="18"/>
          <w:szCs w:val="18"/>
        </w:rPr>
      </w:pPr>
      <w:del w:id="3029" w:author="KVS, Kannan" w:date="2019-02-28T22:23:00Z">
        <w:r w:rsidRPr="007F5E7D" w:rsidDel="009B5AF1">
          <w:rPr>
            <w:rFonts w:ascii="Courier New" w:hAnsi="Courier New" w:cs="Courier New"/>
            <w:sz w:val="18"/>
            <w:szCs w:val="18"/>
          </w:rPr>
          <w:delText>bridge name     bridge id               STP enabled     interfaces</w:delText>
        </w:r>
      </w:del>
    </w:p>
    <w:p w14:paraId="4DF1B1FD" w14:textId="2AC6CFFC" w:rsidR="00FA2E7D" w:rsidRPr="007F5E7D" w:rsidDel="009B5AF1" w:rsidRDefault="00FA2E7D" w:rsidP="00FA2E7D">
      <w:pPr>
        <w:rPr>
          <w:del w:id="3030" w:author="KVS, Kannan" w:date="2019-02-28T22:23:00Z"/>
          <w:rFonts w:ascii="Courier New" w:hAnsi="Courier New" w:cs="Courier New"/>
          <w:sz w:val="18"/>
          <w:szCs w:val="18"/>
        </w:rPr>
      </w:pPr>
      <w:del w:id="3031" w:author="KVS, Kannan" w:date="2019-02-28T22:23:00Z">
        <w:r w:rsidRPr="007F5E7D" w:rsidDel="009B5AF1">
          <w:rPr>
            <w:rFonts w:ascii="Courier New" w:hAnsi="Courier New" w:cs="Courier New"/>
            <w:sz w:val="18"/>
            <w:szCs w:val="18"/>
          </w:rPr>
          <w:delText>Bridge          8000.00e0ec3c0a16       no              Ethernet16</w:delText>
        </w:r>
      </w:del>
    </w:p>
    <w:p w14:paraId="4C46286D" w14:textId="52AE6DD2" w:rsidR="00FA2E7D" w:rsidRPr="007F5E7D" w:rsidDel="009B5AF1" w:rsidRDefault="00FA2E7D" w:rsidP="00FA2E7D">
      <w:pPr>
        <w:rPr>
          <w:del w:id="3032" w:author="KVS, Kannan" w:date="2019-02-28T22:23:00Z"/>
          <w:rFonts w:ascii="Courier New" w:hAnsi="Courier New" w:cs="Courier New"/>
          <w:sz w:val="18"/>
          <w:szCs w:val="18"/>
        </w:rPr>
      </w:pPr>
      <w:del w:id="3033" w:author="KVS, Kannan" w:date="2019-02-28T22:23:00Z">
        <w:r w:rsidRPr="007F5E7D" w:rsidDel="009B5AF1">
          <w:rPr>
            <w:rFonts w:ascii="Courier New" w:hAnsi="Courier New" w:cs="Courier New"/>
            <w:sz w:val="18"/>
            <w:szCs w:val="18"/>
          </w:rPr>
          <w:delText xml:space="preserve">                                                        Ethernet17</w:delText>
        </w:r>
      </w:del>
    </w:p>
    <w:p w14:paraId="3A89BE8E" w14:textId="16A995C9" w:rsidR="00FA2E7D" w:rsidRPr="007F5E7D" w:rsidDel="009B5AF1" w:rsidRDefault="00FA2E7D" w:rsidP="00FA2E7D">
      <w:pPr>
        <w:rPr>
          <w:del w:id="3034" w:author="KVS, Kannan" w:date="2019-02-28T22:23:00Z"/>
          <w:rFonts w:ascii="Courier New" w:hAnsi="Courier New" w:cs="Courier New"/>
          <w:sz w:val="18"/>
          <w:szCs w:val="18"/>
        </w:rPr>
      </w:pPr>
      <w:del w:id="3035" w:author="KVS, Kannan" w:date="2019-02-28T22:23:00Z">
        <w:r w:rsidRPr="007F5E7D" w:rsidDel="009B5AF1">
          <w:rPr>
            <w:rFonts w:ascii="Courier New" w:hAnsi="Courier New" w:cs="Courier New"/>
            <w:sz w:val="18"/>
            <w:szCs w:val="18"/>
          </w:rPr>
          <w:delText>docker0         8000.0242c6c11673       no</w:delText>
        </w:r>
      </w:del>
    </w:p>
    <w:p w14:paraId="51602913" w14:textId="02E40ED9" w:rsidR="00FA2E7D" w:rsidRPr="007F5E7D" w:rsidDel="009B5AF1" w:rsidRDefault="00FA2E7D" w:rsidP="00FA2E7D">
      <w:pPr>
        <w:rPr>
          <w:del w:id="3036" w:author="KVS, Kannan" w:date="2019-02-28T22:23:00Z"/>
          <w:rFonts w:ascii="Courier New" w:hAnsi="Courier New" w:cs="Courier New"/>
          <w:sz w:val="18"/>
          <w:szCs w:val="18"/>
        </w:rPr>
      </w:pPr>
    </w:p>
    <w:p w14:paraId="520DA5BB" w14:textId="021A519C" w:rsidR="00FA2E7D" w:rsidRPr="007F5E7D" w:rsidDel="009B5AF1" w:rsidRDefault="00FA2E7D" w:rsidP="00FA2E7D">
      <w:pPr>
        <w:rPr>
          <w:del w:id="3037" w:author="KVS, Kannan" w:date="2019-02-28T22:23:00Z"/>
          <w:rFonts w:ascii="Courier New" w:hAnsi="Courier New" w:cs="Courier New"/>
          <w:sz w:val="18"/>
          <w:szCs w:val="18"/>
        </w:rPr>
      </w:pPr>
    </w:p>
    <w:p w14:paraId="3CCF140D" w14:textId="5457A616" w:rsidR="00FA2E7D" w:rsidRPr="007F5E7D" w:rsidDel="009B5AF1" w:rsidRDefault="00FA2E7D" w:rsidP="00FA2E7D">
      <w:pPr>
        <w:rPr>
          <w:del w:id="3038" w:author="KVS, Kannan" w:date="2019-02-28T22:23:00Z"/>
          <w:rFonts w:ascii="Courier New" w:hAnsi="Courier New" w:cs="Courier New"/>
          <w:sz w:val="18"/>
          <w:szCs w:val="18"/>
        </w:rPr>
      </w:pPr>
      <w:del w:id="3039" w:author="KVS, Kannan" w:date="2019-02-28T22:23:00Z">
        <w:r w:rsidRPr="007F5E7D" w:rsidDel="009B5AF1">
          <w:rPr>
            <w:rFonts w:ascii="Courier New" w:hAnsi="Courier New" w:cs="Courier New"/>
            <w:sz w:val="18"/>
            <w:szCs w:val="18"/>
          </w:rPr>
          <w:delText>admin@lnos-x1-a-asw02:~$ show vlan id Bridge</w:delText>
        </w:r>
      </w:del>
    </w:p>
    <w:p w14:paraId="6F410D43" w14:textId="21E11646" w:rsidR="00FA2E7D" w:rsidRPr="007F5E7D" w:rsidDel="009B5AF1" w:rsidRDefault="00FA2E7D" w:rsidP="00FA2E7D">
      <w:pPr>
        <w:rPr>
          <w:del w:id="3040" w:author="KVS, Kannan" w:date="2019-02-28T22:23:00Z"/>
          <w:rFonts w:ascii="Courier New" w:hAnsi="Courier New" w:cs="Courier New"/>
          <w:sz w:val="18"/>
          <w:szCs w:val="18"/>
        </w:rPr>
      </w:pPr>
      <w:del w:id="3041" w:author="KVS, Kannan" w:date="2019-02-28T22:23:00Z">
        <w:r w:rsidRPr="007F5E7D" w:rsidDel="009B5AF1">
          <w:rPr>
            <w:rFonts w:ascii="Courier New" w:hAnsi="Courier New" w:cs="Courier New"/>
            <w:sz w:val="18"/>
            <w:szCs w:val="18"/>
          </w:rPr>
          <w:delText>Command: sudo brctl showmacs Bridge</w:delText>
        </w:r>
      </w:del>
    </w:p>
    <w:p w14:paraId="2DA6BBAD" w14:textId="147ACE8B" w:rsidR="00FA2E7D" w:rsidRPr="007F5E7D" w:rsidDel="009B5AF1" w:rsidRDefault="00FA2E7D" w:rsidP="00FA2E7D">
      <w:pPr>
        <w:rPr>
          <w:del w:id="3042" w:author="KVS, Kannan" w:date="2019-02-28T22:23:00Z"/>
          <w:rFonts w:ascii="Courier New" w:hAnsi="Courier New" w:cs="Courier New"/>
          <w:sz w:val="18"/>
          <w:szCs w:val="18"/>
        </w:rPr>
      </w:pPr>
      <w:del w:id="3043" w:author="KVS, Kannan" w:date="2019-02-28T22:23:00Z">
        <w:r w:rsidRPr="007F5E7D" w:rsidDel="009B5AF1">
          <w:rPr>
            <w:rFonts w:ascii="Courier New" w:hAnsi="Courier New" w:cs="Courier New"/>
            <w:sz w:val="18"/>
            <w:szCs w:val="18"/>
          </w:rPr>
          <w:delText>port no mac addr                is local?       ageing timer</w:delText>
        </w:r>
      </w:del>
    </w:p>
    <w:p w14:paraId="707AAAE5" w14:textId="61B52213" w:rsidR="00FA2E7D" w:rsidRPr="007F5E7D" w:rsidDel="009B5AF1" w:rsidRDefault="00FA2E7D" w:rsidP="00FA2E7D">
      <w:pPr>
        <w:rPr>
          <w:del w:id="3044" w:author="KVS, Kannan" w:date="2019-02-28T22:23:00Z"/>
          <w:rFonts w:ascii="Courier New" w:hAnsi="Courier New" w:cs="Courier New"/>
          <w:sz w:val="18"/>
          <w:szCs w:val="18"/>
        </w:rPr>
      </w:pPr>
      <w:del w:id="3045" w:author="KVS, Kannan" w:date="2019-02-28T22:23:00Z">
        <w:r w:rsidRPr="007F5E7D" w:rsidDel="009B5AF1">
          <w:rPr>
            <w:rFonts w:ascii="Courier New" w:hAnsi="Courier New" w:cs="Courier New"/>
            <w:sz w:val="18"/>
            <w:szCs w:val="18"/>
          </w:rPr>
          <w:delText xml:space="preserve">  1     00:e0:ec:3c:0a:16       yes                0.00</w:delText>
        </w:r>
      </w:del>
    </w:p>
    <w:p w14:paraId="2CFB053C" w14:textId="10FD19F7" w:rsidR="00FA2E7D" w:rsidRPr="007F5E7D" w:rsidDel="009B5AF1" w:rsidRDefault="00FA2E7D" w:rsidP="00FA2E7D">
      <w:pPr>
        <w:rPr>
          <w:del w:id="3046" w:author="KVS, Kannan" w:date="2019-02-28T22:23:00Z"/>
          <w:rFonts w:ascii="Courier New" w:hAnsi="Courier New" w:cs="Courier New"/>
          <w:sz w:val="18"/>
          <w:szCs w:val="18"/>
        </w:rPr>
      </w:pPr>
      <w:del w:id="3047" w:author="KVS, Kannan" w:date="2019-02-28T22:23:00Z">
        <w:r w:rsidRPr="007F5E7D" w:rsidDel="009B5AF1">
          <w:rPr>
            <w:rFonts w:ascii="Courier New" w:hAnsi="Courier New" w:cs="Courier New"/>
            <w:sz w:val="18"/>
            <w:szCs w:val="18"/>
          </w:rPr>
          <w:delText xml:space="preserve">  1     04:62:73:f7:e5:ce       no                 1.22</w:delText>
        </w:r>
      </w:del>
    </w:p>
    <w:p w14:paraId="7C64D5E2" w14:textId="38CEE428" w:rsidR="00FA2E7D" w:rsidRPr="007F5E7D" w:rsidDel="009B5AF1" w:rsidRDefault="00FA2E7D" w:rsidP="00FA2E7D">
      <w:pPr>
        <w:rPr>
          <w:del w:id="3048" w:author="KVS, Kannan" w:date="2019-02-28T22:23:00Z"/>
          <w:rFonts w:ascii="Courier New" w:hAnsi="Courier New" w:cs="Courier New"/>
          <w:sz w:val="18"/>
          <w:szCs w:val="18"/>
        </w:rPr>
      </w:pPr>
      <w:del w:id="3049" w:author="KVS, Kannan" w:date="2019-02-28T22:23:00Z">
        <w:r w:rsidRPr="007F5E7D" w:rsidDel="009B5AF1">
          <w:rPr>
            <w:rFonts w:ascii="Courier New" w:hAnsi="Courier New" w:cs="Courier New"/>
            <w:sz w:val="18"/>
            <w:szCs w:val="18"/>
          </w:rPr>
          <w:delText xml:space="preserve">  1     04:62:73:f7:e5:d3       no                 2.29</w:delText>
        </w:r>
      </w:del>
    </w:p>
    <w:p w14:paraId="22F5E101" w14:textId="7413A2DA" w:rsidR="00FA2E7D" w:rsidDel="009B5AF1" w:rsidRDefault="00FA2E7D" w:rsidP="00FA2E7D">
      <w:pPr>
        <w:rPr>
          <w:del w:id="3050" w:author="KVS, Kannan" w:date="2019-02-28T22:23:00Z"/>
          <w:rFonts w:ascii="Courier New" w:hAnsi="Courier New" w:cs="Courier New"/>
          <w:sz w:val="16"/>
          <w:szCs w:val="16"/>
        </w:rPr>
      </w:pPr>
    </w:p>
    <w:p w14:paraId="30CE010E" w14:textId="305B7A9C" w:rsidR="00FA2E7D" w:rsidDel="009B5AF1" w:rsidRDefault="00FA2E7D" w:rsidP="00FA2E7D">
      <w:pPr>
        <w:rPr>
          <w:del w:id="3051" w:author="KVS, Kannan" w:date="2019-02-28T22:23:00Z"/>
          <w:rFonts w:ascii="Courier New" w:hAnsi="Courier New" w:cs="Courier New"/>
          <w:sz w:val="16"/>
          <w:szCs w:val="16"/>
        </w:rPr>
      </w:pPr>
    </w:p>
    <w:p w14:paraId="4486255F" w14:textId="407B7E6D" w:rsidR="00CF5E1A" w:rsidDel="009B5AF1" w:rsidRDefault="00CF5E1A" w:rsidP="00FA2E7D">
      <w:pPr>
        <w:rPr>
          <w:del w:id="3052" w:author="KVS, Kannan" w:date="2019-02-28T22:23:00Z"/>
          <w:rFonts w:ascii="Courier New" w:hAnsi="Courier New" w:cs="Courier New"/>
          <w:sz w:val="16"/>
          <w:szCs w:val="16"/>
        </w:rPr>
      </w:pPr>
    </w:p>
    <w:p w14:paraId="1AE8BFA3" w14:textId="5AE01400" w:rsidR="00CF5E1A" w:rsidDel="009B5AF1" w:rsidRDefault="00CF5E1A" w:rsidP="00CF5E1A">
      <w:pPr>
        <w:pStyle w:val="Heading2"/>
        <w:rPr>
          <w:del w:id="3053" w:author="KVS, Kannan" w:date="2019-02-28T22:23:00Z"/>
        </w:rPr>
      </w:pPr>
      <w:bookmarkStart w:id="3054" w:name="_Toc512935583"/>
      <w:del w:id="3055" w:author="KVS, Kannan" w:date="2019-02-28T22:23:00Z">
        <w:r w:rsidDel="009B5AF1">
          <w:delText>CLI debug / undebug commands</w:delText>
        </w:r>
        <w:bookmarkEnd w:id="3054"/>
      </w:del>
    </w:p>
    <w:p w14:paraId="2D79F774" w14:textId="172D78F7" w:rsidR="00732F6A" w:rsidDel="009B5AF1" w:rsidRDefault="006B23A2" w:rsidP="00732F6A">
      <w:pPr>
        <w:jc w:val="both"/>
        <w:rPr>
          <w:del w:id="3056" w:author="KVS, Kannan" w:date="2019-02-28T22:23:00Z"/>
          <w:rFonts w:asciiTheme="minorHAnsi" w:hAnsiTheme="minorHAnsi" w:cs="Courier New"/>
        </w:rPr>
      </w:pPr>
      <w:del w:id="3057" w:author="KVS, Kannan" w:date="2019-02-28T22:23:00Z">
        <w:r w:rsidRPr="00732F6A" w:rsidDel="009B5AF1">
          <w:rPr>
            <w:rFonts w:asciiTheme="minorHAnsi" w:hAnsiTheme="minorHAnsi" w:cs="Courier New"/>
          </w:rPr>
          <w:delText>Aside from the multiple debugging/troubleshooting tools offered by Linux ecosystem, which are easily installable in SONiC through the typical apt-get instruction</w:delText>
        </w:r>
        <w:r w:rsidR="00732F6A" w:rsidDel="009B5AF1">
          <w:rPr>
            <w:rFonts w:asciiTheme="minorHAnsi" w:hAnsiTheme="minorHAnsi" w:cs="Courier New"/>
          </w:rPr>
          <w:delText>s</w:delText>
        </w:r>
        <w:r w:rsidR="00732F6A" w:rsidRPr="00732F6A" w:rsidDel="009B5AF1">
          <w:rPr>
            <w:rFonts w:asciiTheme="minorHAnsi" w:hAnsiTheme="minorHAnsi" w:cs="Courier New"/>
          </w:rPr>
          <w:delText xml:space="preserve"> cycle</w:delText>
        </w:r>
        <w:r w:rsidRPr="00732F6A" w:rsidDel="009B5AF1">
          <w:rPr>
            <w:rFonts w:asciiTheme="minorHAnsi" w:hAnsiTheme="minorHAnsi" w:cs="Courier New"/>
          </w:rPr>
          <w:delText xml:space="preserve">, SONiC </w:delText>
        </w:r>
        <w:r w:rsidR="00732F6A" w:rsidRPr="00732F6A" w:rsidDel="009B5AF1">
          <w:rPr>
            <w:rFonts w:asciiTheme="minorHAnsi" w:hAnsiTheme="minorHAnsi" w:cs="Courier New"/>
          </w:rPr>
          <w:delText xml:space="preserve">also </w:delText>
        </w:r>
        <w:r w:rsidRPr="00732F6A" w:rsidDel="009B5AF1">
          <w:rPr>
            <w:rFonts w:asciiTheme="minorHAnsi" w:hAnsiTheme="minorHAnsi" w:cs="Courier New"/>
          </w:rPr>
          <w:delText xml:space="preserve">offers debugging </w:delText>
        </w:r>
        <w:r w:rsidR="00732F6A" w:rsidRPr="00732F6A" w:rsidDel="009B5AF1">
          <w:rPr>
            <w:rFonts w:asciiTheme="minorHAnsi" w:hAnsiTheme="minorHAnsi" w:cs="Courier New"/>
          </w:rPr>
          <w:delText>tools to aid user in the daily troubleshooting tasks.</w:delText>
        </w:r>
      </w:del>
    </w:p>
    <w:p w14:paraId="7A69684B" w14:textId="46865F77" w:rsidR="00732F6A" w:rsidDel="009B5AF1" w:rsidRDefault="00732F6A" w:rsidP="00732F6A">
      <w:pPr>
        <w:jc w:val="both"/>
        <w:rPr>
          <w:del w:id="3058" w:author="KVS, Kannan" w:date="2019-02-28T22:23:00Z"/>
          <w:rFonts w:asciiTheme="minorHAnsi" w:hAnsiTheme="minorHAnsi" w:cs="Courier New"/>
        </w:rPr>
      </w:pPr>
    </w:p>
    <w:p w14:paraId="144DEA0A" w14:textId="507BEC58" w:rsidR="00732F6A" w:rsidDel="009B5AF1" w:rsidRDefault="00732F6A" w:rsidP="00732F6A">
      <w:pPr>
        <w:jc w:val="both"/>
        <w:rPr>
          <w:del w:id="3059" w:author="KVS, Kannan" w:date="2019-02-28T22:23:00Z"/>
          <w:rFonts w:asciiTheme="minorHAnsi" w:hAnsiTheme="minorHAnsi" w:cs="Courier New"/>
        </w:rPr>
      </w:pPr>
      <w:del w:id="3060" w:author="KVS, Kannan" w:date="2019-02-28T22:23:00Z">
        <w:r w:rsidDel="009B5AF1">
          <w:rPr>
            <w:rFonts w:asciiTheme="minorHAnsi" w:hAnsiTheme="minorHAnsi" w:cs="Courier New"/>
          </w:rPr>
          <w:delText xml:space="preserve">In particular, we are referring to the debugging features offered by FRR’s routing-stack for control-plane troubleshooting. User can activate this feature by running the commands displayed below, and </w:delText>
        </w:r>
        <w:r w:rsidR="007F5E7D" w:rsidDel="009B5AF1">
          <w:rPr>
            <w:rFonts w:asciiTheme="minorHAnsi" w:hAnsiTheme="minorHAnsi" w:cs="Courier New"/>
          </w:rPr>
          <w:delText xml:space="preserve">then </w:delText>
        </w:r>
        <w:r w:rsidDel="009B5AF1">
          <w:rPr>
            <w:rFonts w:asciiTheme="minorHAnsi" w:hAnsiTheme="minorHAnsi" w:cs="Courier New"/>
          </w:rPr>
          <w:delText xml:space="preserve">refer to the global syslog file </w:delText>
        </w:r>
        <w:r w:rsidR="007F5E7D" w:rsidDel="009B5AF1">
          <w:rPr>
            <w:rFonts w:asciiTheme="minorHAnsi" w:hAnsiTheme="minorHAnsi" w:cs="Courier New"/>
          </w:rPr>
          <w:delText xml:space="preserve">(/var/log/syslog) </w:delText>
        </w:r>
        <w:r w:rsidDel="009B5AF1">
          <w:rPr>
            <w:rFonts w:asciiTheme="minorHAnsi" w:hAnsiTheme="minorHAnsi" w:cs="Courier New"/>
          </w:rPr>
          <w:delText>to visualize the generated information:</w:delText>
        </w:r>
      </w:del>
    </w:p>
    <w:p w14:paraId="24CF5F89" w14:textId="3D26CE20" w:rsidR="00732F6A" w:rsidDel="009B5AF1" w:rsidRDefault="00732F6A" w:rsidP="00732F6A">
      <w:pPr>
        <w:jc w:val="both"/>
        <w:rPr>
          <w:del w:id="3061" w:author="KVS, Kannan" w:date="2019-02-28T22:23:00Z"/>
          <w:rFonts w:asciiTheme="minorHAnsi" w:hAnsiTheme="minorHAnsi" w:cs="Courier New"/>
        </w:rPr>
      </w:pPr>
    </w:p>
    <w:p w14:paraId="5B475E6F" w14:textId="6A489943" w:rsidR="00FF1834" w:rsidRPr="00FF1834" w:rsidDel="009B5AF1" w:rsidRDefault="00FF1834" w:rsidP="00FF1834">
      <w:pPr>
        <w:jc w:val="both"/>
        <w:rPr>
          <w:del w:id="3062" w:author="KVS, Kannan" w:date="2019-02-28T22:23:00Z"/>
          <w:rFonts w:ascii="Courier New" w:hAnsi="Courier New" w:cs="Courier New"/>
          <w:sz w:val="18"/>
          <w:szCs w:val="18"/>
        </w:rPr>
      </w:pPr>
      <w:del w:id="3063" w:author="KVS, Kannan" w:date="2019-02-28T22:23:00Z">
        <w:r w:rsidRPr="00FF1834" w:rsidDel="009B5AF1">
          <w:rPr>
            <w:rFonts w:ascii="Courier New" w:hAnsi="Courier New" w:cs="Courier New"/>
            <w:sz w:val="18"/>
            <w:szCs w:val="18"/>
          </w:rPr>
          <w:delText>admin@lnos-x1-a-asw02:~$ debug ?</w:delText>
        </w:r>
      </w:del>
    </w:p>
    <w:p w14:paraId="5BFEAAC7" w14:textId="0FAF77A8" w:rsidR="00FF1834" w:rsidRPr="00FF1834" w:rsidDel="009B5AF1" w:rsidRDefault="00FF1834" w:rsidP="00FF1834">
      <w:pPr>
        <w:jc w:val="both"/>
        <w:rPr>
          <w:del w:id="3064" w:author="KVS, Kannan" w:date="2019-02-28T22:23:00Z"/>
          <w:rFonts w:ascii="Courier New" w:hAnsi="Courier New" w:cs="Courier New"/>
          <w:sz w:val="18"/>
          <w:szCs w:val="18"/>
        </w:rPr>
      </w:pPr>
      <w:del w:id="3065" w:author="KVS, Kannan" w:date="2019-02-28T22:23:00Z">
        <w:r w:rsidRPr="00FF1834" w:rsidDel="009B5AF1">
          <w:rPr>
            <w:rFonts w:ascii="Courier New" w:hAnsi="Courier New" w:cs="Courier New"/>
            <w:sz w:val="18"/>
            <w:szCs w:val="18"/>
          </w:rPr>
          <w:delText>Usage: debug [OPTIONS] COMMAND [ARGS]...</w:delText>
        </w:r>
      </w:del>
    </w:p>
    <w:p w14:paraId="53EA880E" w14:textId="598E1C68" w:rsidR="00FF1834" w:rsidRPr="00FF1834" w:rsidDel="009B5AF1" w:rsidRDefault="00FF1834" w:rsidP="00FF1834">
      <w:pPr>
        <w:jc w:val="both"/>
        <w:rPr>
          <w:del w:id="3066" w:author="KVS, Kannan" w:date="2019-02-28T22:23:00Z"/>
          <w:rFonts w:ascii="Courier New" w:hAnsi="Courier New" w:cs="Courier New"/>
          <w:sz w:val="18"/>
          <w:szCs w:val="18"/>
        </w:rPr>
      </w:pPr>
    </w:p>
    <w:p w14:paraId="67727346" w14:textId="4C0216A2" w:rsidR="00FF1834" w:rsidRPr="00FF1834" w:rsidDel="009B5AF1" w:rsidRDefault="00FF1834" w:rsidP="00FF1834">
      <w:pPr>
        <w:jc w:val="both"/>
        <w:rPr>
          <w:del w:id="3067" w:author="KVS, Kannan" w:date="2019-02-28T22:23:00Z"/>
          <w:rFonts w:ascii="Courier New" w:hAnsi="Courier New" w:cs="Courier New"/>
          <w:sz w:val="18"/>
          <w:szCs w:val="18"/>
        </w:rPr>
      </w:pPr>
      <w:del w:id="3068" w:author="KVS, Kannan" w:date="2019-02-28T22:23:00Z">
        <w:r w:rsidRPr="00FF1834" w:rsidDel="009B5AF1">
          <w:rPr>
            <w:rFonts w:ascii="Courier New" w:hAnsi="Courier New" w:cs="Courier New"/>
            <w:sz w:val="18"/>
            <w:szCs w:val="18"/>
          </w:rPr>
          <w:delText xml:space="preserve">  SONiC command line - 'debug' command</w:delText>
        </w:r>
      </w:del>
    </w:p>
    <w:p w14:paraId="2CBD3DBD" w14:textId="072B1794" w:rsidR="00FF1834" w:rsidRPr="00FF1834" w:rsidDel="009B5AF1" w:rsidRDefault="00FF1834" w:rsidP="00FF1834">
      <w:pPr>
        <w:jc w:val="both"/>
        <w:rPr>
          <w:del w:id="3069" w:author="KVS, Kannan" w:date="2019-02-28T22:23:00Z"/>
          <w:rFonts w:ascii="Courier New" w:hAnsi="Courier New" w:cs="Courier New"/>
          <w:sz w:val="18"/>
          <w:szCs w:val="18"/>
        </w:rPr>
      </w:pPr>
    </w:p>
    <w:p w14:paraId="72F6586B" w14:textId="3B46073C" w:rsidR="00FF1834" w:rsidRPr="00FF1834" w:rsidDel="009B5AF1" w:rsidRDefault="00FF1834" w:rsidP="00FF1834">
      <w:pPr>
        <w:jc w:val="both"/>
        <w:rPr>
          <w:del w:id="3070" w:author="KVS, Kannan" w:date="2019-02-28T22:23:00Z"/>
          <w:rFonts w:ascii="Courier New" w:hAnsi="Courier New" w:cs="Courier New"/>
          <w:sz w:val="18"/>
          <w:szCs w:val="18"/>
        </w:rPr>
      </w:pPr>
      <w:del w:id="3071" w:author="KVS, Kannan" w:date="2019-02-28T22:23:00Z">
        <w:r w:rsidRPr="00FF1834" w:rsidDel="009B5AF1">
          <w:rPr>
            <w:rFonts w:ascii="Courier New" w:hAnsi="Courier New" w:cs="Courier New"/>
            <w:sz w:val="18"/>
            <w:szCs w:val="18"/>
          </w:rPr>
          <w:delText>Options:</w:delText>
        </w:r>
      </w:del>
    </w:p>
    <w:p w14:paraId="6FAAFC20" w14:textId="24D1A826" w:rsidR="00FF1834" w:rsidRPr="00FF1834" w:rsidDel="009B5AF1" w:rsidRDefault="00FF1834" w:rsidP="00FF1834">
      <w:pPr>
        <w:jc w:val="both"/>
        <w:rPr>
          <w:del w:id="3072" w:author="KVS, Kannan" w:date="2019-02-28T22:23:00Z"/>
          <w:rFonts w:ascii="Courier New" w:hAnsi="Courier New" w:cs="Courier New"/>
          <w:sz w:val="18"/>
          <w:szCs w:val="18"/>
        </w:rPr>
      </w:pPr>
      <w:del w:id="3073" w:author="KVS, Kannan" w:date="2019-02-28T22:23:00Z">
        <w:r w:rsidRPr="00FF1834" w:rsidDel="009B5AF1">
          <w:rPr>
            <w:rFonts w:ascii="Courier New" w:hAnsi="Courier New" w:cs="Courier New"/>
            <w:sz w:val="18"/>
            <w:szCs w:val="18"/>
          </w:rPr>
          <w:delText xml:space="preserve">  -?, -h, --help  Show this message and exit.</w:delText>
        </w:r>
      </w:del>
    </w:p>
    <w:p w14:paraId="0D975030" w14:textId="1A2C86C2" w:rsidR="00FF1834" w:rsidRPr="00FF1834" w:rsidDel="009B5AF1" w:rsidRDefault="00FF1834" w:rsidP="00FF1834">
      <w:pPr>
        <w:jc w:val="both"/>
        <w:rPr>
          <w:del w:id="3074" w:author="KVS, Kannan" w:date="2019-02-28T22:23:00Z"/>
          <w:rFonts w:ascii="Courier New" w:hAnsi="Courier New" w:cs="Courier New"/>
          <w:sz w:val="18"/>
          <w:szCs w:val="18"/>
        </w:rPr>
      </w:pPr>
    </w:p>
    <w:p w14:paraId="00EBFEF5" w14:textId="15A1253C" w:rsidR="00FF1834" w:rsidRPr="00FF1834" w:rsidDel="009B5AF1" w:rsidRDefault="00FF1834" w:rsidP="00FF1834">
      <w:pPr>
        <w:jc w:val="both"/>
        <w:rPr>
          <w:del w:id="3075" w:author="KVS, Kannan" w:date="2019-02-28T22:23:00Z"/>
          <w:rFonts w:ascii="Courier New" w:hAnsi="Courier New" w:cs="Courier New"/>
          <w:sz w:val="18"/>
          <w:szCs w:val="18"/>
        </w:rPr>
      </w:pPr>
      <w:del w:id="3076" w:author="KVS, Kannan" w:date="2019-02-28T22:23:00Z">
        <w:r w:rsidRPr="00FF1834" w:rsidDel="009B5AF1">
          <w:rPr>
            <w:rFonts w:ascii="Courier New" w:hAnsi="Courier New" w:cs="Courier New"/>
            <w:sz w:val="18"/>
            <w:szCs w:val="18"/>
          </w:rPr>
          <w:delText>Commands:</w:delText>
        </w:r>
      </w:del>
    </w:p>
    <w:p w14:paraId="78A0B559" w14:textId="392F87F0" w:rsidR="00FF1834" w:rsidRPr="00FF1834" w:rsidDel="009B5AF1" w:rsidRDefault="00FF1834" w:rsidP="00FF1834">
      <w:pPr>
        <w:jc w:val="both"/>
        <w:rPr>
          <w:del w:id="3077" w:author="KVS, Kannan" w:date="2019-02-28T22:23:00Z"/>
          <w:rFonts w:ascii="Courier New" w:hAnsi="Courier New" w:cs="Courier New"/>
          <w:sz w:val="18"/>
          <w:szCs w:val="18"/>
        </w:rPr>
      </w:pPr>
      <w:del w:id="3078" w:author="KVS, Kannan" w:date="2019-02-28T22:23:00Z">
        <w:r w:rsidRPr="00FF1834" w:rsidDel="009B5AF1">
          <w:rPr>
            <w:rFonts w:ascii="Courier New" w:hAnsi="Courier New" w:cs="Courier New"/>
            <w:sz w:val="18"/>
            <w:szCs w:val="18"/>
          </w:rPr>
          <w:delText xml:space="preserve">  bgp      debug bgp events</w:delText>
        </w:r>
      </w:del>
    </w:p>
    <w:p w14:paraId="485A07F3" w14:textId="70EB68CA" w:rsidR="00FF1834" w:rsidRPr="00FF1834" w:rsidDel="009B5AF1" w:rsidRDefault="00FF1834" w:rsidP="00FF1834">
      <w:pPr>
        <w:jc w:val="both"/>
        <w:rPr>
          <w:del w:id="3079" w:author="KVS, Kannan" w:date="2019-02-28T22:23:00Z"/>
          <w:rFonts w:ascii="Courier New" w:hAnsi="Courier New" w:cs="Courier New"/>
          <w:sz w:val="18"/>
          <w:szCs w:val="18"/>
        </w:rPr>
      </w:pPr>
      <w:del w:id="3080" w:author="KVS, Kannan" w:date="2019-02-28T22:23:00Z">
        <w:r w:rsidRPr="00FF1834" w:rsidDel="009B5AF1">
          <w:rPr>
            <w:rFonts w:ascii="Courier New" w:hAnsi="Courier New" w:cs="Courier New"/>
            <w:sz w:val="18"/>
            <w:szCs w:val="18"/>
          </w:rPr>
          <w:delText xml:space="preserve">  disable  disable debugging for routing events</w:delText>
        </w:r>
      </w:del>
    </w:p>
    <w:p w14:paraId="40EFDAF5" w14:textId="719C51E9" w:rsidR="00FF1834" w:rsidRPr="00FF1834" w:rsidDel="009B5AF1" w:rsidRDefault="00FF1834" w:rsidP="00FF1834">
      <w:pPr>
        <w:jc w:val="both"/>
        <w:rPr>
          <w:del w:id="3081" w:author="KVS, Kannan" w:date="2019-02-28T22:23:00Z"/>
          <w:rFonts w:ascii="Courier New" w:hAnsi="Courier New" w:cs="Courier New"/>
          <w:sz w:val="18"/>
          <w:szCs w:val="18"/>
        </w:rPr>
      </w:pPr>
      <w:del w:id="3082" w:author="KVS, Kannan" w:date="2019-02-28T22:23:00Z">
        <w:r w:rsidRPr="00FF1834" w:rsidDel="009B5AF1">
          <w:rPr>
            <w:rFonts w:ascii="Courier New" w:hAnsi="Courier New" w:cs="Courier New"/>
            <w:sz w:val="18"/>
            <w:szCs w:val="18"/>
          </w:rPr>
          <w:delText xml:space="preserve">  enable   enable debugging for routing events</w:delText>
        </w:r>
      </w:del>
    </w:p>
    <w:p w14:paraId="1EBE53C4" w14:textId="211C658D" w:rsidR="00ED29D5" w:rsidDel="009B5AF1" w:rsidRDefault="00FF1834" w:rsidP="00FF1834">
      <w:pPr>
        <w:jc w:val="both"/>
        <w:rPr>
          <w:del w:id="3083" w:author="KVS, Kannan" w:date="2019-02-28T22:23:00Z"/>
          <w:rFonts w:asciiTheme="minorHAnsi" w:hAnsiTheme="minorHAnsi" w:cs="Courier New"/>
        </w:rPr>
      </w:pPr>
      <w:del w:id="3084" w:author="KVS, Kannan" w:date="2019-02-28T22:23:00Z">
        <w:r w:rsidRPr="00FF1834" w:rsidDel="009B5AF1">
          <w:rPr>
            <w:rFonts w:ascii="Courier New" w:hAnsi="Courier New" w:cs="Courier New"/>
            <w:sz w:val="18"/>
            <w:szCs w:val="18"/>
          </w:rPr>
          <w:delText xml:space="preserve">  zebra    debug bgp events</w:delText>
        </w:r>
      </w:del>
    </w:p>
    <w:p w14:paraId="4BD199E2" w14:textId="59709E33" w:rsidR="00ED29D5" w:rsidDel="009B5AF1" w:rsidRDefault="00ED29D5" w:rsidP="00ED29D5">
      <w:pPr>
        <w:jc w:val="both"/>
        <w:rPr>
          <w:del w:id="3085" w:author="KVS, Kannan" w:date="2019-02-28T22:23:00Z"/>
          <w:rFonts w:asciiTheme="minorHAnsi" w:hAnsiTheme="minorHAnsi" w:cs="Courier New"/>
        </w:rPr>
      </w:pPr>
    </w:p>
    <w:p w14:paraId="56C84BFF" w14:textId="25F1F93C" w:rsidR="00ED29D5" w:rsidDel="009B5AF1" w:rsidRDefault="00BB0BE1" w:rsidP="00ED29D5">
      <w:pPr>
        <w:jc w:val="both"/>
        <w:rPr>
          <w:del w:id="3086" w:author="KVS, Kannan" w:date="2019-02-28T22:23:00Z"/>
          <w:rFonts w:asciiTheme="minorHAnsi" w:hAnsiTheme="minorHAnsi" w:cs="Courier New"/>
        </w:rPr>
      </w:pPr>
      <w:del w:id="3087" w:author="KVS, Kannan" w:date="2019-02-28T22:23:00Z">
        <w:r w:rsidDel="009B5AF1">
          <w:rPr>
            <w:rFonts w:asciiTheme="minorHAnsi" w:hAnsiTheme="minorHAnsi" w:cs="Courier New"/>
          </w:rPr>
          <w:delText xml:space="preserve">To </w:delText>
        </w:r>
        <w:r w:rsidR="007F5E7D" w:rsidDel="009B5AF1">
          <w:rPr>
            <w:rFonts w:asciiTheme="minorHAnsi" w:hAnsiTheme="minorHAnsi" w:cs="Courier New"/>
          </w:rPr>
          <w:delText xml:space="preserve">allow </w:delText>
        </w:r>
        <w:r w:rsidDel="009B5AF1">
          <w:rPr>
            <w:rFonts w:asciiTheme="minorHAnsi" w:hAnsiTheme="minorHAnsi" w:cs="Courier New"/>
          </w:rPr>
          <w:delText xml:space="preserve">debugging information </w:delText>
        </w:r>
        <w:r w:rsidR="007F5E7D" w:rsidDel="009B5AF1">
          <w:rPr>
            <w:rFonts w:asciiTheme="minorHAnsi" w:hAnsiTheme="minorHAnsi" w:cs="Courier New"/>
          </w:rPr>
          <w:delText xml:space="preserve">to get dumped </w:delText>
        </w:r>
        <w:r w:rsidDel="009B5AF1">
          <w:rPr>
            <w:rFonts w:asciiTheme="minorHAnsi" w:hAnsiTheme="minorHAnsi" w:cs="Courier New"/>
          </w:rPr>
          <w:delText>to /var/log/syslog:</w:delText>
        </w:r>
      </w:del>
    </w:p>
    <w:p w14:paraId="644F2F44" w14:textId="4EF343F2" w:rsidR="00BB0BE1" w:rsidDel="009B5AF1" w:rsidRDefault="00BB0BE1" w:rsidP="00ED29D5">
      <w:pPr>
        <w:jc w:val="both"/>
        <w:rPr>
          <w:del w:id="3088" w:author="KVS, Kannan" w:date="2019-02-28T22:23:00Z"/>
          <w:rFonts w:asciiTheme="minorHAnsi" w:hAnsiTheme="minorHAnsi" w:cs="Courier New"/>
        </w:rPr>
      </w:pPr>
    </w:p>
    <w:p w14:paraId="0F7CBDC8" w14:textId="57251489" w:rsidR="00BB0BE1" w:rsidRPr="007F5E7D" w:rsidDel="009B5AF1" w:rsidRDefault="00BB0BE1" w:rsidP="00BB0BE1">
      <w:pPr>
        <w:jc w:val="both"/>
        <w:rPr>
          <w:del w:id="3089" w:author="KVS, Kannan" w:date="2019-02-28T22:23:00Z"/>
          <w:rFonts w:ascii="Courier New" w:hAnsi="Courier New" w:cs="Courier New"/>
          <w:sz w:val="18"/>
          <w:szCs w:val="18"/>
        </w:rPr>
      </w:pPr>
      <w:del w:id="3090" w:author="KVS, Kannan" w:date="2019-02-28T22:23:00Z">
        <w:r w:rsidRPr="007F5E7D" w:rsidDel="009B5AF1">
          <w:rPr>
            <w:rFonts w:ascii="Courier New" w:hAnsi="Courier New" w:cs="Courier New"/>
            <w:sz w:val="18"/>
            <w:szCs w:val="18"/>
          </w:rPr>
          <w:delText>admin@lnos-x1-a-asw02:~$ debug enable</w:delText>
        </w:r>
      </w:del>
    </w:p>
    <w:p w14:paraId="2714AC95" w14:textId="25C9DDF8" w:rsidR="00BB0BE1" w:rsidRPr="007F5E7D" w:rsidDel="009B5AF1" w:rsidRDefault="00BB0BE1" w:rsidP="00BB0BE1">
      <w:pPr>
        <w:jc w:val="both"/>
        <w:rPr>
          <w:del w:id="3091" w:author="KVS, Kannan" w:date="2019-02-28T22:23:00Z"/>
          <w:rFonts w:ascii="Courier New" w:hAnsi="Courier New" w:cs="Courier New"/>
          <w:sz w:val="18"/>
          <w:szCs w:val="18"/>
        </w:rPr>
      </w:pPr>
      <w:del w:id="3092" w:author="KVS, Kannan" w:date="2019-02-28T22:23:00Z">
        <w:r w:rsidRPr="007F5E7D" w:rsidDel="009B5AF1">
          <w:rPr>
            <w:rFonts w:ascii="Courier New" w:hAnsi="Courier New" w:cs="Courier New"/>
            <w:sz w:val="18"/>
            <w:szCs w:val="18"/>
          </w:rPr>
          <w:delText>Command: sudo vtysh -c "configure terminal" -c "log syslog debugging"</w:delText>
        </w:r>
      </w:del>
    </w:p>
    <w:p w14:paraId="6FBE1A6C" w14:textId="4C554AC2" w:rsidR="00BB0BE1" w:rsidDel="009B5AF1" w:rsidRDefault="00BB0BE1" w:rsidP="00BB0BE1">
      <w:pPr>
        <w:jc w:val="both"/>
        <w:rPr>
          <w:del w:id="3093" w:author="KVS, Kannan" w:date="2019-02-28T22:23:00Z"/>
          <w:rFonts w:asciiTheme="minorHAnsi" w:hAnsiTheme="minorHAnsi" w:cs="Courier New"/>
        </w:rPr>
      </w:pPr>
    </w:p>
    <w:p w14:paraId="42AAD417" w14:textId="0113E11F" w:rsidR="00BB0BE1" w:rsidDel="009B5AF1" w:rsidRDefault="00BB0BE1" w:rsidP="00BB0BE1">
      <w:pPr>
        <w:jc w:val="both"/>
        <w:rPr>
          <w:del w:id="3094" w:author="KVS, Kannan" w:date="2019-02-28T22:23:00Z"/>
          <w:rFonts w:asciiTheme="minorHAnsi" w:hAnsiTheme="minorHAnsi" w:cs="Courier New"/>
        </w:rPr>
      </w:pPr>
      <w:del w:id="3095" w:author="KVS, Kannan" w:date="2019-02-28T22:23:00Z">
        <w:r w:rsidDel="009B5AF1">
          <w:rPr>
            <w:rFonts w:asciiTheme="minorHAnsi" w:hAnsiTheme="minorHAnsi" w:cs="Courier New"/>
          </w:rPr>
          <w:delText xml:space="preserve">To disable debugging state </w:delText>
        </w:r>
        <w:r w:rsidR="007F5E7D" w:rsidDel="009B5AF1">
          <w:rPr>
            <w:rFonts w:asciiTheme="minorHAnsi" w:hAnsiTheme="minorHAnsi" w:cs="Courier New"/>
          </w:rPr>
          <w:delText>being written to /var/log/syslog</w:delText>
        </w:r>
        <w:r w:rsidDel="009B5AF1">
          <w:rPr>
            <w:rFonts w:asciiTheme="minorHAnsi" w:hAnsiTheme="minorHAnsi" w:cs="Courier New"/>
          </w:rPr>
          <w:delText>:</w:delText>
        </w:r>
      </w:del>
    </w:p>
    <w:p w14:paraId="7F17346A" w14:textId="72B01DFA" w:rsidR="00BB0BE1" w:rsidDel="009B5AF1" w:rsidRDefault="00BB0BE1" w:rsidP="00BB0BE1">
      <w:pPr>
        <w:jc w:val="both"/>
        <w:rPr>
          <w:del w:id="3096" w:author="KVS, Kannan" w:date="2019-02-28T22:23:00Z"/>
          <w:rFonts w:asciiTheme="minorHAnsi" w:hAnsiTheme="minorHAnsi" w:cs="Courier New"/>
        </w:rPr>
      </w:pPr>
    </w:p>
    <w:p w14:paraId="28639CD9" w14:textId="57E572AE" w:rsidR="00BB0BE1" w:rsidRPr="007F5E7D" w:rsidDel="009B5AF1" w:rsidRDefault="00BB0BE1" w:rsidP="00BB0BE1">
      <w:pPr>
        <w:jc w:val="both"/>
        <w:rPr>
          <w:del w:id="3097" w:author="KVS, Kannan" w:date="2019-02-28T22:23:00Z"/>
          <w:rFonts w:ascii="Courier New" w:hAnsi="Courier New" w:cs="Courier New"/>
          <w:sz w:val="18"/>
          <w:szCs w:val="18"/>
        </w:rPr>
      </w:pPr>
      <w:del w:id="3098" w:author="KVS, Kannan" w:date="2019-02-28T22:23:00Z">
        <w:r w:rsidRPr="007F5E7D" w:rsidDel="009B5AF1">
          <w:rPr>
            <w:rFonts w:ascii="Courier New" w:hAnsi="Courier New" w:cs="Courier New"/>
            <w:sz w:val="18"/>
            <w:szCs w:val="18"/>
          </w:rPr>
          <w:delText>admin@lnos-x1-a-asw02:~$ debug disable</w:delText>
        </w:r>
      </w:del>
    </w:p>
    <w:p w14:paraId="09AB1A2A" w14:textId="35A5DFEA" w:rsidR="00BB0BE1" w:rsidRPr="007F5E7D" w:rsidDel="009B5AF1" w:rsidRDefault="00BB0BE1" w:rsidP="00BB0BE1">
      <w:pPr>
        <w:jc w:val="both"/>
        <w:rPr>
          <w:del w:id="3099" w:author="KVS, Kannan" w:date="2019-02-28T22:23:00Z"/>
          <w:rFonts w:ascii="Courier New" w:hAnsi="Courier New" w:cs="Courier New"/>
          <w:sz w:val="18"/>
          <w:szCs w:val="18"/>
        </w:rPr>
      </w:pPr>
      <w:del w:id="3100" w:author="KVS, Kannan" w:date="2019-02-28T22:23:00Z">
        <w:r w:rsidRPr="007F5E7D" w:rsidDel="009B5AF1">
          <w:rPr>
            <w:rFonts w:ascii="Courier New" w:hAnsi="Courier New" w:cs="Courier New"/>
            <w:sz w:val="18"/>
            <w:szCs w:val="18"/>
          </w:rPr>
          <w:delText>Command: sudo vtysh -c "configure terminal" -c "no log syslog debugging"</w:delText>
        </w:r>
      </w:del>
    </w:p>
    <w:p w14:paraId="1363816D" w14:textId="378BD785" w:rsidR="00BB0BE1" w:rsidRPr="00732F6A" w:rsidDel="009B5AF1" w:rsidRDefault="00BB0BE1" w:rsidP="00BB0BE1">
      <w:pPr>
        <w:jc w:val="both"/>
        <w:rPr>
          <w:del w:id="3101" w:author="KVS, Kannan" w:date="2019-02-28T22:23:00Z"/>
          <w:rFonts w:asciiTheme="minorHAnsi" w:hAnsiTheme="minorHAnsi" w:cs="Courier New"/>
        </w:rPr>
      </w:pPr>
    </w:p>
    <w:p w14:paraId="78E025F1" w14:textId="0AD7D60C" w:rsidR="00732F6A" w:rsidDel="009B5AF1" w:rsidRDefault="00732F6A" w:rsidP="00FA2E7D">
      <w:pPr>
        <w:rPr>
          <w:del w:id="3102" w:author="KVS, Kannan" w:date="2019-02-28T22:23:00Z"/>
          <w:rFonts w:ascii="Courier New" w:hAnsi="Courier New" w:cs="Courier New"/>
          <w:sz w:val="16"/>
          <w:szCs w:val="16"/>
        </w:rPr>
      </w:pPr>
    </w:p>
    <w:p w14:paraId="22EC0F39" w14:textId="1CC00C6B" w:rsidR="00BB0BE1" w:rsidDel="009B5AF1" w:rsidRDefault="00BB0BE1" w:rsidP="00BB0BE1">
      <w:pPr>
        <w:jc w:val="both"/>
        <w:rPr>
          <w:del w:id="3103" w:author="KVS, Kannan" w:date="2019-02-28T22:23:00Z"/>
          <w:rFonts w:asciiTheme="minorHAnsi" w:hAnsiTheme="minorHAnsi" w:cs="Courier New"/>
        </w:rPr>
      </w:pPr>
      <w:del w:id="3104" w:author="KVS, Kannan" w:date="2019-02-28T22:23:00Z">
        <w:r w:rsidDel="009B5AF1">
          <w:rPr>
            <w:rFonts w:asciiTheme="minorHAnsi" w:hAnsiTheme="minorHAnsi" w:cs="Courier New"/>
          </w:rPr>
          <w:delText>To deactivate specific debugging items we can also make use of the “undebug” commands:</w:delText>
        </w:r>
      </w:del>
    </w:p>
    <w:p w14:paraId="66F02C49" w14:textId="0EA917E7" w:rsidR="009A23F1" w:rsidDel="009B5AF1" w:rsidRDefault="009A23F1" w:rsidP="009A23F1">
      <w:pPr>
        <w:jc w:val="both"/>
        <w:rPr>
          <w:del w:id="3105" w:author="KVS, Kannan" w:date="2019-02-28T22:23:00Z"/>
          <w:rFonts w:ascii="Courier New" w:hAnsi="Courier New" w:cs="Courier New"/>
          <w:sz w:val="16"/>
          <w:szCs w:val="16"/>
        </w:rPr>
      </w:pPr>
    </w:p>
    <w:p w14:paraId="4571B5CD" w14:textId="0806A0C9" w:rsidR="007F5E7D" w:rsidDel="009B5AF1" w:rsidRDefault="007F5E7D" w:rsidP="009A23F1">
      <w:pPr>
        <w:jc w:val="both"/>
        <w:rPr>
          <w:del w:id="3106" w:author="KVS, Kannan" w:date="2019-02-28T22:23:00Z"/>
          <w:rFonts w:ascii="Courier New" w:hAnsi="Courier New" w:cs="Courier New"/>
          <w:sz w:val="16"/>
          <w:szCs w:val="16"/>
        </w:rPr>
      </w:pPr>
    </w:p>
    <w:p w14:paraId="0F8B50C1" w14:textId="64115C1F" w:rsidR="009A23F1" w:rsidRPr="007F5E7D" w:rsidDel="009B5AF1" w:rsidRDefault="009A23F1" w:rsidP="009A23F1">
      <w:pPr>
        <w:jc w:val="both"/>
        <w:rPr>
          <w:del w:id="3107" w:author="KVS, Kannan" w:date="2019-02-28T22:23:00Z"/>
          <w:rFonts w:ascii="Courier New" w:hAnsi="Courier New" w:cs="Courier New"/>
          <w:sz w:val="18"/>
          <w:szCs w:val="18"/>
        </w:rPr>
      </w:pPr>
      <w:del w:id="3108" w:author="KVS, Kannan" w:date="2019-02-28T22:23:00Z">
        <w:r w:rsidRPr="007F5E7D" w:rsidDel="009B5AF1">
          <w:rPr>
            <w:rFonts w:ascii="Courier New" w:hAnsi="Courier New" w:cs="Courier New"/>
            <w:sz w:val="18"/>
            <w:szCs w:val="18"/>
          </w:rPr>
          <w:delText>admin@lnos-x1-a-asw02:~$ undebug bgp ?</w:delText>
        </w:r>
      </w:del>
    </w:p>
    <w:p w14:paraId="6EA5B07C" w14:textId="2F97043A" w:rsidR="009A23F1" w:rsidRPr="007F5E7D" w:rsidDel="009B5AF1" w:rsidRDefault="009A23F1" w:rsidP="009A23F1">
      <w:pPr>
        <w:jc w:val="both"/>
        <w:rPr>
          <w:del w:id="3109" w:author="KVS, Kannan" w:date="2019-02-28T22:23:00Z"/>
          <w:rFonts w:ascii="Courier New" w:hAnsi="Courier New" w:cs="Courier New"/>
          <w:sz w:val="18"/>
          <w:szCs w:val="18"/>
        </w:rPr>
      </w:pPr>
      <w:del w:id="3110" w:author="KVS, Kannan" w:date="2019-02-28T22:23:00Z">
        <w:r w:rsidRPr="007F5E7D" w:rsidDel="009B5AF1">
          <w:rPr>
            <w:rFonts w:ascii="Courier New" w:hAnsi="Courier New" w:cs="Courier New"/>
            <w:sz w:val="18"/>
            <w:szCs w:val="18"/>
          </w:rPr>
          <w:delText>Usage: undebug bgp [OPTIONS] COMMAND [ARGS]...</w:delText>
        </w:r>
      </w:del>
    </w:p>
    <w:p w14:paraId="657083F9" w14:textId="4F89DF70" w:rsidR="009A23F1" w:rsidRPr="007F5E7D" w:rsidDel="009B5AF1" w:rsidRDefault="009A23F1" w:rsidP="009A23F1">
      <w:pPr>
        <w:jc w:val="both"/>
        <w:rPr>
          <w:del w:id="3111" w:author="KVS, Kannan" w:date="2019-02-28T22:23:00Z"/>
          <w:rFonts w:ascii="Courier New" w:hAnsi="Courier New" w:cs="Courier New"/>
          <w:sz w:val="18"/>
          <w:szCs w:val="18"/>
        </w:rPr>
      </w:pPr>
    </w:p>
    <w:p w14:paraId="2883DC46" w14:textId="7BB0FCBC" w:rsidR="009A23F1" w:rsidRPr="007F5E7D" w:rsidDel="009B5AF1" w:rsidRDefault="009A23F1" w:rsidP="009A23F1">
      <w:pPr>
        <w:jc w:val="both"/>
        <w:rPr>
          <w:del w:id="3112" w:author="KVS, Kannan" w:date="2019-02-28T22:23:00Z"/>
          <w:rFonts w:ascii="Courier New" w:hAnsi="Courier New" w:cs="Courier New"/>
          <w:sz w:val="18"/>
          <w:szCs w:val="18"/>
        </w:rPr>
      </w:pPr>
      <w:del w:id="3113" w:author="KVS, Kannan" w:date="2019-02-28T22:23:00Z">
        <w:r w:rsidRPr="007F5E7D" w:rsidDel="009B5AF1">
          <w:rPr>
            <w:rFonts w:ascii="Courier New" w:hAnsi="Courier New" w:cs="Courier New"/>
            <w:sz w:val="18"/>
            <w:szCs w:val="18"/>
          </w:rPr>
          <w:delText xml:space="preserve">  undebug bgp events</w:delText>
        </w:r>
      </w:del>
    </w:p>
    <w:p w14:paraId="65A623B9" w14:textId="4FDCA910" w:rsidR="009A23F1" w:rsidRPr="007F5E7D" w:rsidDel="009B5AF1" w:rsidRDefault="009A23F1" w:rsidP="009A23F1">
      <w:pPr>
        <w:jc w:val="both"/>
        <w:rPr>
          <w:del w:id="3114" w:author="KVS, Kannan" w:date="2019-02-28T22:23:00Z"/>
          <w:rFonts w:ascii="Courier New" w:hAnsi="Courier New" w:cs="Courier New"/>
          <w:sz w:val="18"/>
          <w:szCs w:val="18"/>
        </w:rPr>
      </w:pPr>
    </w:p>
    <w:p w14:paraId="31B55630" w14:textId="693193C4" w:rsidR="009A23F1" w:rsidRPr="007F5E7D" w:rsidDel="009B5AF1" w:rsidRDefault="009A23F1" w:rsidP="009A23F1">
      <w:pPr>
        <w:jc w:val="both"/>
        <w:rPr>
          <w:del w:id="3115" w:author="KVS, Kannan" w:date="2019-02-28T22:23:00Z"/>
          <w:rFonts w:ascii="Courier New" w:hAnsi="Courier New" w:cs="Courier New"/>
          <w:sz w:val="18"/>
          <w:szCs w:val="18"/>
        </w:rPr>
      </w:pPr>
      <w:del w:id="3116" w:author="KVS, Kannan" w:date="2019-02-28T22:23:00Z">
        <w:r w:rsidRPr="007F5E7D" w:rsidDel="009B5AF1">
          <w:rPr>
            <w:rFonts w:ascii="Courier New" w:hAnsi="Courier New" w:cs="Courier New"/>
            <w:sz w:val="18"/>
            <w:szCs w:val="18"/>
          </w:rPr>
          <w:delText>Options:</w:delText>
        </w:r>
      </w:del>
    </w:p>
    <w:p w14:paraId="14B82B15" w14:textId="1FA17164" w:rsidR="009A23F1" w:rsidRPr="007F5E7D" w:rsidDel="009B5AF1" w:rsidRDefault="009A23F1" w:rsidP="009A23F1">
      <w:pPr>
        <w:jc w:val="both"/>
        <w:rPr>
          <w:del w:id="3117" w:author="KVS, Kannan" w:date="2019-02-28T22:23:00Z"/>
          <w:rFonts w:ascii="Courier New" w:hAnsi="Courier New" w:cs="Courier New"/>
          <w:sz w:val="18"/>
          <w:szCs w:val="18"/>
        </w:rPr>
      </w:pPr>
      <w:del w:id="3118" w:author="KVS, Kannan" w:date="2019-02-28T22:23:00Z">
        <w:r w:rsidRPr="007F5E7D" w:rsidDel="009B5AF1">
          <w:rPr>
            <w:rFonts w:ascii="Courier New" w:hAnsi="Courier New" w:cs="Courier New"/>
            <w:sz w:val="18"/>
            <w:szCs w:val="18"/>
          </w:rPr>
          <w:delText xml:space="preserve">  -?, -h, --help  Show this message and exit.</w:delText>
        </w:r>
      </w:del>
    </w:p>
    <w:p w14:paraId="78598E94" w14:textId="0F87C426" w:rsidR="009A23F1" w:rsidRPr="007F5E7D" w:rsidDel="009B5AF1" w:rsidRDefault="009A23F1" w:rsidP="009A23F1">
      <w:pPr>
        <w:jc w:val="both"/>
        <w:rPr>
          <w:del w:id="3119" w:author="KVS, Kannan" w:date="2019-02-28T22:23:00Z"/>
          <w:rFonts w:ascii="Courier New" w:hAnsi="Courier New" w:cs="Courier New"/>
          <w:sz w:val="18"/>
          <w:szCs w:val="18"/>
        </w:rPr>
      </w:pPr>
    </w:p>
    <w:p w14:paraId="1EBFCEAF" w14:textId="587269E6" w:rsidR="009A23F1" w:rsidRPr="007F5E7D" w:rsidDel="009B5AF1" w:rsidRDefault="009A23F1" w:rsidP="009A23F1">
      <w:pPr>
        <w:jc w:val="both"/>
        <w:rPr>
          <w:del w:id="3120" w:author="KVS, Kannan" w:date="2019-02-28T22:23:00Z"/>
          <w:rFonts w:ascii="Courier New" w:hAnsi="Courier New" w:cs="Courier New"/>
          <w:sz w:val="18"/>
          <w:szCs w:val="18"/>
        </w:rPr>
      </w:pPr>
      <w:del w:id="3121" w:author="KVS, Kannan" w:date="2019-02-28T22:23:00Z">
        <w:r w:rsidRPr="007F5E7D" w:rsidDel="009B5AF1">
          <w:rPr>
            <w:rFonts w:ascii="Courier New" w:hAnsi="Courier New" w:cs="Courier New"/>
            <w:sz w:val="18"/>
            <w:szCs w:val="18"/>
          </w:rPr>
          <w:delText>Commands:</w:delText>
        </w:r>
      </w:del>
    </w:p>
    <w:p w14:paraId="3F68E06C" w14:textId="456EC70A" w:rsidR="009A23F1" w:rsidRPr="007F5E7D" w:rsidDel="009B5AF1" w:rsidRDefault="009A23F1" w:rsidP="009A23F1">
      <w:pPr>
        <w:jc w:val="both"/>
        <w:rPr>
          <w:del w:id="3122" w:author="KVS, Kannan" w:date="2019-02-28T22:23:00Z"/>
          <w:rFonts w:ascii="Courier New" w:hAnsi="Courier New" w:cs="Courier New"/>
          <w:sz w:val="18"/>
          <w:szCs w:val="18"/>
        </w:rPr>
      </w:pPr>
      <w:del w:id="3123" w:author="KVS, Kannan" w:date="2019-02-28T22:23:00Z">
        <w:r w:rsidRPr="007F5E7D" w:rsidDel="009B5AF1">
          <w:rPr>
            <w:rFonts w:ascii="Courier New" w:hAnsi="Courier New" w:cs="Courier New"/>
            <w:sz w:val="18"/>
            <w:szCs w:val="18"/>
          </w:rPr>
          <w:delText xml:space="preserve">  as4             undebug bgp AS4 actions</w:delText>
        </w:r>
      </w:del>
    </w:p>
    <w:p w14:paraId="357668B3" w14:textId="56736780" w:rsidR="009A23F1" w:rsidRPr="007F5E7D" w:rsidDel="009B5AF1" w:rsidRDefault="009A23F1" w:rsidP="009A23F1">
      <w:pPr>
        <w:jc w:val="both"/>
        <w:rPr>
          <w:del w:id="3124" w:author="KVS, Kannan" w:date="2019-02-28T22:23:00Z"/>
          <w:rFonts w:ascii="Courier New" w:hAnsi="Courier New" w:cs="Courier New"/>
          <w:sz w:val="18"/>
          <w:szCs w:val="18"/>
        </w:rPr>
      </w:pPr>
      <w:del w:id="3125" w:author="KVS, Kannan" w:date="2019-02-28T22:23:00Z">
        <w:r w:rsidRPr="007F5E7D" w:rsidDel="009B5AF1">
          <w:rPr>
            <w:rFonts w:ascii="Courier New" w:hAnsi="Courier New" w:cs="Courier New"/>
            <w:sz w:val="18"/>
            <w:szCs w:val="18"/>
          </w:rPr>
          <w:delText xml:space="preserve">  bestpath        undebug bgp bestpath</w:delText>
        </w:r>
      </w:del>
    </w:p>
    <w:p w14:paraId="1A9B7039" w14:textId="22E44A2B" w:rsidR="009A23F1" w:rsidRPr="007F5E7D" w:rsidDel="009B5AF1" w:rsidRDefault="009A23F1" w:rsidP="009A23F1">
      <w:pPr>
        <w:jc w:val="both"/>
        <w:rPr>
          <w:del w:id="3126" w:author="KVS, Kannan" w:date="2019-02-28T22:23:00Z"/>
          <w:rFonts w:ascii="Courier New" w:hAnsi="Courier New" w:cs="Courier New"/>
          <w:sz w:val="18"/>
          <w:szCs w:val="18"/>
        </w:rPr>
      </w:pPr>
      <w:del w:id="3127" w:author="KVS, Kannan" w:date="2019-02-28T22:23:00Z">
        <w:r w:rsidRPr="007F5E7D" w:rsidDel="009B5AF1">
          <w:rPr>
            <w:rFonts w:ascii="Courier New" w:hAnsi="Courier New" w:cs="Courier New"/>
            <w:sz w:val="18"/>
            <w:szCs w:val="18"/>
          </w:rPr>
          <w:delText xml:space="preserve">  keepalives      undebug bgp keepalives</w:delText>
        </w:r>
      </w:del>
    </w:p>
    <w:p w14:paraId="582D0256" w14:textId="3D5D2838" w:rsidR="009A23F1" w:rsidRPr="007F5E7D" w:rsidDel="009B5AF1" w:rsidRDefault="009A23F1" w:rsidP="009A23F1">
      <w:pPr>
        <w:jc w:val="both"/>
        <w:rPr>
          <w:del w:id="3128" w:author="KVS, Kannan" w:date="2019-02-28T22:23:00Z"/>
          <w:rFonts w:ascii="Courier New" w:hAnsi="Courier New" w:cs="Courier New"/>
          <w:sz w:val="18"/>
          <w:szCs w:val="18"/>
        </w:rPr>
      </w:pPr>
      <w:del w:id="3129" w:author="KVS, Kannan" w:date="2019-02-28T22:23:00Z">
        <w:r w:rsidRPr="007F5E7D" w:rsidDel="009B5AF1">
          <w:rPr>
            <w:rFonts w:ascii="Courier New" w:hAnsi="Courier New" w:cs="Courier New"/>
            <w:sz w:val="18"/>
            <w:szCs w:val="18"/>
          </w:rPr>
          <w:delText xml:space="preserve">  neighborevents  undebug bgp neighbor events</w:delText>
        </w:r>
      </w:del>
    </w:p>
    <w:p w14:paraId="51BF8FF5" w14:textId="6241F20F" w:rsidR="009A23F1" w:rsidRPr="007F5E7D" w:rsidDel="009B5AF1" w:rsidRDefault="009A23F1" w:rsidP="009A23F1">
      <w:pPr>
        <w:jc w:val="both"/>
        <w:rPr>
          <w:del w:id="3130" w:author="KVS, Kannan" w:date="2019-02-28T22:23:00Z"/>
          <w:rFonts w:ascii="Courier New" w:hAnsi="Courier New" w:cs="Courier New"/>
          <w:sz w:val="18"/>
          <w:szCs w:val="18"/>
        </w:rPr>
      </w:pPr>
      <w:del w:id="3131" w:author="KVS, Kannan" w:date="2019-02-28T22:23:00Z">
        <w:r w:rsidRPr="007F5E7D" w:rsidDel="009B5AF1">
          <w:rPr>
            <w:rFonts w:ascii="Courier New" w:hAnsi="Courier New" w:cs="Courier New"/>
            <w:sz w:val="18"/>
            <w:szCs w:val="18"/>
          </w:rPr>
          <w:delText xml:space="preserve">  nht             undebug bgp nexthop tracking events</w:delText>
        </w:r>
      </w:del>
    </w:p>
    <w:p w14:paraId="3D02875D" w14:textId="146F94E1" w:rsidR="009A23F1" w:rsidRPr="007F5E7D" w:rsidDel="009B5AF1" w:rsidRDefault="009A23F1" w:rsidP="009A23F1">
      <w:pPr>
        <w:jc w:val="both"/>
        <w:rPr>
          <w:del w:id="3132" w:author="KVS, Kannan" w:date="2019-02-28T22:23:00Z"/>
          <w:rFonts w:ascii="Courier New" w:hAnsi="Courier New" w:cs="Courier New"/>
          <w:sz w:val="18"/>
          <w:szCs w:val="18"/>
        </w:rPr>
      </w:pPr>
      <w:del w:id="3133" w:author="KVS, Kannan" w:date="2019-02-28T22:23:00Z">
        <w:r w:rsidRPr="007F5E7D" w:rsidDel="009B5AF1">
          <w:rPr>
            <w:rFonts w:ascii="Courier New" w:hAnsi="Courier New" w:cs="Courier New"/>
            <w:sz w:val="18"/>
            <w:szCs w:val="18"/>
          </w:rPr>
          <w:delText xml:space="preserve">  updategroups    undebug bgp update-group events</w:delText>
        </w:r>
      </w:del>
    </w:p>
    <w:p w14:paraId="250FE110" w14:textId="39CC7EF6" w:rsidR="009A23F1" w:rsidRPr="007F5E7D" w:rsidDel="009B5AF1" w:rsidRDefault="009A23F1" w:rsidP="009A23F1">
      <w:pPr>
        <w:jc w:val="both"/>
        <w:rPr>
          <w:del w:id="3134" w:author="KVS, Kannan" w:date="2019-02-28T22:23:00Z"/>
          <w:rFonts w:ascii="Courier New" w:hAnsi="Courier New" w:cs="Courier New"/>
          <w:sz w:val="18"/>
          <w:szCs w:val="18"/>
        </w:rPr>
      </w:pPr>
      <w:del w:id="3135" w:author="KVS, Kannan" w:date="2019-02-28T22:23:00Z">
        <w:r w:rsidRPr="007F5E7D" w:rsidDel="009B5AF1">
          <w:rPr>
            <w:rFonts w:ascii="Courier New" w:hAnsi="Courier New" w:cs="Courier New"/>
            <w:sz w:val="18"/>
            <w:szCs w:val="18"/>
          </w:rPr>
          <w:delText xml:space="preserve">  updates         undebug bgp updates</w:delText>
        </w:r>
      </w:del>
    </w:p>
    <w:p w14:paraId="46430FC4" w14:textId="361797A4" w:rsidR="009A23F1" w:rsidRPr="007F5E7D" w:rsidDel="009B5AF1" w:rsidRDefault="009A23F1" w:rsidP="009A23F1">
      <w:pPr>
        <w:jc w:val="both"/>
        <w:rPr>
          <w:del w:id="3136" w:author="KVS, Kannan" w:date="2019-02-28T22:23:00Z"/>
          <w:rFonts w:ascii="Courier New" w:hAnsi="Courier New" w:cs="Courier New"/>
          <w:sz w:val="18"/>
          <w:szCs w:val="18"/>
        </w:rPr>
      </w:pPr>
      <w:del w:id="3137" w:author="KVS, Kannan" w:date="2019-02-28T22:23:00Z">
        <w:r w:rsidRPr="007F5E7D" w:rsidDel="009B5AF1">
          <w:rPr>
            <w:rFonts w:ascii="Courier New" w:hAnsi="Courier New" w:cs="Courier New"/>
            <w:sz w:val="18"/>
            <w:szCs w:val="18"/>
          </w:rPr>
          <w:delText xml:space="preserve">  zebra           undebug bgp zebra messages</w:delText>
        </w:r>
      </w:del>
    </w:p>
    <w:p w14:paraId="0D0C4049" w14:textId="42212D71" w:rsidR="009A23F1" w:rsidRPr="007F5E7D" w:rsidDel="009B5AF1" w:rsidRDefault="009A23F1" w:rsidP="009A23F1">
      <w:pPr>
        <w:jc w:val="both"/>
        <w:rPr>
          <w:del w:id="3138" w:author="KVS, Kannan" w:date="2019-02-28T22:23:00Z"/>
          <w:rFonts w:ascii="Courier New" w:hAnsi="Courier New" w:cs="Courier New"/>
          <w:sz w:val="18"/>
          <w:szCs w:val="18"/>
        </w:rPr>
      </w:pPr>
    </w:p>
    <w:p w14:paraId="0BA10FA3" w14:textId="0DD9311B" w:rsidR="009A23F1" w:rsidRPr="007F5E7D" w:rsidDel="009B5AF1" w:rsidRDefault="009A23F1" w:rsidP="009A23F1">
      <w:pPr>
        <w:jc w:val="both"/>
        <w:rPr>
          <w:del w:id="3139" w:author="KVS, Kannan" w:date="2019-02-28T22:23:00Z"/>
          <w:rFonts w:ascii="Courier New" w:hAnsi="Courier New" w:cs="Courier New"/>
          <w:sz w:val="18"/>
          <w:szCs w:val="18"/>
        </w:rPr>
      </w:pPr>
    </w:p>
    <w:p w14:paraId="5CEFFF65" w14:textId="324774B2" w:rsidR="009A23F1" w:rsidRPr="007F5E7D" w:rsidDel="009B5AF1" w:rsidRDefault="009A23F1" w:rsidP="009A23F1">
      <w:pPr>
        <w:jc w:val="both"/>
        <w:rPr>
          <w:del w:id="3140" w:author="KVS, Kannan" w:date="2019-02-28T22:23:00Z"/>
          <w:rFonts w:ascii="Courier New" w:hAnsi="Courier New" w:cs="Courier New"/>
          <w:sz w:val="18"/>
          <w:szCs w:val="18"/>
        </w:rPr>
      </w:pPr>
      <w:del w:id="3141" w:author="KVS, Kannan" w:date="2019-02-28T22:23:00Z">
        <w:r w:rsidRPr="007F5E7D" w:rsidDel="009B5AF1">
          <w:rPr>
            <w:rFonts w:ascii="Courier New" w:hAnsi="Courier New" w:cs="Courier New"/>
            <w:sz w:val="18"/>
            <w:szCs w:val="18"/>
          </w:rPr>
          <w:delText>admin@lnos-x1-a-asw02:~$ undebug bgp keepalives</w:delText>
        </w:r>
      </w:del>
    </w:p>
    <w:p w14:paraId="7E25BF72" w14:textId="1B467DBF" w:rsidR="009A23F1" w:rsidRPr="007F5E7D" w:rsidDel="009B5AF1" w:rsidRDefault="009A23F1" w:rsidP="009A23F1">
      <w:pPr>
        <w:jc w:val="both"/>
        <w:rPr>
          <w:del w:id="3142" w:author="KVS, Kannan" w:date="2019-02-28T22:23:00Z"/>
          <w:rFonts w:ascii="Courier New" w:hAnsi="Courier New" w:cs="Courier New"/>
          <w:sz w:val="18"/>
          <w:szCs w:val="18"/>
        </w:rPr>
      </w:pPr>
      <w:del w:id="3143" w:author="KVS, Kannan" w:date="2019-02-28T22:23:00Z">
        <w:r w:rsidRPr="007F5E7D" w:rsidDel="009B5AF1">
          <w:rPr>
            <w:rFonts w:ascii="Courier New" w:hAnsi="Courier New" w:cs="Courier New"/>
            <w:sz w:val="18"/>
            <w:szCs w:val="18"/>
          </w:rPr>
          <w:delText>Command: sudo vtysh -c "no debug bgp keepalives"</w:delText>
        </w:r>
      </w:del>
    </w:p>
    <w:p w14:paraId="7FDF1389" w14:textId="567EB69B" w:rsidR="009A23F1" w:rsidRPr="007F5E7D" w:rsidDel="009B5AF1" w:rsidRDefault="009A23F1" w:rsidP="009A23F1">
      <w:pPr>
        <w:jc w:val="both"/>
        <w:rPr>
          <w:del w:id="3144" w:author="KVS, Kannan" w:date="2019-02-28T22:23:00Z"/>
          <w:rFonts w:ascii="Courier New" w:hAnsi="Courier New" w:cs="Courier New"/>
          <w:sz w:val="18"/>
          <w:szCs w:val="18"/>
        </w:rPr>
      </w:pPr>
      <w:del w:id="3145" w:author="KVS, Kannan" w:date="2019-02-28T22:23:00Z">
        <w:r w:rsidRPr="007F5E7D" w:rsidDel="009B5AF1">
          <w:rPr>
            <w:rFonts w:ascii="Courier New" w:hAnsi="Courier New" w:cs="Courier New"/>
            <w:sz w:val="18"/>
            <w:szCs w:val="18"/>
          </w:rPr>
          <w:delText>BGP keepalives debugging is off</w:delText>
        </w:r>
      </w:del>
    </w:p>
    <w:p w14:paraId="35D06A09" w14:textId="5630446E" w:rsidR="009A23F1" w:rsidRPr="009A23F1" w:rsidDel="009B5AF1" w:rsidRDefault="009A23F1" w:rsidP="009A23F1">
      <w:pPr>
        <w:jc w:val="both"/>
        <w:rPr>
          <w:del w:id="3146" w:author="KVS, Kannan" w:date="2019-02-28T22:23:00Z"/>
          <w:rFonts w:ascii="Courier New" w:hAnsi="Courier New" w:cs="Courier New"/>
          <w:sz w:val="16"/>
          <w:szCs w:val="16"/>
        </w:rPr>
      </w:pPr>
    </w:p>
    <w:p w14:paraId="7101B5C9" w14:textId="14BE0DED" w:rsidR="009A23F1" w:rsidDel="009B5AF1" w:rsidRDefault="009A23F1" w:rsidP="009A23F1">
      <w:pPr>
        <w:jc w:val="both"/>
        <w:rPr>
          <w:del w:id="3147" w:author="KVS, Kannan" w:date="2019-02-28T22:23:00Z"/>
          <w:rFonts w:asciiTheme="minorHAnsi" w:hAnsiTheme="minorHAnsi" w:cs="Courier New"/>
        </w:rPr>
      </w:pPr>
    </w:p>
    <w:p w14:paraId="72F19BC5" w14:textId="5A28E808" w:rsidR="009A23F1" w:rsidDel="009B5AF1" w:rsidRDefault="009A23F1" w:rsidP="009A23F1">
      <w:pPr>
        <w:jc w:val="both"/>
        <w:rPr>
          <w:del w:id="3148" w:author="KVS, Kannan" w:date="2019-02-28T22:23:00Z"/>
          <w:rFonts w:asciiTheme="minorHAnsi" w:hAnsiTheme="minorHAnsi" w:cs="Courier New"/>
        </w:rPr>
      </w:pPr>
    </w:p>
    <w:p w14:paraId="2E93D12A" w14:textId="11B7B533" w:rsidR="00664197" w:rsidDel="009B5AF1" w:rsidRDefault="00664197" w:rsidP="00664197">
      <w:pPr>
        <w:pStyle w:val="Heading2"/>
        <w:rPr>
          <w:del w:id="3149" w:author="KVS, Kannan" w:date="2019-02-28T22:23:00Z"/>
        </w:rPr>
      </w:pPr>
      <w:bookmarkStart w:id="3150" w:name="_Toc512935584"/>
      <w:del w:id="3151" w:author="KVS, Kannan" w:date="2019-02-28T22:23:00Z">
        <w:r w:rsidDel="009B5AF1">
          <w:delText>CLI clear commands</w:delText>
        </w:r>
        <w:bookmarkEnd w:id="3150"/>
      </w:del>
    </w:p>
    <w:p w14:paraId="2E0560F5" w14:textId="76438A59" w:rsidR="00212EF4" w:rsidDel="009B5AF1" w:rsidRDefault="00212EF4" w:rsidP="00BB0BE1">
      <w:pPr>
        <w:jc w:val="both"/>
        <w:rPr>
          <w:del w:id="3152" w:author="KVS, Kannan" w:date="2019-02-28T22:23:00Z"/>
          <w:rFonts w:asciiTheme="minorHAnsi" w:hAnsiTheme="minorHAnsi" w:cs="Courier New"/>
        </w:rPr>
      </w:pPr>
      <w:del w:id="3153" w:author="KVS, Kannan" w:date="2019-02-28T22:23:00Z">
        <w:r w:rsidDel="009B5AF1">
          <w:rPr>
            <w:rFonts w:asciiTheme="minorHAnsi" w:hAnsiTheme="minorHAnsi" w:cs="Courier New"/>
          </w:rPr>
          <w:delText xml:space="preserve">The </w:delText>
        </w:r>
        <w:r w:rsidR="004D4356" w:rsidDel="009B5AF1">
          <w:rPr>
            <w:rFonts w:asciiTheme="minorHAnsi" w:hAnsiTheme="minorHAnsi" w:cs="Courier New"/>
          </w:rPr>
          <w:delText xml:space="preserve">“clear” CLI stanza </w:delText>
        </w:r>
        <w:r w:rsidDel="009B5AF1">
          <w:rPr>
            <w:rFonts w:asciiTheme="minorHAnsi" w:hAnsiTheme="minorHAnsi" w:cs="Courier New"/>
          </w:rPr>
          <w:delText>is utilized for various scenarios such as clearing interface counters, eliminating ARP entries, bringing down bgp sessions, etc.</w:delText>
        </w:r>
      </w:del>
    </w:p>
    <w:p w14:paraId="109B8C2C" w14:textId="181F813B" w:rsidR="00212EF4" w:rsidDel="009B5AF1" w:rsidRDefault="00212EF4" w:rsidP="00BB0BE1">
      <w:pPr>
        <w:jc w:val="both"/>
        <w:rPr>
          <w:del w:id="3154" w:author="KVS, Kannan" w:date="2019-02-28T22:23:00Z"/>
          <w:rFonts w:asciiTheme="minorHAnsi" w:hAnsiTheme="minorHAnsi" w:cs="Courier New"/>
        </w:rPr>
      </w:pPr>
    </w:p>
    <w:p w14:paraId="0CAE0ED9" w14:textId="15A930A1" w:rsidR="00212EF4" w:rsidRPr="007F5E7D" w:rsidDel="009B5AF1" w:rsidRDefault="00212EF4" w:rsidP="00212EF4">
      <w:pPr>
        <w:jc w:val="both"/>
        <w:rPr>
          <w:del w:id="3155" w:author="KVS, Kannan" w:date="2019-02-28T22:23:00Z"/>
          <w:rFonts w:ascii="Courier New" w:hAnsi="Courier New" w:cs="Courier New"/>
          <w:sz w:val="18"/>
          <w:szCs w:val="18"/>
        </w:rPr>
      </w:pPr>
      <w:del w:id="3156" w:author="KVS, Kannan" w:date="2019-02-28T22:23:00Z">
        <w:r w:rsidRPr="007F5E7D" w:rsidDel="009B5AF1">
          <w:rPr>
            <w:rFonts w:ascii="Courier New" w:hAnsi="Courier New" w:cs="Courier New"/>
            <w:sz w:val="18"/>
            <w:szCs w:val="18"/>
          </w:rPr>
          <w:delText>admin@lnos-x1-a-asw02:~$ clear ?</w:delText>
        </w:r>
      </w:del>
    </w:p>
    <w:p w14:paraId="0C7C488B" w14:textId="2D52BC8E" w:rsidR="00212EF4" w:rsidRPr="007F5E7D" w:rsidDel="009B5AF1" w:rsidRDefault="00212EF4" w:rsidP="00212EF4">
      <w:pPr>
        <w:jc w:val="both"/>
        <w:rPr>
          <w:del w:id="3157" w:author="KVS, Kannan" w:date="2019-02-28T22:23:00Z"/>
          <w:rFonts w:ascii="Courier New" w:hAnsi="Courier New" w:cs="Courier New"/>
          <w:sz w:val="18"/>
          <w:szCs w:val="18"/>
        </w:rPr>
      </w:pPr>
      <w:del w:id="3158" w:author="KVS, Kannan" w:date="2019-02-28T22:23:00Z">
        <w:r w:rsidRPr="007F5E7D" w:rsidDel="009B5AF1">
          <w:rPr>
            <w:rFonts w:ascii="Courier New" w:hAnsi="Courier New" w:cs="Courier New"/>
            <w:sz w:val="18"/>
            <w:szCs w:val="18"/>
          </w:rPr>
          <w:delText>Usage: sonic-clear [OPTIONS] COMMAND [ARGS]...</w:delText>
        </w:r>
      </w:del>
    </w:p>
    <w:p w14:paraId="16F7A855" w14:textId="5A18505A" w:rsidR="00212EF4" w:rsidRPr="007F5E7D" w:rsidDel="009B5AF1" w:rsidRDefault="00212EF4" w:rsidP="00212EF4">
      <w:pPr>
        <w:jc w:val="both"/>
        <w:rPr>
          <w:del w:id="3159" w:author="KVS, Kannan" w:date="2019-02-28T22:23:00Z"/>
          <w:rFonts w:ascii="Courier New" w:hAnsi="Courier New" w:cs="Courier New"/>
          <w:sz w:val="18"/>
          <w:szCs w:val="18"/>
        </w:rPr>
      </w:pPr>
    </w:p>
    <w:p w14:paraId="36018252" w14:textId="3E6672E1" w:rsidR="00212EF4" w:rsidRPr="007F5E7D" w:rsidDel="009B5AF1" w:rsidRDefault="00212EF4" w:rsidP="00212EF4">
      <w:pPr>
        <w:jc w:val="both"/>
        <w:rPr>
          <w:del w:id="3160" w:author="KVS, Kannan" w:date="2019-02-28T22:23:00Z"/>
          <w:rFonts w:ascii="Courier New" w:hAnsi="Courier New" w:cs="Courier New"/>
          <w:sz w:val="18"/>
          <w:szCs w:val="18"/>
        </w:rPr>
      </w:pPr>
      <w:del w:id="3161" w:author="KVS, Kannan" w:date="2019-02-28T22:23:00Z">
        <w:r w:rsidRPr="007F5E7D" w:rsidDel="009B5AF1">
          <w:rPr>
            <w:rFonts w:ascii="Courier New" w:hAnsi="Courier New" w:cs="Courier New"/>
            <w:sz w:val="18"/>
            <w:szCs w:val="18"/>
          </w:rPr>
          <w:delText xml:space="preserve">  SONiC command line - 'Clear' command</w:delText>
        </w:r>
      </w:del>
    </w:p>
    <w:p w14:paraId="72F15B87" w14:textId="7B51F821" w:rsidR="00212EF4" w:rsidRPr="007F5E7D" w:rsidDel="009B5AF1" w:rsidRDefault="00212EF4" w:rsidP="00212EF4">
      <w:pPr>
        <w:jc w:val="both"/>
        <w:rPr>
          <w:del w:id="3162" w:author="KVS, Kannan" w:date="2019-02-28T22:23:00Z"/>
          <w:rFonts w:ascii="Courier New" w:hAnsi="Courier New" w:cs="Courier New"/>
          <w:sz w:val="18"/>
          <w:szCs w:val="18"/>
        </w:rPr>
      </w:pPr>
    </w:p>
    <w:p w14:paraId="30513EC8" w14:textId="76B4511A" w:rsidR="00212EF4" w:rsidRPr="007F5E7D" w:rsidDel="009B5AF1" w:rsidRDefault="00212EF4" w:rsidP="00212EF4">
      <w:pPr>
        <w:jc w:val="both"/>
        <w:rPr>
          <w:del w:id="3163" w:author="KVS, Kannan" w:date="2019-02-28T22:23:00Z"/>
          <w:rFonts w:ascii="Courier New" w:hAnsi="Courier New" w:cs="Courier New"/>
          <w:sz w:val="18"/>
          <w:szCs w:val="18"/>
        </w:rPr>
      </w:pPr>
      <w:del w:id="3164" w:author="KVS, Kannan" w:date="2019-02-28T22:23:00Z">
        <w:r w:rsidRPr="007F5E7D" w:rsidDel="009B5AF1">
          <w:rPr>
            <w:rFonts w:ascii="Courier New" w:hAnsi="Courier New" w:cs="Courier New"/>
            <w:sz w:val="18"/>
            <w:szCs w:val="18"/>
          </w:rPr>
          <w:delText>Options:</w:delText>
        </w:r>
      </w:del>
    </w:p>
    <w:p w14:paraId="37E2587F" w14:textId="36148BB4" w:rsidR="00212EF4" w:rsidRPr="007F5E7D" w:rsidDel="009B5AF1" w:rsidRDefault="00212EF4" w:rsidP="00212EF4">
      <w:pPr>
        <w:jc w:val="both"/>
        <w:rPr>
          <w:del w:id="3165" w:author="KVS, Kannan" w:date="2019-02-28T22:23:00Z"/>
          <w:rFonts w:ascii="Courier New" w:hAnsi="Courier New" w:cs="Courier New"/>
          <w:sz w:val="18"/>
          <w:szCs w:val="18"/>
        </w:rPr>
      </w:pPr>
      <w:del w:id="3166" w:author="KVS, Kannan" w:date="2019-02-28T22:23:00Z">
        <w:r w:rsidRPr="007F5E7D" w:rsidDel="009B5AF1">
          <w:rPr>
            <w:rFonts w:ascii="Courier New" w:hAnsi="Courier New" w:cs="Courier New"/>
            <w:sz w:val="18"/>
            <w:szCs w:val="18"/>
          </w:rPr>
          <w:delText xml:space="preserve">  -?, -h, --help  Show this message and exit.</w:delText>
        </w:r>
      </w:del>
    </w:p>
    <w:p w14:paraId="0169D1D0" w14:textId="4D404724" w:rsidR="00212EF4" w:rsidRPr="007F5E7D" w:rsidDel="009B5AF1" w:rsidRDefault="00212EF4" w:rsidP="00212EF4">
      <w:pPr>
        <w:jc w:val="both"/>
        <w:rPr>
          <w:del w:id="3167" w:author="KVS, Kannan" w:date="2019-02-28T22:23:00Z"/>
          <w:rFonts w:ascii="Courier New" w:hAnsi="Courier New" w:cs="Courier New"/>
          <w:sz w:val="18"/>
          <w:szCs w:val="18"/>
        </w:rPr>
      </w:pPr>
    </w:p>
    <w:p w14:paraId="53A2CB96" w14:textId="3A5A7461" w:rsidR="00212EF4" w:rsidRPr="007F5E7D" w:rsidDel="009B5AF1" w:rsidRDefault="00212EF4" w:rsidP="00212EF4">
      <w:pPr>
        <w:jc w:val="both"/>
        <w:rPr>
          <w:del w:id="3168" w:author="KVS, Kannan" w:date="2019-02-28T22:23:00Z"/>
          <w:rFonts w:ascii="Courier New" w:hAnsi="Courier New" w:cs="Courier New"/>
          <w:sz w:val="18"/>
          <w:szCs w:val="18"/>
        </w:rPr>
      </w:pPr>
      <w:del w:id="3169" w:author="KVS, Kannan" w:date="2019-02-28T22:23:00Z">
        <w:r w:rsidRPr="007F5E7D" w:rsidDel="009B5AF1">
          <w:rPr>
            <w:rFonts w:ascii="Courier New" w:hAnsi="Courier New" w:cs="Courier New"/>
            <w:sz w:val="18"/>
            <w:szCs w:val="18"/>
          </w:rPr>
          <w:delText>Commands:</w:delText>
        </w:r>
      </w:del>
    </w:p>
    <w:p w14:paraId="27692E15" w14:textId="2AD0AB42" w:rsidR="00212EF4" w:rsidRPr="007F5E7D" w:rsidDel="009B5AF1" w:rsidRDefault="00212EF4" w:rsidP="00212EF4">
      <w:pPr>
        <w:jc w:val="both"/>
        <w:rPr>
          <w:del w:id="3170" w:author="KVS, Kannan" w:date="2019-02-28T22:23:00Z"/>
          <w:rFonts w:ascii="Courier New" w:hAnsi="Courier New" w:cs="Courier New"/>
          <w:sz w:val="18"/>
          <w:szCs w:val="18"/>
        </w:rPr>
      </w:pPr>
      <w:del w:id="3171" w:author="KVS, Kannan" w:date="2019-02-28T22:23:00Z">
        <w:r w:rsidRPr="007F5E7D" w:rsidDel="009B5AF1">
          <w:rPr>
            <w:rFonts w:ascii="Courier New" w:hAnsi="Courier New" w:cs="Courier New"/>
            <w:sz w:val="18"/>
            <w:szCs w:val="18"/>
          </w:rPr>
          <w:delText xml:space="preserve">  arp       Clear IPv4 ARP table</w:delText>
        </w:r>
      </w:del>
    </w:p>
    <w:p w14:paraId="0919B2D9" w14:textId="0E92E927" w:rsidR="00212EF4" w:rsidRPr="007F5E7D" w:rsidDel="009B5AF1" w:rsidRDefault="00212EF4" w:rsidP="00212EF4">
      <w:pPr>
        <w:jc w:val="both"/>
        <w:rPr>
          <w:del w:id="3172" w:author="KVS, Kannan" w:date="2019-02-28T22:23:00Z"/>
          <w:rFonts w:ascii="Courier New" w:hAnsi="Courier New" w:cs="Courier New"/>
          <w:sz w:val="18"/>
          <w:szCs w:val="18"/>
        </w:rPr>
      </w:pPr>
      <w:del w:id="3173" w:author="KVS, Kannan" w:date="2019-02-28T22:23:00Z">
        <w:r w:rsidRPr="007F5E7D" w:rsidDel="009B5AF1">
          <w:rPr>
            <w:rFonts w:ascii="Courier New" w:hAnsi="Courier New" w:cs="Courier New"/>
            <w:sz w:val="18"/>
            <w:szCs w:val="18"/>
          </w:rPr>
          <w:delText xml:space="preserve">  bgp       BGP information</w:delText>
        </w:r>
      </w:del>
    </w:p>
    <w:p w14:paraId="39EEF2CB" w14:textId="34104D20" w:rsidR="00212EF4" w:rsidRPr="007F5E7D" w:rsidDel="009B5AF1" w:rsidRDefault="00212EF4" w:rsidP="00212EF4">
      <w:pPr>
        <w:jc w:val="both"/>
        <w:rPr>
          <w:del w:id="3174" w:author="KVS, Kannan" w:date="2019-02-28T22:23:00Z"/>
          <w:rFonts w:ascii="Courier New" w:hAnsi="Courier New" w:cs="Courier New"/>
          <w:sz w:val="18"/>
          <w:szCs w:val="18"/>
        </w:rPr>
      </w:pPr>
      <w:del w:id="3175" w:author="KVS, Kannan" w:date="2019-02-28T22:23:00Z">
        <w:r w:rsidRPr="007F5E7D" w:rsidDel="009B5AF1">
          <w:rPr>
            <w:rFonts w:ascii="Courier New" w:hAnsi="Courier New" w:cs="Courier New"/>
            <w:sz w:val="18"/>
            <w:szCs w:val="18"/>
          </w:rPr>
          <w:delText xml:space="preserve">  counters  Clear counters</w:delText>
        </w:r>
      </w:del>
    </w:p>
    <w:p w14:paraId="1EE525EC" w14:textId="69B123A9" w:rsidR="00212EF4" w:rsidRPr="007F5E7D" w:rsidDel="009B5AF1" w:rsidRDefault="00212EF4" w:rsidP="00212EF4">
      <w:pPr>
        <w:jc w:val="both"/>
        <w:rPr>
          <w:del w:id="3176" w:author="KVS, Kannan" w:date="2019-02-28T22:23:00Z"/>
          <w:rFonts w:ascii="Courier New" w:hAnsi="Courier New" w:cs="Courier New"/>
          <w:sz w:val="18"/>
          <w:szCs w:val="18"/>
        </w:rPr>
      </w:pPr>
      <w:del w:id="3177" w:author="KVS, Kannan" w:date="2019-02-28T22:23:00Z">
        <w:r w:rsidRPr="007F5E7D" w:rsidDel="009B5AF1">
          <w:rPr>
            <w:rFonts w:ascii="Courier New" w:hAnsi="Courier New" w:cs="Courier New"/>
            <w:sz w:val="18"/>
            <w:szCs w:val="18"/>
          </w:rPr>
          <w:delText xml:space="preserve">  ip        Clear IPv4 information</w:delText>
        </w:r>
      </w:del>
    </w:p>
    <w:p w14:paraId="25407BE8" w14:textId="354B51B0" w:rsidR="00BB0BE1" w:rsidRPr="007F5E7D" w:rsidDel="009B5AF1" w:rsidRDefault="00212EF4" w:rsidP="00212EF4">
      <w:pPr>
        <w:jc w:val="both"/>
        <w:rPr>
          <w:del w:id="3178" w:author="KVS, Kannan" w:date="2019-02-28T22:23:00Z"/>
          <w:rFonts w:ascii="Courier New" w:hAnsi="Courier New" w:cs="Courier New"/>
          <w:sz w:val="18"/>
          <w:szCs w:val="18"/>
        </w:rPr>
      </w:pPr>
      <w:del w:id="3179" w:author="KVS, Kannan" w:date="2019-02-28T22:23:00Z">
        <w:r w:rsidRPr="007F5E7D" w:rsidDel="009B5AF1">
          <w:rPr>
            <w:rFonts w:ascii="Courier New" w:hAnsi="Courier New" w:cs="Courier New"/>
            <w:sz w:val="18"/>
            <w:szCs w:val="18"/>
          </w:rPr>
          <w:delText xml:space="preserve">  ipv6      Clear IPv6 information</w:delText>
        </w:r>
        <w:r w:rsidR="004D4356" w:rsidRPr="007F5E7D" w:rsidDel="009B5AF1">
          <w:rPr>
            <w:rFonts w:ascii="Courier New" w:hAnsi="Courier New" w:cs="Courier New"/>
            <w:sz w:val="18"/>
            <w:szCs w:val="18"/>
          </w:rPr>
          <w:delText xml:space="preserve"> </w:delText>
        </w:r>
      </w:del>
    </w:p>
    <w:p w14:paraId="2BB6C912" w14:textId="2589AE0C" w:rsidR="00732F6A" w:rsidDel="009B5AF1" w:rsidRDefault="00732F6A" w:rsidP="00FA2E7D">
      <w:pPr>
        <w:rPr>
          <w:del w:id="3180" w:author="KVS, Kannan" w:date="2019-02-28T22:23:00Z"/>
          <w:rFonts w:ascii="Courier New" w:hAnsi="Courier New" w:cs="Courier New"/>
          <w:sz w:val="16"/>
          <w:szCs w:val="16"/>
        </w:rPr>
      </w:pPr>
    </w:p>
    <w:p w14:paraId="1501EF60" w14:textId="2DE6C56C" w:rsidR="00212EF4" w:rsidDel="009B5AF1" w:rsidRDefault="00212EF4" w:rsidP="00FA2E7D">
      <w:pPr>
        <w:rPr>
          <w:del w:id="3181" w:author="KVS, Kannan" w:date="2019-02-28T22:23:00Z"/>
          <w:rFonts w:ascii="Courier New" w:hAnsi="Courier New" w:cs="Courier New"/>
          <w:sz w:val="16"/>
          <w:szCs w:val="16"/>
        </w:rPr>
      </w:pPr>
    </w:p>
    <w:p w14:paraId="58515F5C" w14:textId="1C22CA46" w:rsidR="002B49A6" w:rsidDel="009B5AF1" w:rsidRDefault="002B49A6" w:rsidP="002B49A6">
      <w:pPr>
        <w:pStyle w:val="Heading1"/>
        <w:rPr>
          <w:del w:id="3182" w:author="KVS, Kannan" w:date="2019-02-28T22:23:00Z"/>
        </w:rPr>
      </w:pPr>
      <w:bookmarkStart w:id="3183" w:name="_Toc512935585"/>
      <w:del w:id="3184" w:author="KVS, Kannan" w:date="2019-02-28T22:23:00Z">
        <w:r w:rsidDel="009B5AF1">
          <w:delText>System Upgrade/Downgrade Process</w:delText>
        </w:r>
        <w:bookmarkEnd w:id="3183"/>
      </w:del>
    </w:p>
    <w:p w14:paraId="27AF75F2" w14:textId="627065F5" w:rsidR="002B49A6" w:rsidRPr="004D5672" w:rsidDel="009B5AF1" w:rsidRDefault="002B49A6" w:rsidP="002B49A6">
      <w:pPr>
        <w:rPr>
          <w:del w:id="3185" w:author="KVS, Kannan" w:date="2019-02-28T22:23:00Z"/>
          <w:rFonts w:asciiTheme="minorHAnsi" w:hAnsiTheme="minorHAnsi" w:cstheme="minorHAnsi"/>
        </w:rPr>
      </w:pPr>
      <w:del w:id="3186" w:author="KVS, Kannan" w:date="2019-02-28T22:23:00Z">
        <w:r w:rsidRPr="004D5672" w:rsidDel="009B5AF1">
          <w:rPr>
            <w:rFonts w:asciiTheme="minorHAnsi" w:hAnsiTheme="minorHAnsi" w:cstheme="minorHAnsi"/>
          </w:rPr>
          <w:delText>TBD</w:delText>
        </w:r>
      </w:del>
    </w:p>
    <w:p w14:paraId="7DADDA0C" w14:textId="0D045122" w:rsidR="002B49A6" w:rsidRPr="00D7653E" w:rsidDel="009B5AF1" w:rsidRDefault="002B49A6" w:rsidP="0E540B70">
      <w:pPr>
        <w:rPr>
          <w:del w:id="3187" w:author="KVS, Kannan" w:date="2019-02-28T22:23:00Z"/>
          <w:rFonts w:asciiTheme="minorHAnsi" w:hAnsiTheme="minorHAnsi"/>
        </w:rPr>
      </w:pPr>
    </w:p>
    <w:p w14:paraId="39D59E86" w14:textId="4213AFD0" w:rsidR="00846E0E" w:rsidDel="009B5AF1" w:rsidRDefault="0E540B70" w:rsidP="00846E0E">
      <w:pPr>
        <w:pStyle w:val="Heading1"/>
        <w:rPr>
          <w:del w:id="3188" w:author="KVS, Kannan" w:date="2019-02-28T22:23:00Z"/>
        </w:rPr>
      </w:pPr>
      <w:bookmarkStart w:id="3189" w:name="_Toc508230240"/>
      <w:bookmarkStart w:id="3190" w:name="_Toc512935586"/>
      <w:del w:id="3191" w:author="KVS, Kannan" w:date="2019-02-28T22:23:00Z">
        <w:r w:rsidDel="009B5AF1">
          <w:delText>System Troubleshooting</w:delText>
        </w:r>
        <w:bookmarkEnd w:id="3189"/>
        <w:bookmarkEnd w:id="3190"/>
      </w:del>
    </w:p>
    <w:p w14:paraId="7D43902F" w14:textId="1F765462" w:rsidR="0046013A" w:rsidDel="009B5AF1" w:rsidRDefault="0046013A" w:rsidP="0046013A">
      <w:pPr>
        <w:pStyle w:val="Heading2"/>
        <w:rPr>
          <w:del w:id="3192" w:author="KVS, Kannan" w:date="2019-02-28T22:23:00Z"/>
        </w:rPr>
      </w:pPr>
      <w:bookmarkStart w:id="3193" w:name="_Toc512935587"/>
      <w:del w:id="3194" w:author="KVS, Kannan" w:date="2019-02-28T22:23:00Z">
        <w:r w:rsidDel="009B5AF1">
          <w:delText>Logging Information (swssloglevel)</w:delText>
        </w:r>
        <w:bookmarkEnd w:id="3193"/>
      </w:del>
    </w:p>
    <w:p w14:paraId="4562B852" w14:textId="73A32F40" w:rsidR="0046013A" w:rsidDel="009B5AF1" w:rsidRDefault="00DB5A48" w:rsidP="0046013A">
      <w:pPr>
        <w:pStyle w:val="Heading2"/>
        <w:rPr>
          <w:del w:id="3195" w:author="KVS, Kannan" w:date="2019-02-28T22:23:00Z"/>
        </w:rPr>
      </w:pPr>
      <w:bookmarkStart w:id="3196" w:name="_Toc512935588"/>
      <w:del w:id="3197" w:author="KVS, Kannan" w:date="2019-02-28T22:23:00Z">
        <w:r w:rsidDel="009B5AF1">
          <w:delText>Databases state (redis-cli)</w:delText>
        </w:r>
        <w:bookmarkEnd w:id="3196"/>
      </w:del>
    </w:p>
    <w:p w14:paraId="6B8E1905" w14:textId="565890AD" w:rsidR="0046013A" w:rsidRPr="0046013A" w:rsidDel="009B5AF1" w:rsidRDefault="0046013A" w:rsidP="0046013A">
      <w:pPr>
        <w:rPr>
          <w:del w:id="3198" w:author="KVS, Kannan" w:date="2019-02-28T22:23:00Z"/>
        </w:rPr>
      </w:pPr>
    </w:p>
    <w:p w14:paraId="532F42AF" w14:textId="1EB32261" w:rsidR="00C81F12" w:rsidRPr="00D7653E" w:rsidDel="009B5AF1" w:rsidRDefault="00C81F12" w:rsidP="0E540B70">
      <w:pPr>
        <w:rPr>
          <w:del w:id="3199" w:author="KVS, Kannan" w:date="2019-02-28T22:23:00Z"/>
          <w:rFonts w:asciiTheme="minorHAnsi" w:hAnsiTheme="minorHAnsi"/>
        </w:rPr>
      </w:pPr>
    </w:p>
    <w:p w14:paraId="57172B3C" w14:textId="593A9B6F" w:rsidR="00C91420" w:rsidDel="009B5AF1" w:rsidRDefault="00C91420" w:rsidP="001D791C">
      <w:pPr>
        <w:rPr>
          <w:del w:id="3200" w:author="KVS, Kannan" w:date="2019-02-28T22:23:00Z"/>
        </w:rPr>
      </w:pPr>
    </w:p>
    <w:p w14:paraId="16E88E90" w14:textId="68347996" w:rsidR="00C91420" w:rsidDel="009B5AF1" w:rsidRDefault="00C91420" w:rsidP="00C91420">
      <w:pPr>
        <w:pStyle w:val="Heading1"/>
        <w:rPr>
          <w:del w:id="3201" w:author="KVS, Kannan" w:date="2019-02-28T22:23:00Z"/>
        </w:rPr>
      </w:pPr>
      <w:bookmarkStart w:id="3202" w:name="_Toc512935589"/>
      <w:del w:id="3203" w:author="KVS, Kannan" w:date="2019-02-28T22:23:00Z">
        <w:r w:rsidDel="009B5AF1">
          <w:delText>Annex</w:delText>
        </w:r>
        <w:bookmarkEnd w:id="3202"/>
      </w:del>
    </w:p>
    <w:p w14:paraId="432B0E50" w14:textId="479B03B4" w:rsidR="00C91420" w:rsidDel="009B5AF1" w:rsidRDefault="00C91420" w:rsidP="00C91420">
      <w:pPr>
        <w:pStyle w:val="Heading2"/>
        <w:rPr>
          <w:del w:id="3204" w:author="KVS, Kannan" w:date="2019-02-28T22:23:00Z"/>
        </w:rPr>
      </w:pPr>
      <w:bookmarkStart w:id="3205" w:name="_Toc512935590"/>
      <w:del w:id="3206" w:author="KVS, Kannan" w:date="2019-02-28T22:23:00Z">
        <w:r w:rsidDel="009B5AF1">
          <w:delText>Example config_db.json file</w:delText>
        </w:r>
        <w:bookmarkEnd w:id="3205"/>
      </w:del>
    </w:p>
    <w:p w14:paraId="5F8F9CF1" w14:textId="20E9FB51" w:rsidR="00C91420" w:rsidRPr="00C91420" w:rsidDel="009B5AF1" w:rsidRDefault="00C91420" w:rsidP="00C91420">
      <w:pPr>
        <w:rPr>
          <w:del w:id="3207" w:author="KVS, Kannan" w:date="2019-02-28T22:23:00Z"/>
        </w:rPr>
      </w:pPr>
    </w:p>
    <w:p w14:paraId="19278504" w14:textId="7F265344" w:rsidR="00FF1834" w:rsidRPr="00FF1834" w:rsidDel="009B5AF1" w:rsidRDefault="00FF1834" w:rsidP="00FF1834">
      <w:pPr>
        <w:rPr>
          <w:del w:id="3208" w:author="KVS, Kannan" w:date="2019-02-28T22:23:00Z"/>
          <w:rFonts w:ascii="Courier" w:hAnsi="Courier"/>
          <w:sz w:val="18"/>
          <w:szCs w:val="18"/>
        </w:rPr>
      </w:pPr>
      <w:del w:id="3209" w:author="KVS, Kannan" w:date="2019-02-28T22:23:00Z">
        <w:r w:rsidRPr="00FF1834" w:rsidDel="009B5AF1">
          <w:rPr>
            <w:rFonts w:ascii="Courier" w:hAnsi="Courier"/>
            <w:sz w:val="18"/>
            <w:szCs w:val="18"/>
          </w:rPr>
          <w:delText>admin@lnos-x1-a-asw02:~$ more /etc/sonic/config_db.json</w:delText>
        </w:r>
      </w:del>
    </w:p>
    <w:p w14:paraId="1C269FF4" w14:textId="70AA15FF" w:rsidR="00FF1834" w:rsidRPr="00FF1834" w:rsidDel="009B5AF1" w:rsidRDefault="00FF1834" w:rsidP="00FF1834">
      <w:pPr>
        <w:rPr>
          <w:del w:id="3210" w:author="KVS, Kannan" w:date="2019-02-28T22:23:00Z"/>
          <w:rFonts w:ascii="Courier" w:hAnsi="Courier"/>
          <w:sz w:val="18"/>
          <w:szCs w:val="18"/>
        </w:rPr>
      </w:pPr>
      <w:del w:id="3211" w:author="KVS, Kannan" w:date="2019-02-28T22:23:00Z">
        <w:r w:rsidRPr="00FF1834" w:rsidDel="009B5AF1">
          <w:rPr>
            <w:rFonts w:ascii="Courier" w:hAnsi="Courier"/>
            <w:sz w:val="18"/>
            <w:szCs w:val="18"/>
          </w:rPr>
          <w:delText>{</w:delText>
        </w:r>
      </w:del>
    </w:p>
    <w:p w14:paraId="10D321A5" w14:textId="441FDB2B" w:rsidR="00FF1834" w:rsidRPr="00FF1834" w:rsidDel="009B5AF1" w:rsidRDefault="00FF1834" w:rsidP="00FF1834">
      <w:pPr>
        <w:rPr>
          <w:del w:id="3212" w:author="KVS, Kannan" w:date="2019-02-28T22:23:00Z"/>
          <w:rFonts w:ascii="Courier" w:hAnsi="Courier"/>
          <w:sz w:val="18"/>
          <w:szCs w:val="18"/>
        </w:rPr>
      </w:pPr>
      <w:del w:id="3213" w:author="KVS, Kannan" w:date="2019-02-28T22:23:00Z">
        <w:r w:rsidRPr="00FF1834" w:rsidDel="009B5AF1">
          <w:rPr>
            <w:rFonts w:ascii="Courier" w:hAnsi="Courier"/>
            <w:sz w:val="18"/>
            <w:szCs w:val="18"/>
          </w:rPr>
          <w:delText xml:space="preserve">    "onie_arch": "x86_64",</w:delText>
        </w:r>
      </w:del>
    </w:p>
    <w:p w14:paraId="0EBE6DCB" w14:textId="369B3F87" w:rsidR="00FF1834" w:rsidRPr="00FF1834" w:rsidDel="009B5AF1" w:rsidRDefault="00FF1834" w:rsidP="00FF1834">
      <w:pPr>
        <w:rPr>
          <w:del w:id="3214" w:author="KVS, Kannan" w:date="2019-02-28T22:23:00Z"/>
          <w:rFonts w:ascii="Courier" w:hAnsi="Courier"/>
          <w:sz w:val="18"/>
          <w:szCs w:val="18"/>
        </w:rPr>
      </w:pPr>
      <w:del w:id="3215" w:author="KVS, Kannan" w:date="2019-02-28T22:23:00Z">
        <w:r w:rsidRPr="00FF1834" w:rsidDel="009B5AF1">
          <w:rPr>
            <w:rFonts w:ascii="Courier" w:hAnsi="Courier"/>
            <w:sz w:val="18"/>
            <w:szCs w:val="18"/>
          </w:rPr>
          <w:delText xml:space="preserve">    "VLAN": {</w:delText>
        </w:r>
      </w:del>
    </w:p>
    <w:p w14:paraId="3A86B6B9" w14:textId="5EB4BDB6" w:rsidR="00FF1834" w:rsidRPr="00FF1834" w:rsidDel="009B5AF1" w:rsidRDefault="00FF1834" w:rsidP="00FF1834">
      <w:pPr>
        <w:rPr>
          <w:del w:id="3216" w:author="KVS, Kannan" w:date="2019-02-28T22:23:00Z"/>
          <w:rFonts w:ascii="Courier" w:hAnsi="Courier"/>
          <w:sz w:val="18"/>
          <w:szCs w:val="18"/>
        </w:rPr>
      </w:pPr>
      <w:del w:id="3217" w:author="KVS, Kannan" w:date="2019-02-28T22:23:00Z">
        <w:r w:rsidRPr="00FF1834" w:rsidDel="009B5AF1">
          <w:rPr>
            <w:rFonts w:ascii="Courier" w:hAnsi="Courier"/>
            <w:sz w:val="18"/>
            <w:szCs w:val="18"/>
          </w:rPr>
          <w:delText xml:space="preserve">        "Vlan100": {</w:delText>
        </w:r>
      </w:del>
    </w:p>
    <w:p w14:paraId="5D1CB6F7" w14:textId="3C9F275D" w:rsidR="00FF1834" w:rsidRPr="00FF1834" w:rsidDel="009B5AF1" w:rsidRDefault="00FF1834" w:rsidP="00FF1834">
      <w:pPr>
        <w:rPr>
          <w:del w:id="3218" w:author="KVS, Kannan" w:date="2019-02-28T22:23:00Z"/>
          <w:rFonts w:ascii="Courier" w:hAnsi="Courier"/>
          <w:sz w:val="18"/>
          <w:szCs w:val="18"/>
        </w:rPr>
      </w:pPr>
      <w:del w:id="3219" w:author="KVS, Kannan" w:date="2019-02-28T22:23:00Z">
        <w:r w:rsidRPr="00FF1834" w:rsidDel="009B5AF1">
          <w:rPr>
            <w:rFonts w:ascii="Courier" w:hAnsi="Courier"/>
            <w:sz w:val="18"/>
            <w:szCs w:val="18"/>
          </w:rPr>
          <w:delText xml:space="preserve">            "vlanid": "100",</w:delText>
        </w:r>
      </w:del>
    </w:p>
    <w:p w14:paraId="31A400D1" w14:textId="20EC1EFD" w:rsidR="00FF1834" w:rsidRPr="00FF1834" w:rsidDel="009B5AF1" w:rsidRDefault="00FF1834" w:rsidP="00FF1834">
      <w:pPr>
        <w:rPr>
          <w:del w:id="3220" w:author="KVS, Kannan" w:date="2019-02-28T22:23:00Z"/>
          <w:rFonts w:ascii="Courier" w:hAnsi="Courier"/>
          <w:sz w:val="18"/>
          <w:szCs w:val="18"/>
        </w:rPr>
      </w:pPr>
      <w:del w:id="3221" w:author="KVS, Kannan" w:date="2019-02-28T22:23:00Z">
        <w:r w:rsidRPr="00FF1834" w:rsidDel="009B5AF1">
          <w:rPr>
            <w:rFonts w:ascii="Courier" w:hAnsi="Courier"/>
            <w:sz w:val="18"/>
            <w:szCs w:val="18"/>
          </w:rPr>
          <w:delText xml:space="preserve">            "admin_status": "up",</w:delText>
        </w:r>
      </w:del>
    </w:p>
    <w:p w14:paraId="7BC018A8" w14:textId="0D78BD17" w:rsidR="00FF1834" w:rsidRPr="00FF1834" w:rsidDel="009B5AF1" w:rsidRDefault="00FF1834" w:rsidP="00FF1834">
      <w:pPr>
        <w:rPr>
          <w:del w:id="3222" w:author="KVS, Kannan" w:date="2019-02-28T22:23:00Z"/>
          <w:rFonts w:ascii="Courier" w:hAnsi="Courier"/>
          <w:sz w:val="18"/>
          <w:szCs w:val="18"/>
        </w:rPr>
      </w:pPr>
      <w:del w:id="3223" w:author="KVS, Kannan" w:date="2019-02-28T22:23:00Z">
        <w:r w:rsidRPr="00FF1834" w:rsidDel="009B5AF1">
          <w:rPr>
            <w:rFonts w:ascii="Courier" w:hAnsi="Courier"/>
            <w:sz w:val="18"/>
            <w:szCs w:val="18"/>
          </w:rPr>
          <w:delText xml:space="preserve">            "description": "Data Traffic",</w:delText>
        </w:r>
      </w:del>
    </w:p>
    <w:p w14:paraId="137ED0DB" w14:textId="0E22E6F8" w:rsidR="00FF1834" w:rsidRPr="00FF1834" w:rsidDel="009B5AF1" w:rsidRDefault="00FF1834" w:rsidP="00FF1834">
      <w:pPr>
        <w:rPr>
          <w:del w:id="3224" w:author="KVS, Kannan" w:date="2019-02-28T22:23:00Z"/>
          <w:rFonts w:ascii="Courier" w:hAnsi="Courier"/>
          <w:sz w:val="18"/>
          <w:szCs w:val="18"/>
        </w:rPr>
      </w:pPr>
      <w:del w:id="3225" w:author="KVS, Kannan" w:date="2019-02-28T22:23:00Z">
        <w:r w:rsidRPr="00FF1834" w:rsidDel="009B5AF1">
          <w:rPr>
            <w:rFonts w:ascii="Courier" w:hAnsi="Courier"/>
            <w:sz w:val="18"/>
            <w:szCs w:val="18"/>
          </w:rPr>
          <w:delText xml:space="preserve">            "members": [</w:delText>
        </w:r>
      </w:del>
    </w:p>
    <w:p w14:paraId="031F23B9" w14:textId="71AD4EEA" w:rsidR="00FF1834" w:rsidRPr="00FF1834" w:rsidDel="009B5AF1" w:rsidRDefault="00FF1834" w:rsidP="00FF1834">
      <w:pPr>
        <w:rPr>
          <w:del w:id="3226" w:author="KVS, Kannan" w:date="2019-02-28T22:23:00Z"/>
          <w:rFonts w:ascii="Courier" w:hAnsi="Courier"/>
          <w:sz w:val="18"/>
          <w:szCs w:val="18"/>
        </w:rPr>
      </w:pPr>
      <w:del w:id="3227" w:author="KVS, Kannan" w:date="2019-02-28T22:23:00Z">
        <w:r w:rsidRPr="00FF1834" w:rsidDel="009B5AF1">
          <w:rPr>
            <w:rFonts w:ascii="Courier" w:hAnsi="Courier"/>
            <w:sz w:val="18"/>
            <w:szCs w:val="18"/>
          </w:rPr>
          <w:delText xml:space="preserve">                "Ethernet16",</w:delText>
        </w:r>
      </w:del>
    </w:p>
    <w:p w14:paraId="5CAA3298" w14:textId="02188732" w:rsidR="00FF1834" w:rsidRPr="00FF1834" w:rsidDel="009B5AF1" w:rsidRDefault="00FF1834" w:rsidP="00FF1834">
      <w:pPr>
        <w:rPr>
          <w:del w:id="3228" w:author="KVS, Kannan" w:date="2019-02-28T22:23:00Z"/>
          <w:rFonts w:ascii="Courier" w:hAnsi="Courier"/>
          <w:sz w:val="18"/>
          <w:szCs w:val="18"/>
        </w:rPr>
      </w:pPr>
      <w:del w:id="3229" w:author="KVS, Kannan" w:date="2019-02-28T22:23:00Z">
        <w:r w:rsidRPr="00FF1834" w:rsidDel="009B5AF1">
          <w:rPr>
            <w:rFonts w:ascii="Courier" w:hAnsi="Courier"/>
            <w:sz w:val="18"/>
            <w:szCs w:val="18"/>
          </w:rPr>
          <w:delText xml:space="preserve">                "Ethernet17"</w:delText>
        </w:r>
      </w:del>
    </w:p>
    <w:p w14:paraId="0863C884" w14:textId="6A43D609" w:rsidR="00FF1834" w:rsidRPr="00FF1834" w:rsidDel="009B5AF1" w:rsidRDefault="00FF1834" w:rsidP="00FF1834">
      <w:pPr>
        <w:rPr>
          <w:del w:id="3230" w:author="KVS, Kannan" w:date="2019-02-28T22:23:00Z"/>
          <w:rFonts w:ascii="Courier" w:hAnsi="Courier"/>
          <w:sz w:val="18"/>
          <w:szCs w:val="18"/>
        </w:rPr>
      </w:pPr>
      <w:del w:id="3231" w:author="KVS, Kannan" w:date="2019-02-28T22:23:00Z">
        <w:r w:rsidRPr="00FF1834" w:rsidDel="009B5AF1">
          <w:rPr>
            <w:rFonts w:ascii="Courier" w:hAnsi="Courier"/>
            <w:sz w:val="18"/>
            <w:szCs w:val="18"/>
          </w:rPr>
          <w:delText xml:space="preserve">            ],</w:delText>
        </w:r>
      </w:del>
    </w:p>
    <w:p w14:paraId="77102B85" w14:textId="3C483D98" w:rsidR="00FF1834" w:rsidRPr="00FF1834" w:rsidDel="009B5AF1" w:rsidRDefault="00FF1834" w:rsidP="00FF1834">
      <w:pPr>
        <w:rPr>
          <w:del w:id="3232" w:author="KVS, Kannan" w:date="2019-02-28T22:23:00Z"/>
          <w:rFonts w:ascii="Courier" w:hAnsi="Courier"/>
          <w:sz w:val="18"/>
          <w:szCs w:val="18"/>
        </w:rPr>
      </w:pPr>
      <w:del w:id="3233" w:author="KVS, Kannan" w:date="2019-02-28T22:23:00Z">
        <w:r w:rsidRPr="00FF1834" w:rsidDel="009B5AF1">
          <w:rPr>
            <w:rFonts w:ascii="Courier" w:hAnsi="Courier"/>
            <w:sz w:val="18"/>
            <w:szCs w:val="18"/>
          </w:rPr>
          <w:delText xml:space="preserve">            "mtu": "9100"</w:delText>
        </w:r>
      </w:del>
    </w:p>
    <w:p w14:paraId="426276AA" w14:textId="6AEA12AD" w:rsidR="00FF1834" w:rsidRPr="00FF1834" w:rsidDel="009B5AF1" w:rsidRDefault="00FF1834" w:rsidP="00FF1834">
      <w:pPr>
        <w:rPr>
          <w:del w:id="3234" w:author="KVS, Kannan" w:date="2019-02-28T22:23:00Z"/>
          <w:rFonts w:ascii="Courier" w:hAnsi="Courier"/>
          <w:sz w:val="18"/>
          <w:szCs w:val="18"/>
        </w:rPr>
      </w:pPr>
      <w:del w:id="3235" w:author="KVS, Kannan" w:date="2019-02-28T22:23:00Z">
        <w:r w:rsidRPr="00FF1834" w:rsidDel="009B5AF1">
          <w:rPr>
            <w:rFonts w:ascii="Courier" w:hAnsi="Courier"/>
            <w:sz w:val="18"/>
            <w:szCs w:val="18"/>
          </w:rPr>
          <w:delText xml:space="preserve">        },</w:delText>
        </w:r>
      </w:del>
    </w:p>
    <w:p w14:paraId="566F4095" w14:textId="69D8747E" w:rsidR="00FF1834" w:rsidRPr="00FF1834" w:rsidDel="009B5AF1" w:rsidRDefault="00FF1834" w:rsidP="00FF1834">
      <w:pPr>
        <w:rPr>
          <w:del w:id="3236" w:author="KVS, Kannan" w:date="2019-02-28T22:23:00Z"/>
          <w:rFonts w:ascii="Courier" w:hAnsi="Courier"/>
          <w:sz w:val="18"/>
          <w:szCs w:val="18"/>
        </w:rPr>
      </w:pPr>
      <w:del w:id="3237" w:author="KVS, Kannan" w:date="2019-02-28T22:23:00Z">
        <w:r w:rsidRPr="00FF1834" w:rsidDel="009B5AF1">
          <w:rPr>
            <w:rFonts w:ascii="Courier" w:hAnsi="Courier"/>
            <w:sz w:val="18"/>
            <w:szCs w:val="18"/>
          </w:rPr>
          <w:delText xml:space="preserve">        "Vlan777": {</w:delText>
        </w:r>
      </w:del>
    </w:p>
    <w:p w14:paraId="050D7265" w14:textId="213DAD9D" w:rsidR="00FF1834" w:rsidRPr="00FF1834" w:rsidDel="009B5AF1" w:rsidRDefault="00FF1834" w:rsidP="00FF1834">
      <w:pPr>
        <w:rPr>
          <w:del w:id="3238" w:author="KVS, Kannan" w:date="2019-02-28T22:23:00Z"/>
          <w:rFonts w:ascii="Courier" w:hAnsi="Courier"/>
          <w:sz w:val="18"/>
          <w:szCs w:val="18"/>
        </w:rPr>
      </w:pPr>
      <w:del w:id="3239" w:author="KVS, Kannan" w:date="2019-02-28T22:23:00Z">
        <w:r w:rsidRPr="00FF1834" w:rsidDel="009B5AF1">
          <w:rPr>
            <w:rFonts w:ascii="Courier" w:hAnsi="Courier"/>
            <w:sz w:val="18"/>
            <w:szCs w:val="18"/>
          </w:rPr>
          <w:delText xml:space="preserve">            "vlanid": "777",</w:delText>
        </w:r>
      </w:del>
    </w:p>
    <w:p w14:paraId="6FEA2D22" w14:textId="0EA667C5" w:rsidR="00FF1834" w:rsidRPr="00FF1834" w:rsidDel="009B5AF1" w:rsidRDefault="00FF1834" w:rsidP="00FF1834">
      <w:pPr>
        <w:rPr>
          <w:del w:id="3240" w:author="KVS, Kannan" w:date="2019-02-28T22:23:00Z"/>
          <w:rFonts w:ascii="Courier" w:hAnsi="Courier"/>
          <w:sz w:val="18"/>
          <w:szCs w:val="18"/>
        </w:rPr>
      </w:pPr>
      <w:del w:id="3241" w:author="KVS, Kannan" w:date="2019-02-28T22:23:00Z">
        <w:r w:rsidRPr="00FF1834" w:rsidDel="009B5AF1">
          <w:rPr>
            <w:rFonts w:ascii="Courier" w:hAnsi="Courier"/>
            <w:sz w:val="18"/>
            <w:szCs w:val="18"/>
          </w:rPr>
          <w:delText xml:space="preserve">            "admin_status": "up",</w:delText>
        </w:r>
      </w:del>
    </w:p>
    <w:p w14:paraId="05D26425" w14:textId="7527C227" w:rsidR="00FF1834" w:rsidRPr="00FF1834" w:rsidDel="009B5AF1" w:rsidRDefault="00FF1834" w:rsidP="00FF1834">
      <w:pPr>
        <w:rPr>
          <w:del w:id="3242" w:author="KVS, Kannan" w:date="2019-02-28T22:23:00Z"/>
          <w:rFonts w:ascii="Courier" w:hAnsi="Courier"/>
          <w:sz w:val="18"/>
          <w:szCs w:val="18"/>
        </w:rPr>
      </w:pPr>
      <w:del w:id="3243" w:author="KVS, Kannan" w:date="2019-02-28T22:23:00Z">
        <w:r w:rsidRPr="00FF1834" w:rsidDel="009B5AF1">
          <w:rPr>
            <w:rFonts w:ascii="Courier" w:hAnsi="Courier"/>
            <w:sz w:val="18"/>
            <w:szCs w:val="18"/>
          </w:rPr>
          <w:delText xml:space="preserve">            "description": "IPMI",</w:delText>
        </w:r>
      </w:del>
    </w:p>
    <w:p w14:paraId="73589D68" w14:textId="4E9D990D" w:rsidR="00FF1834" w:rsidRPr="00FF1834" w:rsidDel="009B5AF1" w:rsidRDefault="00FF1834" w:rsidP="00FF1834">
      <w:pPr>
        <w:rPr>
          <w:del w:id="3244" w:author="KVS, Kannan" w:date="2019-02-28T22:23:00Z"/>
          <w:rFonts w:ascii="Courier" w:hAnsi="Courier"/>
          <w:sz w:val="18"/>
          <w:szCs w:val="18"/>
        </w:rPr>
      </w:pPr>
      <w:del w:id="3245" w:author="KVS, Kannan" w:date="2019-02-28T22:23:00Z">
        <w:r w:rsidRPr="00FF1834" w:rsidDel="009B5AF1">
          <w:rPr>
            <w:rFonts w:ascii="Courier" w:hAnsi="Courier"/>
            <w:sz w:val="18"/>
            <w:szCs w:val="18"/>
          </w:rPr>
          <w:delText xml:space="preserve">            "members": [</w:delText>
        </w:r>
      </w:del>
    </w:p>
    <w:p w14:paraId="299B80F0" w14:textId="5F879FEF" w:rsidR="00FF1834" w:rsidRPr="00FF1834" w:rsidDel="009B5AF1" w:rsidRDefault="00FF1834" w:rsidP="00FF1834">
      <w:pPr>
        <w:rPr>
          <w:del w:id="3246" w:author="KVS, Kannan" w:date="2019-02-28T22:23:00Z"/>
          <w:rFonts w:ascii="Courier" w:hAnsi="Courier"/>
          <w:sz w:val="18"/>
          <w:szCs w:val="18"/>
        </w:rPr>
      </w:pPr>
      <w:del w:id="3247" w:author="KVS, Kannan" w:date="2019-02-28T22:23:00Z">
        <w:r w:rsidRPr="00FF1834" w:rsidDel="009B5AF1">
          <w:rPr>
            <w:rFonts w:ascii="Courier" w:hAnsi="Courier"/>
            <w:sz w:val="18"/>
            <w:szCs w:val="18"/>
          </w:rPr>
          <w:delText xml:space="preserve">                "Ethernet16",</w:delText>
        </w:r>
      </w:del>
    </w:p>
    <w:p w14:paraId="4DAE4F3A" w14:textId="7CF98A5C" w:rsidR="00FF1834" w:rsidRPr="00FF1834" w:rsidDel="009B5AF1" w:rsidRDefault="00FF1834" w:rsidP="00FF1834">
      <w:pPr>
        <w:rPr>
          <w:del w:id="3248" w:author="KVS, Kannan" w:date="2019-02-28T22:23:00Z"/>
          <w:rFonts w:ascii="Courier" w:hAnsi="Courier"/>
          <w:sz w:val="18"/>
          <w:szCs w:val="18"/>
        </w:rPr>
      </w:pPr>
      <w:del w:id="3249" w:author="KVS, Kannan" w:date="2019-02-28T22:23:00Z">
        <w:r w:rsidRPr="00FF1834" w:rsidDel="009B5AF1">
          <w:rPr>
            <w:rFonts w:ascii="Courier" w:hAnsi="Courier"/>
            <w:sz w:val="18"/>
            <w:szCs w:val="18"/>
          </w:rPr>
          <w:delText xml:space="preserve">                "Ethernet17"</w:delText>
        </w:r>
      </w:del>
    </w:p>
    <w:p w14:paraId="33224E52" w14:textId="3D20BAE9" w:rsidR="00FF1834" w:rsidRPr="00FF1834" w:rsidDel="009B5AF1" w:rsidRDefault="00FF1834" w:rsidP="00FF1834">
      <w:pPr>
        <w:rPr>
          <w:del w:id="3250" w:author="KVS, Kannan" w:date="2019-02-28T22:23:00Z"/>
          <w:rFonts w:ascii="Courier" w:hAnsi="Courier"/>
          <w:sz w:val="18"/>
          <w:szCs w:val="18"/>
        </w:rPr>
      </w:pPr>
      <w:del w:id="3251" w:author="KVS, Kannan" w:date="2019-02-28T22:23:00Z">
        <w:r w:rsidRPr="00FF1834" w:rsidDel="009B5AF1">
          <w:rPr>
            <w:rFonts w:ascii="Courier" w:hAnsi="Courier"/>
            <w:sz w:val="18"/>
            <w:szCs w:val="18"/>
          </w:rPr>
          <w:delText xml:space="preserve">            ],</w:delText>
        </w:r>
      </w:del>
    </w:p>
    <w:p w14:paraId="462368FE" w14:textId="7DA76678" w:rsidR="00FF1834" w:rsidRPr="00FF1834" w:rsidDel="009B5AF1" w:rsidRDefault="00FF1834" w:rsidP="00FF1834">
      <w:pPr>
        <w:rPr>
          <w:del w:id="3252" w:author="KVS, Kannan" w:date="2019-02-28T22:23:00Z"/>
          <w:rFonts w:ascii="Courier" w:hAnsi="Courier"/>
          <w:sz w:val="18"/>
          <w:szCs w:val="18"/>
        </w:rPr>
      </w:pPr>
      <w:del w:id="3253" w:author="KVS, Kannan" w:date="2019-02-28T22:23:00Z">
        <w:r w:rsidRPr="00FF1834" w:rsidDel="009B5AF1">
          <w:rPr>
            <w:rFonts w:ascii="Courier" w:hAnsi="Courier"/>
            <w:sz w:val="18"/>
            <w:szCs w:val="18"/>
          </w:rPr>
          <w:delText xml:space="preserve">            "mtu": "9100"</w:delText>
        </w:r>
      </w:del>
    </w:p>
    <w:p w14:paraId="577FC3DF" w14:textId="67910719" w:rsidR="00FF1834" w:rsidRPr="00FF1834" w:rsidDel="009B5AF1" w:rsidRDefault="00FF1834" w:rsidP="00FF1834">
      <w:pPr>
        <w:rPr>
          <w:del w:id="3254" w:author="KVS, Kannan" w:date="2019-02-28T22:23:00Z"/>
          <w:rFonts w:ascii="Courier" w:hAnsi="Courier"/>
          <w:sz w:val="18"/>
          <w:szCs w:val="18"/>
        </w:rPr>
      </w:pPr>
      <w:del w:id="3255" w:author="KVS, Kannan" w:date="2019-02-28T22:23:00Z">
        <w:r w:rsidRPr="00FF1834" w:rsidDel="009B5AF1">
          <w:rPr>
            <w:rFonts w:ascii="Courier" w:hAnsi="Courier"/>
            <w:sz w:val="18"/>
            <w:szCs w:val="18"/>
          </w:rPr>
          <w:delText xml:space="preserve">        }</w:delText>
        </w:r>
      </w:del>
    </w:p>
    <w:p w14:paraId="5B8A158E" w14:textId="0637DF39" w:rsidR="00FF1834" w:rsidRPr="00FF1834" w:rsidDel="009B5AF1" w:rsidRDefault="00FF1834" w:rsidP="00FF1834">
      <w:pPr>
        <w:rPr>
          <w:del w:id="3256" w:author="KVS, Kannan" w:date="2019-02-28T22:23:00Z"/>
          <w:rFonts w:ascii="Courier" w:hAnsi="Courier"/>
          <w:sz w:val="18"/>
          <w:szCs w:val="18"/>
        </w:rPr>
      </w:pPr>
      <w:del w:id="3257" w:author="KVS, Kannan" w:date="2019-02-28T22:23:00Z">
        <w:r w:rsidRPr="00FF1834" w:rsidDel="009B5AF1">
          <w:rPr>
            <w:rFonts w:ascii="Courier" w:hAnsi="Courier"/>
            <w:sz w:val="18"/>
            <w:szCs w:val="18"/>
          </w:rPr>
          <w:delText xml:space="preserve">    },</w:delText>
        </w:r>
      </w:del>
    </w:p>
    <w:p w14:paraId="5B69D6BB" w14:textId="1E073CA6" w:rsidR="00FF1834" w:rsidRPr="00FF1834" w:rsidDel="009B5AF1" w:rsidRDefault="00FF1834" w:rsidP="00FF1834">
      <w:pPr>
        <w:rPr>
          <w:del w:id="3258" w:author="KVS, Kannan" w:date="2019-02-28T22:23:00Z"/>
          <w:rFonts w:ascii="Courier" w:hAnsi="Courier"/>
          <w:sz w:val="18"/>
          <w:szCs w:val="18"/>
        </w:rPr>
      </w:pPr>
      <w:del w:id="3259" w:author="KVS, Kannan" w:date="2019-02-28T22:23:00Z">
        <w:r w:rsidRPr="00FF1834" w:rsidDel="009B5AF1">
          <w:rPr>
            <w:rFonts w:ascii="Courier" w:hAnsi="Courier"/>
            <w:sz w:val="18"/>
            <w:szCs w:val="18"/>
          </w:rPr>
          <w:delText xml:space="preserve">    "onie_platform": "x86_64-cel_seastone-r0",</w:delText>
        </w:r>
      </w:del>
    </w:p>
    <w:p w14:paraId="065F9E3A" w14:textId="3F51B724" w:rsidR="00FF1834" w:rsidRPr="00FF1834" w:rsidDel="009B5AF1" w:rsidRDefault="00FF1834" w:rsidP="00FF1834">
      <w:pPr>
        <w:rPr>
          <w:del w:id="3260" w:author="KVS, Kannan" w:date="2019-02-28T22:23:00Z"/>
          <w:rFonts w:ascii="Courier" w:hAnsi="Courier"/>
          <w:sz w:val="18"/>
          <w:szCs w:val="18"/>
        </w:rPr>
      </w:pPr>
      <w:del w:id="3261" w:author="KVS, Kannan" w:date="2019-02-28T22:23:00Z">
        <w:r w:rsidRPr="00FF1834" w:rsidDel="009B5AF1">
          <w:rPr>
            <w:rFonts w:ascii="Courier" w:hAnsi="Courier"/>
            <w:sz w:val="18"/>
            <w:szCs w:val="18"/>
          </w:rPr>
          <w:delText xml:space="preserve">    "onie_machine_rev": "0",</w:delText>
        </w:r>
      </w:del>
    </w:p>
    <w:p w14:paraId="1D45C5D4" w14:textId="3A289F77" w:rsidR="00FF1834" w:rsidRPr="00FF1834" w:rsidDel="009B5AF1" w:rsidRDefault="00FF1834" w:rsidP="00FF1834">
      <w:pPr>
        <w:rPr>
          <w:del w:id="3262" w:author="KVS, Kannan" w:date="2019-02-28T22:23:00Z"/>
          <w:rFonts w:ascii="Courier" w:hAnsi="Courier"/>
          <w:sz w:val="18"/>
          <w:szCs w:val="18"/>
        </w:rPr>
      </w:pPr>
      <w:del w:id="3263" w:author="KVS, Kannan" w:date="2019-02-28T22:23:00Z">
        <w:r w:rsidRPr="00FF1834" w:rsidDel="009B5AF1">
          <w:rPr>
            <w:rFonts w:ascii="Courier" w:hAnsi="Courier"/>
            <w:sz w:val="18"/>
            <w:szCs w:val="18"/>
          </w:rPr>
          <w:delText xml:space="preserve">    "VLAN_INTERFACE": {</w:delText>
        </w:r>
      </w:del>
    </w:p>
    <w:p w14:paraId="18C316AE" w14:textId="4C7102F6" w:rsidR="00FF1834" w:rsidRPr="00FF1834" w:rsidDel="009B5AF1" w:rsidRDefault="00FF1834" w:rsidP="00FF1834">
      <w:pPr>
        <w:rPr>
          <w:del w:id="3264" w:author="KVS, Kannan" w:date="2019-02-28T22:23:00Z"/>
          <w:rFonts w:ascii="Courier" w:hAnsi="Courier"/>
          <w:sz w:val="18"/>
          <w:szCs w:val="18"/>
        </w:rPr>
      </w:pPr>
      <w:del w:id="3265" w:author="KVS, Kannan" w:date="2019-02-28T22:23:00Z">
        <w:r w:rsidRPr="00FF1834" w:rsidDel="009B5AF1">
          <w:rPr>
            <w:rFonts w:ascii="Courier" w:hAnsi="Courier"/>
            <w:sz w:val="18"/>
            <w:szCs w:val="18"/>
          </w:rPr>
          <w:delText xml:space="preserve">        "Vlan100|172.18.1.1/24": {</w:delText>
        </w:r>
      </w:del>
    </w:p>
    <w:p w14:paraId="0F49E1B0" w14:textId="3719DE7F" w:rsidR="00FF1834" w:rsidRPr="00FF1834" w:rsidDel="009B5AF1" w:rsidRDefault="00FF1834" w:rsidP="00FF1834">
      <w:pPr>
        <w:rPr>
          <w:del w:id="3266" w:author="KVS, Kannan" w:date="2019-02-28T22:23:00Z"/>
          <w:rFonts w:ascii="Courier" w:hAnsi="Courier"/>
          <w:sz w:val="18"/>
          <w:szCs w:val="18"/>
        </w:rPr>
      </w:pPr>
      <w:del w:id="3267" w:author="KVS, Kannan" w:date="2019-02-28T22:23:00Z">
        <w:r w:rsidRPr="00FF1834" w:rsidDel="009B5AF1">
          <w:rPr>
            <w:rFonts w:ascii="Courier" w:hAnsi="Courier"/>
            <w:sz w:val="18"/>
            <w:szCs w:val="18"/>
          </w:rPr>
          <w:delText xml:space="preserve">            "scope": "global",</w:delText>
        </w:r>
      </w:del>
    </w:p>
    <w:p w14:paraId="2063D390" w14:textId="2EDE1971" w:rsidR="00FF1834" w:rsidRPr="00FF1834" w:rsidDel="009B5AF1" w:rsidRDefault="00FF1834" w:rsidP="00FF1834">
      <w:pPr>
        <w:rPr>
          <w:del w:id="3268" w:author="KVS, Kannan" w:date="2019-02-28T22:23:00Z"/>
          <w:rFonts w:ascii="Courier" w:hAnsi="Courier"/>
          <w:sz w:val="18"/>
          <w:szCs w:val="18"/>
        </w:rPr>
      </w:pPr>
      <w:del w:id="3269" w:author="KVS, Kannan" w:date="2019-02-28T22:23:00Z">
        <w:r w:rsidRPr="00FF1834" w:rsidDel="009B5AF1">
          <w:rPr>
            <w:rFonts w:ascii="Courier" w:hAnsi="Courier"/>
            <w:sz w:val="18"/>
            <w:szCs w:val="18"/>
          </w:rPr>
          <w:delText xml:space="preserve">            "family": "IPv4"</w:delText>
        </w:r>
      </w:del>
    </w:p>
    <w:p w14:paraId="30B7FEC0" w14:textId="4C1FCA28" w:rsidR="00FF1834" w:rsidRPr="00FF1834" w:rsidDel="009B5AF1" w:rsidRDefault="00FF1834" w:rsidP="00FF1834">
      <w:pPr>
        <w:rPr>
          <w:del w:id="3270" w:author="KVS, Kannan" w:date="2019-02-28T22:23:00Z"/>
          <w:rFonts w:ascii="Courier" w:hAnsi="Courier"/>
          <w:sz w:val="18"/>
          <w:szCs w:val="18"/>
        </w:rPr>
      </w:pPr>
      <w:del w:id="3271" w:author="KVS, Kannan" w:date="2019-02-28T22:23:00Z">
        <w:r w:rsidRPr="00FF1834" w:rsidDel="009B5AF1">
          <w:rPr>
            <w:rFonts w:ascii="Courier" w:hAnsi="Courier"/>
            <w:sz w:val="18"/>
            <w:szCs w:val="18"/>
          </w:rPr>
          <w:delText xml:space="preserve">        },</w:delText>
        </w:r>
      </w:del>
    </w:p>
    <w:p w14:paraId="1DB4D183" w14:textId="2F4669C1" w:rsidR="00FF1834" w:rsidRPr="00FF1834" w:rsidDel="009B5AF1" w:rsidRDefault="00FF1834" w:rsidP="00FF1834">
      <w:pPr>
        <w:rPr>
          <w:del w:id="3272" w:author="KVS, Kannan" w:date="2019-02-28T22:23:00Z"/>
          <w:rFonts w:ascii="Courier" w:hAnsi="Courier"/>
          <w:sz w:val="18"/>
          <w:szCs w:val="18"/>
        </w:rPr>
      </w:pPr>
      <w:del w:id="3273" w:author="KVS, Kannan" w:date="2019-02-28T22:23:00Z">
        <w:r w:rsidRPr="00FF1834" w:rsidDel="009B5AF1">
          <w:rPr>
            <w:rFonts w:ascii="Courier" w:hAnsi="Courier"/>
            <w:sz w:val="18"/>
            <w:szCs w:val="18"/>
          </w:rPr>
          <w:delText xml:space="preserve">        "Vlan100|3100::1/64": {</w:delText>
        </w:r>
      </w:del>
    </w:p>
    <w:p w14:paraId="3CD64630" w14:textId="1D0D6874" w:rsidR="00FF1834" w:rsidRPr="00FF1834" w:rsidDel="009B5AF1" w:rsidRDefault="00FF1834" w:rsidP="00FF1834">
      <w:pPr>
        <w:rPr>
          <w:del w:id="3274" w:author="KVS, Kannan" w:date="2019-02-28T22:23:00Z"/>
          <w:rFonts w:ascii="Courier" w:hAnsi="Courier"/>
          <w:sz w:val="18"/>
          <w:szCs w:val="18"/>
        </w:rPr>
      </w:pPr>
      <w:del w:id="3275" w:author="KVS, Kannan" w:date="2019-02-28T22:23:00Z">
        <w:r w:rsidRPr="00FF1834" w:rsidDel="009B5AF1">
          <w:rPr>
            <w:rFonts w:ascii="Courier" w:hAnsi="Courier"/>
            <w:sz w:val="18"/>
            <w:szCs w:val="18"/>
          </w:rPr>
          <w:delText xml:space="preserve">            "scope": "global",</w:delText>
        </w:r>
      </w:del>
    </w:p>
    <w:p w14:paraId="034F70BD" w14:textId="3BF16BE1" w:rsidR="00FF1834" w:rsidRPr="00FF1834" w:rsidDel="009B5AF1" w:rsidRDefault="00FF1834" w:rsidP="00FF1834">
      <w:pPr>
        <w:rPr>
          <w:del w:id="3276" w:author="KVS, Kannan" w:date="2019-02-28T22:23:00Z"/>
          <w:rFonts w:ascii="Courier" w:hAnsi="Courier"/>
          <w:sz w:val="18"/>
          <w:szCs w:val="18"/>
        </w:rPr>
      </w:pPr>
      <w:del w:id="3277" w:author="KVS, Kannan" w:date="2019-02-28T22:23:00Z">
        <w:r w:rsidRPr="00FF1834" w:rsidDel="009B5AF1">
          <w:rPr>
            <w:rFonts w:ascii="Courier" w:hAnsi="Courier"/>
            <w:sz w:val="18"/>
            <w:szCs w:val="18"/>
          </w:rPr>
          <w:delText xml:space="preserve">            "family": "IPv6"</w:delText>
        </w:r>
      </w:del>
    </w:p>
    <w:p w14:paraId="19A4B936" w14:textId="03A74BE5" w:rsidR="00FF1834" w:rsidRPr="00FF1834" w:rsidDel="009B5AF1" w:rsidRDefault="00FF1834" w:rsidP="00FF1834">
      <w:pPr>
        <w:rPr>
          <w:del w:id="3278" w:author="KVS, Kannan" w:date="2019-02-28T22:23:00Z"/>
          <w:rFonts w:ascii="Courier" w:hAnsi="Courier"/>
          <w:sz w:val="18"/>
          <w:szCs w:val="18"/>
        </w:rPr>
      </w:pPr>
      <w:del w:id="3279" w:author="KVS, Kannan" w:date="2019-02-28T22:23:00Z">
        <w:r w:rsidRPr="00FF1834" w:rsidDel="009B5AF1">
          <w:rPr>
            <w:rFonts w:ascii="Courier" w:hAnsi="Courier"/>
            <w:sz w:val="18"/>
            <w:szCs w:val="18"/>
          </w:rPr>
          <w:delText xml:space="preserve">        },</w:delText>
        </w:r>
      </w:del>
    </w:p>
    <w:p w14:paraId="5F620916" w14:textId="495E21E2" w:rsidR="00FF1834" w:rsidRPr="00FF1834" w:rsidDel="009B5AF1" w:rsidRDefault="00FF1834" w:rsidP="00FF1834">
      <w:pPr>
        <w:rPr>
          <w:del w:id="3280" w:author="KVS, Kannan" w:date="2019-02-28T22:23:00Z"/>
          <w:rFonts w:ascii="Courier" w:hAnsi="Courier"/>
          <w:sz w:val="18"/>
          <w:szCs w:val="18"/>
        </w:rPr>
      </w:pPr>
      <w:del w:id="3281" w:author="KVS, Kannan" w:date="2019-02-28T22:23:00Z">
        <w:r w:rsidRPr="00FF1834" w:rsidDel="009B5AF1">
          <w:rPr>
            <w:rFonts w:ascii="Courier" w:hAnsi="Courier"/>
            <w:sz w:val="18"/>
            <w:szCs w:val="18"/>
          </w:rPr>
          <w:delText xml:space="preserve">        "Vlan777|12.10.1.1/24": {</w:delText>
        </w:r>
      </w:del>
    </w:p>
    <w:p w14:paraId="4F0371E0" w14:textId="219B5E9B" w:rsidR="00FF1834" w:rsidRPr="00FF1834" w:rsidDel="009B5AF1" w:rsidRDefault="00FF1834" w:rsidP="00FF1834">
      <w:pPr>
        <w:rPr>
          <w:del w:id="3282" w:author="KVS, Kannan" w:date="2019-02-28T22:23:00Z"/>
          <w:rFonts w:ascii="Courier" w:hAnsi="Courier"/>
          <w:sz w:val="18"/>
          <w:szCs w:val="18"/>
        </w:rPr>
      </w:pPr>
      <w:del w:id="3283" w:author="KVS, Kannan" w:date="2019-02-28T22:23:00Z">
        <w:r w:rsidRPr="00FF1834" w:rsidDel="009B5AF1">
          <w:rPr>
            <w:rFonts w:ascii="Courier" w:hAnsi="Courier"/>
            <w:sz w:val="18"/>
            <w:szCs w:val="18"/>
          </w:rPr>
          <w:delText xml:space="preserve">            "scope": "global",</w:delText>
        </w:r>
      </w:del>
    </w:p>
    <w:p w14:paraId="523472E5" w14:textId="5F30F5FB" w:rsidR="00FF1834" w:rsidRPr="00FF1834" w:rsidDel="009B5AF1" w:rsidRDefault="00FF1834" w:rsidP="00FF1834">
      <w:pPr>
        <w:rPr>
          <w:del w:id="3284" w:author="KVS, Kannan" w:date="2019-02-28T22:23:00Z"/>
          <w:rFonts w:ascii="Courier" w:hAnsi="Courier"/>
          <w:sz w:val="18"/>
          <w:szCs w:val="18"/>
        </w:rPr>
      </w:pPr>
      <w:del w:id="3285" w:author="KVS, Kannan" w:date="2019-02-28T22:23:00Z">
        <w:r w:rsidRPr="00FF1834" w:rsidDel="009B5AF1">
          <w:rPr>
            <w:rFonts w:ascii="Courier" w:hAnsi="Courier"/>
            <w:sz w:val="18"/>
            <w:szCs w:val="18"/>
          </w:rPr>
          <w:delText xml:space="preserve">            "family": "IPv4"</w:delText>
        </w:r>
      </w:del>
    </w:p>
    <w:p w14:paraId="412890D6" w14:textId="26D17631" w:rsidR="00FF1834" w:rsidRPr="00FF1834" w:rsidDel="009B5AF1" w:rsidRDefault="00FF1834" w:rsidP="00FF1834">
      <w:pPr>
        <w:rPr>
          <w:del w:id="3286" w:author="KVS, Kannan" w:date="2019-02-28T22:23:00Z"/>
          <w:rFonts w:ascii="Courier" w:hAnsi="Courier"/>
          <w:sz w:val="18"/>
          <w:szCs w:val="18"/>
        </w:rPr>
      </w:pPr>
      <w:del w:id="3287" w:author="KVS, Kannan" w:date="2019-02-28T22:23:00Z">
        <w:r w:rsidRPr="00FF1834" w:rsidDel="009B5AF1">
          <w:rPr>
            <w:rFonts w:ascii="Courier" w:hAnsi="Courier"/>
            <w:sz w:val="18"/>
            <w:szCs w:val="18"/>
          </w:rPr>
          <w:delText xml:space="preserve">        },</w:delText>
        </w:r>
      </w:del>
    </w:p>
    <w:p w14:paraId="4C492CD2" w14:textId="150AC9A8" w:rsidR="00FF1834" w:rsidRPr="00FF1834" w:rsidDel="009B5AF1" w:rsidRDefault="00FF1834" w:rsidP="00FF1834">
      <w:pPr>
        <w:rPr>
          <w:del w:id="3288" w:author="KVS, Kannan" w:date="2019-02-28T22:23:00Z"/>
          <w:rFonts w:ascii="Courier" w:hAnsi="Courier"/>
          <w:sz w:val="18"/>
          <w:szCs w:val="18"/>
        </w:rPr>
      </w:pPr>
      <w:del w:id="3289" w:author="KVS, Kannan" w:date="2019-02-28T22:23:00Z">
        <w:r w:rsidRPr="00FF1834" w:rsidDel="009B5AF1">
          <w:rPr>
            <w:rFonts w:ascii="Courier" w:hAnsi="Courier"/>
            <w:sz w:val="18"/>
            <w:szCs w:val="18"/>
          </w:rPr>
          <w:delText xml:space="preserve">        "Vlan777|3777::1/64": {</w:delText>
        </w:r>
      </w:del>
    </w:p>
    <w:p w14:paraId="2E494E48" w14:textId="0A21FC5A" w:rsidR="00FF1834" w:rsidRPr="00FF1834" w:rsidDel="009B5AF1" w:rsidRDefault="00FF1834" w:rsidP="00FF1834">
      <w:pPr>
        <w:rPr>
          <w:del w:id="3290" w:author="KVS, Kannan" w:date="2019-02-28T22:23:00Z"/>
          <w:rFonts w:ascii="Courier" w:hAnsi="Courier"/>
          <w:sz w:val="18"/>
          <w:szCs w:val="18"/>
        </w:rPr>
      </w:pPr>
      <w:del w:id="3291" w:author="KVS, Kannan" w:date="2019-02-28T22:23:00Z">
        <w:r w:rsidRPr="00FF1834" w:rsidDel="009B5AF1">
          <w:rPr>
            <w:rFonts w:ascii="Courier" w:hAnsi="Courier"/>
            <w:sz w:val="18"/>
            <w:szCs w:val="18"/>
          </w:rPr>
          <w:delText xml:space="preserve">            "scope": "global",</w:delText>
        </w:r>
      </w:del>
    </w:p>
    <w:p w14:paraId="4D4CD967" w14:textId="64B70992" w:rsidR="00FF1834" w:rsidRPr="00FF1834" w:rsidDel="009B5AF1" w:rsidRDefault="00FF1834" w:rsidP="00FF1834">
      <w:pPr>
        <w:rPr>
          <w:del w:id="3292" w:author="KVS, Kannan" w:date="2019-02-28T22:23:00Z"/>
          <w:rFonts w:ascii="Courier" w:hAnsi="Courier"/>
          <w:sz w:val="18"/>
          <w:szCs w:val="18"/>
        </w:rPr>
      </w:pPr>
      <w:del w:id="3293" w:author="KVS, Kannan" w:date="2019-02-28T22:23:00Z">
        <w:r w:rsidRPr="00FF1834" w:rsidDel="009B5AF1">
          <w:rPr>
            <w:rFonts w:ascii="Courier" w:hAnsi="Courier"/>
            <w:sz w:val="18"/>
            <w:szCs w:val="18"/>
          </w:rPr>
          <w:delText xml:space="preserve">            "family": "IPv6"</w:delText>
        </w:r>
      </w:del>
    </w:p>
    <w:p w14:paraId="183D1591" w14:textId="0DD1093D" w:rsidR="00FF1834" w:rsidRPr="00FF1834" w:rsidDel="009B5AF1" w:rsidRDefault="00FF1834" w:rsidP="00FF1834">
      <w:pPr>
        <w:rPr>
          <w:del w:id="3294" w:author="KVS, Kannan" w:date="2019-02-28T22:23:00Z"/>
          <w:rFonts w:ascii="Courier" w:hAnsi="Courier"/>
          <w:sz w:val="18"/>
          <w:szCs w:val="18"/>
        </w:rPr>
      </w:pPr>
      <w:del w:id="3295" w:author="KVS, Kannan" w:date="2019-02-28T22:23:00Z">
        <w:r w:rsidRPr="00FF1834" w:rsidDel="009B5AF1">
          <w:rPr>
            <w:rFonts w:ascii="Courier" w:hAnsi="Courier"/>
            <w:sz w:val="18"/>
            <w:szCs w:val="18"/>
          </w:rPr>
          <w:delText xml:space="preserve">        }</w:delText>
        </w:r>
      </w:del>
    </w:p>
    <w:p w14:paraId="7A712AA6" w14:textId="12703A26" w:rsidR="00FF1834" w:rsidRPr="00FF1834" w:rsidDel="009B5AF1" w:rsidRDefault="00FF1834" w:rsidP="00FF1834">
      <w:pPr>
        <w:rPr>
          <w:del w:id="3296" w:author="KVS, Kannan" w:date="2019-02-28T22:23:00Z"/>
          <w:rFonts w:ascii="Courier" w:hAnsi="Courier"/>
          <w:sz w:val="18"/>
          <w:szCs w:val="18"/>
        </w:rPr>
      </w:pPr>
      <w:del w:id="3297" w:author="KVS, Kannan" w:date="2019-02-28T22:23:00Z">
        <w:r w:rsidRPr="00FF1834" w:rsidDel="009B5AF1">
          <w:rPr>
            <w:rFonts w:ascii="Courier" w:hAnsi="Courier"/>
            <w:sz w:val="18"/>
            <w:szCs w:val="18"/>
          </w:rPr>
          <w:delText xml:space="preserve">    },</w:delText>
        </w:r>
      </w:del>
    </w:p>
    <w:p w14:paraId="627E0D60" w14:textId="4A852ADB" w:rsidR="00FF1834" w:rsidRPr="00FF1834" w:rsidDel="009B5AF1" w:rsidRDefault="00FF1834" w:rsidP="00FF1834">
      <w:pPr>
        <w:rPr>
          <w:del w:id="3298" w:author="KVS, Kannan" w:date="2019-02-28T22:23:00Z"/>
          <w:rFonts w:ascii="Courier" w:hAnsi="Courier"/>
          <w:sz w:val="18"/>
          <w:szCs w:val="18"/>
        </w:rPr>
      </w:pPr>
      <w:del w:id="3299" w:author="KVS, Kannan" w:date="2019-02-28T22:23:00Z">
        <w:r w:rsidRPr="00FF1834" w:rsidDel="009B5AF1">
          <w:rPr>
            <w:rFonts w:ascii="Courier" w:hAnsi="Courier"/>
            <w:sz w:val="18"/>
            <w:szCs w:val="18"/>
          </w:rPr>
          <w:delText xml:space="preserve">    "onie_version": "2014.08.0.0.4",</w:delText>
        </w:r>
      </w:del>
    </w:p>
    <w:p w14:paraId="18D40B72" w14:textId="6D5714B0" w:rsidR="00FF1834" w:rsidRPr="00FF1834" w:rsidDel="009B5AF1" w:rsidRDefault="00FF1834" w:rsidP="00FF1834">
      <w:pPr>
        <w:rPr>
          <w:del w:id="3300" w:author="KVS, Kannan" w:date="2019-02-28T22:23:00Z"/>
          <w:rFonts w:ascii="Courier" w:hAnsi="Courier"/>
          <w:sz w:val="18"/>
          <w:szCs w:val="18"/>
        </w:rPr>
      </w:pPr>
      <w:del w:id="3301" w:author="KVS, Kannan" w:date="2019-02-28T22:23:00Z">
        <w:r w:rsidRPr="00FF1834" w:rsidDel="009B5AF1">
          <w:rPr>
            <w:rFonts w:ascii="Courier" w:hAnsi="Courier"/>
            <w:sz w:val="18"/>
            <w:szCs w:val="18"/>
          </w:rPr>
          <w:delText xml:space="preserve">    "DEVICE_METADATA": {</w:delText>
        </w:r>
      </w:del>
    </w:p>
    <w:p w14:paraId="19C7D9A7" w14:textId="5B397F12" w:rsidR="00FF1834" w:rsidRPr="00FF1834" w:rsidDel="009B5AF1" w:rsidRDefault="00FF1834" w:rsidP="00FF1834">
      <w:pPr>
        <w:rPr>
          <w:del w:id="3302" w:author="KVS, Kannan" w:date="2019-02-28T22:23:00Z"/>
          <w:rFonts w:ascii="Courier" w:hAnsi="Courier"/>
          <w:sz w:val="18"/>
          <w:szCs w:val="18"/>
        </w:rPr>
      </w:pPr>
      <w:del w:id="3303" w:author="KVS, Kannan" w:date="2019-02-28T22:23:00Z">
        <w:r w:rsidRPr="00FF1834" w:rsidDel="009B5AF1">
          <w:rPr>
            <w:rFonts w:ascii="Courier" w:hAnsi="Courier"/>
            <w:sz w:val="18"/>
            <w:szCs w:val="18"/>
          </w:rPr>
          <w:delText xml:space="preserve">        "localhost": {</w:delText>
        </w:r>
      </w:del>
    </w:p>
    <w:p w14:paraId="22F588DA" w14:textId="15B56847" w:rsidR="00FF1834" w:rsidRPr="00FF1834" w:rsidDel="009B5AF1" w:rsidRDefault="00FF1834" w:rsidP="00FF1834">
      <w:pPr>
        <w:rPr>
          <w:del w:id="3304" w:author="KVS, Kannan" w:date="2019-02-28T22:23:00Z"/>
          <w:rFonts w:ascii="Courier" w:hAnsi="Courier"/>
          <w:sz w:val="18"/>
          <w:szCs w:val="18"/>
        </w:rPr>
      </w:pPr>
      <w:del w:id="3305" w:author="KVS, Kannan" w:date="2019-02-28T22:23:00Z">
        <w:r w:rsidRPr="00FF1834" w:rsidDel="009B5AF1">
          <w:rPr>
            <w:rFonts w:ascii="Courier" w:hAnsi="Courier"/>
            <w:sz w:val="18"/>
            <w:szCs w:val="18"/>
          </w:rPr>
          <w:delText xml:space="preserve">            "hwsku": "Seastone-DX010-10-50",</w:delText>
        </w:r>
      </w:del>
    </w:p>
    <w:p w14:paraId="408FDAFA" w14:textId="7EE29B7F" w:rsidR="00FF1834" w:rsidRPr="00FF1834" w:rsidDel="009B5AF1" w:rsidRDefault="00FF1834" w:rsidP="00FF1834">
      <w:pPr>
        <w:rPr>
          <w:del w:id="3306" w:author="KVS, Kannan" w:date="2019-02-28T22:23:00Z"/>
          <w:rFonts w:ascii="Courier" w:hAnsi="Courier"/>
          <w:sz w:val="18"/>
          <w:szCs w:val="18"/>
        </w:rPr>
      </w:pPr>
      <w:del w:id="3307" w:author="KVS, Kannan" w:date="2019-02-28T22:23:00Z">
        <w:r w:rsidRPr="00FF1834" w:rsidDel="009B5AF1">
          <w:rPr>
            <w:rFonts w:ascii="Courier" w:hAnsi="Courier"/>
            <w:sz w:val="18"/>
            <w:szCs w:val="18"/>
          </w:rPr>
          <w:delText xml:space="preserve">            "hostname": "sonic",</w:delText>
        </w:r>
      </w:del>
    </w:p>
    <w:p w14:paraId="69D0831B" w14:textId="47D47B86" w:rsidR="00FF1834" w:rsidRPr="00FF1834" w:rsidDel="009B5AF1" w:rsidRDefault="00FF1834" w:rsidP="00FF1834">
      <w:pPr>
        <w:rPr>
          <w:del w:id="3308" w:author="KVS, Kannan" w:date="2019-02-28T22:23:00Z"/>
          <w:rFonts w:ascii="Courier" w:hAnsi="Courier"/>
          <w:sz w:val="18"/>
          <w:szCs w:val="18"/>
        </w:rPr>
      </w:pPr>
      <w:del w:id="3309" w:author="KVS, Kannan" w:date="2019-02-28T22:23:00Z">
        <w:r w:rsidRPr="00FF1834" w:rsidDel="009B5AF1">
          <w:rPr>
            <w:rFonts w:ascii="Courier" w:hAnsi="Courier"/>
            <w:sz w:val="18"/>
            <w:szCs w:val="18"/>
          </w:rPr>
          <w:delText xml:space="preserve">            "mac": "00:e0:ec:3c:0a:16",</w:delText>
        </w:r>
      </w:del>
    </w:p>
    <w:p w14:paraId="7F429E49" w14:textId="65BDCA14" w:rsidR="00FF1834" w:rsidRPr="00FF1834" w:rsidDel="009B5AF1" w:rsidRDefault="00FF1834" w:rsidP="00FF1834">
      <w:pPr>
        <w:rPr>
          <w:del w:id="3310" w:author="KVS, Kannan" w:date="2019-02-28T22:23:00Z"/>
          <w:rFonts w:ascii="Courier" w:hAnsi="Courier"/>
          <w:sz w:val="18"/>
          <w:szCs w:val="18"/>
        </w:rPr>
      </w:pPr>
      <w:del w:id="3311" w:author="KVS, Kannan" w:date="2019-02-28T22:23:00Z">
        <w:r w:rsidRPr="00FF1834" w:rsidDel="009B5AF1">
          <w:rPr>
            <w:rFonts w:ascii="Courier" w:hAnsi="Courier"/>
            <w:sz w:val="18"/>
            <w:szCs w:val="18"/>
          </w:rPr>
          <w:delText xml:space="preserve">            "bgp_asn": "None",</w:delText>
        </w:r>
      </w:del>
    </w:p>
    <w:p w14:paraId="39BF63E9" w14:textId="01FD17AA" w:rsidR="00FF1834" w:rsidRPr="00FF1834" w:rsidDel="009B5AF1" w:rsidRDefault="00FF1834" w:rsidP="00FF1834">
      <w:pPr>
        <w:rPr>
          <w:del w:id="3312" w:author="KVS, Kannan" w:date="2019-02-28T22:23:00Z"/>
          <w:rFonts w:ascii="Courier" w:hAnsi="Courier"/>
          <w:sz w:val="18"/>
          <w:szCs w:val="18"/>
        </w:rPr>
      </w:pPr>
      <w:del w:id="3313" w:author="KVS, Kannan" w:date="2019-02-28T22:23:00Z">
        <w:r w:rsidRPr="00FF1834" w:rsidDel="009B5AF1">
          <w:rPr>
            <w:rFonts w:ascii="Courier" w:hAnsi="Courier"/>
            <w:sz w:val="18"/>
            <w:szCs w:val="18"/>
          </w:rPr>
          <w:delText xml:space="preserve">            "deployment_id": "None",</w:delText>
        </w:r>
      </w:del>
    </w:p>
    <w:p w14:paraId="7E68B230" w14:textId="3390EBC7" w:rsidR="00FF1834" w:rsidRPr="00FF1834" w:rsidDel="009B5AF1" w:rsidRDefault="00FF1834" w:rsidP="00FF1834">
      <w:pPr>
        <w:rPr>
          <w:del w:id="3314" w:author="KVS, Kannan" w:date="2019-02-28T22:23:00Z"/>
          <w:rFonts w:ascii="Courier" w:hAnsi="Courier"/>
          <w:sz w:val="18"/>
          <w:szCs w:val="18"/>
        </w:rPr>
      </w:pPr>
      <w:del w:id="3315" w:author="KVS, Kannan" w:date="2019-02-28T22:23:00Z">
        <w:r w:rsidRPr="00FF1834" w:rsidDel="009B5AF1">
          <w:rPr>
            <w:rFonts w:ascii="Courier" w:hAnsi="Courier"/>
            <w:sz w:val="18"/>
            <w:szCs w:val="18"/>
          </w:rPr>
          <w:delText xml:space="preserve">            "type": "LeafRouter"</w:delText>
        </w:r>
      </w:del>
    </w:p>
    <w:p w14:paraId="1188E5C2" w14:textId="1B3D0D3D" w:rsidR="00FF1834" w:rsidRPr="00FF1834" w:rsidDel="009B5AF1" w:rsidRDefault="00FF1834" w:rsidP="00FF1834">
      <w:pPr>
        <w:rPr>
          <w:del w:id="3316" w:author="KVS, Kannan" w:date="2019-02-28T22:23:00Z"/>
          <w:rFonts w:ascii="Courier" w:hAnsi="Courier"/>
          <w:sz w:val="18"/>
          <w:szCs w:val="18"/>
        </w:rPr>
      </w:pPr>
      <w:del w:id="3317" w:author="KVS, Kannan" w:date="2019-02-28T22:23:00Z">
        <w:r w:rsidRPr="00FF1834" w:rsidDel="009B5AF1">
          <w:rPr>
            <w:rFonts w:ascii="Courier" w:hAnsi="Courier"/>
            <w:sz w:val="18"/>
            <w:szCs w:val="18"/>
          </w:rPr>
          <w:delText xml:space="preserve">        }</w:delText>
        </w:r>
      </w:del>
    </w:p>
    <w:p w14:paraId="4BE302F1" w14:textId="58E84A7D" w:rsidR="00FF1834" w:rsidRPr="00FF1834" w:rsidDel="009B5AF1" w:rsidRDefault="00FF1834" w:rsidP="00FF1834">
      <w:pPr>
        <w:rPr>
          <w:del w:id="3318" w:author="KVS, Kannan" w:date="2019-02-28T22:23:00Z"/>
          <w:rFonts w:ascii="Courier" w:hAnsi="Courier"/>
          <w:sz w:val="18"/>
          <w:szCs w:val="18"/>
        </w:rPr>
      </w:pPr>
      <w:del w:id="3319" w:author="KVS, Kannan" w:date="2019-02-28T22:23:00Z">
        <w:r w:rsidRPr="00FF1834" w:rsidDel="009B5AF1">
          <w:rPr>
            <w:rFonts w:ascii="Courier" w:hAnsi="Courier"/>
            <w:sz w:val="18"/>
            <w:szCs w:val="18"/>
          </w:rPr>
          <w:delText xml:space="preserve">    },</w:delText>
        </w:r>
      </w:del>
    </w:p>
    <w:p w14:paraId="5EF4AB9E" w14:textId="59399351" w:rsidR="00FF1834" w:rsidRPr="00FF1834" w:rsidDel="009B5AF1" w:rsidRDefault="00FF1834" w:rsidP="00FF1834">
      <w:pPr>
        <w:rPr>
          <w:del w:id="3320" w:author="KVS, Kannan" w:date="2019-02-28T22:23:00Z"/>
          <w:rFonts w:ascii="Courier" w:hAnsi="Courier"/>
          <w:sz w:val="18"/>
          <w:szCs w:val="18"/>
        </w:rPr>
      </w:pPr>
      <w:del w:id="3321" w:author="KVS, Kannan" w:date="2019-02-28T22:23:00Z">
        <w:r w:rsidRPr="00FF1834" w:rsidDel="009B5AF1">
          <w:rPr>
            <w:rFonts w:ascii="Courier" w:hAnsi="Courier"/>
            <w:sz w:val="18"/>
            <w:szCs w:val="18"/>
          </w:rPr>
          <w:delText xml:space="preserve">    "onie_machine": "cel_seastone",</w:delText>
        </w:r>
      </w:del>
    </w:p>
    <w:p w14:paraId="6B68C4F5" w14:textId="679F1D6A" w:rsidR="00FF1834" w:rsidRPr="00FF1834" w:rsidDel="009B5AF1" w:rsidRDefault="00FF1834" w:rsidP="00FF1834">
      <w:pPr>
        <w:rPr>
          <w:del w:id="3322" w:author="KVS, Kannan" w:date="2019-02-28T22:23:00Z"/>
          <w:rFonts w:ascii="Courier" w:hAnsi="Courier"/>
          <w:sz w:val="18"/>
          <w:szCs w:val="18"/>
        </w:rPr>
      </w:pPr>
      <w:del w:id="3323" w:author="KVS, Kannan" w:date="2019-02-28T22:23:00Z">
        <w:r w:rsidRPr="00FF1834" w:rsidDel="009B5AF1">
          <w:rPr>
            <w:rFonts w:ascii="Courier" w:hAnsi="Courier"/>
            <w:sz w:val="18"/>
            <w:szCs w:val="18"/>
          </w:rPr>
          <w:delText xml:space="preserve">    "onie_config_version": "1",</w:delText>
        </w:r>
      </w:del>
    </w:p>
    <w:p w14:paraId="2D58CECF" w14:textId="3141C810" w:rsidR="00FF1834" w:rsidRPr="00FF1834" w:rsidDel="009B5AF1" w:rsidRDefault="00FF1834" w:rsidP="00FF1834">
      <w:pPr>
        <w:rPr>
          <w:del w:id="3324" w:author="KVS, Kannan" w:date="2019-02-28T22:23:00Z"/>
          <w:rFonts w:ascii="Courier" w:hAnsi="Courier"/>
          <w:sz w:val="18"/>
          <w:szCs w:val="18"/>
        </w:rPr>
      </w:pPr>
      <w:del w:id="3325" w:author="KVS, Kannan" w:date="2019-02-28T22:23:00Z">
        <w:r w:rsidRPr="00FF1834" w:rsidDel="009B5AF1">
          <w:rPr>
            <w:rFonts w:ascii="Courier" w:hAnsi="Courier"/>
            <w:sz w:val="18"/>
            <w:szCs w:val="18"/>
          </w:rPr>
          <w:delText xml:space="preserve">    "DEVICE_NEIGHBOR": {</w:delText>
        </w:r>
      </w:del>
    </w:p>
    <w:p w14:paraId="4302B2F1" w14:textId="27DC28E7" w:rsidR="00FF1834" w:rsidRPr="00FF1834" w:rsidDel="009B5AF1" w:rsidRDefault="00FF1834" w:rsidP="00FF1834">
      <w:pPr>
        <w:rPr>
          <w:del w:id="3326" w:author="KVS, Kannan" w:date="2019-02-28T22:23:00Z"/>
          <w:rFonts w:ascii="Courier" w:hAnsi="Courier"/>
          <w:sz w:val="18"/>
          <w:szCs w:val="18"/>
        </w:rPr>
      </w:pPr>
      <w:del w:id="3327" w:author="KVS, Kannan" w:date="2019-02-28T22:23:00Z">
        <w:r w:rsidRPr="00FF1834" w:rsidDel="009B5AF1">
          <w:rPr>
            <w:rFonts w:ascii="Courier" w:hAnsi="Courier"/>
            <w:sz w:val="18"/>
            <w:szCs w:val="18"/>
          </w:rPr>
          <w:tab/>
          <w:delText>"Ethernet4": {</w:delText>
        </w:r>
      </w:del>
    </w:p>
    <w:p w14:paraId="599795ED" w14:textId="3233C125" w:rsidR="00FF1834" w:rsidRPr="00FF1834" w:rsidDel="009B5AF1" w:rsidRDefault="00FF1834" w:rsidP="00FF1834">
      <w:pPr>
        <w:rPr>
          <w:del w:id="3328" w:author="KVS, Kannan" w:date="2019-02-28T22:23:00Z"/>
          <w:rFonts w:ascii="Courier" w:hAnsi="Courier"/>
          <w:sz w:val="18"/>
          <w:szCs w:val="18"/>
        </w:rPr>
      </w:pPr>
      <w:del w:id="3329" w:author="KVS, Kannan" w:date="2019-02-28T22:23:00Z">
        <w:r w:rsidRPr="00FF1834" w:rsidDel="009B5AF1">
          <w:rPr>
            <w:rFonts w:ascii="Courier" w:hAnsi="Courier"/>
            <w:sz w:val="18"/>
            <w:szCs w:val="18"/>
          </w:rPr>
          <w:tab/>
          <w:delText xml:space="preserve">    "name": "ixia-card2-port8",</w:delText>
        </w:r>
      </w:del>
    </w:p>
    <w:p w14:paraId="275F7ECA" w14:textId="4879D1A2" w:rsidR="00FF1834" w:rsidRPr="00FF1834" w:rsidDel="009B5AF1" w:rsidRDefault="00FF1834" w:rsidP="00FF1834">
      <w:pPr>
        <w:rPr>
          <w:del w:id="3330" w:author="KVS, Kannan" w:date="2019-02-28T22:23:00Z"/>
          <w:rFonts w:ascii="Courier" w:hAnsi="Courier"/>
          <w:sz w:val="18"/>
          <w:szCs w:val="18"/>
        </w:rPr>
      </w:pPr>
      <w:del w:id="3331" w:author="KVS, Kannan" w:date="2019-02-28T22:23:00Z">
        <w:r w:rsidRPr="00FF1834" w:rsidDel="009B5AF1">
          <w:rPr>
            <w:rFonts w:ascii="Courier" w:hAnsi="Courier"/>
            <w:sz w:val="18"/>
            <w:szCs w:val="18"/>
          </w:rPr>
          <w:tab/>
          <w:delText xml:space="preserve">    "port": "Eth1/2/8"</w:delText>
        </w:r>
      </w:del>
    </w:p>
    <w:p w14:paraId="158FCF1F" w14:textId="40D1AB69" w:rsidR="00FF1834" w:rsidRPr="00FF1834" w:rsidDel="009B5AF1" w:rsidRDefault="00FF1834" w:rsidP="00FF1834">
      <w:pPr>
        <w:rPr>
          <w:del w:id="3332" w:author="KVS, Kannan" w:date="2019-02-28T22:23:00Z"/>
          <w:rFonts w:ascii="Courier" w:hAnsi="Courier"/>
          <w:sz w:val="18"/>
          <w:szCs w:val="18"/>
        </w:rPr>
      </w:pPr>
      <w:del w:id="3333" w:author="KVS, Kannan" w:date="2019-02-28T22:23:00Z">
        <w:r w:rsidRPr="00FF1834" w:rsidDel="009B5AF1">
          <w:rPr>
            <w:rFonts w:ascii="Courier" w:hAnsi="Courier"/>
            <w:sz w:val="18"/>
            <w:szCs w:val="18"/>
          </w:rPr>
          <w:tab/>
          <w:delText>},</w:delText>
        </w:r>
      </w:del>
    </w:p>
    <w:p w14:paraId="49099388" w14:textId="79B040C6" w:rsidR="00FF1834" w:rsidRPr="00FF1834" w:rsidDel="009B5AF1" w:rsidRDefault="00FF1834" w:rsidP="00FF1834">
      <w:pPr>
        <w:rPr>
          <w:del w:id="3334" w:author="KVS, Kannan" w:date="2019-02-28T22:23:00Z"/>
          <w:rFonts w:ascii="Courier" w:hAnsi="Courier"/>
          <w:sz w:val="18"/>
          <w:szCs w:val="18"/>
        </w:rPr>
      </w:pPr>
      <w:del w:id="3335" w:author="KVS, Kannan" w:date="2019-02-28T22:23:00Z">
        <w:r w:rsidRPr="00FF1834" w:rsidDel="009B5AF1">
          <w:rPr>
            <w:rFonts w:ascii="Courier" w:hAnsi="Courier"/>
            <w:sz w:val="18"/>
            <w:szCs w:val="18"/>
          </w:rPr>
          <w:tab/>
          <w:delText>"Ethernet112": {</w:delText>
        </w:r>
      </w:del>
    </w:p>
    <w:p w14:paraId="0F6D95E3" w14:textId="37EDDAFF" w:rsidR="00FF1834" w:rsidRPr="00FF1834" w:rsidDel="009B5AF1" w:rsidRDefault="00FF1834" w:rsidP="00FF1834">
      <w:pPr>
        <w:rPr>
          <w:del w:id="3336" w:author="KVS, Kannan" w:date="2019-02-28T22:23:00Z"/>
          <w:rFonts w:ascii="Courier" w:hAnsi="Courier"/>
          <w:sz w:val="18"/>
          <w:szCs w:val="18"/>
        </w:rPr>
      </w:pPr>
      <w:del w:id="3337" w:author="KVS, Kannan" w:date="2019-02-28T22:23:00Z">
        <w:r w:rsidRPr="00FF1834" w:rsidDel="009B5AF1">
          <w:rPr>
            <w:rFonts w:ascii="Courier" w:hAnsi="Courier"/>
            <w:sz w:val="18"/>
            <w:szCs w:val="18"/>
          </w:rPr>
          <w:tab/>
          <w:delText xml:space="preserve">    "name": "lnos-x1-a-csw01",</w:delText>
        </w:r>
      </w:del>
    </w:p>
    <w:p w14:paraId="7A1BD1E5" w14:textId="38B8AB46" w:rsidR="00FF1834" w:rsidRPr="00FF1834" w:rsidDel="009B5AF1" w:rsidRDefault="00FF1834" w:rsidP="00FF1834">
      <w:pPr>
        <w:rPr>
          <w:del w:id="3338" w:author="KVS, Kannan" w:date="2019-02-28T22:23:00Z"/>
          <w:rFonts w:ascii="Courier" w:hAnsi="Courier"/>
          <w:sz w:val="18"/>
          <w:szCs w:val="18"/>
        </w:rPr>
      </w:pPr>
      <w:del w:id="3339" w:author="KVS, Kannan" w:date="2019-02-28T22:23:00Z">
        <w:r w:rsidRPr="00FF1834" w:rsidDel="009B5AF1">
          <w:rPr>
            <w:rFonts w:ascii="Courier" w:hAnsi="Courier"/>
            <w:sz w:val="18"/>
            <w:szCs w:val="18"/>
          </w:rPr>
          <w:tab/>
          <w:delText xml:space="preserve">    "port": "Eth29/1"</w:delText>
        </w:r>
      </w:del>
    </w:p>
    <w:p w14:paraId="18503362" w14:textId="59D6737C" w:rsidR="00FF1834" w:rsidRPr="00FF1834" w:rsidDel="009B5AF1" w:rsidRDefault="00FF1834" w:rsidP="00FF1834">
      <w:pPr>
        <w:rPr>
          <w:del w:id="3340" w:author="KVS, Kannan" w:date="2019-02-28T22:23:00Z"/>
          <w:rFonts w:ascii="Courier" w:hAnsi="Courier"/>
          <w:sz w:val="18"/>
          <w:szCs w:val="18"/>
        </w:rPr>
      </w:pPr>
      <w:del w:id="3341" w:author="KVS, Kannan" w:date="2019-02-28T22:23:00Z">
        <w:r w:rsidRPr="00FF1834" w:rsidDel="009B5AF1">
          <w:rPr>
            <w:rFonts w:ascii="Courier" w:hAnsi="Courier"/>
            <w:sz w:val="18"/>
            <w:szCs w:val="18"/>
          </w:rPr>
          <w:tab/>
          <w:delText>},</w:delText>
        </w:r>
      </w:del>
    </w:p>
    <w:p w14:paraId="57CFED5F" w14:textId="4A1B0CCA" w:rsidR="00FF1834" w:rsidRPr="00FF1834" w:rsidDel="009B5AF1" w:rsidRDefault="00FF1834" w:rsidP="00FF1834">
      <w:pPr>
        <w:rPr>
          <w:del w:id="3342" w:author="KVS, Kannan" w:date="2019-02-28T22:23:00Z"/>
          <w:rFonts w:ascii="Courier" w:hAnsi="Courier"/>
          <w:sz w:val="18"/>
          <w:szCs w:val="18"/>
        </w:rPr>
      </w:pPr>
      <w:del w:id="3343" w:author="KVS, Kannan" w:date="2019-02-28T22:23:00Z">
        <w:r w:rsidRPr="00FF1834" w:rsidDel="009B5AF1">
          <w:rPr>
            <w:rFonts w:ascii="Courier" w:hAnsi="Courier"/>
            <w:sz w:val="18"/>
            <w:szCs w:val="18"/>
          </w:rPr>
          <w:tab/>
          <w:delText>"Ethernet116": {</w:delText>
        </w:r>
      </w:del>
    </w:p>
    <w:p w14:paraId="5ED24D3F" w14:textId="64BAEF8A" w:rsidR="00FF1834" w:rsidRPr="00FF1834" w:rsidDel="009B5AF1" w:rsidRDefault="00FF1834" w:rsidP="00FF1834">
      <w:pPr>
        <w:rPr>
          <w:del w:id="3344" w:author="KVS, Kannan" w:date="2019-02-28T22:23:00Z"/>
          <w:rFonts w:ascii="Courier" w:hAnsi="Courier"/>
          <w:sz w:val="18"/>
          <w:szCs w:val="18"/>
        </w:rPr>
      </w:pPr>
      <w:del w:id="3345" w:author="KVS, Kannan" w:date="2019-02-28T22:23:00Z">
        <w:r w:rsidRPr="00FF1834" w:rsidDel="009B5AF1">
          <w:rPr>
            <w:rFonts w:ascii="Courier" w:hAnsi="Courier"/>
            <w:sz w:val="18"/>
            <w:szCs w:val="18"/>
          </w:rPr>
          <w:tab/>
          <w:delText xml:space="preserve">    "name": "lnos-x1-a-csw02",</w:delText>
        </w:r>
      </w:del>
    </w:p>
    <w:p w14:paraId="44EA4DC4" w14:textId="5E7FA7A4" w:rsidR="00FF1834" w:rsidRPr="00FF1834" w:rsidDel="009B5AF1" w:rsidRDefault="00FF1834" w:rsidP="00FF1834">
      <w:pPr>
        <w:rPr>
          <w:del w:id="3346" w:author="KVS, Kannan" w:date="2019-02-28T22:23:00Z"/>
          <w:rFonts w:ascii="Courier" w:hAnsi="Courier"/>
          <w:sz w:val="18"/>
          <w:szCs w:val="18"/>
        </w:rPr>
      </w:pPr>
      <w:del w:id="3347" w:author="KVS, Kannan" w:date="2019-02-28T22:23:00Z">
        <w:r w:rsidRPr="00FF1834" w:rsidDel="009B5AF1">
          <w:rPr>
            <w:rFonts w:ascii="Courier" w:hAnsi="Courier"/>
            <w:sz w:val="18"/>
            <w:szCs w:val="18"/>
          </w:rPr>
          <w:tab/>
          <w:delText xml:space="preserve">    "port": "Eth30/1"</w:delText>
        </w:r>
      </w:del>
    </w:p>
    <w:p w14:paraId="6BB636E9" w14:textId="0FA20FF6" w:rsidR="00FF1834" w:rsidRPr="00FF1834" w:rsidDel="009B5AF1" w:rsidRDefault="00FF1834" w:rsidP="00FF1834">
      <w:pPr>
        <w:rPr>
          <w:del w:id="3348" w:author="KVS, Kannan" w:date="2019-02-28T22:23:00Z"/>
          <w:rFonts w:ascii="Courier" w:hAnsi="Courier"/>
          <w:sz w:val="18"/>
          <w:szCs w:val="18"/>
        </w:rPr>
      </w:pPr>
      <w:del w:id="3349" w:author="KVS, Kannan" w:date="2019-02-28T22:23:00Z">
        <w:r w:rsidRPr="00FF1834" w:rsidDel="009B5AF1">
          <w:rPr>
            <w:rFonts w:ascii="Courier" w:hAnsi="Courier"/>
            <w:sz w:val="18"/>
            <w:szCs w:val="18"/>
          </w:rPr>
          <w:tab/>
          <w:delText>},</w:delText>
        </w:r>
      </w:del>
    </w:p>
    <w:p w14:paraId="48657943" w14:textId="72F391BE" w:rsidR="00FF1834" w:rsidRPr="00FF1834" w:rsidDel="009B5AF1" w:rsidRDefault="00FF1834" w:rsidP="00FF1834">
      <w:pPr>
        <w:rPr>
          <w:del w:id="3350" w:author="KVS, Kannan" w:date="2019-02-28T22:23:00Z"/>
          <w:rFonts w:ascii="Courier" w:hAnsi="Courier"/>
          <w:sz w:val="18"/>
          <w:szCs w:val="18"/>
        </w:rPr>
      </w:pPr>
      <w:del w:id="3351" w:author="KVS, Kannan" w:date="2019-02-28T22:23:00Z">
        <w:r w:rsidRPr="00FF1834" w:rsidDel="009B5AF1">
          <w:rPr>
            <w:rFonts w:ascii="Courier" w:hAnsi="Courier"/>
            <w:sz w:val="18"/>
            <w:szCs w:val="18"/>
          </w:rPr>
          <w:tab/>
          <w:delText>"Ethernet120": {</w:delText>
        </w:r>
      </w:del>
    </w:p>
    <w:p w14:paraId="77E9D97A" w14:textId="623B5E44" w:rsidR="00FF1834" w:rsidRPr="00FF1834" w:rsidDel="009B5AF1" w:rsidRDefault="00FF1834" w:rsidP="00FF1834">
      <w:pPr>
        <w:rPr>
          <w:del w:id="3352" w:author="KVS, Kannan" w:date="2019-02-28T22:23:00Z"/>
          <w:rFonts w:ascii="Courier" w:hAnsi="Courier"/>
          <w:sz w:val="18"/>
          <w:szCs w:val="18"/>
        </w:rPr>
      </w:pPr>
      <w:del w:id="3353" w:author="KVS, Kannan" w:date="2019-02-28T22:23:00Z">
        <w:r w:rsidRPr="00FF1834" w:rsidDel="009B5AF1">
          <w:rPr>
            <w:rFonts w:ascii="Courier" w:hAnsi="Courier"/>
            <w:sz w:val="18"/>
            <w:szCs w:val="18"/>
          </w:rPr>
          <w:tab/>
          <w:delText xml:space="preserve">    "name": "lnos-x1-a-csw03",</w:delText>
        </w:r>
      </w:del>
    </w:p>
    <w:p w14:paraId="61490ADD" w14:textId="76F61F88" w:rsidR="00FF1834" w:rsidRPr="00FF1834" w:rsidDel="009B5AF1" w:rsidRDefault="00FF1834" w:rsidP="00FF1834">
      <w:pPr>
        <w:rPr>
          <w:del w:id="3354" w:author="KVS, Kannan" w:date="2019-02-28T22:23:00Z"/>
          <w:rFonts w:ascii="Courier" w:hAnsi="Courier"/>
          <w:sz w:val="18"/>
          <w:szCs w:val="18"/>
        </w:rPr>
      </w:pPr>
      <w:del w:id="3355" w:author="KVS, Kannan" w:date="2019-02-28T22:23:00Z">
        <w:r w:rsidRPr="00FF1834" w:rsidDel="009B5AF1">
          <w:rPr>
            <w:rFonts w:ascii="Courier" w:hAnsi="Courier"/>
            <w:sz w:val="18"/>
            <w:szCs w:val="18"/>
          </w:rPr>
          <w:tab/>
          <w:delText xml:space="preserve">    "port": "Eth31/1"</w:delText>
        </w:r>
      </w:del>
    </w:p>
    <w:p w14:paraId="4A32AFB4" w14:textId="28E299CD" w:rsidR="00FF1834" w:rsidRPr="00FF1834" w:rsidDel="009B5AF1" w:rsidRDefault="00FF1834" w:rsidP="00FF1834">
      <w:pPr>
        <w:rPr>
          <w:del w:id="3356" w:author="KVS, Kannan" w:date="2019-02-28T22:23:00Z"/>
          <w:rFonts w:ascii="Courier" w:hAnsi="Courier"/>
          <w:sz w:val="18"/>
          <w:szCs w:val="18"/>
        </w:rPr>
      </w:pPr>
      <w:del w:id="3357" w:author="KVS, Kannan" w:date="2019-02-28T22:23:00Z">
        <w:r w:rsidRPr="00FF1834" w:rsidDel="009B5AF1">
          <w:rPr>
            <w:rFonts w:ascii="Courier" w:hAnsi="Courier"/>
            <w:sz w:val="18"/>
            <w:szCs w:val="18"/>
          </w:rPr>
          <w:tab/>
          <w:delText>},</w:delText>
        </w:r>
      </w:del>
    </w:p>
    <w:p w14:paraId="158B6A0E" w14:textId="7AFCB650" w:rsidR="00FF1834" w:rsidRPr="00FF1834" w:rsidDel="009B5AF1" w:rsidRDefault="00FF1834" w:rsidP="00FF1834">
      <w:pPr>
        <w:rPr>
          <w:del w:id="3358" w:author="KVS, Kannan" w:date="2019-02-28T22:23:00Z"/>
          <w:rFonts w:ascii="Courier" w:hAnsi="Courier"/>
          <w:sz w:val="18"/>
          <w:szCs w:val="18"/>
        </w:rPr>
      </w:pPr>
      <w:del w:id="3359" w:author="KVS, Kannan" w:date="2019-02-28T22:23:00Z">
        <w:r w:rsidRPr="00FF1834" w:rsidDel="009B5AF1">
          <w:rPr>
            <w:rFonts w:ascii="Courier" w:hAnsi="Courier"/>
            <w:sz w:val="18"/>
            <w:szCs w:val="18"/>
          </w:rPr>
          <w:tab/>
          <w:delText>"Ethernet124": {</w:delText>
        </w:r>
      </w:del>
    </w:p>
    <w:p w14:paraId="20705083" w14:textId="13F2435B" w:rsidR="00FF1834" w:rsidRPr="00FF1834" w:rsidDel="009B5AF1" w:rsidRDefault="00FF1834" w:rsidP="00FF1834">
      <w:pPr>
        <w:rPr>
          <w:del w:id="3360" w:author="KVS, Kannan" w:date="2019-02-28T22:23:00Z"/>
          <w:rFonts w:ascii="Courier" w:hAnsi="Courier"/>
          <w:sz w:val="18"/>
          <w:szCs w:val="18"/>
        </w:rPr>
      </w:pPr>
      <w:del w:id="3361" w:author="KVS, Kannan" w:date="2019-02-28T22:23:00Z">
        <w:r w:rsidRPr="00FF1834" w:rsidDel="009B5AF1">
          <w:rPr>
            <w:rFonts w:ascii="Courier" w:hAnsi="Courier"/>
            <w:sz w:val="18"/>
            <w:szCs w:val="18"/>
          </w:rPr>
          <w:tab/>
          <w:delText xml:space="preserve">    "name": "lnos-x1-a-csw04",</w:delText>
        </w:r>
      </w:del>
    </w:p>
    <w:p w14:paraId="0FCD78A0" w14:textId="5DAE57BE" w:rsidR="00FF1834" w:rsidRPr="00FF1834" w:rsidDel="009B5AF1" w:rsidRDefault="00FF1834" w:rsidP="00FF1834">
      <w:pPr>
        <w:rPr>
          <w:del w:id="3362" w:author="KVS, Kannan" w:date="2019-02-28T22:23:00Z"/>
          <w:rFonts w:ascii="Courier" w:hAnsi="Courier"/>
          <w:sz w:val="18"/>
          <w:szCs w:val="18"/>
        </w:rPr>
      </w:pPr>
      <w:del w:id="3363" w:author="KVS, Kannan" w:date="2019-02-28T22:23:00Z">
        <w:r w:rsidRPr="00FF1834" w:rsidDel="009B5AF1">
          <w:rPr>
            <w:rFonts w:ascii="Courier" w:hAnsi="Courier"/>
            <w:sz w:val="18"/>
            <w:szCs w:val="18"/>
          </w:rPr>
          <w:tab/>
          <w:delText xml:space="preserve">    "port": "Eth32/1"</w:delText>
        </w:r>
      </w:del>
    </w:p>
    <w:p w14:paraId="58994D18" w14:textId="4ABBCEF6" w:rsidR="00FF1834" w:rsidRPr="00FF1834" w:rsidDel="009B5AF1" w:rsidRDefault="00FF1834" w:rsidP="00FF1834">
      <w:pPr>
        <w:rPr>
          <w:del w:id="3364" w:author="KVS, Kannan" w:date="2019-02-28T22:23:00Z"/>
          <w:rFonts w:ascii="Courier" w:hAnsi="Courier"/>
          <w:sz w:val="18"/>
          <w:szCs w:val="18"/>
        </w:rPr>
      </w:pPr>
      <w:del w:id="3365" w:author="KVS, Kannan" w:date="2019-02-28T22:23:00Z">
        <w:r w:rsidRPr="00FF1834" w:rsidDel="009B5AF1">
          <w:rPr>
            <w:rFonts w:ascii="Courier" w:hAnsi="Courier"/>
            <w:sz w:val="18"/>
            <w:szCs w:val="18"/>
          </w:rPr>
          <w:tab/>
          <w:delText>}</w:delText>
        </w:r>
      </w:del>
    </w:p>
    <w:p w14:paraId="0C2F69B0" w14:textId="662081AC" w:rsidR="00FF1834" w:rsidRPr="00FF1834" w:rsidDel="009B5AF1" w:rsidRDefault="00FF1834" w:rsidP="00FF1834">
      <w:pPr>
        <w:rPr>
          <w:del w:id="3366" w:author="KVS, Kannan" w:date="2019-02-28T22:23:00Z"/>
          <w:rFonts w:ascii="Courier" w:hAnsi="Courier"/>
          <w:sz w:val="18"/>
          <w:szCs w:val="18"/>
        </w:rPr>
      </w:pPr>
      <w:del w:id="3367" w:author="KVS, Kannan" w:date="2019-02-28T22:23:00Z">
        <w:r w:rsidRPr="00FF1834" w:rsidDel="009B5AF1">
          <w:rPr>
            <w:rFonts w:ascii="Courier" w:hAnsi="Courier"/>
            <w:sz w:val="18"/>
            <w:szCs w:val="18"/>
          </w:rPr>
          <w:delText xml:space="preserve">    },</w:delText>
        </w:r>
      </w:del>
    </w:p>
    <w:p w14:paraId="11F641DB" w14:textId="22AEFECD" w:rsidR="00FF1834" w:rsidRPr="00FF1834" w:rsidDel="009B5AF1" w:rsidRDefault="00FF1834" w:rsidP="00FF1834">
      <w:pPr>
        <w:rPr>
          <w:del w:id="3368" w:author="KVS, Kannan" w:date="2019-02-28T22:23:00Z"/>
          <w:rFonts w:ascii="Courier" w:hAnsi="Courier"/>
          <w:sz w:val="18"/>
          <w:szCs w:val="18"/>
        </w:rPr>
      </w:pPr>
      <w:del w:id="3369" w:author="KVS, Kannan" w:date="2019-02-28T22:23:00Z">
        <w:r w:rsidRPr="00FF1834" w:rsidDel="009B5AF1">
          <w:rPr>
            <w:rFonts w:ascii="Courier" w:hAnsi="Courier"/>
            <w:sz w:val="18"/>
            <w:szCs w:val="18"/>
          </w:rPr>
          <w:delText xml:space="preserve">    "PORT": {</w:delText>
        </w:r>
      </w:del>
    </w:p>
    <w:p w14:paraId="2F493BE3" w14:textId="5AC1A914" w:rsidR="00FF1834" w:rsidRPr="00FF1834" w:rsidDel="009B5AF1" w:rsidRDefault="00FF1834" w:rsidP="00FF1834">
      <w:pPr>
        <w:rPr>
          <w:del w:id="3370" w:author="KVS, Kannan" w:date="2019-02-28T22:23:00Z"/>
          <w:rFonts w:ascii="Courier" w:hAnsi="Courier"/>
          <w:sz w:val="18"/>
          <w:szCs w:val="18"/>
        </w:rPr>
      </w:pPr>
      <w:del w:id="3371" w:author="KVS, Kannan" w:date="2019-02-28T22:23:00Z">
        <w:r w:rsidRPr="00FF1834" w:rsidDel="009B5AF1">
          <w:rPr>
            <w:rFonts w:ascii="Courier" w:hAnsi="Courier"/>
            <w:sz w:val="18"/>
            <w:szCs w:val="18"/>
          </w:rPr>
          <w:delText xml:space="preserve">        "Ethernet0": {</w:delText>
        </w:r>
      </w:del>
    </w:p>
    <w:p w14:paraId="278B3853" w14:textId="1D683D25" w:rsidR="00FF1834" w:rsidRPr="00FF1834" w:rsidDel="009B5AF1" w:rsidRDefault="00FF1834" w:rsidP="00FF1834">
      <w:pPr>
        <w:rPr>
          <w:del w:id="3372" w:author="KVS, Kannan" w:date="2019-02-28T22:23:00Z"/>
          <w:rFonts w:ascii="Courier" w:hAnsi="Courier"/>
          <w:sz w:val="18"/>
          <w:szCs w:val="18"/>
        </w:rPr>
      </w:pPr>
      <w:del w:id="3373" w:author="KVS, Kannan" w:date="2019-02-28T22:23:00Z">
        <w:r w:rsidRPr="00FF1834" w:rsidDel="009B5AF1">
          <w:rPr>
            <w:rFonts w:ascii="Courier" w:hAnsi="Courier"/>
            <w:sz w:val="18"/>
            <w:szCs w:val="18"/>
          </w:rPr>
          <w:delText xml:space="preserve">            "alias": "Eth1/1",</w:delText>
        </w:r>
      </w:del>
    </w:p>
    <w:p w14:paraId="22FC9F39" w14:textId="390FE410" w:rsidR="00FF1834" w:rsidRPr="00FF1834" w:rsidDel="009B5AF1" w:rsidRDefault="00FF1834" w:rsidP="00FF1834">
      <w:pPr>
        <w:rPr>
          <w:del w:id="3374" w:author="KVS, Kannan" w:date="2019-02-28T22:23:00Z"/>
          <w:rFonts w:ascii="Courier" w:hAnsi="Courier"/>
          <w:sz w:val="18"/>
          <w:szCs w:val="18"/>
        </w:rPr>
      </w:pPr>
      <w:del w:id="3375" w:author="KVS, Kannan" w:date="2019-02-28T22:23:00Z">
        <w:r w:rsidRPr="00FF1834" w:rsidDel="009B5AF1">
          <w:rPr>
            <w:rFonts w:ascii="Courier" w:hAnsi="Courier"/>
            <w:sz w:val="18"/>
            <w:szCs w:val="18"/>
          </w:rPr>
          <w:delText xml:space="preserve">            "lanes": "65",</w:delText>
        </w:r>
      </w:del>
    </w:p>
    <w:p w14:paraId="507503BB" w14:textId="589E166A" w:rsidR="00FF1834" w:rsidRPr="00FF1834" w:rsidDel="009B5AF1" w:rsidRDefault="00FF1834" w:rsidP="00FF1834">
      <w:pPr>
        <w:rPr>
          <w:del w:id="3376" w:author="KVS, Kannan" w:date="2019-02-28T22:23:00Z"/>
          <w:rFonts w:ascii="Courier" w:hAnsi="Courier"/>
          <w:sz w:val="18"/>
          <w:szCs w:val="18"/>
        </w:rPr>
      </w:pPr>
      <w:del w:id="3377" w:author="KVS, Kannan" w:date="2019-02-28T22:23:00Z">
        <w:r w:rsidRPr="00FF1834" w:rsidDel="009B5AF1">
          <w:rPr>
            <w:rFonts w:ascii="Courier" w:hAnsi="Courier"/>
            <w:sz w:val="18"/>
            <w:szCs w:val="18"/>
          </w:rPr>
          <w:delText xml:space="preserve">            "speed": "10000"</w:delText>
        </w:r>
      </w:del>
    </w:p>
    <w:p w14:paraId="341CF55A" w14:textId="701FB3DA" w:rsidR="00FF1834" w:rsidRPr="00FF1834" w:rsidDel="009B5AF1" w:rsidRDefault="00FF1834" w:rsidP="00FF1834">
      <w:pPr>
        <w:rPr>
          <w:del w:id="3378" w:author="KVS, Kannan" w:date="2019-02-28T22:23:00Z"/>
          <w:rFonts w:ascii="Courier" w:hAnsi="Courier"/>
          <w:sz w:val="18"/>
          <w:szCs w:val="18"/>
        </w:rPr>
      </w:pPr>
      <w:del w:id="3379" w:author="KVS, Kannan" w:date="2019-02-28T22:23:00Z">
        <w:r w:rsidRPr="00FF1834" w:rsidDel="009B5AF1">
          <w:rPr>
            <w:rFonts w:ascii="Courier" w:hAnsi="Courier"/>
            <w:sz w:val="18"/>
            <w:szCs w:val="18"/>
          </w:rPr>
          <w:delText xml:space="preserve">        },</w:delText>
        </w:r>
      </w:del>
    </w:p>
    <w:p w14:paraId="55FD3E0F" w14:textId="3B17D328" w:rsidR="00FF1834" w:rsidRPr="00FF1834" w:rsidDel="009B5AF1" w:rsidRDefault="00FF1834" w:rsidP="00FF1834">
      <w:pPr>
        <w:rPr>
          <w:del w:id="3380" w:author="KVS, Kannan" w:date="2019-02-28T22:23:00Z"/>
          <w:rFonts w:ascii="Courier" w:hAnsi="Courier"/>
          <w:sz w:val="18"/>
          <w:szCs w:val="18"/>
        </w:rPr>
      </w:pPr>
      <w:del w:id="3381" w:author="KVS, Kannan" w:date="2019-02-28T22:23:00Z">
        <w:r w:rsidRPr="00FF1834" w:rsidDel="009B5AF1">
          <w:rPr>
            <w:rFonts w:ascii="Courier" w:hAnsi="Courier"/>
            <w:sz w:val="18"/>
            <w:szCs w:val="18"/>
          </w:rPr>
          <w:delText xml:space="preserve">        "Ethernet1": {</w:delText>
        </w:r>
      </w:del>
    </w:p>
    <w:p w14:paraId="6F42A069" w14:textId="23ECEECD" w:rsidR="00FF1834" w:rsidRPr="00FF1834" w:rsidDel="009B5AF1" w:rsidRDefault="00FF1834" w:rsidP="00FF1834">
      <w:pPr>
        <w:rPr>
          <w:del w:id="3382" w:author="KVS, Kannan" w:date="2019-02-28T22:23:00Z"/>
          <w:rFonts w:ascii="Courier" w:hAnsi="Courier"/>
          <w:sz w:val="18"/>
          <w:szCs w:val="18"/>
        </w:rPr>
      </w:pPr>
      <w:del w:id="3383" w:author="KVS, Kannan" w:date="2019-02-28T22:23:00Z">
        <w:r w:rsidRPr="00FF1834" w:rsidDel="009B5AF1">
          <w:rPr>
            <w:rFonts w:ascii="Courier" w:hAnsi="Courier"/>
            <w:sz w:val="18"/>
            <w:szCs w:val="18"/>
          </w:rPr>
          <w:delText xml:space="preserve">            "alias": "Eth1/2",</w:delText>
        </w:r>
      </w:del>
    </w:p>
    <w:p w14:paraId="6A10C99D" w14:textId="21F73206" w:rsidR="00FF1834" w:rsidRPr="00FF1834" w:rsidDel="009B5AF1" w:rsidRDefault="00FF1834" w:rsidP="00FF1834">
      <w:pPr>
        <w:rPr>
          <w:del w:id="3384" w:author="KVS, Kannan" w:date="2019-02-28T22:23:00Z"/>
          <w:rFonts w:ascii="Courier" w:hAnsi="Courier"/>
          <w:sz w:val="18"/>
          <w:szCs w:val="18"/>
        </w:rPr>
      </w:pPr>
      <w:del w:id="3385" w:author="KVS, Kannan" w:date="2019-02-28T22:23:00Z">
        <w:r w:rsidRPr="00FF1834" w:rsidDel="009B5AF1">
          <w:rPr>
            <w:rFonts w:ascii="Courier" w:hAnsi="Courier"/>
            <w:sz w:val="18"/>
            <w:szCs w:val="18"/>
          </w:rPr>
          <w:delText xml:space="preserve">            "lanes": "66",</w:delText>
        </w:r>
      </w:del>
    </w:p>
    <w:p w14:paraId="2113746A" w14:textId="708FCA60" w:rsidR="00FF1834" w:rsidRPr="00FF1834" w:rsidDel="009B5AF1" w:rsidRDefault="00FF1834" w:rsidP="00FF1834">
      <w:pPr>
        <w:rPr>
          <w:del w:id="3386" w:author="KVS, Kannan" w:date="2019-02-28T22:23:00Z"/>
          <w:rFonts w:ascii="Courier" w:hAnsi="Courier"/>
          <w:sz w:val="18"/>
          <w:szCs w:val="18"/>
        </w:rPr>
      </w:pPr>
      <w:del w:id="3387" w:author="KVS, Kannan" w:date="2019-02-28T22:23:00Z">
        <w:r w:rsidRPr="00FF1834" w:rsidDel="009B5AF1">
          <w:rPr>
            <w:rFonts w:ascii="Courier" w:hAnsi="Courier"/>
            <w:sz w:val="18"/>
            <w:szCs w:val="18"/>
          </w:rPr>
          <w:delText xml:space="preserve">            "speed": "10000"</w:delText>
        </w:r>
      </w:del>
    </w:p>
    <w:p w14:paraId="0265BAF6" w14:textId="43BF41CF" w:rsidR="00FF1834" w:rsidRPr="00FF1834" w:rsidDel="009B5AF1" w:rsidRDefault="00FF1834" w:rsidP="00FF1834">
      <w:pPr>
        <w:rPr>
          <w:del w:id="3388" w:author="KVS, Kannan" w:date="2019-02-28T22:23:00Z"/>
          <w:rFonts w:ascii="Courier" w:hAnsi="Courier"/>
          <w:sz w:val="18"/>
          <w:szCs w:val="18"/>
        </w:rPr>
      </w:pPr>
      <w:del w:id="3389" w:author="KVS, Kannan" w:date="2019-02-28T22:23:00Z">
        <w:r w:rsidRPr="00FF1834" w:rsidDel="009B5AF1">
          <w:rPr>
            <w:rFonts w:ascii="Courier" w:hAnsi="Courier"/>
            <w:sz w:val="18"/>
            <w:szCs w:val="18"/>
          </w:rPr>
          <w:delText xml:space="preserve">        },</w:delText>
        </w:r>
      </w:del>
    </w:p>
    <w:p w14:paraId="13C2288A" w14:textId="5F900531" w:rsidR="00FF1834" w:rsidRPr="00FF1834" w:rsidDel="009B5AF1" w:rsidRDefault="00FF1834" w:rsidP="00FF1834">
      <w:pPr>
        <w:rPr>
          <w:del w:id="3390" w:author="KVS, Kannan" w:date="2019-02-28T22:23:00Z"/>
          <w:rFonts w:ascii="Courier" w:hAnsi="Courier"/>
          <w:sz w:val="18"/>
          <w:szCs w:val="18"/>
        </w:rPr>
      </w:pPr>
      <w:del w:id="3391" w:author="KVS, Kannan" w:date="2019-02-28T22:23:00Z">
        <w:r w:rsidRPr="00FF1834" w:rsidDel="009B5AF1">
          <w:rPr>
            <w:rFonts w:ascii="Courier" w:hAnsi="Courier"/>
            <w:sz w:val="18"/>
            <w:szCs w:val="18"/>
          </w:rPr>
          <w:delText xml:space="preserve">        "Ethernet2": {</w:delText>
        </w:r>
      </w:del>
    </w:p>
    <w:p w14:paraId="1A9A0051" w14:textId="119A475B" w:rsidR="00FF1834" w:rsidRPr="00FF1834" w:rsidDel="009B5AF1" w:rsidRDefault="00FF1834" w:rsidP="00FF1834">
      <w:pPr>
        <w:rPr>
          <w:del w:id="3392" w:author="KVS, Kannan" w:date="2019-02-28T22:23:00Z"/>
          <w:rFonts w:ascii="Courier" w:hAnsi="Courier"/>
          <w:sz w:val="18"/>
          <w:szCs w:val="18"/>
        </w:rPr>
      </w:pPr>
      <w:del w:id="3393" w:author="KVS, Kannan" w:date="2019-02-28T22:23:00Z">
        <w:r w:rsidRPr="00FF1834" w:rsidDel="009B5AF1">
          <w:rPr>
            <w:rFonts w:ascii="Courier" w:hAnsi="Courier"/>
            <w:sz w:val="18"/>
            <w:szCs w:val="18"/>
          </w:rPr>
          <w:delText xml:space="preserve">            "alias": "Eth1/3",</w:delText>
        </w:r>
      </w:del>
    </w:p>
    <w:p w14:paraId="210AE72A" w14:textId="10537BCE" w:rsidR="00FF1834" w:rsidRPr="00FF1834" w:rsidDel="009B5AF1" w:rsidRDefault="00FF1834" w:rsidP="00FF1834">
      <w:pPr>
        <w:rPr>
          <w:del w:id="3394" w:author="KVS, Kannan" w:date="2019-02-28T22:23:00Z"/>
          <w:rFonts w:ascii="Courier" w:hAnsi="Courier"/>
          <w:sz w:val="18"/>
          <w:szCs w:val="18"/>
        </w:rPr>
      </w:pPr>
      <w:del w:id="3395" w:author="KVS, Kannan" w:date="2019-02-28T22:23:00Z">
        <w:r w:rsidRPr="00FF1834" w:rsidDel="009B5AF1">
          <w:rPr>
            <w:rFonts w:ascii="Courier" w:hAnsi="Courier"/>
            <w:sz w:val="18"/>
            <w:szCs w:val="18"/>
          </w:rPr>
          <w:delText xml:space="preserve">            "lanes": "67",</w:delText>
        </w:r>
      </w:del>
    </w:p>
    <w:p w14:paraId="3A52F187" w14:textId="2924750C" w:rsidR="00FF1834" w:rsidRPr="00FF1834" w:rsidDel="009B5AF1" w:rsidRDefault="00FF1834" w:rsidP="00FF1834">
      <w:pPr>
        <w:rPr>
          <w:del w:id="3396" w:author="KVS, Kannan" w:date="2019-02-28T22:23:00Z"/>
          <w:rFonts w:ascii="Courier" w:hAnsi="Courier"/>
          <w:sz w:val="18"/>
          <w:szCs w:val="18"/>
        </w:rPr>
      </w:pPr>
      <w:del w:id="3397" w:author="KVS, Kannan" w:date="2019-02-28T22:23:00Z">
        <w:r w:rsidRPr="00FF1834" w:rsidDel="009B5AF1">
          <w:rPr>
            <w:rFonts w:ascii="Courier" w:hAnsi="Courier"/>
            <w:sz w:val="18"/>
            <w:szCs w:val="18"/>
          </w:rPr>
          <w:delText xml:space="preserve">            "speed": "10000"</w:delText>
        </w:r>
      </w:del>
    </w:p>
    <w:p w14:paraId="1B089585" w14:textId="1D79334F" w:rsidR="00FF1834" w:rsidRPr="00FF1834" w:rsidDel="009B5AF1" w:rsidRDefault="00FF1834" w:rsidP="00FF1834">
      <w:pPr>
        <w:rPr>
          <w:del w:id="3398" w:author="KVS, Kannan" w:date="2019-02-28T22:23:00Z"/>
          <w:rFonts w:ascii="Courier" w:hAnsi="Courier"/>
          <w:sz w:val="18"/>
          <w:szCs w:val="18"/>
        </w:rPr>
      </w:pPr>
      <w:del w:id="3399" w:author="KVS, Kannan" w:date="2019-02-28T22:23:00Z">
        <w:r w:rsidRPr="00FF1834" w:rsidDel="009B5AF1">
          <w:rPr>
            <w:rFonts w:ascii="Courier" w:hAnsi="Courier"/>
            <w:sz w:val="18"/>
            <w:szCs w:val="18"/>
          </w:rPr>
          <w:delText xml:space="preserve">        },</w:delText>
        </w:r>
      </w:del>
    </w:p>
    <w:p w14:paraId="335CE21D" w14:textId="4377BAF3" w:rsidR="00FF1834" w:rsidRPr="00FF1834" w:rsidDel="009B5AF1" w:rsidRDefault="00FF1834" w:rsidP="00FF1834">
      <w:pPr>
        <w:rPr>
          <w:del w:id="3400" w:author="KVS, Kannan" w:date="2019-02-28T22:23:00Z"/>
          <w:rFonts w:ascii="Courier" w:hAnsi="Courier"/>
          <w:sz w:val="18"/>
          <w:szCs w:val="18"/>
        </w:rPr>
      </w:pPr>
      <w:del w:id="3401" w:author="KVS, Kannan" w:date="2019-02-28T22:23:00Z">
        <w:r w:rsidRPr="00FF1834" w:rsidDel="009B5AF1">
          <w:rPr>
            <w:rFonts w:ascii="Courier" w:hAnsi="Courier"/>
            <w:sz w:val="18"/>
            <w:szCs w:val="18"/>
          </w:rPr>
          <w:delText xml:space="preserve">        "Ethernet3": {</w:delText>
        </w:r>
      </w:del>
    </w:p>
    <w:p w14:paraId="0D5B415D" w14:textId="70EEBCB8" w:rsidR="00FF1834" w:rsidRPr="00FF1834" w:rsidDel="009B5AF1" w:rsidRDefault="00FF1834" w:rsidP="00FF1834">
      <w:pPr>
        <w:rPr>
          <w:del w:id="3402" w:author="KVS, Kannan" w:date="2019-02-28T22:23:00Z"/>
          <w:rFonts w:ascii="Courier" w:hAnsi="Courier"/>
          <w:sz w:val="18"/>
          <w:szCs w:val="18"/>
        </w:rPr>
      </w:pPr>
      <w:del w:id="3403" w:author="KVS, Kannan" w:date="2019-02-28T22:23:00Z">
        <w:r w:rsidRPr="00FF1834" w:rsidDel="009B5AF1">
          <w:rPr>
            <w:rFonts w:ascii="Courier" w:hAnsi="Courier"/>
            <w:sz w:val="18"/>
            <w:szCs w:val="18"/>
          </w:rPr>
          <w:delText xml:space="preserve">            "alias": "Eth1/4",</w:delText>
        </w:r>
      </w:del>
    </w:p>
    <w:p w14:paraId="00E74390" w14:textId="2FCD163E" w:rsidR="00FF1834" w:rsidRPr="00FF1834" w:rsidDel="009B5AF1" w:rsidRDefault="00FF1834" w:rsidP="00FF1834">
      <w:pPr>
        <w:rPr>
          <w:del w:id="3404" w:author="KVS, Kannan" w:date="2019-02-28T22:23:00Z"/>
          <w:rFonts w:ascii="Courier" w:hAnsi="Courier"/>
          <w:sz w:val="18"/>
          <w:szCs w:val="18"/>
        </w:rPr>
      </w:pPr>
      <w:del w:id="3405" w:author="KVS, Kannan" w:date="2019-02-28T22:23:00Z">
        <w:r w:rsidRPr="00FF1834" w:rsidDel="009B5AF1">
          <w:rPr>
            <w:rFonts w:ascii="Courier" w:hAnsi="Courier"/>
            <w:sz w:val="18"/>
            <w:szCs w:val="18"/>
          </w:rPr>
          <w:delText xml:space="preserve">            "lanes": "68",</w:delText>
        </w:r>
      </w:del>
    </w:p>
    <w:p w14:paraId="43179652" w14:textId="1799B1C3" w:rsidR="00FF1834" w:rsidRPr="00FF1834" w:rsidDel="009B5AF1" w:rsidRDefault="00FF1834" w:rsidP="00FF1834">
      <w:pPr>
        <w:rPr>
          <w:del w:id="3406" w:author="KVS, Kannan" w:date="2019-02-28T22:23:00Z"/>
          <w:rFonts w:ascii="Courier" w:hAnsi="Courier"/>
          <w:sz w:val="18"/>
          <w:szCs w:val="18"/>
        </w:rPr>
      </w:pPr>
      <w:del w:id="3407" w:author="KVS, Kannan" w:date="2019-02-28T22:23:00Z">
        <w:r w:rsidRPr="00FF1834" w:rsidDel="009B5AF1">
          <w:rPr>
            <w:rFonts w:ascii="Courier" w:hAnsi="Courier"/>
            <w:sz w:val="18"/>
            <w:szCs w:val="18"/>
          </w:rPr>
          <w:delText xml:space="preserve">            "speed": "10000"</w:delText>
        </w:r>
      </w:del>
    </w:p>
    <w:p w14:paraId="7AEEABAB" w14:textId="40500EA0" w:rsidR="00FF1834" w:rsidRPr="00FF1834" w:rsidDel="009B5AF1" w:rsidRDefault="00FF1834" w:rsidP="00FF1834">
      <w:pPr>
        <w:rPr>
          <w:del w:id="3408" w:author="KVS, Kannan" w:date="2019-02-28T22:23:00Z"/>
          <w:rFonts w:ascii="Courier" w:hAnsi="Courier"/>
          <w:sz w:val="18"/>
          <w:szCs w:val="18"/>
        </w:rPr>
      </w:pPr>
      <w:del w:id="3409" w:author="KVS, Kannan" w:date="2019-02-28T22:23:00Z">
        <w:r w:rsidRPr="00FF1834" w:rsidDel="009B5AF1">
          <w:rPr>
            <w:rFonts w:ascii="Courier" w:hAnsi="Courier"/>
            <w:sz w:val="18"/>
            <w:szCs w:val="18"/>
          </w:rPr>
          <w:delText xml:space="preserve">        },</w:delText>
        </w:r>
      </w:del>
    </w:p>
    <w:p w14:paraId="313CA94C" w14:textId="78A58AF4" w:rsidR="00FF1834" w:rsidRPr="00FF1834" w:rsidDel="009B5AF1" w:rsidRDefault="00FF1834" w:rsidP="00FF1834">
      <w:pPr>
        <w:rPr>
          <w:del w:id="3410" w:author="KVS, Kannan" w:date="2019-02-28T22:23:00Z"/>
          <w:rFonts w:ascii="Courier" w:hAnsi="Courier"/>
          <w:sz w:val="18"/>
          <w:szCs w:val="18"/>
        </w:rPr>
      </w:pPr>
      <w:del w:id="3411" w:author="KVS, Kannan" w:date="2019-02-28T22:23:00Z">
        <w:r w:rsidRPr="00FF1834" w:rsidDel="009B5AF1">
          <w:rPr>
            <w:rFonts w:ascii="Courier" w:hAnsi="Courier"/>
            <w:sz w:val="18"/>
            <w:szCs w:val="18"/>
          </w:rPr>
          <w:delText xml:space="preserve">        "Ethernet4": {</w:delText>
        </w:r>
      </w:del>
    </w:p>
    <w:p w14:paraId="7F378AEB" w14:textId="4509E2FE" w:rsidR="00FF1834" w:rsidRPr="00FF1834" w:rsidDel="009B5AF1" w:rsidRDefault="00FF1834" w:rsidP="00FF1834">
      <w:pPr>
        <w:rPr>
          <w:del w:id="3412" w:author="KVS, Kannan" w:date="2019-02-28T22:23:00Z"/>
          <w:rFonts w:ascii="Courier" w:hAnsi="Courier"/>
          <w:sz w:val="18"/>
          <w:szCs w:val="18"/>
        </w:rPr>
      </w:pPr>
      <w:del w:id="3413" w:author="KVS, Kannan" w:date="2019-02-28T22:23:00Z">
        <w:r w:rsidRPr="00FF1834" w:rsidDel="009B5AF1">
          <w:rPr>
            <w:rFonts w:ascii="Courier" w:hAnsi="Courier"/>
            <w:sz w:val="18"/>
            <w:szCs w:val="18"/>
          </w:rPr>
          <w:delText xml:space="preserve">            "alias": "Eth2/1",</w:delText>
        </w:r>
      </w:del>
    </w:p>
    <w:p w14:paraId="10D95010" w14:textId="29394619" w:rsidR="00FF1834" w:rsidRPr="00FF1834" w:rsidDel="009B5AF1" w:rsidRDefault="00FF1834" w:rsidP="00FF1834">
      <w:pPr>
        <w:rPr>
          <w:del w:id="3414" w:author="KVS, Kannan" w:date="2019-02-28T22:23:00Z"/>
          <w:rFonts w:ascii="Courier" w:hAnsi="Courier"/>
          <w:sz w:val="18"/>
          <w:szCs w:val="18"/>
        </w:rPr>
      </w:pPr>
      <w:del w:id="3415" w:author="KVS, Kannan" w:date="2019-02-28T22:23:00Z">
        <w:r w:rsidRPr="00FF1834" w:rsidDel="009B5AF1">
          <w:rPr>
            <w:rFonts w:ascii="Courier" w:hAnsi="Courier"/>
            <w:sz w:val="18"/>
            <w:szCs w:val="18"/>
          </w:rPr>
          <w:delText xml:space="preserve">            "lanes": "69",</w:delText>
        </w:r>
      </w:del>
    </w:p>
    <w:p w14:paraId="7BE11E7F" w14:textId="44C9DBCC" w:rsidR="00FF1834" w:rsidRPr="00FF1834" w:rsidDel="009B5AF1" w:rsidRDefault="00FF1834" w:rsidP="00FF1834">
      <w:pPr>
        <w:rPr>
          <w:del w:id="3416" w:author="KVS, Kannan" w:date="2019-02-28T22:23:00Z"/>
          <w:rFonts w:ascii="Courier" w:hAnsi="Courier"/>
          <w:sz w:val="18"/>
          <w:szCs w:val="18"/>
        </w:rPr>
      </w:pPr>
      <w:del w:id="3417" w:author="KVS, Kannan" w:date="2019-02-28T22:23:00Z">
        <w:r w:rsidRPr="00FF1834" w:rsidDel="009B5AF1">
          <w:rPr>
            <w:rFonts w:ascii="Courier" w:hAnsi="Courier"/>
            <w:sz w:val="18"/>
            <w:szCs w:val="18"/>
          </w:rPr>
          <w:delText xml:space="preserve">            "speed": "10000"</w:delText>
        </w:r>
      </w:del>
    </w:p>
    <w:p w14:paraId="065BE02E" w14:textId="5B5B1E8F" w:rsidR="00FF1834" w:rsidRPr="00FF1834" w:rsidDel="009B5AF1" w:rsidRDefault="00FF1834" w:rsidP="00FF1834">
      <w:pPr>
        <w:rPr>
          <w:del w:id="3418" w:author="KVS, Kannan" w:date="2019-02-28T22:23:00Z"/>
          <w:rFonts w:ascii="Courier" w:hAnsi="Courier"/>
          <w:sz w:val="18"/>
          <w:szCs w:val="18"/>
        </w:rPr>
      </w:pPr>
      <w:del w:id="3419" w:author="KVS, Kannan" w:date="2019-02-28T22:23:00Z">
        <w:r w:rsidRPr="00FF1834" w:rsidDel="009B5AF1">
          <w:rPr>
            <w:rFonts w:ascii="Courier" w:hAnsi="Courier"/>
            <w:sz w:val="18"/>
            <w:szCs w:val="18"/>
          </w:rPr>
          <w:delText xml:space="preserve">        },</w:delText>
        </w:r>
      </w:del>
    </w:p>
    <w:p w14:paraId="0DB409E0" w14:textId="70074279" w:rsidR="00FF1834" w:rsidRPr="00FF1834" w:rsidDel="009B5AF1" w:rsidRDefault="00FF1834" w:rsidP="00FF1834">
      <w:pPr>
        <w:rPr>
          <w:del w:id="3420" w:author="KVS, Kannan" w:date="2019-02-28T22:23:00Z"/>
          <w:rFonts w:ascii="Courier" w:hAnsi="Courier"/>
          <w:sz w:val="18"/>
          <w:szCs w:val="18"/>
        </w:rPr>
      </w:pPr>
      <w:del w:id="3421" w:author="KVS, Kannan" w:date="2019-02-28T22:23:00Z">
        <w:r w:rsidRPr="00FF1834" w:rsidDel="009B5AF1">
          <w:rPr>
            <w:rFonts w:ascii="Courier" w:hAnsi="Courier"/>
            <w:sz w:val="18"/>
            <w:szCs w:val="18"/>
          </w:rPr>
          <w:delText xml:space="preserve">        "Ethernet5": {</w:delText>
        </w:r>
      </w:del>
    </w:p>
    <w:p w14:paraId="4EEB7C96" w14:textId="222ED5FD" w:rsidR="00FF1834" w:rsidRPr="00FF1834" w:rsidDel="009B5AF1" w:rsidRDefault="00FF1834" w:rsidP="00FF1834">
      <w:pPr>
        <w:rPr>
          <w:del w:id="3422" w:author="KVS, Kannan" w:date="2019-02-28T22:23:00Z"/>
          <w:rFonts w:ascii="Courier" w:hAnsi="Courier"/>
          <w:sz w:val="18"/>
          <w:szCs w:val="18"/>
        </w:rPr>
      </w:pPr>
      <w:del w:id="3423" w:author="KVS, Kannan" w:date="2019-02-28T22:23:00Z">
        <w:r w:rsidRPr="00FF1834" w:rsidDel="009B5AF1">
          <w:rPr>
            <w:rFonts w:ascii="Courier" w:hAnsi="Courier"/>
            <w:sz w:val="18"/>
            <w:szCs w:val="18"/>
          </w:rPr>
          <w:delText xml:space="preserve">            "alias": "Eth2/2",</w:delText>
        </w:r>
      </w:del>
    </w:p>
    <w:p w14:paraId="3B1778C2" w14:textId="56E0F5F8" w:rsidR="00FF1834" w:rsidRPr="00FF1834" w:rsidDel="009B5AF1" w:rsidRDefault="00FF1834" w:rsidP="00FF1834">
      <w:pPr>
        <w:rPr>
          <w:del w:id="3424" w:author="KVS, Kannan" w:date="2019-02-28T22:23:00Z"/>
          <w:rFonts w:ascii="Courier" w:hAnsi="Courier"/>
          <w:sz w:val="18"/>
          <w:szCs w:val="18"/>
        </w:rPr>
      </w:pPr>
      <w:del w:id="3425" w:author="KVS, Kannan" w:date="2019-02-28T22:23:00Z">
        <w:r w:rsidRPr="00FF1834" w:rsidDel="009B5AF1">
          <w:rPr>
            <w:rFonts w:ascii="Courier" w:hAnsi="Courier"/>
            <w:sz w:val="18"/>
            <w:szCs w:val="18"/>
          </w:rPr>
          <w:delText xml:space="preserve">            "lanes": "70",</w:delText>
        </w:r>
      </w:del>
    </w:p>
    <w:p w14:paraId="0E808465" w14:textId="0137C084" w:rsidR="00FF1834" w:rsidRPr="00FF1834" w:rsidDel="009B5AF1" w:rsidRDefault="00FF1834" w:rsidP="00FF1834">
      <w:pPr>
        <w:rPr>
          <w:del w:id="3426" w:author="KVS, Kannan" w:date="2019-02-28T22:23:00Z"/>
          <w:rFonts w:ascii="Courier" w:hAnsi="Courier"/>
          <w:sz w:val="18"/>
          <w:szCs w:val="18"/>
        </w:rPr>
      </w:pPr>
      <w:del w:id="3427" w:author="KVS, Kannan" w:date="2019-02-28T22:23:00Z">
        <w:r w:rsidRPr="00FF1834" w:rsidDel="009B5AF1">
          <w:rPr>
            <w:rFonts w:ascii="Courier" w:hAnsi="Courier"/>
            <w:sz w:val="18"/>
            <w:szCs w:val="18"/>
          </w:rPr>
          <w:delText xml:space="preserve">            "speed": "10000"</w:delText>
        </w:r>
      </w:del>
    </w:p>
    <w:p w14:paraId="7363C8F7" w14:textId="241F4EBE" w:rsidR="00FF1834" w:rsidRPr="00FF1834" w:rsidDel="009B5AF1" w:rsidRDefault="00FF1834" w:rsidP="00FF1834">
      <w:pPr>
        <w:rPr>
          <w:del w:id="3428" w:author="KVS, Kannan" w:date="2019-02-28T22:23:00Z"/>
          <w:rFonts w:ascii="Courier" w:hAnsi="Courier"/>
          <w:sz w:val="18"/>
          <w:szCs w:val="18"/>
        </w:rPr>
      </w:pPr>
      <w:del w:id="3429" w:author="KVS, Kannan" w:date="2019-02-28T22:23:00Z">
        <w:r w:rsidRPr="00FF1834" w:rsidDel="009B5AF1">
          <w:rPr>
            <w:rFonts w:ascii="Courier" w:hAnsi="Courier"/>
            <w:sz w:val="18"/>
            <w:szCs w:val="18"/>
          </w:rPr>
          <w:delText xml:space="preserve">        },</w:delText>
        </w:r>
      </w:del>
    </w:p>
    <w:p w14:paraId="5621A75C" w14:textId="42A74493" w:rsidR="00FF1834" w:rsidRPr="00FF1834" w:rsidDel="009B5AF1" w:rsidRDefault="00FF1834" w:rsidP="00FF1834">
      <w:pPr>
        <w:rPr>
          <w:del w:id="3430" w:author="KVS, Kannan" w:date="2019-02-28T22:23:00Z"/>
          <w:rFonts w:ascii="Courier" w:hAnsi="Courier"/>
          <w:sz w:val="18"/>
          <w:szCs w:val="18"/>
        </w:rPr>
      </w:pPr>
      <w:del w:id="3431" w:author="KVS, Kannan" w:date="2019-02-28T22:23:00Z">
        <w:r w:rsidRPr="00FF1834" w:rsidDel="009B5AF1">
          <w:rPr>
            <w:rFonts w:ascii="Courier" w:hAnsi="Courier"/>
            <w:sz w:val="18"/>
            <w:szCs w:val="18"/>
          </w:rPr>
          <w:delText xml:space="preserve">        "Ethernet6": {</w:delText>
        </w:r>
      </w:del>
    </w:p>
    <w:p w14:paraId="641E6988" w14:textId="32F819F7" w:rsidR="00FF1834" w:rsidRPr="00FF1834" w:rsidDel="009B5AF1" w:rsidRDefault="00FF1834" w:rsidP="00FF1834">
      <w:pPr>
        <w:rPr>
          <w:del w:id="3432" w:author="KVS, Kannan" w:date="2019-02-28T22:23:00Z"/>
          <w:rFonts w:ascii="Courier" w:hAnsi="Courier"/>
          <w:sz w:val="18"/>
          <w:szCs w:val="18"/>
        </w:rPr>
      </w:pPr>
      <w:del w:id="3433" w:author="KVS, Kannan" w:date="2019-02-28T22:23:00Z">
        <w:r w:rsidRPr="00FF1834" w:rsidDel="009B5AF1">
          <w:rPr>
            <w:rFonts w:ascii="Courier" w:hAnsi="Courier"/>
            <w:sz w:val="18"/>
            <w:szCs w:val="18"/>
          </w:rPr>
          <w:delText xml:space="preserve">            "alias": "Eth2/3",</w:delText>
        </w:r>
      </w:del>
    </w:p>
    <w:p w14:paraId="7DC382EF" w14:textId="354C6AE2" w:rsidR="00FF1834" w:rsidRPr="00FF1834" w:rsidDel="009B5AF1" w:rsidRDefault="00FF1834" w:rsidP="00FF1834">
      <w:pPr>
        <w:rPr>
          <w:del w:id="3434" w:author="KVS, Kannan" w:date="2019-02-28T22:23:00Z"/>
          <w:rFonts w:ascii="Courier" w:hAnsi="Courier"/>
          <w:sz w:val="18"/>
          <w:szCs w:val="18"/>
        </w:rPr>
      </w:pPr>
      <w:del w:id="3435" w:author="KVS, Kannan" w:date="2019-02-28T22:23:00Z">
        <w:r w:rsidRPr="00FF1834" w:rsidDel="009B5AF1">
          <w:rPr>
            <w:rFonts w:ascii="Courier" w:hAnsi="Courier"/>
            <w:sz w:val="18"/>
            <w:szCs w:val="18"/>
          </w:rPr>
          <w:delText xml:space="preserve">            "lanes": "71",</w:delText>
        </w:r>
      </w:del>
    </w:p>
    <w:p w14:paraId="508306AE" w14:textId="3FC90FEF" w:rsidR="00FF1834" w:rsidRPr="00FF1834" w:rsidDel="009B5AF1" w:rsidRDefault="00FF1834" w:rsidP="00FF1834">
      <w:pPr>
        <w:rPr>
          <w:del w:id="3436" w:author="KVS, Kannan" w:date="2019-02-28T22:23:00Z"/>
          <w:rFonts w:ascii="Courier" w:hAnsi="Courier"/>
          <w:sz w:val="18"/>
          <w:szCs w:val="18"/>
        </w:rPr>
      </w:pPr>
      <w:del w:id="3437" w:author="KVS, Kannan" w:date="2019-02-28T22:23:00Z">
        <w:r w:rsidRPr="00FF1834" w:rsidDel="009B5AF1">
          <w:rPr>
            <w:rFonts w:ascii="Courier" w:hAnsi="Courier"/>
            <w:sz w:val="18"/>
            <w:szCs w:val="18"/>
          </w:rPr>
          <w:delText xml:space="preserve">            "speed": "10000"</w:delText>
        </w:r>
      </w:del>
    </w:p>
    <w:p w14:paraId="4DA424CA" w14:textId="6CB4C0C5" w:rsidR="00FF1834" w:rsidRPr="00FF1834" w:rsidDel="009B5AF1" w:rsidRDefault="00FF1834" w:rsidP="00FF1834">
      <w:pPr>
        <w:rPr>
          <w:del w:id="3438" w:author="KVS, Kannan" w:date="2019-02-28T22:23:00Z"/>
          <w:rFonts w:ascii="Courier" w:hAnsi="Courier"/>
          <w:sz w:val="18"/>
          <w:szCs w:val="18"/>
        </w:rPr>
      </w:pPr>
      <w:del w:id="3439" w:author="KVS, Kannan" w:date="2019-02-28T22:23:00Z">
        <w:r w:rsidRPr="00FF1834" w:rsidDel="009B5AF1">
          <w:rPr>
            <w:rFonts w:ascii="Courier" w:hAnsi="Courier"/>
            <w:sz w:val="18"/>
            <w:szCs w:val="18"/>
          </w:rPr>
          <w:delText xml:space="preserve">        },</w:delText>
        </w:r>
      </w:del>
    </w:p>
    <w:p w14:paraId="2D244295" w14:textId="53113ED1" w:rsidR="00FF1834" w:rsidRPr="00FF1834" w:rsidDel="009B5AF1" w:rsidRDefault="00FF1834" w:rsidP="00FF1834">
      <w:pPr>
        <w:rPr>
          <w:del w:id="3440" w:author="KVS, Kannan" w:date="2019-02-28T22:23:00Z"/>
          <w:rFonts w:ascii="Courier" w:hAnsi="Courier"/>
          <w:sz w:val="18"/>
          <w:szCs w:val="18"/>
        </w:rPr>
      </w:pPr>
      <w:del w:id="3441" w:author="KVS, Kannan" w:date="2019-02-28T22:23:00Z">
        <w:r w:rsidRPr="00FF1834" w:rsidDel="009B5AF1">
          <w:rPr>
            <w:rFonts w:ascii="Courier" w:hAnsi="Courier"/>
            <w:sz w:val="18"/>
            <w:szCs w:val="18"/>
          </w:rPr>
          <w:delText xml:space="preserve">        "Ethernet7": {</w:delText>
        </w:r>
      </w:del>
    </w:p>
    <w:p w14:paraId="631B28DE" w14:textId="3D1E46EE" w:rsidR="00FF1834" w:rsidRPr="00FF1834" w:rsidDel="009B5AF1" w:rsidRDefault="00FF1834" w:rsidP="00FF1834">
      <w:pPr>
        <w:rPr>
          <w:del w:id="3442" w:author="KVS, Kannan" w:date="2019-02-28T22:23:00Z"/>
          <w:rFonts w:ascii="Courier" w:hAnsi="Courier"/>
          <w:sz w:val="18"/>
          <w:szCs w:val="18"/>
        </w:rPr>
      </w:pPr>
      <w:del w:id="3443" w:author="KVS, Kannan" w:date="2019-02-28T22:23:00Z">
        <w:r w:rsidRPr="00FF1834" w:rsidDel="009B5AF1">
          <w:rPr>
            <w:rFonts w:ascii="Courier" w:hAnsi="Courier"/>
            <w:sz w:val="18"/>
            <w:szCs w:val="18"/>
          </w:rPr>
          <w:delText xml:space="preserve">            "alias": "Eth2/4",</w:delText>
        </w:r>
      </w:del>
    </w:p>
    <w:p w14:paraId="23FBA537" w14:textId="3CEEE63C" w:rsidR="00FF1834" w:rsidRPr="00FF1834" w:rsidDel="009B5AF1" w:rsidRDefault="00FF1834" w:rsidP="00FF1834">
      <w:pPr>
        <w:rPr>
          <w:del w:id="3444" w:author="KVS, Kannan" w:date="2019-02-28T22:23:00Z"/>
          <w:rFonts w:ascii="Courier" w:hAnsi="Courier"/>
          <w:sz w:val="18"/>
          <w:szCs w:val="18"/>
        </w:rPr>
      </w:pPr>
      <w:del w:id="3445" w:author="KVS, Kannan" w:date="2019-02-28T22:23:00Z">
        <w:r w:rsidRPr="00FF1834" w:rsidDel="009B5AF1">
          <w:rPr>
            <w:rFonts w:ascii="Courier" w:hAnsi="Courier"/>
            <w:sz w:val="18"/>
            <w:szCs w:val="18"/>
          </w:rPr>
          <w:delText xml:space="preserve">            "lanes": "72",</w:delText>
        </w:r>
      </w:del>
    </w:p>
    <w:p w14:paraId="07FDFD49" w14:textId="01B52C03" w:rsidR="00FF1834" w:rsidRPr="00FF1834" w:rsidDel="009B5AF1" w:rsidRDefault="00FF1834" w:rsidP="00FF1834">
      <w:pPr>
        <w:rPr>
          <w:del w:id="3446" w:author="KVS, Kannan" w:date="2019-02-28T22:23:00Z"/>
          <w:rFonts w:ascii="Courier" w:hAnsi="Courier"/>
          <w:sz w:val="18"/>
          <w:szCs w:val="18"/>
        </w:rPr>
      </w:pPr>
      <w:del w:id="3447" w:author="KVS, Kannan" w:date="2019-02-28T22:23:00Z">
        <w:r w:rsidRPr="00FF1834" w:rsidDel="009B5AF1">
          <w:rPr>
            <w:rFonts w:ascii="Courier" w:hAnsi="Courier"/>
            <w:sz w:val="18"/>
            <w:szCs w:val="18"/>
          </w:rPr>
          <w:delText xml:space="preserve">            "speed": "10000"</w:delText>
        </w:r>
      </w:del>
    </w:p>
    <w:p w14:paraId="35EA85E1" w14:textId="4DEFF5DE" w:rsidR="00FF1834" w:rsidRPr="00FF1834" w:rsidDel="009B5AF1" w:rsidRDefault="00FF1834" w:rsidP="00FF1834">
      <w:pPr>
        <w:rPr>
          <w:del w:id="3448" w:author="KVS, Kannan" w:date="2019-02-28T22:23:00Z"/>
          <w:rFonts w:ascii="Courier" w:hAnsi="Courier"/>
          <w:sz w:val="18"/>
          <w:szCs w:val="18"/>
        </w:rPr>
      </w:pPr>
      <w:del w:id="3449" w:author="KVS, Kannan" w:date="2019-02-28T22:23:00Z">
        <w:r w:rsidRPr="00FF1834" w:rsidDel="009B5AF1">
          <w:rPr>
            <w:rFonts w:ascii="Courier" w:hAnsi="Courier"/>
            <w:sz w:val="18"/>
            <w:szCs w:val="18"/>
          </w:rPr>
          <w:delText xml:space="preserve">        },</w:delText>
        </w:r>
      </w:del>
    </w:p>
    <w:p w14:paraId="011ED099" w14:textId="7A5D1065" w:rsidR="00FF1834" w:rsidRPr="00FF1834" w:rsidDel="009B5AF1" w:rsidRDefault="00FF1834" w:rsidP="00FF1834">
      <w:pPr>
        <w:rPr>
          <w:del w:id="3450" w:author="KVS, Kannan" w:date="2019-02-28T22:23:00Z"/>
          <w:rFonts w:ascii="Courier" w:hAnsi="Courier"/>
          <w:sz w:val="18"/>
          <w:szCs w:val="18"/>
        </w:rPr>
      </w:pPr>
      <w:del w:id="3451" w:author="KVS, Kannan" w:date="2019-02-28T22:23:00Z">
        <w:r w:rsidRPr="00FF1834" w:rsidDel="009B5AF1">
          <w:rPr>
            <w:rFonts w:ascii="Courier" w:hAnsi="Courier"/>
            <w:sz w:val="18"/>
            <w:szCs w:val="18"/>
          </w:rPr>
          <w:delText xml:space="preserve">        "Ethernet8": {</w:delText>
        </w:r>
      </w:del>
    </w:p>
    <w:p w14:paraId="1635387B" w14:textId="576F42DE" w:rsidR="00FF1834" w:rsidRPr="00FF1834" w:rsidDel="009B5AF1" w:rsidRDefault="00FF1834" w:rsidP="00FF1834">
      <w:pPr>
        <w:rPr>
          <w:del w:id="3452" w:author="KVS, Kannan" w:date="2019-02-28T22:23:00Z"/>
          <w:rFonts w:ascii="Courier" w:hAnsi="Courier"/>
          <w:sz w:val="18"/>
          <w:szCs w:val="18"/>
        </w:rPr>
      </w:pPr>
      <w:del w:id="3453" w:author="KVS, Kannan" w:date="2019-02-28T22:23:00Z">
        <w:r w:rsidRPr="00FF1834" w:rsidDel="009B5AF1">
          <w:rPr>
            <w:rFonts w:ascii="Courier" w:hAnsi="Courier"/>
            <w:sz w:val="18"/>
            <w:szCs w:val="18"/>
          </w:rPr>
          <w:delText xml:space="preserve">            "alias": "Eth3/1",</w:delText>
        </w:r>
      </w:del>
    </w:p>
    <w:p w14:paraId="12C47152" w14:textId="01C931B4" w:rsidR="00FF1834" w:rsidRPr="00FF1834" w:rsidDel="009B5AF1" w:rsidRDefault="00FF1834" w:rsidP="00FF1834">
      <w:pPr>
        <w:rPr>
          <w:del w:id="3454" w:author="KVS, Kannan" w:date="2019-02-28T22:23:00Z"/>
          <w:rFonts w:ascii="Courier" w:hAnsi="Courier"/>
          <w:sz w:val="18"/>
          <w:szCs w:val="18"/>
        </w:rPr>
      </w:pPr>
      <w:del w:id="3455" w:author="KVS, Kannan" w:date="2019-02-28T22:23:00Z">
        <w:r w:rsidRPr="00FF1834" w:rsidDel="009B5AF1">
          <w:rPr>
            <w:rFonts w:ascii="Courier" w:hAnsi="Courier"/>
            <w:sz w:val="18"/>
            <w:szCs w:val="18"/>
          </w:rPr>
          <w:delText xml:space="preserve">            "lanes": "73",</w:delText>
        </w:r>
      </w:del>
    </w:p>
    <w:p w14:paraId="153C2355" w14:textId="5C917C52" w:rsidR="00FF1834" w:rsidRPr="00FF1834" w:rsidDel="009B5AF1" w:rsidRDefault="00FF1834" w:rsidP="00FF1834">
      <w:pPr>
        <w:rPr>
          <w:del w:id="3456" w:author="KVS, Kannan" w:date="2019-02-28T22:23:00Z"/>
          <w:rFonts w:ascii="Courier" w:hAnsi="Courier"/>
          <w:sz w:val="18"/>
          <w:szCs w:val="18"/>
        </w:rPr>
      </w:pPr>
      <w:del w:id="3457" w:author="KVS, Kannan" w:date="2019-02-28T22:23:00Z">
        <w:r w:rsidRPr="00FF1834" w:rsidDel="009B5AF1">
          <w:rPr>
            <w:rFonts w:ascii="Courier" w:hAnsi="Courier"/>
            <w:sz w:val="18"/>
            <w:szCs w:val="18"/>
          </w:rPr>
          <w:delText xml:space="preserve">            "speed": "10000"</w:delText>
        </w:r>
      </w:del>
    </w:p>
    <w:p w14:paraId="3F24291E" w14:textId="49F9DCC1" w:rsidR="00FF1834" w:rsidRPr="00FF1834" w:rsidDel="009B5AF1" w:rsidRDefault="00FF1834" w:rsidP="00FF1834">
      <w:pPr>
        <w:rPr>
          <w:del w:id="3458" w:author="KVS, Kannan" w:date="2019-02-28T22:23:00Z"/>
          <w:rFonts w:ascii="Courier" w:hAnsi="Courier"/>
          <w:sz w:val="18"/>
          <w:szCs w:val="18"/>
        </w:rPr>
      </w:pPr>
      <w:del w:id="3459" w:author="KVS, Kannan" w:date="2019-02-28T22:23:00Z">
        <w:r w:rsidRPr="00FF1834" w:rsidDel="009B5AF1">
          <w:rPr>
            <w:rFonts w:ascii="Courier" w:hAnsi="Courier"/>
            <w:sz w:val="18"/>
            <w:szCs w:val="18"/>
          </w:rPr>
          <w:delText xml:space="preserve">        },</w:delText>
        </w:r>
      </w:del>
    </w:p>
    <w:p w14:paraId="694A2CB0" w14:textId="5D3E4EEC" w:rsidR="00FF1834" w:rsidRPr="00FF1834" w:rsidDel="009B5AF1" w:rsidRDefault="00FF1834" w:rsidP="00FF1834">
      <w:pPr>
        <w:rPr>
          <w:del w:id="3460" w:author="KVS, Kannan" w:date="2019-02-28T22:23:00Z"/>
          <w:rFonts w:ascii="Courier" w:hAnsi="Courier"/>
          <w:sz w:val="18"/>
          <w:szCs w:val="18"/>
        </w:rPr>
      </w:pPr>
      <w:del w:id="3461" w:author="KVS, Kannan" w:date="2019-02-28T22:23:00Z">
        <w:r w:rsidRPr="00FF1834" w:rsidDel="009B5AF1">
          <w:rPr>
            <w:rFonts w:ascii="Courier" w:hAnsi="Courier"/>
            <w:sz w:val="18"/>
            <w:szCs w:val="18"/>
          </w:rPr>
          <w:delText xml:space="preserve">        "Ethernet9": {</w:delText>
        </w:r>
      </w:del>
    </w:p>
    <w:p w14:paraId="5DA15AB7" w14:textId="0F2645FA" w:rsidR="00FF1834" w:rsidRPr="00FF1834" w:rsidDel="009B5AF1" w:rsidRDefault="00FF1834" w:rsidP="00FF1834">
      <w:pPr>
        <w:rPr>
          <w:del w:id="3462" w:author="KVS, Kannan" w:date="2019-02-28T22:23:00Z"/>
          <w:rFonts w:ascii="Courier" w:hAnsi="Courier"/>
          <w:sz w:val="18"/>
          <w:szCs w:val="18"/>
        </w:rPr>
      </w:pPr>
      <w:del w:id="3463" w:author="KVS, Kannan" w:date="2019-02-28T22:23:00Z">
        <w:r w:rsidRPr="00FF1834" w:rsidDel="009B5AF1">
          <w:rPr>
            <w:rFonts w:ascii="Courier" w:hAnsi="Courier"/>
            <w:sz w:val="18"/>
            <w:szCs w:val="18"/>
          </w:rPr>
          <w:delText xml:space="preserve">            "alias": "Eth3/2",</w:delText>
        </w:r>
      </w:del>
    </w:p>
    <w:p w14:paraId="12220536" w14:textId="1198AC9E" w:rsidR="00FF1834" w:rsidRPr="00FF1834" w:rsidDel="009B5AF1" w:rsidRDefault="00FF1834" w:rsidP="00FF1834">
      <w:pPr>
        <w:rPr>
          <w:del w:id="3464" w:author="KVS, Kannan" w:date="2019-02-28T22:23:00Z"/>
          <w:rFonts w:ascii="Courier" w:hAnsi="Courier"/>
          <w:sz w:val="18"/>
          <w:szCs w:val="18"/>
        </w:rPr>
      </w:pPr>
      <w:del w:id="3465" w:author="KVS, Kannan" w:date="2019-02-28T22:23:00Z">
        <w:r w:rsidRPr="00FF1834" w:rsidDel="009B5AF1">
          <w:rPr>
            <w:rFonts w:ascii="Courier" w:hAnsi="Courier"/>
            <w:sz w:val="18"/>
            <w:szCs w:val="18"/>
          </w:rPr>
          <w:delText xml:space="preserve">            "lanes": "74",</w:delText>
        </w:r>
      </w:del>
    </w:p>
    <w:p w14:paraId="3E2E9D38" w14:textId="3B661931" w:rsidR="00FF1834" w:rsidRPr="00FF1834" w:rsidDel="009B5AF1" w:rsidRDefault="00FF1834" w:rsidP="00FF1834">
      <w:pPr>
        <w:rPr>
          <w:del w:id="3466" w:author="KVS, Kannan" w:date="2019-02-28T22:23:00Z"/>
          <w:rFonts w:ascii="Courier" w:hAnsi="Courier"/>
          <w:sz w:val="18"/>
          <w:szCs w:val="18"/>
        </w:rPr>
      </w:pPr>
      <w:del w:id="3467" w:author="KVS, Kannan" w:date="2019-02-28T22:23:00Z">
        <w:r w:rsidRPr="00FF1834" w:rsidDel="009B5AF1">
          <w:rPr>
            <w:rFonts w:ascii="Courier" w:hAnsi="Courier"/>
            <w:sz w:val="18"/>
            <w:szCs w:val="18"/>
          </w:rPr>
          <w:delText xml:space="preserve">            "speed": "10000"</w:delText>
        </w:r>
      </w:del>
    </w:p>
    <w:p w14:paraId="1D523474" w14:textId="1A6B7E3F" w:rsidR="00FF1834" w:rsidRPr="00FF1834" w:rsidDel="009B5AF1" w:rsidRDefault="00FF1834" w:rsidP="00FF1834">
      <w:pPr>
        <w:rPr>
          <w:del w:id="3468" w:author="KVS, Kannan" w:date="2019-02-28T22:23:00Z"/>
          <w:rFonts w:ascii="Courier" w:hAnsi="Courier"/>
          <w:sz w:val="18"/>
          <w:szCs w:val="18"/>
        </w:rPr>
      </w:pPr>
      <w:del w:id="3469" w:author="KVS, Kannan" w:date="2019-02-28T22:23:00Z">
        <w:r w:rsidRPr="00FF1834" w:rsidDel="009B5AF1">
          <w:rPr>
            <w:rFonts w:ascii="Courier" w:hAnsi="Courier"/>
            <w:sz w:val="18"/>
            <w:szCs w:val="18"/>
          </w:rPr>
          <w:delText xml:space="preserve">        },</w:delText>
        </w:r>
      </w:del>
    </w:p>
    <w:p w14:paraId="75B30813" w14:textId="58991B91" w:rsidR="00FF1834" w:rsidRPr="00FF1834" w:rsidDel="009B5AF1" w:rsidRDefault="00FF1834" w:rsidP="00FF1834">
      <w:pPr>
        <w:rPr>
          <w:del w:id="3470" w:author="KVS, Kannan" w:date="2019-02-28T22:23:00Z"/>
          <w:rFonts w:ascii="Courier" w:hAnsi="Courier"/>
          <w:sz w:val="18"/>
          <w:szCs w:val="18"/>
        </w:rPr>
      </w:pPr>
      <w:del w:id="3471" w:author="KVS, Kannan" w:date="2019-02-28T22:23:00Z">
        <w:r w:rsidRPr="00FF1834" w:rsidDel="009B5AF1">
          <w:rPr>
            <w:rFonts w:ascii="Courier" w:hAnsi="Courier"/>
            <w:sz w:val="18"/>
            <w:szCs w:val="18"/>
          </w:rPr>
          <w:delText xml:space="preserve">        "Ethernet10": {</w:delText>
        </w:r>
      </w:del>
    </w:p>
    <w:p w14:paraId="7049BB1C" w14:textId="594E93C9" w:rsidR="00FF1834" w:rsidRPr="00FF1834" w:rsidDel="009B5AF1" w:rsidRDefault="00FF1834" w:rsidP="00FF1834">
      <w:pPr>
        <w:rPr>
          <w:del w:id="3472" w:author="KVS, Kannan" w:date="2019-02-28T22:23:00Z"/>
          <w:rFonts w:ascii="Courier" w:hAnsi="Courier"/>
          <w:sz w:val="18"/>
          <w:szCs w:val="18"/>
        </w:rPr>
      </w:pPr>
      <w:del w:id="3473" w:author="KVS, Kannan" w:date="2019-02-28T22:23:00Z">
        <w:r w:rsidRPr="00FF1834" w:rsidDel="009B5AF1">
          <w:rPr>
            <w:rFonts w:ascii="Courier" w:hAnsi="Courier"/>
            <w:sz w:val="18"/>
            <w:szCs w:val="18"/>
          </w:rPr>
          <w:delText xml:space="preserve">            "alias": "Eth3/3",</w:delText>
        </w:r>
      </w:del>
    </w:p>
    <w:p w14:paraId="579C04E6" w14:textId="29032A66" w:rsidR="00FF1834" w:rsidRPr="00FF1834" w:rsidDel="009B5AF1" w:rsidRDefault="00FF1834" w:rsidP="00FF1834">
      <w:pPr>
        <w:rPr>
          <w:del w:id="3474" w:author="KVS, Kannan" w:date="2019-02-28T22:23:00Z"/>
          <w:rFonts w:ascii="Courier" w:hAnsi="Courier"/>
          <w:sz w:val="18"/>
          <w:szCs w:val="18"/>
        </w:rPr>
      </w:pPr>
      <w:del w:id="3475" w:author="KVS, Kannan" w:date="2019-02-28T22:23:00Z">
        <w:r w:rsidRPr="00FF1834" w:rsidDel="009B5AF1">
          <w:rPr>
            <w:rFonts w:ascii="Courier" w:hAnsi="Courier"/>
            <w:sz w:val="18"/>
            <w:szCs w:val="18"/>
          </w:rPr>
          <w:delText xml:space="preserve">            "lanes": "75",</w:delText>
        </w:r>
      </w:del>
    </w:p>
    <w:p w14:paraId="1774E2C5" w14:textId="7C204E57" w:rsidR="00FF1834" w:rsidRPr="00FF1834" w:rsidDel="009B5AF1" w:rsidRDefault="00FF1834" w:rsidP="00FF1834">
      <w:pPr>
        <w:rPr>
          <w:del w:id="3476" w:author="KVS, Kannan" w:date="2019-02-28T22:23:00Z"/>
          <w:rFonts w:ascii="Courier" w:hAnsi="Courier"/>
          <w:sz w:val="18"/>
          <w:szCs w:val="18"/>
        </w:rPr>
      </w:pPr>
      <w:del w:id="3477" w:author="KVS, Kannan" w:date="2019-02-28T22:23:00Z">
        <w:r w:rsidRPr="00FF1834" w:rsidDel="009B5AF1">
          <w:rPr>
            <w:rFonts w:ascii="Courier" w:hAnsi="Courier"/>
            <w:sz w:val="18"/>
            <w:szCs w:val="18"/>
          </w:rPr>
          <w:delText xml:space="preserve">            "speed": "10000"</w:delText>
        </w:r>
      </w:del>
    </w:p>
    <w:p w14:paraId="7A2C52AA" w14:textId="52579508" w:rsidR="00FF1834" w:rsidRPr="00FF1834" w:rsidDel="009B5AF1" w:rsidRDefault="00FF1834" w:rsidP="00FF1834">
      <w:pPr>
        <w:rPr>
          <w:del w:id="3478" w:author="KVS, Kannan" w:date="2019-02-28T22:23:00Z"/>
          <w:rFonts w:ascii="Courier" w:hAnsi="Courier"/>
          <w:sz w:val="18"/>
          <w:szCs w:val="18"/>
        </w:rPr>
      </w:pPr>
      <w:del w:id="3479" w:author="KVS, Kannan" w:date="2019-02-28T22:23:00Z">
        <w:r w:rsidRPr="00FF1834" w:rsidDel="009B5AF1">
          <w:rPr>
            <w:rFonts w:ascii="Courier" w:hAnsi="Courier"/>
            <w:sz w:val="18"/>
            <w:szCs w:val="18"/>
          </w:rPr>
          <w:delText xml:space="preserve">        },</w:delText>
        </w:r>
      </w:del>
    </w:p>
    <w:p w14:paraId="116C3F51" w14:textId="0055041D" w:rsidR="00FF1834" w:rsidRPr="00FF1834" w:rsidDel="009B5AF1" w:rsidRDefault="00FF1834" w:rsidP="00FF1834">
      <w:pPr>
        <w:rPr>
          <w:del w:id="3480" w:author="KVS, Kannan" w:date="2019-02-28T22:23:00Z"/>
          <w:rFonts w:ascii="Courier" w:hAnsi="Courier"/>
          <w:sz w:val="18"/>
          <w:szCs w:val="18"/>
        </w:rPr>
      </w:pPr>
      <w:del w:id="3481" w:author="KVS, Kannan" w:date="2019-02-28T22:23:00Z">
        <w:r w:rsidRPr="00FF1834" w:rsidDel="009B5AF1">
          <w:rPr>
            <w:rFonts w:ascii="Courier" w:hAnsi="Courier"/>
            <w:sz w:val="18"/>
            <w:szCs w:val="18"/>
          </w:rPr>
          <w:delText xml:space="preserve">        "Ethernet11": {</w:delText>
        </w:r>
      </w:del>
    </w:p>
    <w:p w14:paraId="00C5CE23" w14:textId="7AFFC1A8" w:rsidR="00FF1834" w:rsidRPr="00FF1834" w:rsidDel="009B5AF1" w:rsidRDefault="00FF1834" w:rsidP="00FF1834">
      <w:pPr>
        <w:rPr>
          <w:del w:id="3482" w:author="KVS, Kannan" w:date="2019-02-28T22:23:00Z"/>
          <w:rFonts w:ascii="Courier" w:hAnsi="Courier"/>
          <w:sz w:val="18"/>
          <w:szCs w:val="18"/>
        </w:rPr>
      </w:pPr>
      <w:del w:id="3483" w:author="KVS, Kannan" w:date="2019-02-28T22:23:00Z">
        <w:r w:rsidRPr="00FF1834" w:rsidDel="009B5AF1">
          <w:rPr>
            <w:rFonts w:ascii="Courier" w:hAnsi="Courier"/>
            <w:sz w:val="18"/>
            <w:szCs w:val="18"/>
          </w:rPr>
          <w:delText xml:space="preserve">            "alias": "Eth3/4",</w:delText>
        </w:r>
      </w:del>
    </w:p>
    <w:p w14:paraId="3F81C1AC" w14:textId="04B17FC6" w:rsidR="00FF1834" w:rsidRPr="00FF1834" w:rsidDel="009B5AF1" w:rsidRDefault="00FF1834" w:rsidP="00FF1834">
      <w:pPr>
        <w:rPr>
          <w:del w:id="3484" w:author="KVS, Kannan" w:date="2019-02-28T22:23:00Z"/>
          <w:rFonts w:ascii="Courier" w:hAnsi="Courier"/>
          <w:sz w:val="18"/>
          <w:szCs w:val="18"/>
        </w:rPr>
      </w:pPr>
      <w:del w:id="3485" w:author="KVS, Kannan" w:date="2019-02-28T22:23:00Z">
        <w:r w:rsidRPr="00FF1834" w:rsidDel="009B5AF1">
          <w:rPr>
            <w:rFonts w:ascii="Courier" w:hAnsi="Courier"/>
            <w:sz w:val="18"/>
            <w:szCs w:val="18"/>
          </w:rPr>
          <w:delText xml:space="preserve">            "lanes": "76",</w:delText>
        </w:r>
      </w:del>
    </w:p>
    <w:p w14:paraId="6FEFBCB9" w14:textId="3EA6825C" w:rsidR="00FF1834" w:rsidRPr="00FF1834" w:rsidDel="009B5AF1" w:rsidRDefault="00FF1834" w:rsidP="00FF1834">
      <w:pPr>
        <w:rPr>
          <w:del w:id="3486" w:author="KVS, Kannan" w:date="2019-02-28T22:23:00Z"/>
          <w:rFonts w:ascii="Courier" w:hAnsi="Courier"/>
          <w:sz w:val="18"/>
          <w:szCs w:val="18"/>
        </w:rPr>
      </w:pPr>
      <w:del w:id="3487" w:author="KVS, Kannan" w:date="2019-02-28T22:23:00Z">
        <w:r w:rsidRPr="00FF1834" w:rsidDel="009B5AF1">
          <w:rPr>
            <w:rFonts w:ascii="Courier" w:hAnsi="Courier"/>
            <w:sz w:val="18"/>
            <w:szCs w:val="18"/>
          </w:rPr>
          <w:delText xml:space="preserve">            "speed": "10000"</w:delText>
        </w:r>
      </w:del>
    </w:p>
    <w:p w14:paraId="5B27F752" w14:textId="032DD637" w:rsidR="00FF1834" w:rsidRPr="00FF1834" w:rsidDel="009B5AF1" w:rsidRDefault="00FF1834" w:rsidP="00FF1834">
      <w:pPr>
        <w:rPr>
          <w:del w:id="3488" w:author="KVS, Kannan" w:date="2019-02-28T22:23:00Z"/>
          <w:rFonts w:ascii="Courier" w:hAnsi="Courier"/>
          <w:sz w:val="18"/>
          <w:szCs w:val="18"/>
        </w:rPr>
      </w:pPr>
      <w:del w:id="3489" w:author="KVS, Kannan" w:date="2019-02-28T22:23:00Z">
        <w:r w:rsidRPr="00FF1834" w:rsidDel="009B5AF1">
          <w:rPr>
            <w:rFonts w:ascii="Courier" w:hAnsi="Courier"/>
            <w:sz w:val="18"/>
            <w:szCs w:val="18"/>
          </w:rPr>
          <w:delText xml:space="preserve">        },</w:delText>
        </w:r>
      </w:del>
    </w:p>
    <w:p w14:paraId="2747F735" w14:textId="0F103AF2" w:rsidR="00FF1834" w:rsidRPr="00FF1834" w:rsidDel="009B5AF1" w:rsidRDefault="00FF1834" w:rsidP="00FF1834">
      <w:pPr>
        <w:rPr>
          <w:del w:id="3490" w:author="KVS, Kannan" w:date="2019-02-28T22:23:00Z"/>
          <w:rFonts w:ascii="Courier" w:hAnsi="Courier"/>
          <w:sz w:val="18"/>
          <w:szCs w:val="18"/>
        </w:rPr>
      </w:pPr>
      <w:del w:id="3491" w:author="KVS, Kannan" w:date="2019-02-28T22:23:00Z">
        <w:r w:rsidRPr="00FF1834" w:rsidDel="009B5AF1">
          <w:rPr>
            <w:rFonts w:ascii="Courier" w:hAnsi="Courier"/>
            <w:sz w:val="18"/>
            <w:szCs w:val="18"/>
          </w:rPr>
          <w:delText xml:space="preserve">        "Ethernet12": {</w:delText>
        </w:r>
      </w:del>
    </w:p>
    <w:p w14:paraId="0EE36DBF" w14:textId="57A8B5C5" w:rsidR="00FF1834" w:rsidRPr="00FF1834" w:rsidDel="009B5AF1" w:rsidRDefault="00FF1834" w:rsidP="00FF1834">
      <w:pPr>
        <w:rPr>
          <w:del w:id="3492" w:author="KVS, Kannan" w:date="2019-02-28T22:23:00Z"/>
          <w:rFonts w:ascii="Courier" w:hAnsi="Courier"/>
          <w:sz w:val="18"/>
          <w:szCs w:val="18"/>
        </w:rPr>
      </w:pPr>
      <w:del w:id="3493" w:author="KVS, Kannan" w:date="2019-02-28T22:23:00Z">
        <w:r w:rsidRPr="00FF1834" w:rsidDel="009B5AF1">
          <w:rPr>
            <w:rFonts w:ascii="Courier" w:hAnsi="Courier"/>
            <w:sz w:val="18"/>
            <w:szCs w:val="18"/>
          </w:rPr>
          <w:delText xml:space="preserve">            "alias": "Eth4/1",</w:delText>
        </w:r>
      </w:del>
    </w:p>
    <w:p w14:paraId="45F5E26C" w14:textId="33C85861" w:rsidR="00FF1834" w:rsidRPr="00FF1834" w:rsidDel="009B5AF1" w:rsidRDefault="00FF1834" w:rsidP="00FF1834">
      <w:pPr>
        <w:rPr>
          <w:del w:id="3494" w:author="KVS, Kannan" w:date="2019-02-28T22:23:00Z"/>
          <w:rFonts w:ascii="Courier" w:hAnsi="Courier"/>
          <w:sz w:val="18"/>
          <w:szCs w:val="18"/>
        </w:rPr>
      </w:pPr>
      <w:del w:id="3495" w:author="KVS, Kannan" w:date="2019-02-28T22:23:00Z">
        <w:r w:rsidRPr="00FF1834" w:rsidDel="009B5AF1">
          <w:rPr>
            <w:rFonts w:ascii="Courier" w:hAnsi="Courier"/>
            <w:sz w:val="18"/>
            <w:szCs w:val="18"/>
          </w:rPr>
          <w:delText xml:space="preserve">            "lanes": "77",</w:delText>
        </w:r>
      </w:del>
    </w:p>
    <w:p w14:paraId="04FC1F42" w14:textId="3D58E72E" w:rsidR="00FF1834" w:rsidRPr="00FF1834" w:rsidDel="009B5AF1" w:rsidRDefault="00FF1834" w:rsidP="00FF1834">
      <w:pPr>
        <w:rPr>
          <w:del w:id="3496" w:author="KVS, Kannan" w:date="2019-02-28T22:23:00Z"/>
          <w:rFonts w:ascii="Courier" w:hAnsi="Courier"/>
          <w:sz w:val="18"/>
          <w:szCs w:val="18"/>
        </w:rPr>
      </w:pPr>
      <w:del w:id="3497" w:author="KVS, Kannan" w:date="2019-02-28T22:23:00Z">
        <w:r w:rsidRPr="00FF1834" w:rsidDel="009B5AF1">
          <w:rPr>
            <w:rFonts w:ascii="Courier" w:hAnsi="Courier"/>
            <w:sz w:val="18"/>
            <w:szCs w:val="18"/>
          </w:rPr>
          <w:delText xml:space="preserve">            "speed": "10000"</w:delText>
        </w:r>
      </w:del>
    </w:p>
    <w:p w14:paraId="5747C82B" w14:textId="05E017A4" w:rsidR="00FF1834" w:rsidRPr="00FF1834" w:rsidDel="009B5AF1" w:rsidRDefault="00FF1834" w:rsidP="00FF1834">
      <w:pPr>
        <w:rPr>
          <w:del w:id="3498" w:author="KVS, Kannan" w:date="2019-02-28T22:23:00Z"/>
          <w:rFonts w:ascii="Courier" w:hAnsi="Courier"/>
          <w:sz w:val="18"/>
          <w:szCs w:val="18"/>
        </w:rPr>
      </w:pPr>
      <w:del w:id="3499" w:author="KVS, Kannan" w:date="2019-02-28T22:23:00Z">
        <w:r w:rsidRPr="00FF1834" w:rsidDel="009B5AF1">
          <w:rPr>
            <w:rFonts w:ascii="Courier" w:hAnsi="Courier"/>
            <w:sz w:val="18"/>
            <w:szCs w:val="18"/>
          </w:rPr>
          <w:delText xml:space="preserve">        },</w:delText>
        </w:r>
      </w:del>
    </w:p>
    <w:p w14:paraId="77D7055D" w14:textId="35C353C3" w:rsidR="00FF1834" w:rsidRPr="00FF1834" w:rsidDel="009B5AF1" w:rsidRDefault="00FF1834" w:rsidP="00FF1834">
      <w:pPr>
        <w:rPr>
          <w:del w:id="3500" w:author="KVS, Kannan" w:date="2019-02-28T22:23:00Z"/>
          <w:rFonts w:ascii="Courier" w:hAnsi="Courier"/>
          <w:sz w:val="18"/>
          <w:szCs w:val="18"/>
        </w:rPr>
      </w:pPr>
      <w:del w:id="3501" w:author="KVS, Kannan" w:date="2019-02-28T22:23:00Z">
        <w:r w:rsidRPr="00FF1834" w:rsidDel="009B5AF1">
          <w:rPr>
            <w:rFonts w:ascii="Courier" w:hAnsi="Courier"/>
            <w:sz w:val="18"/>
            <w:szCs w:val="18"/>
          </w:rPr>
          <w:delText xml:space="preserve">        "Ethernet13": {</w:delText>
        </w:r>
      </w:del>
    </w:p>
    <w:p w14:paraId="0EF5C8A2" w14:textId="0C9409D2" w:rsidR="00FF1834" w:rsidRPr="00FF1834" w:rsidDel="009B5AF1" w:rsidRDefault="00FF1834" w:rsidP="00FF1834">
      <w:pPr>
        <w:rPr>
          <w:del w:id="3502" w:author="KVS, Kannan" w:date="2019-02-28T22:23:00Z"/>
          <w:rFonts w:ascii="Courier" w:hAnsi="Courier"/>
          <w:sz w:val="18"/>
          <w:szCs w:val="18"/>
        </w:rPr>
      </w:pPr>
      <w:del w:id="3503" w:author="KVS, Kannan" w:date="2019-02-28T22:23:00Z">
        <w:r w:rsidRPr="00FF1834" w:rsidDel="009B5AF1">
          <w:rPr>
            <w:rFonts w:ascii="Courier" w:hAnsi="Courier"/>
            <w:sz w:val="18"/>
            <w:szCs w:val="18"/>
          </w:rPr>
          <w:delText xml:space="preserve">            "alias": "Eth4/2",</w:delText>
        </w:r>
      </w:del>
    </w:p>
    <w:p w14:paraId="061EAE78" w14:textId="6AE23C16" w:rsidR="00FF1834" w:rsidRPr="00FF1834" w:rsidDel="009B5AF1" w:rsidRDefault="00FF1834" w:rsidP="00FF1834">
      <w:pPr>
        <w:rPr>
          <w:del w:id="3504" w:author="KVS, Kannan" w:date="2019-02-28T22:23:00Z"/>
          <w:rFonts w:ascii="Courier" w:hAnsi="Courier"/>
          <w:sz w:val="18"/>
          <w:szCs w:val="18"/>
        </w:rPr>
      </w:pPr>
      <w:del w:id="3505" w:author="KVS, Kannan" w:date="2019-02-28T22:23:00Z">
        <w:r w:rsidRPr="00FF1834" w:rsidDel="009B5AF1">
          <w:rPr>
            <w:rFonts w:ascii="Courier" w:hAnsi="Courier"/>
            <w:sz w:val="18"/>
            <w:szCs w:val="18"/>
          </w:rPr>
          <w:delText xml:space="preserve">            "lanes": "78",</w:delText>
        </w:r>
      </w:del>
    </w:p>
    <w:p w14:paraId="6217ED3C" w14:textId="11492715" w:rsidR="00FF1834" w:rsidRPr="00FF1834" w:rsidDel="009B5AF1" w:rsidRDefault="00FF1834" w:rsidP="00FF1834">
      <w:pPr>
        <w:rPr>
          <w:del w:id="3506" w:author="KVS, Kannan" w:date="2019-02-28T22:23:00Z"/>
          <w:rFonts w:ascii="Courier" w:hAnsi="Courier"/>
          <w:sz w:val="18"/>
          <w:szCs w:val="18"/>
        </w:rPr>
      </w:pPr>
      <w:del w:id="3507" w:author="KVS, Kannan" w:date="2019-02-28T22:23:00Z">
        <w:r w:rsidRPr="00FF1834" w:rsidDel="009B5AF1">
          <w:rPr>
            <w:rFonts w:ascii="Courier" w:hAnsi="Courier"/>
            <w:sz w:val="18"/>
            <w:szCs w:val="18"/>
          </w:rPr>
          <w:delText xml:space="preserve">            "speed": "10000"</w:delText>
        </w:r>
      </w:del>
    </w:p>
    <w:p w14:paraId="4AF5071D" w14:textId="7AB5C9C6" w:rsidR="00FF1834" w:rsidRPr="00FF1834" w:rsidDel="009B5AF1" w:rsidRDefault="00FF1834" w:rsidP="00FF1834">
      <w:pPr>
        <w:rPr>
          <w:del w:id="3508" w:author="KVS, Kannan" w:date="2019-02-28T22:23:00Z"/>
          <w:rFonts w:ascii="Courier" w:hAnsi="Courier"/>
          <w:sz w:val="18"/>
          <w:szCs w:val="18"/>
        </w:rPr>
      </w:pPr>
      <w:del w:id="3509" w:author="KVS, Kannan" w:date="2019-02-28T22:23:00Z">
        <w:r w:rsidRPr="00FF1834" w:rsidDel="009B5AF1">
          <w:rPr>
            <w:rFonts w:ascii="Courier" w:hAnsi="Courier"/>
            <w:sz w:val="18"/>
            <w:szCs w:val="18"/>
          </w:rPr>
          <w:delText xml:space="preserve">        },</w:delText>
        </w:r>
      </w:del>
    </w:p>
    <w:p w14:paraId="351EC817" w14:textId="54489660" w:rsidR="00FF1834" w:rsidRPr="00FF1834" w:rsidDel="009B5AF1" w:rsidRDefault="00FF1834" w:rsidP="00FF1834">
      <w:pPr>
        <w:rPr>
          <w:del w:id="3510" w:author="KVS, Kannan" w:date="2019-02-28T22:23:00Z"/>
          <w:rFonts w:ascii="Courier" w:hAnsi="Courier"/>
          <w:sz w:val="18"/>
          <w:szCs w:val="18"/>
        </w:rPr>
      </w:pPr>
      <w:del w:id="3511" w:author="KVS, Kannan" w:date="2019-02-28T22:23:00Z">
        <w:r w:rsidRPr="00FF1834" w:rsidDel="009B5AF1">
          <w:rPr>
            <w:rFonts w:ascii="Courier" w:hAnsi="Courier"/>
            <w:sz w:val="18"/>
            <w:szCs w:val="18"/>
          </w:rPr>
          <w:delText xml:space="preserve">        "Ethernet14": {</w:delText>
        </w:r>
      </w:del>
    </w:p>
    <w:p w14:paraId="78EEEB0D" w14:textId="2F48D248" w:rsidR="00FF1834" w:rsidRPr="00FF1834" w:rsidDel="009B5AF1" w:rsidRDefault="00FF1834" w:rsidP="00FF1834">
      <w:pPr>
        <w:rPr>
          <w:del w:id="3512" w:author="KVS, Kannan" w:date="2019-02-28T22:23:00Z"/>
          <w:rFonts w:ascii="Courier" w:hAnsi="Courier"/>
          <w:sz w:val="18"/>
          <w:szCs w:val="18"/>
        </w:rPr>
      </w:pPr>
      <w:del w:id="3513" w:author="KVS, Kannan" w:date="2019-02-28T22:23:00Z">
        <w:r w:rsidRPr="00FF1834" w:rsidDel="009B5AF1">
          <w:rPr>
            <w:rFonts w:ascii="Courier" w:hAnsi="Courier"/>
            <w:sz w:val="18"/>
            <w:szCs w:val="18"/>
          </w:rPr>
          <w:delText xml:space="preserve">            "alias": "Eth4/3",</w:delText>
        </w:r>
      </w:del>
    </w:p>
    <w:p w14:paraId="00BC439E" w14:textId="017517E3" w:rsidR="00FF1834" w:rsidRPr="00FF1834" w:rsidDel="009B5AF1" w:rsidRDefault="00FF1834" w:rsidP="00FF1834">
      <w:pPr>
        <w:rPr>
          <w:del w:id="3514" w:author="KVS, Kannan" w:date="2019-02-28T22:23:00Z"/>
          <w:rFonts w:ascii="Courier" w:hAnsi="Courier"/>
          <w:sz w:val="18"/>
          <w:szCs w:val="18"/>
        </w:rPr>
      </w:pPr>
      <w:del w:id="3515" w:author="KVS, Kannan" w:date="2019-02-28T22:23:00Z">
        <w:r w:rsidRPr="00FF1834" w:rsidDel="009B5AF1">
          <w:rPr>
            <w:rFonts w:ascii="Courier" w:hAnsi="Courier"/>
            <w:sz w:val="18"/>
            <w:szCs w:val="18"/>
          </w:rPr>
          <w:delText xml:space="preserve">            "lanes": "79",</w:delText>
        </w:r>
      </w:del>
    </w:p>
    <w:p w14:paraId="517ABB78" w14:textId="387C3AAA" w:rsidR="00FF1834" w:rsidRPr="00FF1834" w:rsidDel="009B5AF1" w:rsidRDefault="00FF1834" w:rsidP="00FF1834">
      <w:pPr>
        <w:rPr>
          <w:del w:id="3516" w:author="KVS, Kannan" w:date="2019-02-28T22:23:00Z"/>
          <w:rFonts w:ascii="Courier" w:hAnsi="Courier"/>
          <w:sz w:val="18"/>
          <w:szCs w:val="18"/>
        </w:rPr>
      </w:pPr>
      <w:del w:id="3517" w:author="KVS, Kannan" w:date="2019-02-28T22:23:00Z">
        <w:r w:rsidRPr="00FF1834" w:rsidDel="009B5AF1">
          <w:rPr>
            <w:rFonts w:ascii="Courier" w:hAnsi="Courier"/>
            <w:sz w:val="18"/>
            <w:szCs w:val="18"/>
          </w:rPr>
          <w:delText xml:space="preserve">            "speed": "10000"</w:delText>
        </w:r>
      </w:del>
    </w:p>
    <w:p w14:paraId="6C76D7D7" w14:textId="7BC2428D" w:rsidR="00FF1834" w:rsidRPr="00FF1834" w:rsidDel="009B5AF1" w:rsidRDefault="00FF1834" w:rsidP="00FF1834">
      <w:pPr>
        <w:rPr>
          <w:del w:id="3518" w:author="KVS, Kannan" w:date="2019-02-28T22:23:00Z"/>
          <w:rFonts w:ascii="Courier" w:hAnsi="Courier"/>
          <w:sz w:val="18"/>
          <w:szCs w:val="18"/>
        </w:rPr>
      </w:pPr>
      <w:del w:id="3519" w:author="KVS, Kannan" w:date="2019-02-28T22:23:00Z">
        <w:r w:rsidRPr="00FF1834" w:rsidDel="009B5AF1">
          <w:rPr>
            <w:rFonts w:ascii="Courier" w:hAnsi="Courier"/>
            <w:sz w:val="18"/>
            <w:szCs w:val="18"/>
          </w:rPr>
          <w:delText xml:space="preserve">        },</w:delText>
        </w:r>
      </w:del>
    </w:p>
    <w:p w14:paraId="264331F7" w14:textId="58505CE2" w:rsidR="00FF1834" w:rsidRPr="00FF1834" w:rsidDel="009B5AF1" w:rsidRDefault="00FF1834" w:rsidP="00FF1834">
      <w:pPr>
        <w:rPr>
          <w:del w:id="3520" w:author="KVS, Kannan" w:date="2019-02-28T22:23:00Z"/>
          <w:rFonts w:ascii="Courier" w:hAnsi="Courier"/>
          <w:sz w:val="18"/>
          <w:szCs w:val="18"/>
        </w:rPr>
      </w:pPr>
      <w:del w:id="3521" w:author="KVS, Kannan" w:date="2019-02-28T22:23:00Z">
        <w:r w:rsidRPr="00FF1834" w:rsidDel="009B5AF1">
          <w:rPr>
            <w:rFonts w:ascii="Courier" w:hAnsi="Courier"/>
            <w:sz w:val="18"/>
            <w:szCs w:val="18"/>
          </w:rPr>
          <w:delText xml:space="preserve">        "Ethernet15": {</w:delText>
        </w:r>
      </w:del>
    </w:p>
    <w:p w14:paraId="7AE0A911" w14:textId="3A62FA32" w:rsidR="00FF1834" w:rsidRPr="00FF1834" w:rsidDel="009B5AF1" w:rsidRDefault="00FF1834" w:rsidP="00FF1834">
      <w:pPr>
        <w:rPr>
          <w:del w:id="3522" w:author="KVS, Kannan" w:date="2019-02-28T22:23:00Z"/>
          <w:rFonts w:ascii="Courier" w:hAnsi="Courier"/>
          <w:sz w:val="18"/>
          <w:szCs w:val="18"/>
        </w:rPr>
      </w:pPr>
      <w:del w:id="3523" w:author="KVS, Kannan" w:date="2019-02-28T22:23:00Z">
        <w:r w:rsidRPr="00FF1834" w:rsidDel="009B5AF1">
          <w:rPr>
            <w:rFonts w:ascii="Courier" w:hAnsi="Courier"/>
            <w:sz w:val="18"/>
            <w:szCs w:val="18"/>
          </w:rPr>
          <w:delText xml:space="preserve">            "alias": "Eth4/4",</w:delText>
        </w:r>
      </w:del>
    </w:p>
    <w:p w14:paraId="17C2F74D" w14:textId="66C65A2A" w:rsidR="00FF1834" w:rsidRPr="00FF1834" w:rsidDel="009B5AF1" w:rsidRDefault="00FF1834" w:rsidP="00FF1834">
      <w:pPr>
        <w:rPr>
          <w:del w:id="3524" w:author="KVS, Kannan" w:date="2019-02-28T22:23:00Z"/>
          <w:rFonts w:ascii="Courier" w:hAnsi="Courier"/>
          <w:sz w:val="18"/>
          <w:szCs w:val="18"/>
        </w:rPr>
      </w:pPr>
      <w:del w:id="3525" w:author="KVS, Kannan" w:date="2019-02-28T22:23:00Z">
        <w:r w:rsidRPr="00FF1834" w:rsidDel="009B5AF1">
          <w:rPr>
            <w:rFonts w:ascii="Courier" w:hAnsi="Courier"/>
            <w:sz w:val="18"/>
            <w:szCs w:val="18"/>
          </w:rPr>
          <w:delText xml:space="preserve">            "lanes": "80",</w:delText>
        </w:r>
      </w:del>
    </w:p>
    <w:p w14:paraId="2D95FDD8" w14:textId="113E9C6C" w:rsidR="00FF1834" w:rsidRPr="00FF1834" w:rsidDel="009B5AF1" w:rsidRDefault="00FF1834" w:rsidP="00FF1834">
      <w:pPr>
        <w:rPr>
          <w:del w:id="3526" w:author="KVS, Kannan" w:date="2019-02-28T22:23:00Z"/>
          <w:rFonts w:ascii="Courier" w:hAnsi="Courier"/>
          <w:sz w:val="18"/>
          <w:szCs w:val="18"/>
        </w:rPr>
      </w:pPr>
      <w:del w:id="3527" w:author="KVS, Kannan" w:date="2019-02-28T22:23:00Z">
        <w:r w:rsidRPr="00FF1834" w:rsidDel="009B5AF1">
          <w:rPr>
            <w:rFonts w:ascii="Courier" w:hAnsi="Courier"/>
            <w:sz w:val="18"/>
            <w:szCs w:val="18"/>
          </w:rPr>
          <w:delText xml:space="preserve">            "speed": "10000"</w:delText>
        </w:r>
      </w:del>
    </w:p>
    <w:p w14:paraId="6E381C23" w14:textId="68554D75" w:rsidR="00FF1834" w:rsidRPr="00FF1834" w:rsidDel="009B5AF1" w:rsidRDefault="00FF1834" w:rsidP="00FF1834">
      <w:pPr>
        <w:rPr>
          <w:del w:id="3528" w:author="KVS, Kannan" w:date="2019-02-28T22:23:00Z"/>
          <w:rFonts w:ascii="Courier" w:hAnsi="Courier"/>
          <w:sz w:val="18"/>
          <w:szCs w:val="18"/>
        </w:rPr>
      </w:pPr>
      <w:del w:id="3529" w:author="KVS, Kannan" w:date="2019-02-28T22:23:00Z">
        <w:r w:rsidRPr="00FF1834" w:rsidDel="009B5AF1">
          <w:rPr>
            <w:rFonts w:ascii="Courier" w:hAnsi="Courier"/>
            <w:sz w:val="18"/>
            <w:szCs w:val="18"/>
          </w:rPr>
          <w:delText xml:space="preserve">        },</w:delText>
        </w:r>
      </w:del>
    </w:p>
    <w:p w14:paraId="799C4E4B" w14:textId="504587D9" w:rsidR="00FF1834" w:rsidRPr="00FF1834" w:rsidDel="009B5AF1" w:rsidRDefault="00FF1834" w:rsidP="00FF1834">
      <w:pPr>
        <w:rPr>
          <w:del w:id="3530" w:author="KVS, Kannan" w:date="2019-02-28T22:23:00Z"/>
          <w:rFonts w:ascii="Courier" w:hAnsi="Courier"/>
          <w:sz w:val="18"/>
          <w:szCs w:val="18"/>
        </w:rPr>
      </w:pPr>
      <w:del w:id="3531" w:author="KVS, Kannan" w:date="2019-02-28T22:23:00Z">
        <w:r w:rsidRPr="00FF1834" w:rsidDel="009B5AF1">
          <w:rPr>
            <w:rFonts w:ascii="Courier" w:hAnsi="Courier"/>
            <w:sz w:val="18"/>
            <w:szCs w:val="18"/>
          </w:rPr>
          <w:delText xml:space="preserve">        "Ethernet16": {</w:delText>
        </w:r>
      </w:del>
    </w:p>
    <w:p w14:paraId="7C747C84" w14:textId="4906121B" w:rsidR="00FF1834" w:rsidRPr="00FF1834" w:rsidDel="009B5AF1" w:rsidRDefault="00FF1834" w:rsidP="00FF1834">
      <w:pPr>
        <w:rPr>
          <w:del w:id="3532" w:author="KVS, Kannan" w:date="2019-02-28T22:23:00Z"/>
          <w:rFonts w:ascii="Courier" w:hAnsi="Courier"/>
          <w:sz w:val="18"/>
          <w:szCs w:val="18"/>
        </w:rPr>
      </w:pPr>
      <w:del w:id="3533" w:author="KVS, Kannan" w:date="2019-02-28T22:23:00Z">
        <w:r w:rsidRPr="00FF1834" w:rsidDel="009B5AF1">
          <w:rPr>
            <w:rFonts w:ascii="Courier" w:hAnsi="Courier"/>
            <w:sz w:val="18"/>
            <w:szCs w:val="18"/>
          </w:rPr>
          <w:delText xml:space="preserve">            "alias": "Eth5/1",</w:delText>
        </w:r>
      </w:del>
    </w:p>
    <w:p w14:paraId="1BD9DC1A" w14:textId="3393EB1D" w:rsidR="00FF1834" w:rsidRPr="00FF1834" w:rsidDel="009B5AF1" w:rsidRDefault="00FF1834" w:rsidP="00FF1834">
      <w:pPr>
        <w:rPr>
          <w:del w:id="3534" w:author="KVS, Kannan" w:date="2019-02-28T22:23:00Z"/>
          <w:rFonts w:ascii="Courier" w:hAnsi="Courier"/>
          <w:sz w:val="18"/>
          <w:szCs w:val="18"/>
        </w:rPr>
      </w:pPr>
      <w:del w:id="3535" w:author="KVS, Kannan" w:date="2019-02-28T22:23:00Z">
        <w:r w:rsidRPr="00FF1834" w:rsidDel="009B5AF1">
          <w:rPr>
            <w:rFonts w:ascii="Courier" w:hAnsi="Courier"/>
            <w:sz w:val="18"/>
            <w:szCs w:val="18"/>
          </w:rPr>
          <w:delText xml:space="preserve">            "lanes": "33",</w:delText>
        </w:r>
      </w:del>
    </w:p>
    <w:p w14:paraId="0FDD8693" w14:textId="038EC266" w:rsidR="00FF1834" w:rsidRPr="00FF1834" w:rsidDel="009B5AF1" w:rsidRDefault="00FF1834" w:rsidP="00FF1834">
      <w:pPr>
        <w:rPr>
          <w:del w:id="3536" w:author="KVS, Kannan" w:date="2019-02-28T22:23:00Z"/>
          <w:rFonts w:ascii="Courier" w:hAnsi="Courier"/>
          <w:sz w:val="18"/>
          <w:szCs w:val="18"/>
        </w:rPr>
      </w:pPr>
      <w:del w:id="3537" w:author="KVS, Kannan" w:date="2019-02-28T22:23:00Z">
        <w:r w:rsidRPr="00FF1834" w:rsidDel="009B5AF1">
          <w:rPr>
            <w:rFonts w:ascii="Courier" w:hAnsi="Courier"/>
            <w:sz w:val="18"/>
            <w:szCs w:val="18"/>
          </w:rPr>
          <w:delText xml:space="preserve">            "speed": "10000"</w:delText>
        </w:r>
      </w:del>
    </w:p>
    <w:p w14:paraId="40806090" w14:textId="0B967EFA" w:rsidR="00FF1834" w:rsidRPr="00FF1834" w:rsidDel="009B5AF1" w:rsidRDefault="00FF1834" w:rsidP="00FF1834">
      <w:pPr>
        <w:rPr>
          <w:del w:id="3538" w:author="KVS, Kannan" w:date="2019-02-28T22:23:00Z"/>
          <w:rFonts w:ascii="Courier" w:hAnsi="Courier"/>
          <w:sz w:val="18"/>
          <w:szCs w:val="18"/>
        </w:rPr>
      </w:pPr>
      <w:del w:id="3539" w:author="KVS, Kannan" w:date="2019-02-28T22:23:00Z">
        <w:r w:rsidRPr="00FF1834" w:rsidDel="009B5AF1">
          <w:rPr>
            <w:rFonts w:ascii="Courier" w:hAnsi="Courier"/>
            <w:sz w:val="18"/>
            <w:szCs w:val="18"/>
          </w:rPr>
          <w:delText xml:space="preserve">        },</w:delText>
        </w:r>
      </w:del>
    </w:p>
    <w:p w14:paraId="18053FC5" w14:textId="2471A8A5" w:rsidR="00FF1834" w:rsidRPr="00FF1834" w:rsidDel="009B5AF1" w:rsidRDefault="00FF1834" w:rsidP="00FF1834">
      <w:pPr>
        <w:rPr>
          <w:del w:id="3540" w:author="KVS, Kannan" w:date="2019-02-28T22:23:00Z"/>
          <w:rFonts w:ascii="Courier" w:hAnsi="Courier"/>
          <w:sz w:val="18"/>
          <w:szCs w:val="18"/>
        </w:rPr>
      </w:pPr>
      <w:del w:id="3541" w:author="KVS, Kannan" w:date="2019-02-28T22:23:00Z">
        <w:r w:rsidRPr="00FF1834" w:rsidDel="009B5AF1">
          <w:rPr>
            <w:rFonts w:ascii="Courier" w:hAnsi="Courier"/>
            <w:sz w:val="18"/>
            <w:szCs w:val="18"/>
          </w:rPr>
          <w:delText xml:space="preserve">        "Ethernet17": {</w:delText>
        </w:r>
      </w:del>
    </w:p>
    <w:p w14:paraId="1C6C18AC" w14:textId="68A627CF" w:rsidR="00FF1834" w:rsidRPr="00FF1834" w:rsidDel="009B5AF1" w:rsidRDefault="00FF1834" w:rsidP="00FF1834">
      <w:pPr>
        <w:rPr>
          <w:del w:id="3542" w:author="KVS, Kannan" w:date="2019-02-28T22:23:00Z"/>
          <w:rFonts w:ascii="Courier" w:hAnsi="Courier"/>
          <w:sz w:val="18"/>
          <w:szCs w:val="18"/>
        </w:rPr>
      </w:pPr>
      <w:del w:id="3543" w:author="KVS, Kannan" w:date="2019-02-28T22:23:00Z">
        <w:r w:rsidRPr="00FF1834" w:rsidDel="009B5AF1">
          <w:rPr>
            <w:rFonts w:ascii="Courier" w:hAnsi="Courier"/>
            <w:sz w:val="18"/>
            <w:szCs w:val="18"/>
          </w:rPr>
          <w:delText xml:space="preserve">            "alias": "Eth5/2",</w:delText>
        </w:r>
      </w:del>
    </w:p>
    <w:p w14:paraId="79FB497C" w14:textId="71346FCB" w:rsidR="00FF1834" w:rsidRPr="00FF1834" w:rsidDel="009B5AF1" w:rsidRDefault="00FF1834" w:rsidP="00FF1834">
      <w:pPr>
        <w:rPr>
          <w:del w:id="3544" w:author="KVS, Kannan" w:date="2019-02-28T22:23:00Z"/>
          <w:rFonts w:ascii="Courier" w:hAnsi="Courier"/>
          <w:sz w:val="18"/>
          <w:szCs w:val="18"/>
        </w:rPr>
      </w:pPr>
      <w:del w:id="3545" w:author="KVS, Kannan" w:date="2019-02-28T22:23:00Z">
        <w:r w:rsidRPr="00FF1834" w:rsidDel="009B5AF1">
          <w:rPr>
            <w:rFonts w:ascii="Courier" w:hAnsi="Courier"/>
            <w:sz w:val="18"/>
            <w:szCs w:val="18"/>
          </w:rPr>
          <w:delText xml:space="preserve">            "lanes": "34",</w:delText>
        </w:r>
      </w:del>
    </w:p>
    <w:p w14:paraId="383F136E" w14:textId="5478C7B7" w:rsidR="00FF1834" w:rsidRPr="00FF1834" w:rsidDel="009B5AF1" w:rsidRDefault="00FF1834" w:rsidP="00FF1834">
      <w:pPr>
        <w:rPr>
          <w:del w:id="3546" w:author="KVS, Kannan" w:date="2019-02-28T22:23:00Z"/>
          <w:rFonts w:ascii="Courier" w:hAnsi="Courier"/>
          <w:sz w:val="18"/>
          <w:szCs w:val="18"/>
        </w:rPr>
      </w:pPr>
      <w:del w:id="3547" w:author="KVS, Kannan" w:date="2019-02-28T22:23:00Z">
        <w:r w:rsidRPr="00FF1834" w:rsidDel="009B5AF1">
          <w:rPr>
            <w:rFonts w:ascii="Courier" w:hAnsi="Courier"/>
            <w:sz w:val="18"/>
            <w:szCs w:val="18"/>
          </w:rPr>
          <w:delText xml:space="preserve">            "speed": "10000"</w:delText>
        </w:r>
      </w:del>
    </w:p>
    <w:p w14:paraId="66D946B0" w14:textId="69456F50" w:rsidR="00FF1834" w:rsidRPr="00FF1834" w:rsidDel="009B5AF1" w:rsidRDefault="00FF1834" w:rsidP="00FF1834">
      <w:pPr>
        <w:rPr>
          <w:del w:id="3548" w:author="KVS, Kannan" w:date="2019-02-28T22:23:00Z"/>
          <w:rFonts w:ascii="Courier" w:hAnsi="Courier"/>
          <w:sz w:val="18"/>
          <w:szCs w:val="18"/>
        </w:rPr>
      </w:pPr>
      <w:del w:id="3549" w:author="KVS, Kannan" w:date="2019-02-28T22:23:00Z">
        <w:r w:rsidRPr="00FF1834" w:rsidDel="009B5AF1">
          <w:rPr>
            <w:rFonts w:ascii="Courier" w:hAnsi="Courier"/>
            <w:sz w:val="18"/>
            <w:szCs w:val="18"/>
          </w:rPr>
          <w:delText xml:space="preserve">        },</w:delText>
        </w:r>
      </w:del>
    </w:p>
    <w:p w14:paraId="3879C513" w14:textId="625B8774" w:rsidR="00FF1834" w:rsidRPr="00FF1834" w:rsidDel="009B5AF1" w:rsidRDefault="00FF1834" w:rsidP="00FF1834">
      <w:pPr>
        <w:rPr>
          <w:del w:id="3550" w:author="KVS, Kannan" w:date="2019-02-28T22:23:00Z"/>
          <w:rFonts w:ascii="Courier" w:hAnsi="Courier"/>
          <w:sz w:val="18"/>
          <w:szCs w:val="18"/>
        </w:rPr>
      </w:pPr>
      <w:del w:id="3551" w:author="KVS, Kannan" w:date="2019-02-28T22:23:00Z">
        <w:r w:rsidRPr="00FF1834" w:rsidDel="009B5AF1">
          <w:rPr>
            <w:rFonts w:ascii="Courier" w:hAnsi="Courier"/>
            <w:sz w:val="18"/>
            <w:szCs w:val="18"/>
          </w:rPr>
          <w:delText xml:space="preserve">        "Ethernet18": {</w:delText>
        </w:r>
      </w:del>
    </w:p>
    <w:p w14:paraId="328A3C66" w14:textId="7A54DBE0" w:rsidR="00FF1834" w:rsidRPr="00FF1834" w:rsidDel="009B5AF1" w:rsidRDefault="00FF1834" w:rsidP="00FF1834">
      <w:pPr>
        <w:rPr>
          <w:del w:id="3552" w:author="KVS, Kannan" w:date="2019-02-28T22:23:00Z"/>
          <w:rFonts w:ascii="Courier" w:hAnsi="Courier"/>
          <w:sz w:val="18"/>
          <w:szCs w:val="18"/>
        </w:rPr>
      </w:pPr>
      <w:del w:id="3553" w:author="KVS, Kannan" w:date="2019-02-28T22:23:00Z">
        <w:r w:rsidRPr="00FF1834" w:rsidDel="009B5AF1">
          <w:rPr>
            <w:rFonts w:ascii="Courier" w:hAnsi="Courier"/>
            <w:sz w:val="18"/>
            <w:szCs w:val="18"/>
          </w:rPr>
          <w:delText xml:space="preserve">            "alias": "Eth5/3",</w:delText>
        </w:r>
      </w:del>
    </w:p>
    <w:p w14:paraId="7C3BEE5E" w14:textId="79927A26" w:rsidR="00FF1834" w:rsidRPr="00FF1834" w:rsidDel="009B5AF1" w:rsidRDefault="00FF1834" w:rsidP="00FF1834">
      <w:pPr>
        <w:rPr>
          <w:del w:id="3554" w:author="KVS, Kannan" w:date="2019-02-28T22:23:00Z"/>
          <w:rFonts w:ascii="Courier" w:hAnsi="Courier"/>
          <w:sz w:val="18"/>
          <w:szCs w:val="18"/>
        </w:rPr>
      </w:pPr>
      <w:del w:id="3555" w:author="KVS, Kannan" w:date="2019-02-28T22:23:00Z">
        <w:r w:rsidRPr="00FF1834" w:rsidDel="009B5AF1">
          <w:rPr>
            <w:rFonts w:ascii="Courier" w:hAnsi="Courier"/>
            <w:sz w:val="18"/>
            <w:szCs w:val="18"/>
          </w:rPr>
          <w:delText xml:space="preserve">            "lanes": "35",</w:delText>
        </w:r>
      </w:del>
    </w:p>
    <w:p w14:paraId="223479C5" w14:textId="03AD75B8" w:rsidR="00FF1834" w:rsidRPr="00FF1834" w:rsidDel="009B5AF1" w:rsidRDefault="00FF1834" w:rsidP="00FF1834">
      <w:pPr>
        <w:rPr>
          <w:del w:id="3556" w:author="KVS, Kannan" w:date="2019-02-28T22:23:00Z"/>
          <w:rFonts w:ascii="Courier" w:hAnsi="Courier"/>
          <w:sz w:val="18"/>
          <w:szCs w:val="18"/>
        </w:rPr>
      </w:pPr>
      <w:del w:id="3557" w:author="KVS, Kannan" w:date="2019-02-28T22:23:00Z">
        <w:r w:rsidRPr="00FF1834" w:rsidDel="009B5AF1">
          <w:rPr>
            <w:rFonts w:ascii="Courier" w:hAnsi="Courier"/>
            <w:sz w:val="18"/>
            <w:szCs w:val="18"/>
          </w:rPr>
          <w:delText xml:space="preserve">            "speed": "10000"</w:delText>
        </w:r>
      </w:del>
    </w:p>
    <w:p w14:paraId="52304A84" w14:textId="31CA19CA" w:rsidR="00FF1834" w:rsidRPr="00FF1834" w:rsidDel="009B5AF1" w:rsidRDefault="00FF1834" w:rsidP="00FF1834">
      <w:pPr>
        <w:rPr>
          <w:del w:id="3558" w:author="KVS, Kannan" w:date="2019-02-28T22:23:00Z"/>
          <w:rFonts w:ascii="Courier" w:hAnsi="Courier"/>
          <w:sz w:val="18"/>
          <w:szCs w:val="18"/>
        </w:rPr>
      </w:pPr>
      <w:del w:id="3559" w:author="KVS, Kannan" w:date="2019-02-28T22:23:00Z">
        <w:r w:rsidRPr="00FF1834" w:rsidDel="009B5AF1">
          <w:rPr>
            <w:rFonts w:ascii="Courier" w:hAnsi="Courier"/>
            <w:sz w:val="18"/>
            <w:szCs w:val="18"/>
          </w:rPr>
          <w:delText xml:space="preserve">        },</w:delText>
        </w:r>
      </w:del>
    </w:p>
    <w:p w14:paraId="21A77C87" w14:textId="5062E412" w:rsidR="00FF1834" w:rsidRPr="00FF1834" w:rsidDel="009B5AF1" w:rsidRDefault="00FF1834" w:rsidP="00FF1834">
      <w:pPr>
        <w:rPr>
          <w:del w:id="3560" w:author="KVS, Kannan" w:date="2019-02-28T22:23:00Z"/>
          <w:rFonts w:ascii="Courier" w:hAnsi="Courier"/>
          <w:sz w:val="18"/>
          <w:szCs w:val="18"/>
        </w:rPr>
      </w:pPr>
      <w:del w:id="3561" w:author="KVS, Kannan" w:date="2019-02-28T22:23:00Z">
        <w:r w:rsidRPr="00FF1834" w:rsidDel="009B5AF1">
          <w:rPr>
            <w:rFonts w:ascii="Courier" w:hAnsi="Courier"/>
            <w:sz w:val="18"/>
            <w:szCs w:val="18"/>
          </w:rPr>
          <w:delText xml:space="preserve">        "Ethernet19": {</w:delText>
        </w:r>
      </w:del>
    </w:p>
    <w:p w14:paraId="316100F7" w14:textId="7E2B50BF" w:rsidR="00FF1834" w:rsidRPr="00FF1834" w:rsidDel="009B5AF1" w:rsidRDefault="00FF1834" w:rsidP="00FF1834">
      <w:pPr>
        <w:rPr>
          <w:del w:id="3562" w:author="KVS, Kannan" w:date="2019-02-28T22:23:00Z"/>
          <w:rFonts w:ascii="Courier" w:hAnsi="Courier"/>
          <w:sz w:val="18"/>
          <w:szCs w:val="18"/>
        </w:rPr>
      </w:pPr>
      <w:del w:id="3563" w:author="KVS, Kannan" w:date="2019-02-28T22:23:00Z">
        <w:r w:rsidRPr="00FF1834" w:rsidDel="009B5AF1">
          <w:rPr>
            <w:rFonts w:ascii="Courier" w:hAnsi="Courier"/>
            <w:sz w:val="18"/>
            <w:szCs w:val="18"/>
          </w:rPr>
          <w:delText xml:space="preserve">            "alias": "Eth5/4",</w:delText>
        </w:r>
      </w:del>
    </w:p>
    <w:p w14:paraId="716EC6DD" w14:textId="60C007AB" w:rsidR="00FF1834" w:rsidRPr="00FF1834" w:rsidDel="009B5AF1" w:rsidRDefault="00FF1834" w:rsidP="00FF1834">
      <w:pPr>
        <w:rPr>
          <w:del w:id="3564" w:author="KVS, Kannan" w:date="2019-02-28T22:23:00Z"/>
          <w:rFonts w:ascii="Courier" w:hAnsi="Courier"/>
          <w:sz w:val="18"/>
          <w:szCs w:val="18"/>
        </w:rPr>
      </w:pPr>
      <w:del w:id="3565" w:author="KVS, Kannan" w:date="2019-02-28T22:23:00Z">
        <w:r w:rsidRPr="00FF1834" w:rsidDel="009B5AF1">
          <w:rPr>
            <w:rFonts w:ascii="Courier" w:hAnsi="Courier"/>
            <w:sz w:val="18"/>
            <w:szCs w:val="18"/>
          </w:rPr>
          <w:delText xml:space="preserve">            "lanes": "36",</w:delText>
        </w:r>
      </w:del>
    </w:p>
    <w:p w14:paraId="41D002E6" w14:textId="282E0833" w:rsidR="00FF1834" w:rsidRPr="00FF1834" w:rsidDel="009B5AF1" w:rsidRDefault="00FF1834" w:rsidP="00FF1834">
      <w:pPr>
        <w:rPr>
          <w:del w:id="3566" w:author="KVS, Kannan" w:date="2019-02-28T22:23:00Z"/>
          <w:rFonts w:ascii="Courier" w:hAnsi="Courier"/>
          <w:sz w:val="18"/>
          <w:szCs w:val="18"/>
        </w:rPr>
      </w:pPr>
      <w:del w:id="3567" w:author="KVS, Kannan" w:date="2019-02-28T22:23:00Z">
        <w:r w:rsidRPr="00FF1834" w:rsidDel="009B5AF1">
          <w:rPr>
            <w:rFonts w:ascii="Courier" w:hAnsi="Courier"/>
            <w:sz w:val="18"/>
            <w:szCs w:val="18"/>
          </w:rPr>
          <w:delText xml:space="preserve">            "speed": "10000"</w:delText>
        </w:r>
      </w:del>
    </w:p>
    <w:p w14:paraId="640BF9B5" w14:textId="773110A9" w:rsidR="00FF1834" w:rsidRPr="00FF1834" w:rsidDel="009B5AF1" w:rsidRDefault="00FF1834" w:rsidP="00FF1834">
      <w:pPr>
        <w:rPr>
          <w:del w:id="3568" w:author="KVS, Kannan" w:date="2019-02-28T22:23:00Z"/>
          <w:rFonts w:ascii="Courier" w:hAnsi="Courier"/>
          <w:sz w:val="18"/>
          <w:szCs w:val="18"/>
        </w:rPr>
      </w:pPr>
      <w:del w:id="3569" w:author="KVS, Kannan" w:date="2019-02-28T22:23:00Z">
        <w:r w:rsidRPr="00FF1834" w:rsidDel="009B5AF1">
          <w:rPr>
            <w:rFonts w:ascii="Courier" w:hAnsi="Courier"/>
            <w:sz w:val="18"/>
            <w:szCs w:val="18"/>
          </w:rPr>
          <w:delText xml:space="preserve">        },</w:delText>
        </w:r>
      </w:del>
    </w:p>
    <w:p w14:paraId="3A7791E3" w14:textId="65F11F53" w:rsidR="00FF1834" w:rsidRPr="00FF1834" w:rsidDel="009B5AF1" w:rsidRDefault="00FF1834" w:rsidP="00FF1834">
      <w:pPr>
        <w:rPr>
          <w:del w:id="3570" w:author="KVS, Kannan" w:date="2019-02-28T22:23:00Z"/>
          <w:rFonts w:ascii="Courier" w:hAnsi="Courier"/>
          <w:sz w:val="18"/>
          <w:szCs w:val="18"/>
        </w:rPr>
      </w:pPr>
      <w:del w:id="3571" w:author="KVS, Kannan" w:date="2019-02-28T22:23:00Z">
        <w:r w:rsidRPr="00FF1834" w:rsidDel="009B5AF1">
          <w:rPr>
            <w:rFonts w:ascii="Courier" w:hAnsi="Courier"/>
            <w:sz w:val="18"/>
            <w:szCs w:val="18"/>
          </w:rPr>
          <w:delText xml:space="preserve">        "Ethernet20": {</w:delText>
        </w:r>
      </w:del>
    </w:p>
    <w:p w14:paraId="182471FB" w14:textId="67D0AB60" w:rsidR="00FF1834" w:rsidRPr="00FF1834" w:rsidDel="009B5AF1" w:rsidRDefault="00FF1834" w:rsidP="00FF1834">
      <w:pPr>
        <w:rPr>
          <w:del w:id="3572" w:author="KVS, Kannan" w:date="2019-02-28T22:23:00Z"/>
          <w:rFonts w:ascii="Courier" w:hAnsi="Courier"/>
          <w:sz w:val="18"/>
          <w:szCs w:val="18"/>
        </w:rPr>
      </w:pPr>
      <w:del w:id="3573" w:author="KVS, Kannan" w:date="2019-02-28T22:23:00Z">
        <w:r w:rsidRPr="00FF1834" w:rsidDel="009B5AF1">
          <w:rPr>
            <w:rFonts w:ascii="Courier" w:hAnsi="Courier"/>
            <w:sz w:val="18"/>
            <w:szCs w:val="18"/>
          </w:rPr>
          <w:delText xml:space="preserve">            "alias": "Eth6/1",</w:delText>
        </w:r>
      </w:del>
    </w:p>
    <w:p w14:paraId="49356CB8" w14:textId="2AB8CBB7" w:rsidR="00FF1834" w:rsidRPr="00FF1834" w:rsidDel="009B5AF1" w:rsidRDefault="00FF1834" w:rsidP="00FF1834">
      <w:pPr>
        <w:rPr>
          <w:del w:id="3574" w:author="KVS, Kannan" w:date="2019-02-28T22:23:00Z"/>
          <w:rFonts w:ascii="Courier" w:hAnsi="Courier"/>
          <w:sz w:val="18"/>
          <w:szCs w:val="18"/>
        </w:rPr>
      </w:pPr>
      <w:del w:id="3575" w:author="KVS, Kannan" w:date="2019-02-28T22:23:00Z">
        <w:r w:rsidRPr="00FF1834" w:rsidDel="009B5AF1">
          <w:rPr>
            <w:rFonts w:ascii="Courier" w:hAnsi="Courier"/>
            <w:sz w:val="18"/>
            <w:szCs w:val="18"/>
          </w:rPr>
          <w:delText xml:space="preserve">            "lanes": "37",</w:delText>
        </w:r>
      </w:del>
    </w:p>
    <w:p w14:paraId="2198B413" w14:textId="7F0A80CF" w:rsidR="00FF1834" w:rsidRPr="00FF1834" w:rsidDel="009B5AF1" w:rsidRDefault="00FF1834" w:rsidP="00FF1834">
      <w:pPr>
        <w:rPr>
          <w:del w:id="3576" w:author="KVS, Kannan" w:date="2019-02-28T22:23:00Z"/>
          <w:rFonts w:ascii="Courier" w:hAnsi="Courier"/>
          <w:sz w:val="18"/>
          <w:szCs w:val="18"/>
        </w:rPr>
      </w:pPr>
      <w:del w:id="3577" w:author="KVS, Kannan" w:date="2019-02-28T22:23:00Z">
        <w:r w:rsidRPr="00FF1834" w:rsidDel="009B5AF1">
          <w:rPr>
            <w:rFonts w:ascii="Courier" w:hAnsi="Courier"/>
            <w:sz w:val="18"/>
            <w:szCs w:val="18"/>
          </w:rPr>
          <w:delText xml:space="preserve">            "speed": "10000"</w:delText>
        </w:r>
      </w:del>
    </w:p>
    <w:p w14:paraId="7A40FF96" w14:textId="01CA7B47" w:rsidR="00FF1834" w:rsidRPr="00FF1834" w:rsidDel="009B5AF1" w:rsidRDefault="00FF1834" w:rsidP="00FF1834">
      <w:pPr>
        <w:rPr>
          <w:del w:id="3578" w:author="KVS, Kannan" w:date="2019-02-28T22:23:00Z"/>
          <w:rFonts w:ascii="Courier" w:hAnsi="Courier"/>
          <w:sz w:val="18"/>
          <w:szCs w:val="18"/>
        </w:rPr>
      </w:pPr>
      <w:del w:id="3579" w:author="KVS, Kannan" w:date="2019-02-28T22:23:00Z">
        <w:r w:rsidRPr="00FF1834" w:rsidDel="009B5AF1">
          <w:rPr>
            <w:rFonts w:ascii="Courier" w:hAnsi="Courier"/>
            <w:sz w:val="18"/>
            <w:szCs w:val="18"/>
          </w:rPr>
          <w:delText xml:space="preserve">        },</w:delText>
        </w:r>
      </w:del>
    </w:p>
    <w:p w14:paraId="2A9A10A9" w14:textId="110F1039" w:rsidR="00FF1834" w:rsidRPr="00FF1834" w:rsidDel="009B5AF1" w:rsidRDefault="00FF1834" w:rsidP="00FF1834">
      <w:pPr>
        <w:rPr>
          <w:del w:id="3580" w:author="KVS, Kannan" w:date="2019-02-28T22:23:00Z"/>
          <w:rFonts w:ascii="Courier" w:hAnsi="Courier"/>
          <w:sz w:val="18"/>
          <w:szCs w:val="18"/>
        </w:rPr>
      </w:pPr>
      <w:del w:id="3581" w:author="KVS, Kannan" w:date="2019-02-28T22:23:00Z">
        <w:r w:rsidRPr="00FF1834" w:rsidDel="009B5AF1">
          <w:rPr>
            <w:rFonts w:ascii="Courier" w:hAnsi="Courier"/>
            <w:sz w:val="18"/>
            <w:szCs w:val="18"/>
          </w:rPr>
          <w:delText xml:space="preserve">        "Ethernet21": {</w:delText>
        </w:r>
      </w:del>
    </w:p>
    <w:p w14:paraId="737DDDE9" w14:textId="0B33034E" w:rsidR="00FF1834" w:rsidRPr="00FF1834" w:rsidDel="009B5AF1" w:rsidRDefault="00FF1834" w:rsidP="00FF1834">
      <w:pPr>
        <w:rPr>
          <w:del w:id="3582" w:author="KVS, Kannan" w:date="2019-02-28T22:23:00Z"/>
          <w:rFonts w:ascii="Courier" w:hAnsi="Courier"/>
          <w:sz w:val="18"/>
          <w:szCs w:val="18"/>
        </w:rPr>
      </w:pPr>
      <w:del w:id="3583" w:author="KVS, Kannan" w:date="2019-02-28T22:23:00Z">
        <w:r w:rsidRPr="00FF1834" w:rsidDel="009B5AF1">
          <w:rPr>
            <w:rFonts w:ascii="Courier" w:hAnsi="Courier"/>
            <w:sz w:val="18"/>
            <w:szCs w:val="18"/>
          </w:rPr>
          <w:delText xml:space="preserve">            "alias": "Eth6/2",</w:delText>
        </w:r>
      </w:del>
    </w:p>
    <w:p w14:paraId="3EB72E87" w14:textId="417D2090" w:rsidR="00FF1834" w:rsidRPr="00FF1834" w:rsidDel="009B5AF1" w:rsidRDefault="00FF1834" w:rsidP="00FF1834">
      <w:pPr>
        <w:rPr>
          <w:del w:id="3584" w:author="KVS, Kannan" w:date="2019-02-28T22:23:00Z"/>
          <w:rFonts w:ascii="Courier" w:hAnsi="Courier"/>
          <w:sz w:val="18"/>
          <w:szCs w:val="18"/>
        </w:rPr>
      </w:pPr>
      <w:del w:id="3585" w:author="KVS, Kannan" w:date="2019-02-28T22:23:00Z">
        <w:r w:rsidRPr="00FF1834" w:rsidDel="009B5AF1">
          <w:rPr>
            <w:rFonts w:ascii="Courier" w:hAnsi="Courier"/>
            <w:sz w:val="18"/>
            <w:szCs w:val="18"/>
          </w:rPr>
          <w:delText xml:space="preserve">            "lanes": "38",</w:delText>
        </w:r>
      </w:del>
    </w:p>
    <w:p w14:paraId="1480C6B0" w14:textId="40FA267E" w:rsidR="00FF1834" w:rsidRPr="00FF1834" w:rsidDel="009B5AF1" w:rsidRDefault="00FF1834" w:rsidP="00FF1834">
      <w:pPr>
        <w:rPr>
          <w:del w:id="3586" w:author="KVS, Kannan" w:date="2019-02-28T22:23:00Z"/>
          <w:rFonts w:ascii="Courier" w:hAnsi="Courier"/>
          <w:sz w:val="18"/>
          <w:szCs w:val="18"/>
        </w:rPr>
      </w:pPr>
      <w:del w:id="3587" w:author="KVS, Kannan" w:date="2019-02-28T22:23:00Z">
        <w:r w:rsidRPr="00FF1834" w:rsidDel="009B5AF1">
          <w:rPr>
            <w:rFonts w:ascii="Courier" w:hAnsi="Courier"/>
            <w:sz w:val="18"/>
            <w:szCs w:val="18"/>
          </w:rPr>
          <w:delText xml:space="preserve">            "speed": "10000"</w:delText>
        </w:r>
      </w:del>
    </w:p>
    <w:p w14:paraId="2B531904" w14:textId="378721D9" w:rsidR="00FF1834" w:rsidRPr="00FF1834" w:rsidDel="009B5AF1" w:rsidRDefault="00FF1834" w:rsidP="00FF1834">
      <w:pPr>
        <w:rPr>
          <w:del w:id="3588" w:author="KVS, Kannan" w:date="2019-02-28T22:23:00Z"/>
          <w:rFonts w:ascii="Courier" w:hAnsi="Courier"/>
          <w:sz w:val="18"/>
          <w:szCs w:val="18"/>
        </w:rPr>
      </w:pPr>
      <w:del w:id="3589" w:author="KVS, Kannan" w:date="2019-02-28T22:23:00Z">
        <w:r w:rsidRPr="00FF1834" w:rsidDel="009B5AF1">
          <w:rPr>
            <w:rFonts w:ascii="Courier" w:hAnsi="Courier"/>
            <w:sz w:val="18"/>
            <w:szCs w:val="18"/>
          </w:rPr>
          <w:delText xml:space="preserve">        },</w:delText>
        </w:r>
      </w:del>
    </w:p>
    <w:p w14:paraId="2DF38872" w14:textId="2EBE8D2E" w:rsidR="00FF1834" w:rsidRPr="00FF1834" w:rsidDel="009B5AF1" w:rsidRDefault="00FF1834" w:rsidP="00FF1834">
      <w:pPr>
        <w:rPr>
          <w:del w:id="3590" w:author="KVS, Kannan" w:date="2019-02-28T22:23:00Z"/>
          <w:rFonts w:ascii="Courier" w:hAnsi="Courier"/>
          <w:sz w:val="18"/>
          <w:szCs w:val="18"/>
        </w:rPr>
      </w:pPr>
      <w:del w:id="3591" w:author="KVS, Kannan" w:date="2019-02-28T22:23:00Z">
        <w:r w:rsidRPr="00FF1834" w:rsidDel="009B5AF1">
          <w:rPr>
            <w:rFonts w:ascii="Courier" w:hAnsi="Courier"/>
            <w:sz w:val="18"/>
            <w:szCs w:val="18"/>
          </w:rPr>
          <w:delText xml:space="preserve">        "Ethernet22": {</w:delText>
        </w:r>
      </w:del>
    </w:p>
    <w:p w14:paraId="72C636A8" w14:textId="71BF4A58" w:rsidR="00FF1834" w:rsidRPr="00FF1834" w:rsidDel="009B5AF1" w:rsidRDefault="00FF1834" w:rsidP="00FF1834">
      <w:pPr>
        <w:rPr>
          <w:del w:id="3592" w:author="KVS, Kannan" w:date="2019-02-28T22:23:00Z"/>
          <w:rFonts w:ascii="Courier" w:hAnsi="Courier"/>
          <w:sz w:val="18"/>
          <w:szCs w:val="18"/>
        </w:rPr>
      </w:pPr>
      <w:del w:id="3593" w:author="KVS, Kannan" w:date="2019-02-28T22:23:00Z">
        <w:r w:rsidRPr="00FF1834" w:rsidDel="009B5AF1">
          <w:rPr>
            <w:rFonts w:ascii="Courier" w:hAnsi="Courier"/>
            <w:sz w:val="18"/>
            <w:szCs w:val="18"/>
          </w:rPr>
          <w:delText xml:space="preserve">            "alias": "Eth6/3",</w:delText>
        </w:r>
      </w:del>
    </w:p>
    <w:p w14:paraId="392BC28B" w14:textId="135C4CD3" w:rsidR="00FF1834" w:rsidRPr="00FF1834" w:rsidDel="009B5AF1" w:rsidRDefault="00FF1834" w:rsidP="00FF1834">
      <w:pPr>
        <w:rPr>
          <w:del w:id="3594" w:author="KVS, Kannan" w:date="2019-02-28T22:23:00Z"/>
          <w:rFonts w:ascii="Courier" w:hAnsi="Courier"/>
          <w:sz w:val="18"/>
          <w:szCs w:val="18"/>
        </w:rPr>
      </w:pPr>
      <w:del w:id="3595" w:author="KVS, Kannan" w:date="2019-02-28T22:23:00Z">
        <w:r w:rsidRPr="00FF1834" w:rsidDel="009B5AF1">
          <w:rPr>
            <w:rFonts w:ascii="Courier" w:hAnsi="Courier"/>
            <w:sz w:val="18"/>
            <w:szCs w:val="18"/>
          </w:rPr>
          <w:delText xml:space="preserve">            "lanes": "39",</w:delText>
        </w:r>
      </w:del>
    </w:p>
    <w:p w14:paraId="5ED31D8B" w14:textId="19F99904" w:rsidR="00FF1834" w:rsidRPr="00FF1834" w:rsidDel="009B5AF1" w:rsidRDefault="00FF1834" w:rsidP="00FF1834">
      <w:pPr>
        <w:rPr>
          <w:del w:id="3596" w:author="KVS, Kannan" w:date="2019-02-28T22:23:00Z"/>
          <w:rFonts w:ascii="Courier" w:hAnsi="Courier"/>
          <w:sz w:val="18"/>
          <w:szCs w:val="18"/>
        </w:rPr>
      </w:pPr>
      <w:del w:id="3597" w:author="KVS, Kannan" w:date="2019-02-28T22:23:00Z">
        <w:r w:rsidRPr="00FF1834" w:rsidDel="009B5AF1">
          <w:rPr>
            <w:rFonts w:ascii="Courier" w:hAnsi="Courier"/>
            <w:sz w:val="18"/>
            <w:szCs w:val="18"/>
          </w:rPr>
          <w:delText xml:space="preserve">            "speed": "10000"</w:delText>
        </w:r>
      </w:del>
    </w:p>
    <w:p w14:paraId="64214F89" w14:textId="3CD33B42" w:rsidR="00FF1834" w:rsidRPr="00FF1834" w:rsidDel="009B5AF1" w:rsidRDefault="00FF1834" w:rsidP="00FF1834">
      <w:pPr>
        <w:rPr>
          <w:del w:id="3598" w:author="KVS, Kannan" w:date="2019-02-28T22:23:00Z"/>
          <w:rFonts w:ascii="Courier" w:hAnsi="Courier"/>
          <w:sz w:val="18"/>
          <w:szCs w:val="18"/>
        </w:rPr>
      </w:pPr>
      <w:del w:id="3599" w:author="KVS, Kannan" w:date="2019-02-28T22:23:00Z">
        <w:r w:rsidRPr="00FF1834" w:rsidDel="009B5AF1">
          <w:rPr>
            <w:rFonts w:ascii="Courier" w:hAnsi="Courier"/>
            <w:sz w:val="18"/>
            <w:szCs w:val="18"/>
          </w:rPr>
          <w:delText xml:space="preserve">        },</w:delText>
        </w:r>
      </w:del>
    </w:p>
    <w:p w14:paraId="6CF52624" w14:textId="0CE4F417" w:rsidR="00FF1834" w:rsidRPr="00FF1834" w:rsidDel="009B5AF1" w:rsidRDefault="00FF1834" w:rsidP="00FF1834">
      <w:pPr>
        <w:rPr>
          <w:del w:id="3600" w:author="KVS, Kannan" w:date="2019-02-28T22:23:00Z"/>
          <w:rFonts w:ascii="Courier" w:hAnsi="Courier"/>
          <w:sz w:val="18"/>
          <w:szCs w:val="18"/>
        </w:rPr>
      </w:pPr>
      <w:del w:id="3601" w:author="KVS, Kannan" w:date="2019-02-28T22:23:00Z">
        <w:r w:rsidRPr="00FF1834" w:rsidDel="009B5AF1">
          <w:rPr>
            <w:rFonts w:ascii="Courier" w:hAnsi="Courier"/>
            <w:sz w:val="18"/>
            <w:szCs w:val="18"/>
          </w:rPr>
          <w:delText xml:space="preserve">        "Ethernet23": {</w:delText>
        </w:r>
      </w:del>
    </w:p>
    <w:p w14:paraId="13C51816" w14:textId="0BE545BB" w:rsidR="00FF1834" w:rsidRPr="00FF1834" w:rsidDel="009B5AF1" w:rsidRDefault="00FF1834" w:rsidP="00FF1834">
      <w:pPr>
        <w:rPr>
          <w:del w:id="3602" w:author="KVS, Kannan" w:date="2019-02-28T22:23:00Z"/>
          <w:rFonts w:ascii="Courier" w:hAnsi="Courier"/>
          <w:sz w:val="18"/>
          <w:szCs w:val="18"/>
        </w:rPr>
      </w:pPr>
      <w:del w:id="3603" w:author="KVS, Kannan" w:date="2019-02-28T22:23:00Z">
        <w:r w:rsidRPr="00FF1834" w:rsidDel="009B5AF1">
          <w:rPr>
            <w:rFonts w:ascii="Courier" w:hAnsi="Courier"/>
            <w:sz w:val="18"/>
            <w:szCs w:val="18"/>
          </w:rPr>
          <w:delText xml:space="preserve">            "alias": "Eth6/4",</w:delText>
        </w:r>
      </w:del>
    </w:p>
    <w:p w14:paraId="0B39B1C7" w14:textId="1CFB312B" w:rsidR="00FF1834" w:rsidRPr="00FF1834" w:rsidDel="009B5AF1" w:rsidRDefault="00FF1834" w:rsidP="00FF1834">
      <w:pPr>
        <w:rPr>
          <w:del w:id="3604" w:author="KVS, Kannan" w:date="2019-02-28T22:23:00Z"/>
          <w:rFonts w:ascii="Courier" w:hAnsi="Courier"/>
          <w:sz w:val="18"/>
          <w:szCs w:val="18"/>
        </w:rPr>
      </w:pPr>
      <w:del w:id="3605" w:author="KVS, Kannan" w:date="2019-02-28T22:23:00Z">
        <w:r w:rsidRPr="00FF1834" w:rsidDel="009B5AF1">
          <w:rPr>
            <w:rFonts w:ascii="Courier" w:hAnsi="Courier"/>
            <w:sz w:val="18"/>
            <w:szCs w:val="18"/>
          </w:rPr>
          <w:delText xml:space="preserve">            "lanes": "40",</w:delText>
        </w:r>
      </w:del>
    </w:p>
    <w:p w14:paraId="3F65D218" w14:textId="0EF75795" w:rsidR="00FF1834" w:rsidRPr="00FF1834" w:rsidDel="009B5AF1" w:rsidRDefault="00FF1834" w:rsidP="00FF1834">
      <w:pPr>
        <w:rPr>
          <w:del w:id="3606" w:author="KVS, Kannan" w:date="2019-02-28T22:23:00Z"/>
          <w:rFonts w:ascii="Courier" w:hAnsi="Courier"/>
          <w:sz w:val="18"/>
          <w:szCs w:val="18"/>
        </w:rPr>
      </w:pPr>
      <w:del w:id="3607" w:author="KVS, Kannan" w:date="2019-02-28T22:23:00Z">
        <w:r w:rsidRPr="00FF1834" w:rsidDel="009B5AF1">
          <w:rPr>
            <w:rFonts w:ascii="Courier" w:hAnsi="Courier"/>
            <w:sz w:val="18"/>
            <w:szCs w:val="18"/>
          </w:rPr>
          <w:delText xml:space="preserve">            "speed": "10000"</w:delText>
        </w:r>
      </w:del>
    </w:p>
    <w:p w14:paraId="4039C267" w14:textId="6D0874FB" w:rsidR="00FF1834" w:rsidRPr="00FF1834" w:rsidDel="009B5AF1" w:rsidRDefault="00FF1834" w:rsidP="00FF1834">
      <w:pPr>
        <w:rPr>
          <w:del w:id="3608" w:author="KVS, Kannan" w:date="2019-02-28T22:23:00Z"/>
          <w:rFonts w:ascii="Courier" w:hAnsi="Courier"/>
          <w:sz w:val="18"/>
          <w:szCs w:val="18"/>
        </w:rPr>
      </w:pPr>
      <w:del w:id="3609" w:author="KVS, Kannan" w:date="2019-02-28T22:23:00Z">
        <w:r w:rsidRPr="00FF1834" w:rsidDel="009B5AF1">
          <w:rPr>
            <w:rFonts w:ascii="Courier" w:hAnsi="Courier"/>
            <w:sz w:val="18"/>
            <w:szCs w:val="18"/>
          </w:rPr>
          <w:delText xml:space="preserve">        },</w:delText>
        </w:r>
      </w:del>
    </w:p>
    <w:p w14:paraId="02E3C18A" w14:textId="61E9292E" w:rsidR="00FF1834" w:rsidRPr="00FF1834" w:rsidDel="009B5AF1" w:rsidRDefault="00FF1834" w:rsidP="00FF1834">
      <w:pPr>
        <w:rPr>
          <w:del w:id="3610" w:author="KVS, Kannan" w:date="2019-02-28T22:23:00Z"/>
          <w:rFonts w:ascii="Courier" w:hAnsi="Courier"/>
          <w:sz w:val="18"/>
          <w:szCs w:val="18"/>
        </w:rPr>
      </w:pPr>
      <w:del w:id="3611" w:author="KVS, Kannan" w:date="2019-02-28T22:23:00Z">
        <w:r w:rsidRPr="00FF1834" w:rsidDel="009B5AF1">
          <w:rPr>
            <w:rFonts w:ascii="Courier" w:hAnsi="Courier"/>
            <w:sz w:val="18"/>
            <w:szCs w:val="18"/>
          </w:rPr>
          <w:delText xml:space="preserve">        "Ethernet24": {</w:delText>
        </w:r>
      </w:del>
    </w:p>
    <w:p w14:paraId="76846F9F" w14:textId="7C844B1D" w:rsidR="00FF1834" w:rsidRPr="00FF1834" w:rsidDel="009B5AF1" w:rsidRDefault="00FF1834" w:rsidP="00FF1834">
      <w:pPr>
        <w:rPr>
          <w:del w:id="3612" w:author="KVS, Kannan" w:date="2019-02-28T22:23:00Z"/>
          <w:rFonts w:ascii="Courier" w:hAnsi="Courier"/>
          <w:sz w:val="18"/>
          <w:szCs w:val="18"/>
        </w:rPr>
      </w:pPr>
      <w:del w:id="3613" w:author="KVS, Kannan" w:date="2019-02-28T22:23:00Z">
        <w:r w:rsidRPr="00FF1834" w:rsidDel="009B5AF1">
          <w:rPr>
            <w:rFonts w:ascii="Courier" w:hAnsi="Courier"/>
            <w:sz w:val="18"/>
            <w:szCs w:val="18"/>
          </w:rPr>
          <w:delText xml:space="preserve">            "alias": "Eth7/1",</w:delText>
        </w:r>
      </w:del>
    </w:p>
    <w:p w14:paraId="51BB1236" w14:textId="647125AF" w:rsidR="00FF1834" w:rsidRPr="00FF1834" w:rsidDel="009B5AF1" w:rsidRDefault="00FF1834" w:rsidP="00FF1834">
      <w:pPr>
        <w:rPr>
          <w:del w:id="3614" w:author="KVS, Kannan" w:date="2019-02-28T22:23:00Z"/>
          <w:rFonts w:ascii="Courier" w:hAnsi="Courier"/>
          <w:sz w:val="18"/>
          <w:szCs w:val="18"/>
        </w:rPr>
      </w:pPr>
      <w:del w:id="3615" w:author="KVS, Kannan" w:date="2019-02-28T22:23:00Z">
        <w:r w:rsidRPr="00FF1834" w:rsidDel="009B5AF1">
          <w:rPr>
            <w:rFonts w:ascii="Courier" w:hAnsi="Courier"/>
            <w:sz w:val="18"/>
            <w:szCs w:val="18"/>
          </w:rPr>
          <w:delText xml:space="preserve">            "lanes": "41",</w:delText>
        </w:r>
      </w:del>
    </w:p>
    <w:p w14:paraId="10B67E4F" w14:textId="4AD96809" w:rsidR="00FF1834" w:rsidRPr="00FF1834" w:rsidDel="009B5AF1" w:rsidRDefault="00FF1834" w:rsidP="00FF1834">
      <w:pPr>
        <w:rPr>
          <w:del w:id="3616" w:author="KVS, Kannan" w:date="2019-02-28T22:23:00Z"/>
          <w:rFonts w:ascii="Courier" w:hAnsi="Courier"/>
          <w:sz w:val="18"/>
          <w:szCs w:val="18"/>
        </w:rPr>
      </w:pPr>
      <w:del w:id="3617" w:author="KVS, Kannan" w:date="2019-02-28T22:23:00Z">
        <w:r w:rsidRPr="00FF1834" w:rsidDel="009B5AF1">
          <w:rPr>
            <w:rFonts w:ascii="Courier" w:hAnsi="Courier"/>
            <w:sz w:val="18"/>
            <w:szCs w:val="18"/>
          </w:rPr>
          <w:delText xml:space="preserve">            "speed": "10000"</w:delText>
        </w:r>
      </w:del>
    </w:p>
    <w:p w14:paraId="44184443" w14:textId="6797063E" w:rsidR="00FF1834" w:rsidRPr="00FF1834" w:rsidDel="009B5AF1" w:rsidRDefault="00FF1834" w:rsidP="00FF1834">
      <w:pPr>
        <w:rPr>
          <w:del w:id="3618" w:author="KVS, Kannan" w:date="2019-02-28T22:23:00Z"/>
          <w:rFonts w:ascii="Courier" w:hAnsi="Courier"/>
          <w:sz w:val="18"/>
          <w:szCs w:val="18"/>
        </w:rPr>
      </w:pPr>
      <w:del w:id="3619" w:author="KVS, Kannan" w:date="2019-02-28T22:23:00Z">
        <w:r w:rsidRPr="00FF1834" w:rsidDel="009B5AF1">
          <w:rPr>
            <w:rFonts w:ascii="Courier" w:hAnsi="Courier"/>
            <w:sz w:val="18"/>
            <w:szCs w:val="18"/>
          </w:rPr>
          <w:delText xml:space="preserve">        },</w:delText>
        </w:r>
      </w:del>
    </w:p>
    <w:p w14:paraId="71FF9494" w14:textId="40636335" w:rsidR="00FF1834" w:rsidRPr="00FF1834" w:rsidDel="009B5AF1" w:rsidRDefault="00FF1834" w:rsidP="00FF1834">
      <w:pPr>
        <w:rPr>
          <w:del w:id="3620" w:author="KVS, Kannan" w:date="2019-02-28T22:23:00Z"/>
          <w:rFonts w:ascii="Courier" w:hAnsi="Courier"/>
          <w:sz w:val="18"/>
          <w:szCs w:val="18"/>
        </w:rPr>
      </w:pPr>
      <w:del w:id="3621" w:author="KVS, Kannan" w:date="2019-02-28T22:23:00Z">
        <w:r w:rsidRPr="00FF1834" w:rsidDel="009B5AF1">
          <w:rPr>
            <w:rFonts w:ascii="Courier" w:hAnsi="Courier"/>
            <w:sz w:val="18"/>
            <w:szCs w:val="18"/>
          </w:rPr>
          <w:delText xml:space="preserve">        "Ethernet25": {</w:delText>
        </w:r>
      </w:del>
    </w:p>
    <w:p w14:paraId="74F3F496" w14:textId="540DB6CF" w:rsidR="00FF1834" w:rsidRPr="00FF1834" w:rsidDel="009B5AF1" w:rsidRDefault="00FF1834" w:rsidP="00FF1834">
      <w:pPr>
        <w:rPr>
          <w:del w:id="3622" w:author="KVS, Kannan" w:date="2019-02-28T22:23:00Z"/>
          <w:rFonts w:ascii="Courier" w:hAnsi="Courier"/>
          <w:sz w:val="18"/>
          <w:szCs w:val="18"/>
        </w:rPr>
      </w:pPr>
      <w:del w:id="3623" w:author="KVS, Kannan" w:date="2019-02-28T22:23:00Z">
        <w:r w:rsidRPr="00FF1834" w:rsidDel="009B5AF1">
          <w:rPr>
            <w:rFonts w:ascii="Courier" w:hAnsi="Courier"/>
            <w:sz w:val="18"/>
            <w:szCs w:val="18"/>
          </w:rPr>
          <w:delText xml:space="preserve">            "alias": "Eth7/2",</w:delText>
        </w:r>
      </w:del>
    </w:p>
    <w:p w14:paraId="4DFB2463" w14:textId="694DAB5B" w:rsidR="00FF1834" w:rsidRPr="00FF1834" w:rsidDel="009B5AF1" w:rsidRDefault="00FF1834" w:rsidP="00FF1834">
      <w:pPr>
        <w:rPr>
          <w:del w:id="3624" w:author="KVS, Kannan" w:date="2019-02-28T22:23:00Z"/>
          <w:rFonts w:ascii="Courier" w:hAnsi="Courier"/>
          <w:sz w:val="18"/>
          <w:szCs w:val="18"/>
        </w:rPr>
      </w:pPr>
      <w:del w:id="3625" w:author="KVS, Kannan" w:date="2019-02-28T22:23:00Z">
        <w:r w:rsidRPr="00FF1834" w:rsidDel="009B5AF1">
          <w:rPr>
            <w:rFonts w:ascii="Courier" w:hAnsi="Courier"/>
            <w:sz w:val="18"/>
            <w:szCs w:val="18"/>
          </w:rPr>
          <w:delText xml:space="preserve">            "lanes": "42",</w:delText>
        </w:r>
      </w:del>
    </w:p>
    <w:p w14:paraId="36AFDA95" w14:textId="0227B667" w:rsidR="00FF1834" w:rsidRPr="00FF1834" w:rsidDel="009B5AF1" w:rsidRDefault="00FF1834" w:rsidP="00FF1834">
      <w:pPr>
        <w:rPr>
          <w:del w:id="3626" w:author="KVS, Kannan" w:date="2019-02-28T22:23:00Z"/>
          <w:rFonts w:ascii="Courier" w:hAnsi="Courier"/>
          <w:sz w:val="18"/>
          <w:szCs w:val="18"/>
        </w:rPr>
      </w:pPr>
      <w:del w:id="3627" w:author="KVS, Kannan" w:date="2019-02-28T22:23:00Z">
        <w:r w:rsidRPr="00FF1834" w:rsidDel="009B5AF1">
          <w:rPr>
            <w:rFonts w:ascii="Courier" w:hAnsi="Courier"/>
            <w:sz w:val="18"/>
            <w:szCs w:val="18"/>
          </w:rPr>
          <w:delText xml:space="preserve">            "speed": "10000"</w:delText>
        </w:r>
      </w:del>
    </w:p>
    <w:p w14:paraId="13616032" w14:textId="6FC86E4D" w:rsidR="00FF1834" w:rsidRPr="00FF1834" w:rsidDel="009B5AF1" w:rsidRDefault="00FF1834" w:rsidP="00FF1834">
      <w:pPr>
        <w:rPr>
          <w:del w:id="3628" w:author="KVS, Kannan" w:date="2019-02-28T22:23:00Z"/>
          <w:rFonts w:ascii="Courier" w:hAnsi="Courier"/>
          <w:sz w:val="18"/>
          <w:szCs w:val="18"/>
        </w:rPr>
      </w:pPr>
      <w:del w:id="3629" w:author="KVS, Kannan" w:date="2019-02-28T22:23:00Z">
        <w:r w:rsidRPr="00FF1834" w:rsidDel="009B5AF1">
          <w:rPr>
            <w:rFonts w:ascii="Courier" w:hAnsi="Courier"/>
            <w:sz w:val="18"/>
            <w:szCs w:val="18"/>
          </w:rPr>
          <w:delText xml:space="preserve">        },</w:delText>
        </w:r>
      </w:del>
    </w:p>
    <w:p w14:paraId="19B41E61" w14:textId="6439B0AF" w:rsidR="00FF1834" w:rsidRPr="00FF1834" w:rsidDel="009B5AF1" w:rsidRDefault="00FF1834" w:rsidP="00FF1834">
      <w:pPr>
        <w:rPr>
          <w:del w:id="3630" w:author="KVS, Kannan" w:date="2019-02-28T22:23:00Z"/>
          <w:rFonts w:ascii="Courier" w:hAnsi="Courier"/>
          <w:sz w:val="18"/>
          <w:szCs w:val="18"/>
        </w:rPr>
      </w:pPr>
      <w:del w:id="3631" w:author="KVS, Kannan" w:date="2019-02-28T22:23:00Z">
        <w:r w:rsidRPr="00FF1834" w:rsidDel="009B5AF1">
          <w:rPr>
            <w:rFonts w:ascii="Courier" w:hAnsi="Courier"/>
            <w:sz w:val="18"/>
            <w:szCs w:val="18"/>
          </w:rPr>
          <w:delText xml:space="preserve">        "Ethernet26": {</w:delText>
        </w:r>
      </w:del>
    </w:p>
    <w:p w14:paraId="2DFE3C44" w14:textId="5EC03B24" w:rsidR="00FF1834" w:rsidRPr="00FF1834" w:rsidDel="009B5AF1" w:rsidRDefault="00FF1834" w:rsidP="00FF1834">
      <w:pPr>
        <w:rPr>
          <w:del w:id="3632" w:author="KVS, Kannan" w:date="2019-02-28T22:23:00Z"/>
          <w:rFonts w:ascii="Courier" w:hAnsi="Courier"/>
          <w:sz w:val="18"/>
          <w:szCs w:val="18"/>
        </w:rPr>
      </w:pPr>
      <w:del w:id="3633" w:author="KVS, Kannan" w:date="2019-02-28T22:23:00Z">
        <w:r w:rsidRPr="00FF1834" w:rsidDel="009B5AF1">
          <w:rPr>
            <w:rFonts w:ascii="Courier" w:hAnsi="Courier"/>
            <w:sz w:val="18"/>
            <w:szCs w:val="18"/>
          </w:rPr>
          <w:delText xml:space="preserve">            "alias": "Eth7/3",</w:delText>
        </w:r>
      </w:del>
    </w:p>
    <w:p w14:paraId="0D5ACC0E" w14:textId="7F58F5CF" w:rsidR="00FF1834" w:rsidRPr="00FF1834" w:rsidDel="009B5AF1" w:rsidRDefault="00FF1834" w:rsidP="00FF1834">
      <w:pPr>
        <w:rPr>
          <w:del w:id="3634" w:author="KVS, Kannan" w:date="2019-02-28T22:23:00Z"/>
          <w:rFonts w:ascii="Courier" w:hAnsi="Courier"/>
          <w:sz w:val="18"/>
          <w:szCs w:val="18"/>
        </w:rPr>
      </w:pPr>
      <w:del w:id="3635" w:author="KVS, Kannan" w:date="2019-02-28T22:23:00Z">
        <w:r w:rsidRPr="00FF1834" w:rsidDel="009B5AF1">
          <w:rPr>
            <w:rFonts w:ascii="Courier" w:hAnsi="Courier"/>
            <w:sz w:val="18"/>
            <w:szCs w:val="18"/>
          </w:rPr>
          <w:delText xml:space="preserve">            "lanes": "43",</w:delText>
        </w:r>
      </w:del>
    </w:p>
    <w:p w14:paraId="6F52F645" w14:textId="79015E9C" w:rsidR="00FF1834" w:rsidRPr="00FF1834" w:rsidDel="009B5AF1" w:rsidRDefault="00FF1834" w:rsidP="00FF1834">
      <w:pPr>
        <w:rPr>
          <w:del w:id="3636" w:author="KVS, Kannan" w:date="2019-02-28T22:23:00Z"/>
          <w:rFonts w:ascii="Courier" w:hAnsi="Courier"/>
          <w:sz w:val="18"/>
          <w:szCs w:val="18"/>
        </w:rPr>
      </w:pPr>
      <w:del w:id="3637" w:author="KVS, Kannan" w:date="2019-02-28T22:23:00Z">
        <w:r w:rsidRPr="00FF1834" w:rsidDel="009B5AF1">
          <w:rPr>
            <w:rFonts w:ascii="Courier" w:hAnsi="Courier"/>
            <w:sz w:val="18"/>
            <w:szCs w:val="18"/>
          </w:rPr>
          <w:delText xml:space="preserve">            "speed": "10000"</w:delText>
        </w:r>
      </w:del>
    </w:p>
    <w:p w14:paraId="5CBEB651" w14:textId="00C8579C" w:rsidR="00FF1834" w:rsidRPr="00FF1834" w:rsidDel="009B5AF1" w:rsidRDefault="00FF1834" w:rsidP="00FF1834">
      <w:pPr>
        <w:rPr>
          <w:del w:id="3638" w:author="KVS, Kannan" w:date="2019-02-28T22:23:00Z"/>
          <w:rFonts w:ascii="Courier" w:hAnsi="Courier"/>
          <w:sz w:val="18"/>
          <w:szCs w:val="18"/>
        </w:rPr>
      </w:pPr>
      <w:del w:id="3639" w:author="KVS, Kannan" w:date="2019-02-28T22:23:00Z">
        <w:r w:rsidRPr="00FF1834" w:rsidDel="009B5AF1">
          <w:rPr>
            <w:rFonts w:ascii="Courier" w:hAnsi="Courier"/>
            <w:sz w:val="18"/>
            <w:szCs w:val="18"/>
          </w:rPr>
          <w:delText xml:space="preserve">        },</w:delText>
        </w:r>
      </w:del>
    </w:p>
    <w:p w14:paraId="1B652801" w14:textId="394C5AE4" w:rsidR="00FF1834" w:rsidRPr="00FF1834" w:rsidDel="009B5AF1" w:rsidRDefault="00FF1834" w:rsidP="00FF1834">
      <w:pPr>
        <w:rPr>
          <w:del w:id="3640" w:author="KVS, Kannan" w:date="2019-02-28T22:23:00Z"/>
          <w:rFonts w:ascii="Courier" w:hAnsi="Courier"/>
          <w:sz w:val="18"/>
          <w:szCs w:val="18"/>
        </w:rPr>
      </w:pPr>
      <w:del w:id="3641" w:author="KVS, Kannan" w:date="2019-02-28T22:23:00Z">
        <w:r w:rsidRPr="00FF1834" w:rsidDel="009B5AF1">
          <w:rPr>
            <w:rFonts w:ascii="Courier" w:hAnsi="Courier"/>
            <w:sz w:val="18"/>
            <w:szCs w:val="18"/>
          </w:rPr>
          <w:delText xml:space="preserve">        "Ethernet27": {</w:delText>
        </w:r>
      </w:del>
    </w:p>
    <w:p w14:paraId="12BC7B65" w14:textId="7385DA57" w:rsidR="00FF1834" w:rsidRPr="00FF1834" w:rsidDel="009B5AF1" w:rsidRDefault="00FF1834" w:rsidP="00FF1834">
      <w:pPr>
        <w:rPr>
          <w:del w:id="3642" w:author="KVS, Kannan" w:date="2019-02-28T22:23:00Z"/>
          <w:rFonts w:ascii="Courier" w:hAnsi="Courier"/>
          <w:sz w:val="18"/>
          <w:szCs w:val="18"/>
        </w:rPr>
      </w:pPr>
      <w:del w:id="3643" w:author="KVS, Kannan" w:date="2019-02-28T22:23:00Z">
        <w:r w:rsidRPr="00FF1834" w:rsidDel="009B5AF1">
          <w:rPr>
            <w:rFonts w:ascii="Courier" w:hAnsi="Courier"/>
            <w:sz w:val="18"/>
            <w:szCs w:val="18"/>
          </w:rPr>
          <w:delText xml:space="preserve">            "alias": "Eth7/4",</w:delText>
        </w:r>
      </w:del>
    </w:p>
    <w:p w14:paraId="63D67AAD" w14:textId="7927523A" w:rsidR="00FF1834" w:rsidRPr="00FF1834" w:rsidDel="009B5AF1" w:rsidRDefault="00FF1834" w:rsidP="00FF1834">
      <w:pPr>
        <w:rPr>
          <w:del w:id="3644" w:author="KVS, Kannan" w:date="2019-02-28T22:23:00Z"/>
          <w:rFonts w:ascii="Courier" w:hAnsi="Courier"/>
          <w:sz w:val="18"/>
          <w:szCs w:val="18"/>
        </w:rPr>
      </w:pPr>
      <w:del w:id="3645" w:author="KVS, Kannan" w:date="2019-02-28T22:23:00Z">
        <w:r w:rsidRPr="00FF1834" w:rsidDel="009B5AF1">
          <w:rPr>
            <w:rFonts w:ascii="Courier" w:hAnsi="Courier"/>
            <w:sz w:val="18"/>
            <w:szCs w:val="18"/>
          </w:rPr>
          <w:delText xml:space="preserve">            "lanes": "44",</w:delText>
        </w:r>
      </w:del>
    </w:p>
    <w:p w14:paraId="362D2666" w14:textId="7EB68909" w:rsidR="00FF1834" w:rsidRPr="00FF1834" w:rsidDel="009B5AF1" w:rsidRDefault="00FF1834" w:rsidP="00FF1834">
      <w:pPr>
        <w:rPr>
          <w:del w:id="3646" w:author="KVS, Kannan" w:date="2019-02-28T22:23:00Z"/>
          <w:rFonts w:ascii="Courier" w:hAnsi="Courier"/>
          <w:sz w:val="18"/>
          <w:szCs w:val="18"/>
        </w:rPr>
      </w:pPr>
      <w:del w:id="3647" w:author="KVS, Kannan" w:date="2019-02-28T22:23:00Z">
        <w:r w:rsidRPr="00FF1834" w:rsidDel="009B5AF1">
          <w:rPr>
            <w:rFonts w:ascii="Courier" w:hAnsi="Courier"/>
            <w:sz w:val="18"/>
            <w:szCs w:val="18"/>
          </w:rPr>
          <w:delText xml:space="preserve">            "speed": "10000"</w:delText>
        </w:r>
      </w:del>
    </w:p>
    <w:p w14:paraId="7D26F1F0" w14:textId="09214CC6" w:rsidR="00FF1834" w:rsidRPr="00FF1834" w:rsidDel="009B5AF1" w:rsidRDefault="00FF1834" w:rsidP="00FF1834">
      <w:pPr>
        <w:rPr>
          <w:del w:id="3648" w:author="KVS, Kannan" w:date="2019-02-28T22:23:00Z"/>
          <w:rFonts w:ascii="Courier" w:hAnsi="Courier"/>
          <w:sz w:val="18"/>
          <w:szCs w:val="18"/>
        </w:rPr>
      </w:pPr>
      <w:del w:id="3649" w:author="KVS, Kannan" w:date="2019-02-28T22:23:00Z">
        <w:r w:rsidRPr="00FF1834" w:rsidDel="009B5AF1">
          <w:rPr>
            <w:rFonts w:ascii="Courier" w:hAnsi="Courier"/>
            <w:sz w:val="18"/>
            <w:szCs w:val="18"/>
          </w:rPr>
          <w:delText xml:space="preserve">        },</w:delText>
        </w:r>
      </w:del>
    </w:p>
    <w:p w14:paraId="5A1C910D" w14:textId="3A511A22" w:rsidR="00FF1834" w:rsidRPr="00FF1834" w:rsidDel="009B5AF1" w:rsidRDefault="00FF1834" w:rsidP="00FF1834">
      <w:pPr>
        <w:rPr>
          <w:del w:id="3650" w:author="KVS, Kannan" w:date="2019-02-28T22:23:00Z"/>
          <w:rFonts w:ascii="Courier" w:hAnsi="Courier"/>
          <w:sz w:val="18"/>
          <w:szCs w:val="18"/>
        </w:rPr>
      </w:pPr>
      <w:del w:id="3651" w:author="KVS, Kannan" w:date="2019-02-28T22:23:00Z">
        <w:r w:rsidRPr="00FF1834" w:rsidDel="009B5AF1">
          <w:rPr>
            <w:rFonts w:ascii="Courier" w:hAnsi="Courier"/>
            <w:sz w:val="18"/>
            <w:szCs w:val="18"/>
          </w:rPr>
          <w:delText xml:space="preserve">        "Ethernet28": {</w:delText>
        </w:r>
      </w:del>
    </w:p>
    <w:p w14:paraId="14F58C26" w14:textId="274E010A" w:rsidR="00FF1834" w:rsidRPr="00FF1834" w:rsidDel="009B5AF1" w:rsidRDefault="00FF1834" w:rsidP="00FF1834">
      <w:pPr>
        <w:rPr>
          <w:del w:id="3652" w:author="KVS, Kannan" w:date="2019-02-28T22:23:00Z"/>
          <w:rFonts w:ascii="Courier" w:hAnsi="Courier"/>
          <w:sz w:val="18"/>
          <w:szCs w:val="18"/>
        </w:rPr>
      </w:pPr>
      <w:del w:id="3653" w:author="KVS, Kannan" w:date="2019-02-28T22:23:00Z">
        <w:r w:rsidRPr="00FF1834" w:rsidDel="009B5AF1">
          <w:rPr>
            <w:rFonts w:ascii="Courier" w:hAnsi="Courier"/>
            <w:sz w:val="18"/>
            <w:szCs w:val="18"/>
          </w:rPr>
          <w:delText xml:space="preserve">            "alias": "Eth8/1",</w:delText>
        </w:r>
      </w:del>
    </w:p>
    <w:p w14:paraId="2B0E3AEA" w14:textId="3FD250CC" w:rsidR="00FF1834" w:rsidRPr="00FF1834" w:rsidDel="009B5AF1" w:rsidRDefault="00FF1834" w:rsidP="00FF1834">
      <w:pPr>
        <w:rPr>
          <w:del w:id="3654" w:author="KVS, Kannan" w:date="2019-02-28T22:23:00Z"/>
          <w:rFonts w:ascii="Courier" w:hAnsi="Courier"/>
          <w:sz w:val="18"/>
          <w:szCs w:val="18"/>
        </w:rPr>
      </w:pPr>
      <w:del w:id="3655" w:author="KVS, Kannan" w:date="2019-02-28T22:23:00Z">
        <w:r w:rsidRPr="00FF1834" w:rsidDel="009B5AF1">
          <w:rPr>
            <w:rFonts w:ascii="Courier" w:hAnsi="Courier"/>
            <w:sz w:val="18"/>
            <w:szCs w:val="18"/>
          </w:rPr>
          <w:delText xml:space="preserve">            "lanes": "45",</w:delText>
        </w:r>
      </w:del>
    </w:p>
    <w:p w14:paraId="5BF6E3D2" w14:textId="7C57B2F7" w:rsidR="00FF1834" w:rsidRPr="00FF1834" w:rsidDel="009B5AF1" w:rsidRDefault="00FF1834" w:rsidP="00FF1834">
      <w:pPr>
        <w:rPr>
          <w:del w:id="3656" w:author="KVS, Kannan" w:date="2019-02-28T22:23:00Z"/>
          <w:rFonts w:ascii="Courier" w:hAnsi="Courier"/>
          <w:sz w:val="18"/>
          <w:szCs w:val="18"/>
        </w:rPr>
      </w:pPr>
      <w:del w:id="3657" w:author="KVS, Kannan" w:date="2019-02-28T22:23:00Z">
        <w:r w:rsidRPr="00FF1834" w:rsidDel="009B5AF1">
          <w:rPr>
            <w:rFonts w:ascii="Courier" w:hAnsi="Courier"/>
            <w:sz w:val="18"/>
            <w:szCs w:val="18"/>
          </w:rPr>
          <w:delText xml:space="preserve">            "speed": "10000"</w:delText>
        </w:r>
      </w:del>
    </w:p>
    <w:p w14:paraId="298ECDB3" w14:textId="140D29C8" w:rsidR="00FF1834" w:rsidRPr="00FF1834" w:rsidDel="009B5AF1" w:rsidRDefault="00FF1834" w:rsidP="00FF1834">
      <w:pPr>
        <w:rPr>
          <w:del w:id="3658" w:author="KVS, Kannan" w:date="2019-02-28T22:23:00Z"/>
          <w:rFonts w:ascii="Courier" w:hAnsi="Courier"/>
          <w:sz w:val="18"/>
          <w:szCs w:val="18"/>
        </w:rPr>
      </w:pPr>
      <w:del w:id="3659" w:author="KVS, Kannan" w:date="2019-02-28T22:23:00Z">
        <w:r w:rsidRPr="00FF1834" w:rsidDel="009B5AF1">
          <w:rPr>
            <w:rFonts w:ascii="Courier" w:hAnsi="Courier"/>
            <w:sz w:val="18"/>
            <w:szCs w:val="18"/>
          </w:rPr>
          <w:delText xml:space="preserve">        },</w:delText>
        </w:r>
      </w:del>
    </w:p>
    <w:p w14:paraId="667620C5" w14:textId="5C35F134" w:rsidR="00FF1834" w:rsidRPr="00FF1834" w:rsidDel="009B5AF1" w:rsidRDefault="00FF1834" w:rsidP="00FF1834">
      <w:pPr>
        <w:rPr>
          <w:del w:id="3660" w:author="KVS, Kannan" w:date="2019-02-28T22:23:00Z"/>
          <w:rFonts w:ascii="Courier" w:hAnsi="Courier"/>
          <w:sz w:val="18"/>
          <w:szCs w:val="18"/>
        </w:rPr>
      </w:pPr>
      <w:del w:id="3661" w:author="KVS, Kannan" w:date="2019-02-28T22:23:00Z">
        <w:r w:rsidRPr="00FF1834" w:rsidDel="009B5AF1">
          <w:rPr>
            <w:rFonts w:ascii="Courier" w:hAnsi="Courier"/>
            <w:sz w:val="18"/>
            <w:szCs w:val="18"/>
          </w:rPr>
          <w:delText xml:space="preserve">        "Ethernet29": {</w:delText>
        </w:r>
      </w:del>
    </w:p>
    <w:p w14:paraId="5CD4101D" w14:textId="0B2ABA64" w:rsidR="00FF1834" w:rsidRPr="00FF1834" w:rsidDel="009B5AF1" w:rsidRDefault="00FF1834" w:rsidP="00FF1834">
      <w:pPr>
        <w:rPr>
          <w:del w:id="3662" w:author="KVS, Kannan" w:date="2019-02-28T22:23:00Z"/>
          <w:rFonts w:ascii="Courier" w:hAnsi="Courier"/>
          <w:sz w:val="18"/>
          <w:szCs w:val="18"/>
        </w:rPr>
      </w:pPr>
      <w:del w:id="3663" w:author="KVS, Kannan" w:date="2019-02-28T22:23:00Z">
        <w:r w:rsidRPr="00FF1834" w:rsidDel="009B5AF1">
          <w:rPr>
            <w:rFonts w:ascii="Courier" w:hAnsi="Courier"/>
            <w:sz w:val="18"/>
            <w:szCs w:val="18"/>
          </w:rPr>
          <w:delText xml:space="preserve">            "alias": "Eth8/2",</w:delText>
        </w:r>
      </w:del>
    </w:p>
    <w:p w14:paraId="4E7B0D9D" w14:textId="28F50C46" w:rsidR="00FF1834" w:rsidRPr="00FF1834" w:rsidDel="009B5AF1" w:rsidRDefault="00FF1834" w:rsidP="00FF1834">
      <w:pPr>
        <w:rPr>
          <w:del w:id="3664" w:author="KVS, Kannan" w:date="2019-02-28T22:23:00Z"/>
          <w:rFonts w:ascii="Courier" w:hAnsi="Courier"/>
          <w:sz w:val="18"/>
          <w:szCs w:val="18"/>
        </w:rPr>
      </w:pPr>
      <w:del w:id="3665" w:author="KVS, Kannan" w:date="2019-02-28T22:23:00Z">
        <w:r w:rsidRPr="00FF1834" w:rsidDel="009B5AF1">
          <w:rPr>
            <w:rFonts w:ascii="Courier" w:hAnsi="Courier"/>
            <w:sz w:val="18"/>
            <w:szCs w:val="18"/>
          </w:rPr>
          <w:delText xml:space="preserve">            "lanes": "46",</w:delText>
        </w:r>
      </w:del>
    </w:p>
    <w:p w14:paraId="61C61B25" w14:textId="6C2F043C" w:rsidR="00FF1834" w:rsidRPr="00FF1834" w:rsidDel="009B5AF1" w:rsidRDefault="00FF1834" w:rsidP="00FF1834">
      <w:pPr>
        <w:rPr>
          <w:del w:id="3666" w:author="KVS, Kannan" w:date="2019-02-28T22:23:00Z"/>
          <w:rFonts w:ascii="Courier" w:hAnsi="Courier"/>
          <w:sz w:val="18"/>
          <w:szCs w:val="18"/>
        </w:rPr>
      </w:pPr>
      <w:del w:id="3667" w:author="KVS, Kannan" w:date="2019-02-28T22:23:00Z">
        <w:r w:rsidRPr="00FF1834" w:rsidDel="009B5AF1">
          <w:rPr>
            <w:rFonts w:ascii="Courier" w:hAnsi="Courier"/>
            <w:sz w:val="18"/>
            <w:szCs w:val="18"/>
          </w:rPr>
          <w:delText xml:space="preserve">            "speed": "10000"</w:delText>
        </w:r>
      </w:del>
    </w:p>
    <w:p w14:paraId="080C55DA" w14:textId="554C41D2" w:rsidR="00FF1834" w:rsidRPr="00FF1834" w:rsidDel="009B5AF1" w:rsidRDefault="00FF1834" w:rsidP="00FF1834">
      <w:pPr>
        <w:rPr>
          <w:del w:id="3668" w:author="KVS, Kannan" w:date="2019-02-28T22:23:00Z"/>
          <w:rFonts w:ascii="Courier" w:hAnsi="Courier"/>
          <w:sz w:val="18"/>
          <w:szCs w:val="18"/>
        </w:rPr>
      </w:pPr>
      <w:del w:id="3669" w:author="KVS, Kannan" w:date="2019-02-28T22:23:00Z">
        <w:r w:rsidRPr="00FF1834" w:rsidDel="009B5AF1">
          <w:rPr>
            <w:rFonts w:ascii="Courier" w:hAnsi="Courier"/>
            <w:sz w:val="18"/>
            <w:szCs w:val="18"/>
          </w:rPr>
          <w:delText xml:space="preserve">        },</w:delText>
        </w:r>
      </w:del>
    </w:p>
    <w:p w14:paraId="5C4645E4" w14:textId="561909C8" w:rsidR="00FF1834" w:rsidRPr="00FF1834" w:rsidDel="009B5AF1" w:rsidRDefault="00FF1834" w:rsidP="00FF1834">
      <w:pPr>
        <w:rPr>
          <w:del w:id="3670" w:author="KVS, Kannan" w:date="2019-02-28T22:23:00Z"/>
          <w:rFonts w:ascii="Courier" w:hAnsi="Courier"/>
          <w:sz w:val="18"/>
          <w:szCs w:val="18"/>
        </w:rPr>
      </w:pPr>
      <w:del w:id="3671" w:author="KVS, Kannan" w:date="2019-02-28T22:23:00Z">
        <w:r w:rsidRPr="00FF1834" w:rsidDel="009B5AF1">
          <w:rPr>
            <w:rFonts w:ascii="Courier" w:hAnsi="Courier"/>
            <w:sz w:val="18"/>
            <w:szCs w:val="18"/>
          </w:rPr>
          <w:delText xml:space="preserve">        "Ethernet30": {</w:delText>
        </w:r>
      </w:del>
    </w:p>
    <w:p w14:paraId="0EF4106D" w14:textId="2540659B" w:rsidR="00FF1834" w:rsidRPr="00FF1834" w:rsidDel="009B5AF1" w:rsidRDefault="00FF1834" w:rsidP="00FF1834">
      <w:pPr>
        <w:rPr>
          <w:del w:id="3672" w:author="KVS, Kannan" w:date="2019-02-28T22:23:00Z"/>
          <w:rFonts w:ascii="Courier" w:hAnsi="Courier"/>
          <w:sz w:val="18"/>
          <w:szCs w:val="18"/>
        </w:rPr>
      </w:pPr>
      <w:del w:id="3673" w:author="KVS, Kannan" w:date="2019-02-28T22:23:00Z">
        <w:r w:rsidRPr="00FF1834" w:rsidDel="009B5AF1">
          <w:rPr>
            <w:rFonts w:ascii="Courier" w:hAnsi="Courier"/>
            <w:sz w:val="18"/>
            <w:szCs w:val="18"/>
          </w:rPr>
          <w:delText xml:space="preserve">            "alias": "Eth8/3",</w:delText>
        </w:r>
      </w:del>
    </w:p>
    <w:p w14:paraId="4426DBD9" w14:textId="76014316" w:rsidR="00FF1834" w:rsidRPr="00FF1834" w:rsidDel="009B5AF1" w:rsidRDefault="00FF1834" w:rsidP="00FF1834">
      <w:pPr>
        <w:rPr>
          <w:del w:id="3674" w:author="KVS, Kannan" w:date="2019-02-28T22:23:00Z"/>
          <w:rFonts w:ascii="Courier" w:hAnsi="Courier"/>
          <w:sz w:val="18"/>
          <w:szCs w:val="18"/>
        </w:rPr>
      </w:pPr>
      <w:del w:id="3675" w:author="KVS, Kannan" w:date="2019-02-28T22:23:00Z">
        <w:r w:rsidRPr="00FF1834" w:rsidDel="009B5AF1">
          <w:rPr>
            <w:rFonts w:ascii="Courier" w:hAnsi="Courier"/>
            <w:sz w:val="18"/>
            <w:szCs w:val="18"/>
          </w:rPr>
          <w:delText xml:space="preserve">            "lanes": "47",</w:delText>
        </w:r>
      </w:del>
    </w:p>
    <w:p w14:paraId="21CCDACB" w14:textId="6E775E6D" w:rsidR="00FF1834" w:rsidRPr="00FF1834" w:rsidDel="009B5AF1" w:rsidRDefault="00FF1834" w:rsidP="00FF1834">
      <w:pPr>
        <w:rPr>
          <w:del w:id="3676" w:author="KVS, Kannan" w:date="2019-02-28T22:23:00Z"/>
          <w:rFonts w:ascii="Courier" w:hAnsi="Courier"/>
          <w:sz w:val="18"/>
          <w:szCs w:val="18"/>
        </w:rPr>
      </w:pPr>
      <w:del w:id="3677" w:author="KVS, Kannan" w:date="2019-02-28T22:23:00Z">
        <w:r w:rsidRPr="00FF1834" w:rsidDel="009B5AF1">
          <w:rPr>
            <w:rFonts w:ascii="Courier" w:hAnsi="Courier"/>
            <w:sz w:val="18"/>
            <w:szCs w:val="18"/>
          </w:rPr>
          <w:delText xml:space="preserve">            "speed": "10000"</w:delText>
        </w:r>
      </w:del>
    </w:p>
    <w:p w14:paraId="4AF251BF" w14:textId="4D98D8E8" w:rsidR="00FF1834" w:rsidRPr="00FF1834" w:rsidDel="009B5AF1" w:rsidRDefault="00FF1834" w:rsidP="00FF1834">
      <w:pPr>
        <w:rPr>
          <w:del w:id="3678" w:author="KVS, Kannan" w:date="2019-02-28T22:23:00Z"/>
          <w:rFonts w:ascii="Courier" w:hAnsi="Courier"/>
          <w:sz w:val="18"/>
          <w:szCs w:val="18"/>
        </w:rPr>
      </w:pPr>
      <w:del w:id="3679" w:author="KVS, Kannan" w:date="2019-02-28T22:23:00Z">
        <w:r w:rsidRPr="00FF1834" w:rsidDel="009B5AF1">
          <w:rPr>
            <w:rFonts w:ascii="Courier" w:hAnsi="Courier"/>
            <w:sz w:val="18"/>
            <w:szCs w:val="18"/>
          </w:rPr>
          <w:delText xml:space="preserve">        },</w:delText>
        </w:r>
      </w:del>
    </w:p>
    <w:p w14:paraId="4D36E879" w14:textId="797972DC" w:rsidR="00FF1834" w:rsidRPr="00FF1834" w:rsidDel="009B5AF1" w:rsidRDefault="00FF1834" w:rsidP="00FF1834">
      <w:pPr>
        <w:rPr>
          <w:del w:id="3680" w:author="KVS, Kannan" w:date="2019-02-28T22:23:00Z"/>
          <w:rFonts w:ascii="Courier" w:hAnsi="Courier"/>
          <w:sz w:val="18"/>
          <w:szCs w:val="18"/>
        </w:rPr>
      </w:pPr>
      <w:del w:id="3681" w:author="KVS, Kannan" w:date="2019-02-28T22:23:00Z">
        <w:r w:rsidRPr="00FF1834" w:rsidDel="009B5AF1">
          <w:rPr>
            <w:rFonts w:ascii="Courier" w:hAnsi="Courier"/>
            <w:sz w:val="18"/>
            <w:szCs w:val="18"/>
          </w:rPr>
          <w:delText xml:space="preserve">        "Ethernet31": {</w:delText>
        </w:r>
      </w:del>
    </w:p>
    <w:p w14:paraId="4E814CDD" w14:textId="61F00090" w:rsidR="00FF1834" w:rsidRPr="00FF1834" w:rsidDel="009B5AF1" w:rsidRDefault="00FF1834" w:rsidP="00FF1834">
      <w:pPr>
        <w:rPr>
          <w:del w:id="3682" w:author="KVS, Kannan" w:date="2019-02-28T22:23:00Z"/>
          <w:rFonts w:ascii="Courier" w:hAnsi="Courier"/>
          <w:sz w:val="18"/>
          <w:szCs w:val="18"/>
        </w:rPr>
      </w:pPr>
      <w:del w:id="3683" w:author="KVS, Kannan" w:date="2019-02-28T22:23:00Z">
        <w:r w:rsidRPr="00FF1834" w:rsidDel="009B5AF1">
          <w:rPr>
            <w:rFonts w:ascii="Courier" w:hAnsi="Courier"/>
            <w:sz w:val="18"/>
            <w:szCs w:val="18"/>
          </w:rPr>
          <w:delText xml:space="preserve">            "alias": "Eth8/4",</w:delText>
        </w:r>
      </w:del>
    </w:p>
    <w:p w14:paraId="516E8B22" w14:textId="281962B0" w:rsidR="00FF1834" w:rsidRPr="00FF1834" w:rsidDel="009B5AF1" w:rsidRDefault="00FF1834" w:rsidP="00FF1834">
      <w:pPr>
        <w:rPr>
          <w:del w:id="3684" w:author="KVS, Kannan" w:date="2019-02-28T22:23:00Z"/>
          <w:rFonts w:ascii="Courier" w:hAnsi="Courier"/>
          <w:sz w:val="18"/>
          <w:szCs w:val="18"/>
        </w:rPr>
      </w:pPr>
      <w:del w:id="3685" w:author="KVS, Kannan" w:date="2019-02-28T22:23:00Z">
        <w:r w:rsidRPr="00FF1834" w:rsidDel="009B5AF1">
          <w:rPr>
            <w:rFonts w:ascii="Courier" w:hAnsi="Courier"/>
            <w:sz w:val="18"/>
            <w:szCs w:val="18"/>
          </w:rPr>
          <w:delText xml:space="preserve">            "lanes": "48",</w:delText>
        </w:r>
      </w:del>
    </w:p>
    <w:p w14:paraId="18DC70D2" w14:textId="1E6DF5E7" w:rsidR="00FF1834" w:rsidRPr="00FF1834" w:rsidDel="009B5AF1" w:rsidRDefault="00FF1834" w:rsidP="00FF1834">
      <w:pPr>
        <w:rPr>
          <w:del w:id="3686" w:author="KVS, Kannan" w:date="2019-02-28T22:23:00Z"/>
          <w:rFonts w:ascii="Courier" w:hAnsi="Courier"/>
          <w:sz w:val="18"/>
          <w:szCs w:val="18"/>
        </w:rPr>
      </w:pPr>
      <w:del w:id="3687" w:author="KVS, Kannan" w:date="2019-02-28T22:23:00Z">
        <w:r w:rsidRPr="00FF1834" w:rsidDel="009B5AF1">
          <w:rPr>
            <w:rFonts w:ascii="Courier" w:hAnsi="Courier"/>
            <w:sz w:val="18"/>
            <w:szCs w:val="18"/>
          </w:rPr>
          <w:delText xml:space="preserve">            "speed": "10000"</w:delText>
        </w:r>
      </w:del>
    </w:p>
    <w:p w14:paraId="5BE0D71E" w14:textId="624E92E8" w:rsidR="00FF1834" w:rsidRPr="00FF1834" w:rsidDel="009B5AF1" w:rsidRDefault="00FF1834" w:rsidP="00FF1834">
      <w:pPr>
        <w:rPr>
          <w:del w:id="3688" w:author="KVS, Kannan" w:date="2019-02-28T22:23:00Z"/>
          <w:rFonts w:ascii="Courier" w:hAnsi="Courier"/>
          <w:sz w:val="18"/>
          <w:szCs w:val="18"/>
        </w:rPr>
      </w:pPr>
      <w:del w:id="3689" w:author="KVS, Kannan" w:date="2019-02-28T22:23:00Z">
        <w:r w:rsidRPr="00FF1834" w:rsidDel="009B5AF1">
          <w:rPr>
            <w:rFonts w:ascii="Courier" w:hAnsi="Courier"/>
            <w:sz w:val="18"/>
            <w:szCs w:val="18"/>
          </w:rPr>
          <w:delText xml:space="preserve">        },</w:delText>
        </w:r>
      </w:del>
    </w:p>
    <w:p w14:paraId="5BA987E4" w14:textId="3176C372" w:rsidR="00FF1834" w:rsidRPr="00FF1834" w:rsidDel="009B5AF1" w:rsidRDefault="00FF1834" w:rsidP="00FF1834">
      <w:pPr>
        <w:rPr>
          <w:del w:id="3690" w:author="KVS, Kannan" w:date="2019-02-28T22:23:00Z"/>
          <w:rFonts w:ascii="Courier" w:hAnsi="Courier"/>
          <w:sz w:val="18"/>
          <w:szCs w:val="18"/>
        </w:rPr>
      </w:pPr>
      <w:del w:id="3691" w:author="KVS, Kannan" w:date="2019-02-28T22:23:00Z">
        <w:r w:rsidRPr="00FF1834" w:rsidDel="009B5AF1">
          <w:rPr>
            <w:rFonts w:ascii="Courier" w:hAnsi="Courier"/>
            <w:sz w:val="18"/>
            <w:szCs w:val="18"/>
          </w:rPr>
          <w:delText xml:space="preserve">        "Ethernet32": {</w:delText>
        </w:r>
      </w:del>
    </w:p>
    <w:p w14:paraId="11CF288C" w14:textId="65399938" w:rsidR="00FF1834" w:rsidRPr="00FF1834" w:rsidDel="009B5AF1" w:rsidRDefault="00FF1834" w:rsidP="00FF1834">
      <w:pPr>
        <w:rPr>
          <w:del w:id="3692" w:author="KVS, Kannan" w:date="2019-02-28T22:23:00Z"/>
          <w:rFonts w:ascii="Courier" w:hAnsi="Courier"/>
          <w:sz w:val="18"/>
          <w:szCs w:val="18"/>
        </w:rPr>
      </w:pPr>
      <w:del w:id="3693" w:author="KVS, Kannan" w:date="2019-02-28T22:23:00Z">
        <w:r w:rsidRPr="00FF1834" w:rsidDel="009B5AF1">
          <w:rPr>
            <w:rFonts w:ascii="Courier" w:hAnsi="Courier"/>
            <w:sz w:val="18"/>
            <w:szCs w:val="18"/>
          </w:rPr>
          <w:delText xml:space="preserve">            "alias": "Eth9/1",</w:delText>
        </w:r>
      </w:del>
    </w:p>
    <w:p w14:paraId="535339DB" w14:textId="41473713" w:rsidR="00FF1834" w:rsidRPr="00FF1834" w:rsidDel="009B5AF1" w:rsidRDefault="00FF1834" w:rsidP="00FF1834">
      <w:pPr>
        <w:rPr>
          <w:del w:id="3694" w:author="KVS, Kannan" w:date="2019-02-28T22:23:00Z"/>
          <w:rFonts w:ascii="Courier" w:hAnsi="Courier"/>
          <w:sz w:val="18"/>
          <w:szCs w:val="18"/>
        </w:rPr>
      </w:pPr>
      <w:del w:id="3695" w:author="KVS, Kannan" w:date="2019-02-28T22:23:00Z">
        <w:r w:rsidRPr="00FF1834" w:rsidDel="009B5AF1">
          <w:rPr>
            <w:rFonts w:ascii="Courier" w:hAnsi="Courier"/>
            <w:sz w:val="18"/>
            <w:szCs w:val="18"/>
          </w:rPr>
          <w:delText xml:space="preserve">            "lanes": "49",</w:delText>
        </w:r>
      </w:del>
    </w:p>
    <w:p w14:paraId="3ADF6CD6" w14:textId="1EB4C764" w:rsidR="00FF1834" w:rsidRPr="00FF1834" w:rsidDel="009B5AF1" w:rsidRDefault="00FF1834" w:rsidP="00FF1834">
      <w:pPr>
        <w:rPr>
          <w:del w:id="3696" w:author="KVS, Kannan" w:date="2019-02-28T22:23:00Z"/>
          <w:rFonts w:ascii="Courier" w:hAnsi="Courier"/>
          <w:sz w:val="18"/>
          <w:szCs w:val="18"/>
        </w:rPr>
      </w:pPr>
      <w:del w:id="3697" w:author="KVS, Kannan" w:date="2019-02-28T22:23:00Z">
        <w:r w:rsidRPr="00FF1834" w:rsidDel="009B5AF1">
          <w:rPr>
            <w:rFonts w:ascii="Courier" w:hAnsi="Courier"/>
            <w:sz w:val="18"/>
            <w:szCs w:val="18"/>
          </w:rPr>
          <w:delText xml:space="preserve">            "speed": "10000"</w:delText>
        </w:r>
      </w:del>
    </w:p>
    <w:p w14:paraId="285F2543" w14:textId="1FB8985A" w:rsidR="00FF1834" w:rsidRPr="00FF1834" w:rsidDel="009B5AF1" w:rsidRDefault="00FF1834" w:rsidP="00FF1834">
      <w:pPr>
        <w:rPr>
          <w:del w:id="3698" w:author="KVS, Kannan" w:date="2019-02-28T22:23:00Z"/>
          <w:rFonts w:ascii="Courier" w:hAnsi="Courier"/>
          <w:sz w:val="18"/>
          <w:szCs w:val="18"/>
        </w:rPr>
      </w:pPr>
      <w:del w:id="3699" w:author="KVS, Kannan" w:date="2019-02-28T22:23:00Z">
        <w:r w:rsidRPr="00FF1834" w:rsidDel="009B5AF1">
          <w:rPr>
            <w:rFonts w:ascii="Courier" w:hAnsi="Courier"/>
            <w:sz w:val="18"/>
            <w:szCs w:val="18"/>
          </w:rPr>
          <w:delText xml:space="preserve">        },</w:delText>
        </w:r>
      </w:del>
    </w:p>
    <w:p w14:paraId="652534CF" w14:textId="6EB033B9" w:rsidR="00FF1834" w:rsidRPr="00FF1834" w:rsidDel="009B5AF1" w:rsidRDefault="00FF1834" w:rsidP="00FF1834">
      <w:pPr>
        <w:rPr>
          <w:del w:id="3700" w:author="KVS, Kannan" w:date="2019-02-28T22:23:00Z"/>
          <w:rFonts w:ascii="Courier" w:hAnsi="Courier"/>
          <w:sz w:val="18"/>
          <w:szCs w:val="18"/>
        </w:rPr>
      </w:pPr>
      <w:del w:id="3701" w:author="KVS, Kannan" w:date="2019-02-28T22:23:00Z">
        <w:r w:rsidRPr="00FF1834" w:rsidDel="009B5AF1">
          <w:rPr>
            <w:rFonts w:ascii="Courier" w:hAnsi="Courier"/>
            <w:sz w:val="18"/>
            <w:szCs w:val="18"/>
          </w:rPr>
          <w:delText xml:space="preserve">        "Ethernet33": {</w:delText>
        </w:r>
      </w:del>
    </w:p>
    <w:p w14:paraId="5F67CF40" w14:textId="591178A9" w:rsidR="00FF1834" w:rsidRPr="00FF1834" w:rsidDel="009B5AF1" w:rsidRDefault="00FF1834" w:rsidP="00FF1834">
      <w:pPr>
        <w:rPr>
          <w:del w:id="3702" w:author="KVS, Kannan" w:date="2019-02-28T22:23:00Z"/>
          <w:rFonts w:ascii="Courier" w:hAnsi="Courier"/>
          <w:sz w:val="18"/>
          <w:szCs w:val="18"/>
        </w:rPr>
      </w:pPr>
      <w:del w:id="3703" w:author="KVS, Kannan" w:date="2019-02-28T22:23:00Z">
        <w:r w:rsidRPr="00FF1834" w:rsidDel="009B5AF1">
          <w:rPr>
            <w:rFonts w:ascii="Courier" w:hAnsi="Courier"/>
            <w:sz w:val="18"/>
            <w:szCs w:val="18"/>
          </w:rPr>
          <w:delText xml:space="preserve">            "alias": "Eth9/2",</w:delText>
        </w:r>
      </w:del>
    </w:p>
    <w:p w14:paraId="2C86B33A" w14:textId="00B4AC2B" w:rsidR="00FF1834" w:rsidRPr="00FF1834" w:rsidDel="009B5AF1" w:rsidRDefault="00FF1834" w:rsidP="00FF1834">
      <w:pPr>
        <w:rPr>
          <w:del w:id="3704" w:author="KVS, Kannan" w:date="2019-02-28T22:23:00Z"/>
          <w:rFonts w:ascii="Courier" w:hAnsi="Courier"/>
          <w:sz w:val="18"/>
          <w:szCs w:val="18"/>
        </w:rPr>
      </w:pPr>
      <w:del w:id="3705" w:author="KVS, Kannan" w:date="2019-02-28T22:23:00Z">
        <w:r w:rsidRPr="00FF1834" w:rsidDel="009B5AF1">
          <w:rPr>
            <w:rFonts w:ascii="Courier" w:hAnsi="Courier"/>
            <w:sz w:val="18"/>
            <w:szCs w:val="18"/>
          </w:rPr>
          <w:delText xml:space="preserve">            "lanes": "50",</w:delText>
        </w:r>
      </w:del>
    </w:p>
    <w:p w14:paraId="46967DE7" w14:textId="0E0F259C" w:rsidR="00FF1834" w:rsidRPr="00FF1834" w:rsidDel="009B5AF1" w:rsidRDefault="00FF1834" w:rsidP="00FF1834">
      <w:pPr>
        <w:rPr>
          <w:del w:id="3706" w:author="KVS, Kannan" w:date="2019-02-28T22:23:00Z"/>
          <w:rFonts w:ascii="Courier" w:hAnsi="Courier"/>
          <w:sz w:val="18"/>
          <w:szCs w:val="18"/>
        </w:rPr>
      </w:pPr>
      <w:del w:id="3707" w:author="KVS, Kannan" w:date="2019-02-28T22:23:00Z">
        <w:r w:rsidRPr="00FF1834" w:rsidDel="009B5AF1">
          <w:rPr>
            <w:rFonts w:ascii="Courier" w:hAnsi="Courier"/>
            <w:sz w:val="18"/>
            <w:szCs w:val="18"/>
          </w:rPr>
          <w:delText xml:space="preserve">            "speed": "10000"</w:delText>
        </w:r>
      </w:del>
    </w:p>
    <w:p w14:paraId="1668EBD9" w14:textId="2858E203" w:rsidR="00FF1834" w:rsidRPr="00FF1834" w:rsidDel="009B5AF1" w:rsidRDefault="00FF1834" w:rsidP="00FF1834">
      <w:pPr>
        <w:rPr>
          <w:del w:id="3708" w:author="KVS, Kannan" w:date="2019-02-28T22:23:00Z"/>
          <w:rFonts w:ascii="Courier" w:hAnsi="Courier"/>
          <w:sz w:val="18"/>
          <w:szCs w:val="18"/>
        </w:rPr>
      </w:pPr>
      <w:del w:id="3709" w:author="KVS, Kannan" w:date="2019-02-28T22:23:00Z">
        <w:r w:rsidRPr="00FF1834" w:rsidDel="009B5AF1">
          <w:rPr>
            <w:rFonts w:ascii="Courier" w:hAnsi="Courier"/>
            <w:sz w:val="18"/>
            <w:szCs w:val="18"/>
          </w:rPr>
          <w:delText xml:space="preserve">        },</w:delText>
        </w:r>
      </w:del>
    </w:p>
    <w:p w14:paraId="522CB102" w14:textId="5227532F" w:rsidR="00FF1834" w:rsidRPr="00FF1834" w:rsidDel="009B5AF1" w:rsidRDefault="00FF1834" w:rsidP="00FF1834">
      <w:pPr>
        <w:rPr>
          <w:del w:id="3710" w:author="KVS, Kannan" w:date="2019-02-28T22:23:00Z"/>
          <w:rFonts w:ascii="Courier" w:hAnsi="Courier"/>
          <w:sz w:val="18"/>
          <w:szCs w:val="18"/>
        </w:rPr>
      </w:pPr>
      <w:del w:id="3711" w:author="KVS, Kannan" w:date="2019-02-28T22:23:00Z">
        <w:r w:rsidRPr="00FF1834" w:rsidDel="009B5AF1">
          <w:rPr>
            <w:rFonts w:ascii="Courier" w:hAnsi="Courier"/>
            <w:sz w:val="18"/>
            <w:szCs w:val="18"/>
          </w:rPr>
          <w:delText xml:space="preserve">        "Ethernet34": {</w:delText>
        </w:r>
      </w:del>
    </w:p>
    <w:p w14:paraId="178F7704" w14:textId="5E54400E" w:rsidR="00FF1834" w:rsidRPr="00FF1834" w:rsidDel="009B5AF1" w:rsidRDefault="00FF1834" w:rsidP="00FF1834">
      <w:pPr>
        <w:rPr>
          <w:del w:id="3712" w:author="KVS, Kannan" w:date="2019-02-28T22:23:00Z"/>
          <w:rFonts w:ascii="Courier" w:hAnsi="Courier"/>
          <w:sz w:val="18"/>
          <w:szCs w:val="18"/>
        </w:rPr>
      </w:pPr>
      <w:del w:id="3713" w:author="KVS, Kannan" w:date="2019-02-28T22:23:00Z">
        <w:r w:rsidRPr="00FF1834" w:rsidDel="009B5AF1">
          <w:rPr>
            <w:rFonts w:ascii="Courier" w:hAnsi="Courier"/>
            <w:sz w:val="18"/>
            <w:szCs w:val="18"/>
          </w:rPr>
          <w:delText xml:space="preserve">            "alias": "Eth9/3",</w:delText>
        </w:r>
      </w:del>
    </w:p>
    <w:p w14:paraId="75D58D65" w14:textId="2B46BBE4" w:rsidR="00FF1834" w:rsidRPr="00FF1834" w:rsidDel="009B5AF1" w:rsidRDefault="00FF1834" w:rsidP="00FF1834">
      <w:pPr>
        <w:rPr>
          <w:del w:id="3714" w:author="KVS, Kannan" w:date="2019-02-28T22:23:00Z"/>
          <w:rFonts w:ascii="Courier" w:hAnsi="Courier"/>
          <w:sz w:val="18"/>
          <w:szCs w:val="18"/>
        </w:rPr>
      </w:pPr>
      <w:del w:id="3715" w:author="KVS, Kannan" w:date="2019-02-28T22:23:00Z">
        <w:r w:rsidRPr="00FF1834" w:rsidDel="009B5AF1">
          <w:rPr>
            <w:rFonts w:ascii="Courier" w:hAnsi="Courier"/>
            <w:sz w:val="18"/>
            <w:szCs w:val="18"/>
          </w:rPr>
          <w:delText xml:space="preserve">            "lanes": "51",</w:delText>
        </w:r>
      </w:del>
    </w:p>
    <w:p w14:paraId="1C9E5DB2" w14:textId="2C11C850" w:rsidR="00FF1834" w:rsidRPr="00FF1834" w:rsidDel="009B5AF1" w:rsidRDefault="00FF1834" w:rsidP="00FF1834">
      <w:pPr>
        <w:rPr>
          <w:del w:id="3716" w:author="KVS, Kannan" w:date="2019-02-28T22:23:00Z"/>
          <w:rFonts w:ascii="Courier" w:hAnsi="Courier"/>
          <w:sz w:val="18"/>
          <w:szCs w:val="18"/>
        </w:rPr>
      </w:pPr>
      <w:del w:id="3717" w:author="KVS, Kannan" w:date="2019-02-28T22:23:00Z">
        <w:r w:rsidRPr="00FF1834" w:rsidDel="009B5AF1">
          <w:rPr>
            <w:rFonts w:ascii="Courier" w:hAnsi="Courier"/>
            <w:sz w:val="18"/>
            <w:szCs w:val="18"/>
          </w:rPr>
          <w:delText xml:space="preserve">            "speed": "10000"</w:delText>
        </w:r>
      </w:del>
    </w:p>
    <w:p w14:paraId="027D2ED7" w14:textId="14E4FD9C" w:rsidR="00FF1834" w:rsidRPr="00FF1834" w:rsidDel="009B5AF1" w:rsidRDefault="00FF1834" w:rsidP="00FF1834">
      <w:pPr>
        <w:rPr>
          <w:del w:id="3718" w:author="KVS, Kannan" w:date="2019-02-28T22:23:00Z"/>
          <w:rFonts w:ascii="Courier" w:hAnsi="Courier"/>
          <w:sz w:val="18"/>
          <w:szCs w:val="18"/>
        </w:rPr>
      </w:pPr>
      <w:del w:id="3719" w:author="KVS, Kannan" w:date="2019-02-28T22:23:00Z">
        <w:r w:rsidRPr="00FF1834" w:rsidDel="009B5AF1">
          <w:rPr>
            <w:rFonts w:ascii="Courier" w:hAnsi="Courier"/>
            <w:sz w:val="18"/>
            <w:szCs w:val="18"/>
          </w:rPr>
          <w:delText xml:space="preserve">        },</w:delText>
        </w:r>
      </w:del>
    </w:p>
    <w:p w14:paraId="177A91ED" w14:textId="0F73C18B" w:rsidR="00FF1834" w:rsidRPr="00FF1834" w:rsidDel="009B5AF1" w:rsidRDefault="00FF1834" w:rsidP="00FF1834">
      <w:pPr>
        <w:rPr>
          <w:del w:id="3720" w:author="KVS, Kannan" w:date="2019-02-28T22:23:00Z"/>
          <w:rFonts w:ascii="Courier" w:hAnsi="Courier"/>
          <w:sz w:val="18"/>
          <w:szCs w:val="18"/>
        </w:rPr>
      </w:pPr>
      <w:del w:id="3721" w:author="KVS, Kannan" w:date="2019-02-28T22:23:00Z">
        <w:r w:rsidRPr="00FF1834" w:rsidDel="009B5AF1">
          <w:rPr>
            <w:rFonts w:ascii="Courier" w:hAnsi="Courier"/>
            <w:sz w:val="18"/>
            <w:szCs w:val="18"/>
          </w:rPr>
          <w:delText xml:space="preserve">        "Ethernet35": {</w:delText>
        </w:r>
      </w:del>
    </w:p>
    <w:p w14:paraId="543CDDD5" w14:textId="08A6E0AA" w:rsidR="00FF1834" w:rsidRPr="00FF1834" w:rsidDel="009B5AF1" w:rsidRDefault="00FF1834" w:rsidP="00FF1834">
      <w:pPr>
        <w:rPr>
          <w:del w:id="3722" w:author="KVS, Kannan" w:date="2019-02-28T22:23:00Z"/>
          <w:rFonts w:ascii="Courier" w:hAnsi="Courier"/>
          <w:sz w:val="18"/>
          <w:szCs w:val="18"/>
        </w:rPr>
      </w:pPr>
      <w:del w:id="3723" w:author="KVS, Kannan" w:date="2019-02-28T22:23:00Z">
        <w:r w:rsidRPr="00FF1834" w:rsidDel="009B5AF1">
          <w:rPr>
            <w:rFonts w:ascii="Courier" w:hAnsi="Courier"/>
            <w:sz w:val="18"/>
            <w:szCs w:val="18"/>
          </w:rPr>
          <w:delText xml:space="preserve">            "alias": "Eth9/4",</w:delText>
        </w:r>
      </w:del>
    </w:p>
    <w:p w14:paraId="3E170FB8" w14:textId="41EDFE1F" w:rsidR="00FF1834" w:rsidRPr="00FF1834" w:rsidDel="009B5AF1" w:rsidRDefault="00FF1834" w:rsidP="00FF1834">
      <w:pPr>
        <w:rPr>
          <w:del w:id="3724" w:author="KVS, Kannan" w:date="2019-02-28T22:23:00Z"/>
          <w:rFonts w:ascii="Courier" w:hAnsi="Courier"/>
          <w:sz w:val="18"/>
          <w:szCs w:val="18"/>
        </w:rPr>
      </w:pPr>
      <w:del w:id="3725" w:author="KVS, Kannan" w:date="2019-02-28T22:23:00Z">
        <w:r w:rsidRPr="00FF1834" w:rsidDel="009B5AF1">
          <w:rPr>
            <w:rFonts w:ascii="Courier" w:hAnsi="Courier"/>
            <w:sz w:val="18"/>
            <w:szCs w:val="18"/>
          </w:rPr>
          <w:delText xml:space="preserve">            "lanes": "52",</w:delText>
        </w:r>
      </w:del>
    </w:p>
    <w:p w14:paraId="15C2C96F" w14:textId="05ECEDFF" w:rsidR="00FF1834" w:rsidRPr="00FF1834" w:rsidDel="009B5AF1" w:rsidRDefault="00FF1834" w:rsidP="00FF1834">
      <w:pPr>
        <w:rPr>
          <w:del w:id="3726" w:author="KVS, Kannan" w:date="2019-02-28T22:23:00Z"/>
          <w:rFonts w:ascii="Courier" w:hAnsi="Courier"/>
          <w:sz w:val="18"/>
          <w:szCs w:val="18"/>
        </w:rPr>
      </w:pPr>
      <w:del w:id="3727" w:author="KVS, Kannan" w:date="2019-02-28T22:23:00Z">
        <w:r w:rsidRPr="00FF1834" w:rsidDel="009B5AF1">
          <w:rPr>
            <w:rFonts w:ascii="Courier" w:hAnsi="Courier"/>
            <w:sz w:val="18"/>
            <w:szCs w:val="18"/>
          </w:rPr>
          <w:delText xml:space="preserve">            "speed": "10000"</w:delText>
        </w:r>
      </w:del>
    </w:p>
    <w:p w14:paraId="6CB654A7" w14:textId="71F4AE10" w:rsidR="00FF1834" w:rsidRPr="00FF1834" w:rsidDel="009B5AF1" w:rsidRDefault="00FF1834" w:rsidP="00FF1834">
      <w:pPr>
        <w:rPr>
          <w:del w:id="3728" w:author="KVS, Kannan" w:date="2019-02-28T22:23:00Z"/>
          <w:rFonts w:ascii="Courier" w:hAnsi="Courier"/>
          <w:sz w:val="18"/>
          <w:szCs w:val="18"/>
        </w:rPr>
      </w:pPr>
      <w:del w:id="3729" w:author="KVS, Kannan" w:date="2019-02-28T22:23:00Z">
        <w:r w:rsidRPr="00FF1834" w:rsidDel="009B5AF1">
          <w:rPr>
            <w:rFonts w:ascii="Courier" w:hAnsi="Courier"/>
            <w:sz w:val="18"/>
            <w:szCs w:val="18"/>
          </w:rPr>
          <w:delText xml:space="preserve">        },</w:delText>
        </w:r>
      </w:del>
    </w:p>
    <w:p w14:paraId="29DA86C0" w14:textId="28E610FE" w:rsidR="00FF1834" w:rsidRPr="00FF1834" w:rsidDel="009B5AF1" w:rsidRDefault="00FF1834" w:rsidP="00FF1834">
      <w:pPr>
        <w:rPr>
          <w:del w:id="3730" w:author="KVS, Kannan" w:date="2019-02-28T22:23:00Z"/>
          <w:rFonts w:ascii="Courier" w:hAnsi="Courier"/>
          <w:sz w:val="18"/>
          <w:szCs w:val="18"/>
        </w:rPr>
      </w:pPr>
      <w:del w:id="3731" w:author="KVS, Kannan" w:date="2019-02-28T22:23:00Z">
        <w:r w:rsidRPr="00FF1834" w:rsidDel="009B5AF1">
          <w:rPr>
            <w:rFonts w:ascii="Courier" w:hAnsi="Courier"/>
            <w:sz w:val="18"/>
            <w:szCs w:val="18"/>
          </w:rPr>
          <w:delText xml:space="preserve">        "Ethernet36": {</w:delText>
        </w:r>
      </w:del>
    </w:p>
    <w:p w14:paraId="3F7045CC" w14:textId="71D2DB4D" w:rsidR="00FF1834" w:rsidRPr="00FF1834" w:rsidDel="009B5AF1" w:rsidRDefault="00FF1834" w:rsidP="00FF1834">
      <w:pPr>
        <w:rPr>
          <w:del w:id="3732" w:author="KVS, Kannan" w:date="2019-02-28T22:23:00Z"/>
          <w:rFonts w:ascii="Courier" w:hAnsi="Courier"/>
          <w:sz w:val="18"/>
          <w:szCs w:val="18"/>
        </w:rPr>
      </w:pPr>
      <w:del w:id="3733" w:author="KVS, Kannan" w:date="2019-02-28T22:23:00Z">
        <w:r w:rsidRPr="00FF1834" w:rsidDel="009B5AF1">
          <w:rPr>
            <w:rFonts w:ascii="Courier" w:hAnsi="Courier"/>
            <w:sz w:val="18"/>
            <w:szCs w:val="18"/>
          </w:rPr>
          <w:delText xml:space="preserve">            "alias": "Eth10/1",</w:delText>
        </w:r>
      </w:del>
    </w:p>
    <w:p w14:paraId="513278FA" w14:textId="0252B797" w:rsidR="00FF1834" w:rsidRPr="00FF1834" w:rsidDel="009B5AF1" w:rsidRDefault="00FF1834" w:rsidP="00FF1834">
      <w:pPr>
        <w:rPr>
          <w:del w:id="3734" w:author="KVS, Kannan" w:date="2019-02-28T22:23:00Z"/>
          <w:rFonts w:ascii="Courier" w:hAnsi="Courier"/>
          <w:sz w:val="18"/>
          <w:szCs w:val="18"/>
        </w:rPr>
      </w:pPr>
      <w:del w:id="3735" w:author="KVS, Kannan" w:date="2019-02-28T22:23:00Z">
        <w:r w:rsidRPr="00FF1834" w:rsidDel="009B5AF1">
          <w:rPr>
            <w:rFonts w:ascii="Courier" w:hAnsi="Courier"/>
            <w:sz w:val="18"/>
            <w:szCs w:val="18"/>
          </w:rPr>
          <w:delText xml:space="preserve">            "lanes": "53",</w:delText>
        </w:r>
      </w:del>
    </w:p>
    <w:p w14:paraId="1857EECE" w14:textId="22656234" w:rsidR="00FF1834" w:rsidRPr="00FF1834" w:rsidDel="009B5AF1" w:rsidRDefault="00FF1834" w:rsidP="00FF1834">
      <w:pPr>
        <w:rPr>
          <w:del w:id="3736" w:author="KVS, Kannan" w:date="2019-02-28T22:23:00Z"/>
          <w:rFonts w:ascii="Courier" w:hAnsi="Courier"/>
          <w:sz w:val="18"/>
          <w:szCs w:val="18"/>
        </w:rPr>
      </w:pPr>
      <w:del w:id="3737" w:author="KVS, Kannan" w:date="2019-02-28T22:23:00Z">
        <w:r w:rsidRPr="00FF1834" w:rsidDel="009B5AF1">
          <w:rPr>
            <w:rFonts w:ascii="Courier" w:hAnsi="Courier"/>
            <w:sz w:val="18"/>
            <w:szCs w:val="18"/>
          </w:rPr>
          <w:delText xml:space="preserve">            "speed": "10000"</w:delText>
        </w:r>
      </w:del>
    </w:p>
    <w:p w14:paraId="00712277" w14:textId="75EC978A" w:rsidR="00FF1834" w:rsidRPr="00FF1834" w:rsidDel="009B5AF1" w:rsidRDefault="00FF1834" w:rsidP="00FF1834">
      <w:pPr>
        <w:rPr>
          <w:del w:id="3738" w:author="KVS, Kannan" w:date="2019-02-28T22:23:00Z"/>
          <w:rFonts w:ascii="Courier" w:hAnsi="Courier"/>
          <w:sz w:val="18"/>
          <w:szCs w:val="18"/>
        </w:rPr>
      </w:pPr>
      <w:del w:id="3739" w:author="KVS, Kannan" w:date="2019-02-28T22:23:00Z">
        <w:r w:rsidRPr="00FF1834" w:rsidDel="009B5AF1">
          <w:rPr>
            <w:rFonts w:ascii="Courier" w:hAnsi="Courier"/>
            <w:sz w:val="18"/>
            <w:szCs w:val="18"/>
          </w:rPr>
          <w:delText xml:space="preserve">        },</w:delText>
        </w:r>
      </w:del>
    </w:p>
    <w:p w14:paraId="0F43E99A" w14:textId="620E327C" w:rsidR="00FF1834" w:rsidRPr="00FF1834" w:rsidDel="009B5AF1" w:rsidRDefault="00FF1834" w:rsidP="00FF1834">
      <w:pPr>
        <w:rPr>
          <w:del w:id="3740" w:author="KVS, Kannan" w:date="2019-02-28T22:23:00Z"/>
          <w:rFonts w:ascii="Courier" w:hAnsi="Courier"/>
          <w:sz w:val="18"/>
          <w:szCs w:val="18"/>
        </w:rPr>
      </w:pPr>
      <w:del w:id="3741" w:author="KVS, Kannan" w:date="2019-02-28T22:23:00Z">
        <w:r w:rsidRPr="00FF1834" w:rsidDel="009B5AF1">
          <w:rPr>
            <w:rFonts w:ascii="Courier" w:hAnsi="Courier"/>
            <w:sz w:val="18"/>
            <w:szCs w:val="18"/>
          </w:rPr>
          <w:delText xml:space="preserve">        "Ethernet37": {</w:delText>
        </w:r>
      </w:del>
    </w:p>
    <w:p w14:paraId="3B657F88" w14:textId="6B63AFEE" w:rsidR="00FF1834" w:rsidRPr="00FF1834" w:rsidDel="009B5AF1" w:rsidRDefault="00FF1834" w:rsidP="00FF1834">
      <w:pPr>
        <w:rPr>
          <w:del w:id="3742" w:author="KVS, Kannan" w:date="2019-02-28T22:23:00Z"/>
          <w:rFonts w:ascii="Courier" w:hAnsi="Courier"/>
          <w:sz w:val="18"/>
          <w:szCs w:val="18"/>
        </w:rPr>
      </w:pPr>
      <w:del w:id="3743" w:author="KVS, Kannan" w:date="2019-02-28T22:23:00Z">
        <w:r w:rsidRPr="00FF1834" w:rsidDel="009B5AF1">
          <w:rPr>
            <w:rFonts w:ascii="Courier" w:hAnsi="Courier"/>
            <w:sz w:val="18"/>
            <w:szCs w:val="18"/>
          </w:rPr>
          <w:delText xml:space="preserve">            "alias": "Eth10/2",</w:delText>
        </w:r>
      </w:del>
    </w:p>
    <w:p w14:paraId="3FDA476E" w14:textId="2491DD41" w:rsidR="00FF1834" w:rsidRPr="00FF1834" w:rsidDel="009B5AF1" w:rsidRDefault="00FF1834" w:rsidP="00FF1834">
      <w:pPr>
        <w:rPr>
          <w:del w:id="3744" w:author="KVS, Kannan" w:date="2019-02-28T22:23:00Z"/>
          <w:rFonts w:ascii="Courier" w:hAnsi="Courier"/>
          <w:sz w:val="18"/>
          <w:szCs w:val="18"/>
        </w:rPr>
      </w:pPr>
      <w:del w:id="3745" w:author="KVS, Kannan" w:date="2019-02-28T22:23:00Z">
        <w:r w:rsidRPr="00FF1834" w:rsidDel="009B5AF1">
          <w:rPr>
            <w:rFonts w:ascii="Courier" w:hAnsi="Courier"/>
            <w:sz w:val="18"/>
            <w:szCs w:val="18"/>
          </w:rPr>
          <w:delText xml:space="preserve">            "lanes": "54",</w:delText>
        </w:r>
      </w:del>
    </w:p>
    <w:p w14:paraId="33F31FFA" w14:textId="111A111E" w:rsidR="00FF1834" w:rsidRPr="00FF1834" w:rsidDel="009B5AF1" w:rsidRDefault="00FF1834" w:rsidP="00FF1834">
      <w:pPr>
        <w:rPr>
          <w:del w:id="3746" w:author="KVS, Kannan" w:date="2019-02-28T22:23:00Z"/>
          <w:rFonts w:ascii="Courier" w:hAnsi="Courier"/>
          <w:sz w:val="18"/>
          <w:szCs w:val="18"/>
        </w:rPr>
      </w:pPr>
      <w:del w:id="3747" w:author="KVS, Kannan" w:date="2019-02-28T22:23:00Z">
        <w:r w:rsidRPr="00FF1834" w:rsidDel="009B5AF1">
          <w:rPr>
            <w:rFonts w:ascii="Courier" w:hAnsi="Courier"/>
            <w:sz w:val="18"/>
            <w:szCs w:val="18"/>
          </w:rPr>
          <w:delText xml:space="preserve">            "speed": "10000"</w:delText>
        </w:r>
      </w:del>
    </w:p>
    <w:p w14:paraId="111E8B92" w14:textId="5840BDC1" w:rsidR="00FF1834" w:rsidRPr="00FF1834" w:rsidDel="009B5AF1" w:rsidRDefault="00FF1834" w:rsidP="00FF1834">
      <w:pPr>
        <w:rPr>
          <w:del w:id="3748" w:author="KVS, Kannan" w:date="2019-02-28T22:23:00Z"/>
          <w:rFonts w:ascii="Courier" w:hAnsi="Courier"/>
          <w:sz w:val="18"/>
          <w:szCs w:val="18"/>
        </w:rPr>
      </w:pPr>
      <w:del w:id="3749" w:author="KVS, Kannan" w:date="2019-02-28T22:23:00Z">
        <w:r w:rsidRPr="00FF1834" w:rsidDel="009B5AF1">
          <w:rPr>
            <w:rFonts w:ascii="Courier" w:hAnsi="Courier"/>
            <w:sz w:val="18"/>
            <w:szCs w:val="18"/>
          </w:rPr>
          <w:delText xml:space="preserve">        },</w:delText>
        </w:r>
      </w:del>
    </w:p>
    <w:p w14:paraId="5BDD1A08" w14:textId="46CE0EBE" w:rsidR="00FF1834" w:rsidRPr="00FF1834" w:rsidDel="009B5AF1" w:rsidRDefault="00FF1834" w:rsidP="00FF1834">
      <w:pPr>
        <w:rPr>
          <w:del w:id="3750" w:author="KVS, Kannan" w:date="2019-02-28T22:23:00Z"/>
          <w:rFonts w:ascii="Courier" w:hAnsi="Courier"/>
          <w:sz w:val="18"/>
          <w:szCs w:val="18"/>
        </w:rPr>
      </w:pPr>
      <w:del w:id="3751" w:author="KVS, Kannan" w:date="2019-02-28T22:23:00Z">
        <w:r w:rsidRPr="00FF1834" w:rsidDel="009B5AF1">
          <w:rPr>
            <w:rFonts w:ascii="Courier" w:hAnsi="Courier"/>
            <w:sz w:val="18"/>
            <w:szCs w:val="18"/>
          </w:rPr>
          <w:delText xml:space="preserve">        "Ethernet38": {</w:delText>
        </w:r>
      </w:del>
    </w:p>
    <w:p w14:paraId="4C3C9560" w14:textId="45B5355F" w:rsidR="00FF1834" w:rsidRPr="00FF1834" w:rsidDel="009B5AF1" w:rsidRDefault="00FF1834" w:rsidP="00FF1834">
      <w:pPr>
        <w:rPr>
          <w:del w:id="3752" w:author="KVS, Kannan" w:date="2019-02-28T22:23:00Z"/>
          <w:rFonts w:ascii="Courier" w:hAnsi="Courier"/>
          <w:sz w:val="18"/>
          <w:szCs w:val="18"/>
        </w:rPr>
      </w:pPr>
      <w:del w:id="3753" w:author="KVS, Kannan" w:date="2019-02-28T22:23:00Z">
        <w:r w:rsidRPr="00FF1834" w:rsidDel="009B5AF1">
          <w:rPr>
            <w:rFonts w:ascii="Courier" w:hAnsi="Courier"/>
            <w:sz w:val="18"/>
            <w:szCs w:val="18"/>
          </w:rPr>
          <w:delText xml:space="preserve">            "alias": "Eth10/3",</w:delText>
        </w:r>
      </w:del>
    </w:p>
    <w:p w14:paraId="4B3B5000" w14:textId="06B133FA" w:rsidR="00FF1834" w:rsidRPr="00FF1834" w:rsidDel="009B5AF1" w:rsidRDefault="00FF1834" w:rsidP="00FF1834">
      <w:pPr>
        <w:rPr>
          <w:del w:id="3754" w:author="KVS, Kannan" w:date="2019-02-28T22:23:00Z"/>
          <w:rFonts w:ascii="Courier" w:hAnsi="Courier"/>
          <w:sz w:val="18"/>
          <w:szCs w:val="18"/>
        </w:rPr>
      </w:pPr>
      <w:del w:id="3755" w:author="KVS, Kannan" w:date="2019-02-28T22:23:00Z">
        <w:r w:rsidRPr="00FF1834" w:rsidDel="009B5AF1">
          <w:rPr>
            <w:rFonts w:ascii="Courier" w:hAnsi="Courier"/>
            <w:sz w:val="18"/>
            <w:szCs w:val="18"/>
          </w:rPr>
          <w:delText xml:space="preserve">            "lanes": "55",</w:delText>
        </w:r>
      </w:del>
    </w:p>
    <w:p w14:paraId="3D78FED2" w14:textId="0E2A8FBC" w:rsidR="00FF1834" w:rsidRPr="00FF1834" w:rsidDel="009B5AF1" w:rsidRDefault="00FF1834" w:rsidP="00FF1834">
      <w:pPr>
        <w:rPr>
          <w:del w:id="3756" w:author="KVS, Kannan" w:date="2019-02-28T22:23:00Z"/>
          <w:rFonts w:ascii="Courier" w:hAnsi="Courier"/>
          <w:sz w:val="18"/>
          <w:szCs w:val="18"/>
        </w:rPr>
      </w:pPr>
      <w:del w:id="3757" w:author="KVS, Kannan" w:date="2019-02-28T22:23:00Z">
        <w:r w:rsidRPr="00FF1834" w:rsidDel="009B5AF1">
          <w:rPr>
            <w:rFonts w:ascii="Courier" w:hAnsi="Courier"/>
            <w:sz w:val="18"/>
            <w:szCs w:val="18"/>
          </w:rPr>
          <w:delText xml:space="preserve">            "speed": "10000"</w:delText>
        </w:r>
      </w:del>
    </w:p>
    <w:p w14:paraId="65D48A90" w14:textId="47067CFF" w:rsidR="00FF1834" w:rsidRPr="00FF1834" w:rsidDel="009B5AF1" w:rsidRDefault="00FF1834" w:rsidP="00FF1834">
      <w:pPr>
        <w:rPr>
          <w:del w:id="3758" w:author="KVS, Kannan" w:date="2019-02-28T22:23:00Z"/>
          <w:rFonts w:ascii="Courier" w:hAnsi="Courier"/>
          <w:sz w:val="18"/>
          <w:szCs w:val="18"/>
        </w:rPr>
      </w:pPr>
      <w:del w:id="3759" w:author="KVS, Kannan" w:date="2019-02-28T22:23:00Z">
        <w:r w:rsidRPr="00FF1834" w:rsidDel="009B5AF1">
          <w:rPr>
            <w:rFonts w:ascii="Courier" w:hAnsi="Courier"/>
            <w:sz w:val="18"/>
            <w:szCs w:val="18"/>
          </w:rPr>
          <w:delText xml:space="preserve">        },</w:delText>
        </w:r>
      </w:del>
    </w:p>
    <w:p w14:paraId="25D4B312" w14:textId="23B7BA19" w:rsidR="00FF1834" w:rsidRPr="00FF1834" w:rsidDel="009B5AF1" w:rsidRDefault="00FF1834" w:rsidP="00FF1834">
      <w:pPr>
        <w:rPr>
          <w:del w:id="3760" w:author="KVS, Kannan" w:date="2019-02-28T22:23:00Z"/>
          <w:rFonts w:ascii="Courier" w:hAnsi="Courier"/>
          <w:sz w:val="18"/>
          <w:szCs w:val="18"/>
        </w:rPr>
      </w:pPr>
      <w:del w:id="3761" w:author="KVS, Kannan" w:date="2019-02-28T22:23:00Z">
        <w:r w:rsidRPr="00FF1834" w:rsidDel="009B5AF1">
          <w:rPr>
            <w:rFonts w:ascii="Courier" w:hAnsi="Courier"/>
            <w:sz w:val="18"/>
            <w:szCs w:val="18"/>
          </w:rPr>
          <w:delText xml:space="preserve">        "Ethernet39": {</w:delText>
        </w:r>
      </w:del>
    </w:p>
    <w:p w14:paraId="6BE67D92" w14:textId="5735ECA3" w:rsidR="00FF1834" w:rsidRPr="00FF1834" w:rsidDel="009B5AF1" w:rsidRDefault="00FF1834" w:rsidP="00FF1834">
      <w:pPr>
        <w:rPr>
          <w:del w:id="3762" w:author="KVS, Kannan" w:date="2019-02-28T22:23:00Z"/>
          <w:rFonts w:ascii="Courier" w:hAnsi="Courier"/>
          <w:sz w:val="18"/>
          <w:szCs w:val="18"/>
        </w:rPr>
      </w:pPr>
      <w:del w:id="3763" w:author="KVS, Kannan" w:date="2019-02-28T22:23:00Z">
        <w:r w:rsidRPr="00FF1834" w:rsidDel="009B5AF1">
          <w:rPr>
            <w:rFonts w:ascii="Courier" w:hAnsi="Courier"/>
            <w:sz w:val="18"/>
            <w:szCs w:val="18"/>
          </w:rPr>
          <w:delText xml:space="preserve">            "alias": "Eth10/4",</w:delText>
        </w:r>
      </w:del>
    </w:p>
    <w:p w14:paraId="046C478C" w14:textId="27D5FE5F" w:rsidR="00FF1834" w:rsidRPr="00FF1834" w:rsidDel="009B5AF1" w:rsidRDefault="00FF1834" w:rsidP="00FF1834">
      <w:pPr>
        <w:rPr>
          <w:del w:id="3764" w:author="KVS, Kannan" w:date="2019-02-28T22:23:00Z"/>
          <w:rFonts w:ascii="Courier" w:hAnsi="Courier"/>
          <w:sz w:val="18"/>
          <w:szCs w:val="18"/>
        </w:rPr>
      </w:pPr>
      <w:del w:id="3765" w:author="KVS, Kannan" w:date="2019-02-28T22:23:00Z">
        <w:r w:rsidRPr="00FF1834" w:rsidDel="009B5AF1">
          <w:rPr>
            <w:rFonts w:ascii="Courier" w:hAnsi="Courier"/>
            <w:sz w:val="18"/>
            <w:szCs w:val="18"/>
          </w:rPr>
          <w:delText xml:space="preserve">            "lanes": "56",</w:delText>
        </w:r>
      </w:del>
    </w:p>
    <w:p w14:paraId="490182ED" w14:textId="3CA6328D" w:rsidR="00FF1834" w:rsidRPr="00FF1834" w:rsidDel="009B5AF1" w:rsidRDefault="00FF1834" w:rsidP="00FF1834">
      <w:pPr>
        <w:rPr>
          <w:del w:id="3766" w:author="KVS, Kannan" w:date="2019-02-28T22:23:00Z"/>
          <w:rFonts w:ascii="Courier" w:hAnsi="Courier"/>
          <w:sz w:val="18"/>
          <w:szCs w:val="18"/>
        </w:rPr>
      </w:pPr>
      <w:del w:id="3767" w:author="KVS, Kannan" w:date="2019-02-28T22:23:00Z">
        <w:r w:rsidRPr="00FF1834" w:rsidDel="009B5AF1">
          <w:rPr>
            <w:rFonts w:ascii="Courier" w:hAnsi="Courier"/>
            <w:sz w:val="18"/>
            <w:szCs w:val="18"/>
          </w:rPr>
          <w:delText xml:space="preserve">            "speed": "10000"</w:delText>
        </w:r>
      </w:del>
    </w:p>
    <w:p w14:paraId="5A08995C" w14:textId="2180C371" w:rsidR="00FF1834" w:rsidRPr="00FF1834" w:rsidDel="009B5AF1" w:rsidRDefault="00FF1834" w:rsidP="00FF1834">
      <w:pPr>
        <w:rPr>
          <w:del w:id="3768" w:author="KVS, Kannan" w:date="2019-02-28T22:23:00Z"/>
          <w:rFonts w:ascii="Courier" w:hAnsi="Courier"/>
          <w:sz w:val="18"/>
          <w:szCs w:val="18"/>
        </w:rPr>
      </w:pPr>
      <w:del w:id="3769" w:author="KVS, Kannan" w:date="2019-02-28T22:23:00Z">
        <w:r w:rsidRPr="00FF1834" w:rsidDel="009B5AF1">
          <w:rPr>
            <w:rFonts w:ascii="Courier" w:hAnsi="Courier"/>
            <w:sz w:val="18"/>
            <w:szCs w:val="18"/>
          </w:rPr>
          <w:delText xml:space="preserve">        },</w:delText>
        </w:r>
      </w:del>
    </w:p>
    <w:p w14:paraId="16F04168" w14:textId="3A98ACD2" w:rsidR="00FF1834" w:rsidRPr="00FF1834" w:rsidDel="009B5AF1" w:rsidRDefault="00FF1834" w:rsidP="00FF1834">
      <w:pPr>
        <w:rPr>
          <w:del w:id="3770" w:author="KVS, Kannan" w:date="2019-02-28T22:23:00Z"/>
          <w:rFonts w:ascii="Courier" w:hAnsi="Courier"/>
          <w:sz w:val="18"/>
          <w:szCs w:val="18"/>
        </w:rPr>
      </w:pPr>
      <w:del w:id="3771" w:author="KVS, Kannan" w:date="2019-02-28T22:23:00Z">
        <w:r w:rsidRPr="00FF1834" w:rsidDel="009B5AF1">
          <w:rPr>
            <w:rFonts w:ascii="Courier" w:hAnsi="Courier"/>
            <w:sz w:val="18"/>
            <w:szCs w:val="18"/>
          </w:rPr>
          <w:delText xml:space="preserve">        "Ethernet40": {</w:delText>
        </w:r>
      </w:del>
    </w:p>
    <w:p w14:paraId="1A09E43D" w14:textId="1B80362C" w:rsidR="00FF1834" w:rsidRPr="00FF1834" w:rsidDel="009B5AF1" w:rsidRDefault="00FF1834" w:rsidP="00FF1834">
      <w:pPr>
        <w:rPr>
          <w:del w:id="3772" w:author="KVS, Kannan" w:date="2019-02-28T22:23:00Z"/>
          <w:rFonts w:ascii="Courier" w:hAnsi="Courier"/>
          <w:sz w:val="18"/>
          <w:szCs w:val="18"/>
        </w:rPr>
      </w:pPr>
      <w:del w:id="3773" w:author="KVS, Kannan" w:date="2019-02-28T22:23:00Z">
        <w:r w:rsidRPr="00FF1834" w:rsidDel="009B5AF1">
          <w:rPr>
            <w:rFonts w:ascii="Courier" w:hAnsi="Courier"/>
            <w:sz w:val="18"/>
            <w:szCs w:val="18"/>
          </w:rPr>
          <w:delText xml:space="preserve">            "alias": "Eth11/1",</w:delText>
        </w:r>
      </w:del>
    </w:p>
    <w:p w14:paraId="0885A725" w14:textId="584C7FB8" w:rsidR="00FF1834" w:rsidRPr="00FF1834" w:rsidDel="009B5AF1" w:rsidRDefault="00FF1834" w:rsidP="00FF1834">
      <w:pPr>
        <w:rPr>
          <w:del w:id="3774" w:author="KVS, Kannan" w:date="2019-02-28T22:23:00Z"/>
          <w:rFonts w:ascii="Courier" w:hAnsi="Courier"/>
          <w:sz w:val="18"/>
          <w:szCs w:val="18"/>
        </w:rPr>
      </w:pPr>
      <w:del w:id="3775" w:author="KVS, Kannan" w:date="2019-02-28T22:23:00Z">
        <w:r w:rsidRPr="00FF1834" w:rsidDel="009B5AF1">
          <w:rPr>
            <w:rFonts w:ascii="Courier" w:hAnsi="Courier"/>
            <w:sz w:val="18"/>
            <w:szCs w:val="18"/>
          </w:rPr>
          <w:delText xml:space="preserve">            "lanes": "57",</w:delText>
        </w:r>
      </w:del>
    </w:p>
    <w:p w14:paraId="0A69E5A6" w14:textId="08941408" w:rsidR="00FF1834" w:rsidRPr="00FF1834" w:rsidDel="009B5AF1" w:rsidRDefault="00FF1834" w:rsidP="00FF1834">
      <w:pPr>
        <w:rPr>
          <w:del w:id="3776" w:author="KVS, Kannan" w:date="2019-02-28T22:23:00Z"/>
          <w:rFonts w:ascii="Courier" w:hAnsi="Courier"/>
          <w:sz w:val="18"/>
          <w:szCs w:val="18"/>
        </w:rPr>
      </w:pPr>
      <w:del w:id="3777" w:author="KVS, Kannan" w:date="2019-02-28T22:23:00Z">
        <w:r w:rsidRPr="00FF1834" w:rsidDel="009B5AF1">
          <w:rPr>
            <w:rFonts w:ascii="Courier" w:hAnsi="Courier"/>
            <w:sz w:val="18"/>
            <w:szCs w:val="18"/>
          </w:rPr>
          <w:delText xml:space="preserve">            "speed": "10000"</w:delText>
        </w:r>
      </w:del>
    </w:p>
    <w:p w14:paraId="1B9BD56B" w14:textId="7D368209" w:rsidR="00FF1834" w:rsidRPr="00FF1834" w:rsidDel="009B5AF1" w:rsidRDefault="00FF1834" w:rsidP="00FF1834">
      <w:pPr>
        <w:rPr>
          <w:del w:id="3778" w:author="KVS, Kannan" w:date="2019-02-28T22:23:00Z"/>
          <w:rFonts w:ascii="Courier" w:hAnsi="Courier"/>
          <w:sz w:val="18"/>
          <w:szCs w:val="18"/>
        </w:rPr>
      </w:pPr>
      <w:del w:id="3779" w:author="KVS, Kannan" w:date="2019-02-28T22:23:00Z">
        <w:r w:rsidRPr="00FF1834" w:rsidDel="009B5AF1">
          <w:rPr>
            <w:rFonts w:ascii="Courier" w:hAnsi="Courier"/>
            <w:sz w:val="18"/>
            <w:szCs w:val="18"/>
          </w:rPr>
          <w:delText xml:space="preserve">        },</w:delText>
        </w:r>
      </w:del>
    </w:p>
    <w:p w14:paraId="4457219E" w14:textId="18C223C7" w:rsidR="00FF1834" w:rsidRPr="00FF1834" w:rsidDel="009B5AF1" w:rsidRDefault="00FF1834" w:rsidP="00FF1834">
      <w:pPr>
        <w:rPr>
          <w:del w:id="3780" w:author="KVS, Kannan" w:date="2019-02-28T22:23:00Z"/>
          <w:rFonts w:ascii="Courier" w:hAnsi="Courier"/>
          <w:sz w:val="18"/>
          <w:szCs w:val="18"/>
        </w:rPr>
      </w:pPr>
      <w:del w:id="3781" w:author="KVS, Kannan" w:date="2019-02-28T22:23:00Z">
        <w:r w:rsidRPr="00FF1834" w:rsidDel="009B5AF1">
          <w:rPr>
            <w:rFonts w:ascii="Courier" w:hAnsi="Courier"/>
            <w:sz w:val="18"/>
            <w:szCs w:val="18"/>
          </w:rPr>
          <w:delText xml:space="preserve">        "Ethernet41": {</w:delText>
        </w:r>
      </w:del>
    </w:p>
    <w:p w14:paraId="5DB189A1" w14:textId="2CF22878" w:rsidR="00FF1834" w:rsidRPr="00FF1834" w:rsidDel="009B5AF1" w:rsidRDefault="00FF1834" w:rsidP="00FF1834">
      <w:pPr>
        <w:rPr>
          <w:del w:id="3782" w:author="KVS, Kannan" w:date="2019-02-28T22:23:00Z"/>
          <w:rFonts w:ascii="Courier" w:hAnsi="Courier"/>
          <w:sz w:val="18"/>
          <w:szCs w:val="18"/>
        </w:rPr>
      </w:pPr>
      <w:del w:id="3783" w:author="KVS, Kannan" w:date="2019-02-28T22:23:00Z">
        <w:r w:rsidRPr="00FF1834" w:rsidDel="009B5AF1">
          <w:rPr>
            <w:rFonts w:ascii="Courier" w:hAnsi="Courier"/>
            <w:sz w:val="18"/>
            <w:szCs w:val="18"/>
          </w:rPr>
          <w:delText xml:space="preserve">            "alias": "Eth11/2",</w:delText>
        </w:r>
      </w:del>
    </w:p>
    <w:p w14:paraId="7EF9E084" w14:textId="712E0D4A" w:rsidR="00FF1834" w:rsidRPr="00FF1834" w:rsidDel="009B5AF1" w:rsidRDefault="00FF1834" w:rsidP="00FF1834">
      <w:pPr>
        <w:rPr>
          <w:del w:id="3784" w:author="KVS, Kannan" w:date="2019-02-28T22:23:00Z"/>
          <w:rFonts w:ascii="Courier" w:hAnsi="Courier"/>
          <w:sz w:val="18"/>
          <w:szCs w:val="18"/>
        </w:rPr>
      </w:pPr>
      <w:del w:id="3785" w:author="KVS, Kannan" w:date="2019-02-28T22:23:00Z">
        <w:r w:rsidRPr="00FF1834" w:rsidDel="009B5AF1">
          <w:rPr>
            <w:rFonts w:ascii="Courier" w:hAnsi="Courier"/>
            <w:sz w:val="18"/>
            <w:szCs w:val="18"/>
          </w:rPr>
          <w:delText xml:space="preserve">            "lanes": "58",</w:delText>
        </w:r>
      </w:del>
    </w:p>
    <w:p w14:paraId="532731E5" w14:textId="133E4D4C" w:rsidR="00FF1834" w:rsidRPr="00FF1834" w:rsidDel="009B5AF1" w:rsidRDefault="00FF1834" w:rsidP="00FF1834">
      <w:pPr>
        <w:rPr>
          <w:del w:id="3786" w:author="KVS, Kannan" w:date="2019-02-28T22:23:00Z"/>
          <w:rFonts w:ascii="Courier" w:hAnsi="Courier"/>
          <w:sz w:val="18"/>
          <w:szCs w:val="18"/>
        </w:rPr>
      </w:pPr>
      <w:del w:id="3787" w:author="KVS, Kannan" w:date="2019-02-28T22:23:00Z">
        <w:r w:rsidRPr="00FF1834" w:rsidDel="009B5AF1">
          <w:rPr>
            <w:rFonts w:ascii="Courier" w:hAnsi="Courier"/>
            <w:sz w:val="18"/>
            <w:szCs w:val="18"/>
          </w:rPr>
          <w:delText xml:space="preserve">            "speed": "10000"</w:delText>
        </w:r>
      </w:del>
    </w:p>
    <w:p w14:paraId="21B20778" w14:textId="162E7473" w:rsidR="00FF1834" w:rsidRPr="00FF1834" w:rsidDel="009B5AF1" w:rsidRDefault="00FF1834" w:rsidP="00FF1834">
      <w:pPr>
        <w:rPr>
          <w:del w:id="3788" w:author="KVS, Kannan" w:date="2019-02-28T22:23:00Z"/>
          <w:rFonts w:ascii="Courier" w:hAnsi="Courier"/>
          <w:sz w:val="18"/>
          <w:szCs w:val="18"/>
        </w:rPr>
      </w:pPr>
      <w:del w:id="3789" w:author="KVS, Kannan" w:date="2019-02-28T22:23:00Z">
        <w:r w:rsidRPr="00FF1834" w:rsidDel="009B5AF1">
          <w:rPr>
            <w:rFonts w:ascii="Courier" w:hAnsi="Courier"/>
            <w:sz w:val="18"/>
            <w:szCs w:val="18"/>
          </w:rPr>
          <w:delText xml:space="preserve">        },</w:delText>
        </w:r>
      </w:del>
    </w:p>
    <w:p w14:paraId="45D541F0" w14:textId="28C9D392" w:rsidR="00FF1834" w:rsidRPr="00FF1834" w:rsidDel="009B5AF1" w:rsidRDefault="00FF1834" w:rsidP="00FF1834">
      <w:pPr>
        <w:rPr>
          <w:del w:id="3790" w:author="KVS, Kannan" w:date="2019-02-28T22:23:00Z"/>
          <w:rFonts w:ascii="Courier" w:hAnsi="Courier"/>
          <w:sz w:val="18"/>
          <w:szCs w:val="18"/>
        </w:rPr>
      </w:pPr>
      <w:del w:id="3791" w:author="KVS, Kannan" w:date="2019-02-28T22:23:00Z">
        <w:r w:rsidRPr="00FF1834" w:rsidDel="009B5AF1">
          <w:rPr>
            <w:rFonts w:ascii="Courier" w:hAnsi="Courier"/>
            <w:sz w:val="18"/>
            <w:szCs w:val="18"/>
          </w:rPr>
          <w:delText xml:space="preserve">        "Ethernet42": {</w:delText>
        </w:r>
      </w:del>
    </w:p>
    <w:p w14:paraId="214F68A2" w14:textId="111BF822" w:rsidR="00FF1834" w:rsidRPr="00FF1834" w:rsidDel="009B5AF1" w:rsidRDefault="00FF1834" w:rsidP="00FF1834">
      <w:pPr>
        <w:rPr>
          <w:del w:id="3792" w:author="KVS, Kannan" w:date="2019-02-28T22:23:00Z"/>
          <w:rFonts w:ascii="Courier" w:hAnsi="Courier"/>
          <w:sz w:val="18"/>
          <w:szCs w:val="18"/>
        </w:rPr>
      </w:pPr>
      <w:del w:id="3793" w:author="KVS, Kannan" w:date="2019-02-28T22:23:00Z">
        <w:r w:rsidRPr="00FF1834" w:rsidDel="009B5AF1">
          <w:rPr>
            <w:rFonts w:ascii="Courier" w:hAnsi="Courier"/>
            <w:sz w:val="18"/>
            <w:szCs w:val="18"/>
          </w:rPr>
          <w:delText xml:space="preserve">            "alias": "Eth11/3",</w:delText>
        </w:r>
      </w:del>
    </w:p>
    <w:p w14:paraId="7E6DDD86" w14:textId="30210138" w:rsidR="00FF1834" w:rsidRPr="00FF1834" w:rsidDel="009B5AF1" w:rsidRDefault="00FF1834" w:rsidP="00FF1834">
      <w:pPr>
        <w:rPr>
          <w:del w:id="3794" w:author="KVS, Kannan" w:date="2019-02-28T22:23:00Z"/>
          <w:rFonts w:ascii="Courier" w:hAnsi="Courier"/>
          <w:sz w:val="18"/>
          <w:szCs w:val="18"/>
        </w:rPr>
      </w:pPr>
      <w:del w:id="3795" w:author="KVS, Kannan" w:date="2019-02-28T22:23:00Z">
        <w:r w:rsidRPr="00FF1834" w:rsidDel="009B5AF1">
          <w:rPr>
            <w:rFonts w:ascii="Courier" w:hAnsi="Courier"/>
            <w:sz w:val="18"/>
            <w:szCs w:val="18"/>
          </w:rPr>
          <w:delText xml:space="preserve">            "lanes": "59",</w:delText>
        </w:r>
      </w:del>
    </w:p>
    <w:p w14:paraId="57D8533E" w14:textId="7B1CDFFE" w:rsidR="00FF1834" w:rsidRPr="00FF1834" w:rsidDel="009B5AF1" w:rsidRDefault="00FF1834" w:rsidP="00FF1834">
      <w:pPr>
        <w:rPr>
          <w:del w:id="3796" w:author="KVS, Kannan" w:date="2019-02-28T22:23:00Z"/>
          <w:rFonts w:ascii="Courier" w:hAnsi="Courier"/>
          <w:sz w:val="18"/>
          <w:szCs w:val="18"/>
        </w:rPr>
      </w:pPr>
      <w:del w:id="3797" w:author="KVS, Kannan" w:date="2019-02-28T22:23:00Z">
        <w:r w:rsidRPr="00FF1834" w:rsidDel="009B5AF1">
          <w:rPr>
            <w:rFonts w:ascii="Courier" w:hAnsi="Courier"/>
            <w:sz w:val="18"/>
            <w:szCs w:val="18"/>
          </w:rPr>
          <w:delText xml:space="preserve">            "speed": "10000"</w:delText>
        </w:r>
      </w:del>
    </w:p>
    <w:p w14:paraId="20FE4B37" w14:textId="68D9296A" w:rsidR="00FF1834" w:rsidRPr="00FF1834" w:rsidDel="009B5AF1" w:rsidRDefault="00FF1834" w:rsidP="00FF1834">
      <w:pPr>
        <w:rPr>
          <w:del w:id="3798" w:author="KVS, Kannan" w:date="2019-02-28T22:23:00Z"/>
          <w:rFonts w:ascii="Courier" w:hAnsi="Courier"/>
          <w:sz w:val="18"/>
          <w:szCs w:val="18"/>
        </w:rPr>
      </w:pPr>
      <w:del w:id="3799" w:author="KVS, Kannan" w:date="2019-02-28T22:23:00Z">
        <w:r w:rsidRPr="00FF1834" w:rsidDel="009B5AF1">
          <w:rPr>
            <w:rFonts w:ascii="Courier" w:hAnsi="Courier"/>
            <w:sz w:val="18"/>
            <w:szCs w:val="18"/>
          </w:rPr>
          <w:delText xml:space="preserve">        },</w:delText>
        </w:r>
      </w:del>
    </w:p>
    <w:p w14:paraId="569840B7" w14:textId="7929979B" w:rsidR="00FF1834" w:rsidRPr="00FF1834" w:rsidDel="009B5AF1" w:rsidRDefault="00FF1834" w:rsidP="00FF1834">
      <w:pPr>
        <w:rPr>
          <w:del w:id="3800" w:author="KVS, Kannan" w:date="2019-02-28T22:23:00Z"/>
          <w:rFonts w:ascii="Courier" w:hAnsi="Courier"/>
          <w:sz w:val="18"/>
          <w:szCs w:val="18"/>
        </w:rPr>
      </w:pPr>
      <w:del w:id="3801" w:author="KVS, Kannan" w:date="2019-02-28T22:23:00Z">
        <w:r w:rsidRPr="00FF1834" w:rsidDel="009B5AF1">
          <w:rPr>
            <w:rFonts w:ascii="Courier" w:hAnsi="Courier"/>
            <w:sz w:val="18"/>
            <w:szCs w:val="18"/>
          </w:rPr>
          <w:delText xml:space="preserve">        "Ethernet43": {</w:delText>
        </w:r>
      </w:del>
    </w:p>
    <w:p w14:paraId="29F78E1D" w14:textId="58ABC174" w:rsidR="00FF1834" w:rsidRPr="00FF1834" w:rsidDel="009B5AF1" w:rsidRDefault="00FF1834" w:rsidP="00FF1834">
      <w:pPr>
        <w:rPr>
          <w:del w:id="3802" w:author="KVS, Kannan" w:date="2019-02-28T22:23:00Z"/>
          <w:rFonts w:ascii="Courier" w:hAnsi="Courier"/>
          <w:sz w:val="18"/>
          <w:szCs w:val="18"/>
        </w:rPr>
      </w:pPr>
      <w:del w:id="3803" w:author="KVS, Kannan" w:date="2019-02-28T22:23:00Z">
        <w:r w:rsidRPr="00FF1834" w:rsidDel="009B5AF1">
          <w:rPr>
            <w:rFonts w:ascii="Courier" w:hAnsi="Courier"/>
            <w:sz w:val="18"/>
            <w:szCs w:val="18"/>
          </w:rPr>
          <w:delText xml:space="preserve">            "alias": "Eth11/4",</w:delText>
        </w:r>
      </w:del>
    </w:p>
    <w:p w14:paraId="1913BC04" w14:textId="601326A7" w:rsidR="00FF1834" w:rsidRPr="00FF1834" w:rsidDel="009B5AF1" w:rsidRDefault="00FF1834" w:rsidP="00FF1834">
      <w:pPr>
        <w:rPr>
          <w:del w:id="3804" w:author="KVS, Kannan" w:date="2019-02-28T22:23:00Z"/>
          <w:rFonts w:ascii="Courier" w:hAnsi="Courier"/>
          <w:sz w:val="18"/>
          <w:szCs w:val="18"/>
        </w:rPr>
      </w:pPr>
      <w:del w:id="3805" w:author="KVS, Kannan" w:date="2019-02-28T22:23:00Z">
        <w:r w:rsidRPr="00FF1834" w:rsidDel="009B5AF1">
          <w:rPr>
            <w:rFonts w:ascii="Courier" w:hAnsi="Courier"/>
            <w:sz w:val="18"/>
            <w:szCs w:val="18"/>
          </w:rPr>
          <w:delText xml:space="preserve">            "lanes": "60",</w:delText>
        </w:r>
      </w:del>
    </w:p>
    <w:p w14:paraId="252091E3" w14:textId="4C346B7F" w:rsidR="00FF1834" w:rsidRPr="00FF1834" w:rsidDel="009B5AF1" w:rsidRDefault="00FF1834" w:rsidP="00FF1834">
      <w:pPr>
        <w:rPr>
          <w:del w:id="3806" w:author="KVS, Kannan" w:date="2019-02-28T22:23:00Z"/>
          <w:rFonts w:ascii="Courier" w:hAnsi="Courier"/>
          <w:sz w:val="18"/>
          <w:szCs w:val="18"/>
        </w:rPr>
      </w:pPr>
      <w:del w:id="3807" w:author="KVS, Kannan" w:date="2019-02-28T22:23:00Z">
        <w:r w:rsidRPr="00FF1834" w:rsidDel="009B5AF1">
          <w:rPr>
            <w:rFonts w:ascii="Courier" w:hAnsi="Courier"/>
            <w:sz w:val="18"/>
            <w:szCs w:val="18"/>
          </w:rPr>
          <w:delText xml:space="preserve">            "speed": "10000"</w:delText>
        </w:r>
      </w:del>
    </w:p>
    <w:p w14:paraId="6D898049" w14:textId="0DBE8F38" w:rsidR="00FF1834" w:rsidRPr="00FF1834" w:rsidDel="009B5AF1" w:rsidRDefault="00FF1834" w:rsidP="00FF1834">
      <w:pPr>
        <w:rPr>
          <w:del w:id="3808" w:author="KVS, Kannan" w:date="2019-02-28T22:23:00Z"/>
          <w:rFonts w:ascii="Courier" w:hAnsi="Courier"/>
          <w:sz w:val="18"/>
          <w:szCs w:val="18"/>
        </w:rPr>
      </w:pPr>
      <w:del w:id="3809" w:author="KVS, Kannan" w:date="2019-02-28T22:23:00Z">
        <w:r w:rsidRPr="00FF1834" w:rsidDel="009B5AF1">
          <w:rPr>
            <w:rFonts w:ascii="Courier" w:hAnsi="Courier"/>
            <w:sz w:val="18"/>
            <w:szCs w:val="18"/>
          </w:rPr>
          <w:delText xml:space="preserve">        },</w:delText>
        </w:r>
      </w:del>
    </w:p>
    <w:p w14:paraId="4F0B7405" w14:textId="41BE05F0" w:rsidR="00FF1834" w:rsidRPr="00FF1834" w:rsidDel="009B5AF1" w:rsidRDefault="00FF1834" w:rsidP="00FF1834">
      <w:pPr>
        <w:rPr>
          <w:del w:id="3810" w:author="KVS, Kannan" w:date="2019-02-28T22:23:00Z"/>
          <w:rFonts w:ascii="Courier" w:hAnsi="Courier"/>
          <w:sz w:val="18"/>
          <w:szCs w:val="18"/>
        </w:rPr>
      </w:pPr>
      <w:del w:id="3811" w:author="KVS, Kannan" w:date="2019-02-28T22:23:00Z">
        <w:r w:rsidRPr="00FF1834" w:rsidDel="009B5AF1">
          <w:rPr>
            <w:rFonts w:ascii="Courier" w:hAnsi="Courier"/>
            <w:sz w:val="18"/>
            <w:szCs w:val="18"/>
          </w:rPr>
          <w:delText xml:space="preserve">        "Ethernet44": {</w:delText>
        </w:r>
      </w:del>
    </w:p>
    <w:p w14:paraId="056EB544" w14:textId="60089D50" w:rsidR="00FF1834" w:rsidRPr="00FF1834" w:rsidDel="009B5AF1" w:rsidRDefault="00FF1834" w:rsidP="00FF1834">
      <w:pPr>
        <w:rPr>
          <w:del w:id="3812" w:author="KVS, Kannan" w:date="2019-02-28T22:23:00Z"/>
          <w:rFonts w:ascii="Courier" w:hAnsi="Courier"/>
          <w:sz w:val="18"/>
          <w:szCs w:val="18"/>
        </w:rPr>
      </w:pPr>
      <w:del w:id="3813" w:author="KVS, Kannan" w:date="2019-02-28T22:23:00Z">
        <w:r w:rsidRPr="00FF1834" w:rsidDel="009B5AF1">
          <w:rPr>
            <w:rFonts w:ascii="Courier" w:hAnsi="Courier"/>
            <w:sz w:val="18"/>
            <w:szCs w:val="18"/>
          </w:rPr>
          <w:delText xml:space="preserve">            "alias": "Eth12/1",</w:delText>
        </w:r>
      </w:del>
    </w:p>
    <w:p w14:paraId="032CB631" w14:textId="0C5A07EA" w:rsidR="00FF1834" w:rsidRPr="00FF1834" w:rsidDel="009B5AF1" w:rsidRDefault="00FF1834" w:rsidP="00FF1834">
      <w:pPr>
        <w:rPr>
          <w:del w:id="3814" w:author="KVS, Kannan" w:date="2019-02-28T22:23:00Z"/>
          <w:rFonts w:ascii="Courier" w:hAnsi="Courier"/>
          <w:sz w:val="18"/>
          <w:szCs w:val="18"/>
        </w:rPr>
      </w:pPr>
      <w:del w:id="3815" w:author="KVS, Kannan" w:date="2019-02-28T22:23:00Z">
        <w:r w:rsidRPr="00FF1834" w:rsidDel="009B5AF1">
          <w:rPr>
            <w:rFonts w:ascii="Courier" w:hAnsi="Courier"/>
            <w:sz w:val="18"/>
            <w:szCs w:val="18"/>
          </w:rPr>
          <w:delText xml:space="preserve">            "lanes": "61",</w:delText>
        </w:r>
      </w:del>
    </w:p>
    <w:p w14:paraId="65562A06" w14:textId="78857606" w:rsidR="00FF1834" w:rsidRPr="00FF1834" w:rsidDel="009B5AF1" w:rsidRDefault="00FF1834" w:rsidP="00FF1834">
      <w:pPr>
        <w:rPr>
          <w:del w:id="3816" w:author="KVS, Kannan" w:date="2019-02-28T22:23:00Z"/>
          <w:rFonts w:ascii="Courier" w:hAnsi="Courier"/>
          <w:sz w:val="18"/>
          <w:szCs w:val="18"/>
        </w:rPr>
      </w:pPr>
      <w:del w:id="3817" w:author="KVS, Kannan" w:date="2019-02-28T22:23:00Z">
        <w:r w:rsidRPr="00FF1834" w:rsidDel="009B5AF1">
          <w:rPr>
            <w:rFonts w:ascii="Courier" w:hAnsi="Courier"/>
            <w:sz w:val="18"/>
            <w:szCs w:val="18"/>
          </w:rPr>
          <w:delText xml:space="preserve">            "speed": "10000"</w:delText>
        </w:r>
      </w:del>
    </w:p>
    <w:p w14:paraId="3597192D" w14:textId="2E6DE0CE" w:rsidR="00FF1834" w:rsidRPr="00FF1834" w:rsidDel="009B5AF1" w:rsidRDefault="00FF1834" w:rsidP="00FF1834">
      <w:pPr>
        <w:rPr>
          <w:del w:id="3818" w:author="KVS, Kannan" w:date="2019-02-28T22:23:00Z"/>
          <w:rFonts w:ascii="Courier" w:hAnsi="Courier"/>
          <w:sz w:val="18"/>
          <w:szCs w:val="18"/>
        </w:rPr>
      </w:pPr>
      <w:del w:id="3819" w:author="KVS, Kannan" w:date="2019-02-28T22:23:00Z">
        <w:r w:rsidRPr="00FF1834" w:rsidDel="009B5AF1">
          <w:rPr>
            <w:rFonts w:ascii="Courier" w:hAnsi="Courier"/>
            <w:sz w:val="18"/>
            <w:szCs w:val="18"/>
          </w:rPr>
          <w:delText xml:space="preserve">        },</w:delText>
        </w:r>
      </w:del>
    </w:p>
    <w:p w14:paraId="00AD9A89" w14:textId="25C1C747" w:rsidR="00FF1834" w:rsidRPr="00FF1834" w:rsidDel="009B5AF1" w:rsidRDefault="00FF1834" w:rsidP="00FF1834">
      <w:pPr>
        <w:rPr>
          <w:del w:id="3820" w:author="KVS, Kannan" w:date="2019-02-28T22:23:00Z"/>
          <w:rFonts w:ascii="Courier" w:hAnsi="Courier"/>
          <w:sz w:val="18"/>
          <w:szCs w:val="18"/>
        </w:rPr>
      </w:pPr>
      <w:del w:id="3821" w:author="KVS, Kannan" w:date="2019-02-28T22:23:00Z">
        <w:r w:rsidRPr="00FF1834" w:rsidDel="009B5AF1">
          <w:rPr>
            <w:rFonts w:ascii="Courier" w:hAnsi="Courier"/>
            <w:sz w:val="18"/>
            <w:szCs w:val="18"/>
          </w:rPr>
          <w:delText xml:space="preserve">        "Ethernet45": {</w:delText>
        </w:r>
      </w:del>
    </w:p>
    <w:p w14:paraId="1F0E1C50" w14:textId="1A57C28A" w:rsidR="00FF1834" w:rsidRPr="00FF1834" w:rsidDel="009B5AF1" w:rsidRDefault="00FF1834" w:rsidP="00FF1834">
      <w:pPr>
        <w:rPr>
          <w:del w:id="3822" w:author="KVS, Kannan" w:date="2019-02-28T22:23:00Z"/>
          <w:rFonts w:ascii="Courier" w:hAnsi="Courier"/>
          <w:sz w:val="18"/>
          <w:szCs w:val="18"/>
        </w:rPr>
      </w:pPr>
      <w:del w:id="3823" w:author="KVS, Kannan" w:date="2019-02-28T22:23:00Z">
        <w:r w:rsidRPr="00FF1834" w:rsidDel="009B5AF1">
          <w:rPr>
            <w:rFonts w:ascii="Courier" w:hAnsi="Courier"/>
            <w:sz w:val="18"/>
            <w:szCs w:val="18"/>
          </w:rPr>
          <w:delText xml:space="preserve">            "alias": "Eth12/2",</w:delText>
        </w:r>
      </w:del>
    </w:p>
    <w:p w14:paraId="7B60F8C9" w14:textId="232D5170" w:rsidR="00FF1834" w:rsidRPr="00FF1834" w:rsidDel="009B5AF1" w:rsidRDefault="00FF1834" w:rsidP="00FF1834">
      <w:pPr>
        <w:rPr>
          <w:del w:id="3824" w:author="KVS, Kannan" w:date="2019-02-28T22:23:00Z"/>
          <w:rFonts w:ascii="Courier" w:hAnsi="Courier"/>
          <w:sz w:val="18"/>
          <w:szCs w:val="18"/>
        </w:rPr>
      </w:pPr>
      <w:del w:id="3825" w:author="KVS, Kannan" w:date="2019-02-28T22:23:00Z">
        <w:r w:rsidRPr="00FF1834" w:rsidDel="009B5AF1">
          <w:rPr>
            <w:rFonts w:ascii="Courier" w:hAnsi="Courier"/>
            <w:sz w:val="18"/>
            <w:szCs w:val="18"/>
          </w:rPr>
          <w:delText xml:space="preserve">            "lanes": "62",</w:delText>
        </w:r>
      </w:del>
    </w:p>
    <w:p w14:paraId="5235268D" w14:textId="5C07EE96" w:rsidR="00FF1834" w:rsidRPr="00FF1834" w:rsidDel="009B5AF1" w:rsidRDefault="00FF1834" w:rsidP="00FF1834">
      <w:pPr>
        <w:rPr>
          <w:del w:id="3826" w:author="KVS, Kannan" w:date="2019-02-28T22:23:00Z"/>
          <w:rFonts w:ascii="Courier" w:hAnsi="Courier"/>
          <w:sz w:val="18"/>
          <w:szCs w:val="18"/>
        </w:rPr>
      </w:pPr>
      <w:del w:id="3827" w:author="KVS, Kannan" w:date="2019-02-28T22:23:00Z">
        <w:r w:rsidRPr="00FF1834" w:rsidDel="009B5AF1">
          <w:rPr>
            <w:rFonts w:ascii="Courier" w:hAnsi="Courier"/>
            <w:sz w:val="18"/>
            <w:szCs w:val="18"/>
          </w:rPr>
          <w:delText xml:space="preserve">            "speed": "10000"</w:delText>
        </w:r>
      </w:del>
    </w:p>
    <w:p w14:paraId="5C14C444" w14:textId="664DF9EB" w:rsidR="00FF1834" w:rsidRPr="00FF1834" w:rsidDel="009B5AF1" w:rsidRDefault="00FF1834" w:rsidP="00FF1834">
      <w:pPr>
        <w:rPr>
          <w:del w:id="3828" w:author="KVS, Kannan" w:date="2019-02-28T22:23:00Z"/>
          <w:rFonts w:ascii="Courier" w:hAnsi="Courier"/>
          <w:sz w:val="18"/>
          <w:szCs w:val="18"/>
        </w:rPr>
      </w:pPr>
      <w:del w:id="3829" w:author="KVS, Kannan" w:date="2019-02-28T22:23:00Z">
        <w:r w:rsidRPr="00FF1834" w:rsidDel="009B5AF1">
          <w:rPr>
            <w:rFonts w:ascii="Courier" w:hAnsi="Courier"/>
            <w:sz w:val="18"/>
            <w:szCs w:val="18"/>
          </w:rPr>
          <w:delText xml:space="preserve">        },</w:delText>
        </w:r>
      </w:del>
    </w:p>
    <w:p w14:paraId="23BA44C3" w14:textId="4A356ABE" w:rsidR="00FF1834" w:rsidRPr="00FF1834" w:rsidDel="009B5AF1" w:rsidRDefault="00FF1834" w:rsidP="00FF1834">
      <w:pPr>
        <w:rPr>
          <w:del w:id="3830" w:author="KVS, Kannan" w:date="2019-02-28T22:23:00Z"/>
          <w:rFonts w:ascii="Courier" w:hAnsi="Courier"/>
          <w:sz w:val="18"/>
          <w:szCs w:val="18"/>
        </w:rPr>
      </w:pPr>
      <w:del w:id="3831" w:author="KVS, Kannan" w:date="2019-02-28T22:23:00Z">
        <w:r w:rsidRPr="00FF1834" w:rsidDel="009B5AF1">
          <w:rPr>
            <w:rFonts w:ascii="Courier" w:hAnsi="Courier"/>
            <w:sz w:val="18"/>
            <w:szCs w:val="18"/>
          </w:rPr>
          <w:delText xml:space="preserve">        "Ethernet46": {</w:delText>
        </w:r>
      </w:del>
    </w:p>
    <w:p w14:paraId="3BECC16F" w14:textId="67D36E52" w:rsidR="00FF1834" w:rsidRPr="00FF1834" w:rsidDel="009B5AF1" w:rsidRDefault="00FF1834" w:rsidP="00FF1834">
      <w:pPr>
        <w:rPr>
          <w:del w:id="3832" w:author="KVS, Kannan" w:date="2019-02-28T22:23:00Z"/>
          <w:rFonts w:ascii="Courier" w:hAnsi="Courier"/>
          <w:sz w:val="18"/>
          <w:szCs w:val="18"/>
        </w:rPr>
      </w:pPr>
      <w:del w:id="3833" w:author="KVS, Kannan" w:date="2019-02-28T22:23:00Z">
        <w:r w:rsidRPr="00FF1834" w:rsidDel="009B5AF1">
          <w:rPr>
            <w:rFonts w:ascii="Courier" w:hAnsi="Courier"/>
            <w:sz w:val="18"/>
            <w:szCs w:val="18"/>
          </w:rPr>
          <w:delText xml:space="preserve">            "alias": "Eth12/3",</w:delText>
        </w:r>
      </w:del>
    </w:p>
    <w:p w14:paraId="04C59BF1" w14:textId="61E316CA" w:rsidR="00FF1834" w:rsidRPr="00FF1834" w:rsidDel="009B5AF1" w:rsidRDefault="00FF1834" w:rsidP="00FF1834">
      <w:pPr>
        <w:rPr>
          <w:del w:id="3834" w:author="KVS, Kannan" w:date="2019-02-28T22:23:00Z"/>
          <w:rFonts w:ascii="Courier" w:hAnsi="Courier"/>
          <w:sz w:val="18"/>
          <w:szCs w:val="18"/>
        </w:rPr>
      </w:pPr>
      <w:del w:id="3835" w:author="KVS, Kannan" w:date="2019-02-28T22:23:00Z">
        <w:r w:rsidRPr="00FF1834" w:rsidDel="009B5AF1">
          <w:rPr>
            <w:rFonts w:ascii="Courier" w:hAnsi="Courier"/>
            <w:sz w:val="18"/>
            <w:szCs w:val="18"/>
          </w:rPr>
          <w:delText xml:space="preserve">            "lanes": "63",</w:delText>
        </w:r>
      </w:del>
    </w:p>
    <w:p w14:paraId="2BFC0D25" w14:textId="518FAF94" w:rsidR="00FF1834" w:rsidRPr="00FF1834" w:rsidDel="009B5AF1" w:rsidRDefault="00FF1834" w:rsidP="00FF1834">
      <w:pPr>
        <w:rPr>
          <w:del w:id="3836" w:author="KVS, Kannan" w:date="2019-02-28T22:23:00Z"/>
          <w:rFonts w:ascii="Courier" w:hAnsi="Courier"/>
          <w:sz w:val="18"/>
          <w:szCs w:val="18"/>
        </w:rPr>
      </w:pPr>
      <w:del w:id="3837" w:author="KVS, Kannan" w:date="2019-02-28T22:23:00Z">
        <w:r w:rsidRPr="00FF1834" w:rsidDel="009B5AF1">
          <w:rPr>
            <w:rFonts w:ascii="Courier" w:hAnsi="Courier"/>
            <w:sz w:val="18"/>
            <w:szCs w:val="18"/>
          </w:rPr>
          <w:delText xml:space="preserve">            "speed": "10000"</w:delText>
        </w:r>
      </w:del>
    </w:p>
    <w:p w14:paraId="7F911ECD" w14:textId="5AA5AA10" w:rsidR="00FF1834" w:rsidRPr="00FF1834" w:rsidDel="009B5AF1" w:rsidRDefault="00FF1834" w:rsidP="00FF1834">
      <w:pPr>
        <w:rPr>
          <w:del w:id="3838" w:author="KVS, Kannan" w:date="2019-02-28T22:23:00Z"/>
          <w:rFonts w:ascii="Courier" w:hAnsi="Courier"/>
          <w:sz w:val="18"/>
          <w:szCs w:val="18"/>
        </w:rPr>
      </w:pPr>
      <w:del w:id="3839" w:author="KVS, Kannan" w:date="2019-02-28T22:23:00Z">
        <w:r w:rsidRPr="00FF1834" w:rsidDel="009B5AF1">
          <w:rPr>
            <w:rFonts w:ascii="Courier" w:hAnsi="Courier"/>
            <w:sz w:val="18"/>
            <w:szCs w:val="18"/>
          </w:rPr>
          <w:delText xml:space="preserve">        },</w:delText>
        </w:r>
      </w:del>
    </w:p>
    <w:p w14:paraId="7D57A0EB" w14:textId="062D97DB" w:rsidR="00FF1834" w:rsidRPr="00FF1834" w:rsidDel="009B5AF1" w:rsidRDefault="00FF1834" w:rsidP="00FF1834">
      <w:pPr>
        <w:rPr>
          <w:del w:id="3840" w:author="KVS, Kannan" w:date="2019-02-28T22:23:00Z"/>
          <w:rFonts w:ascii="Courier" w:hAnsi="Courier"/>
          <w:sz w:val="18"/>
          <w:szCs w:val="18"/>
        </w:rPr>
      </w:pPr>
      <w:del w:id="3841" w:author="KVS, Kannan" w:date="2019-02-28T22:23:00Z">
        <w:r w:rsidRPr="00FF1834" w:rsidDel="009B5AF1">
          <w:rPr>
            <w:rFonts w:ascii="Courier" w:hAnsi="Courier"/>
            <w:sz w:val="18"/>
            <w:szCs w:val="18"/>
          </w:rPr>
          <w:delText xml:space="preserve">        "Ethernet47": {</w:delText>
        </w:r>
      </w:del>
    </w:p>
    <w:p w14:paraId="25C560B7" w14:textId="6A762A17" w:rsidR="00FF1834" w:rsidRPr="00FF1834" w:rsidDel="009B5AF1" w:rsidRDefault="00FF1834" w:rsidP="00FF1834">
      <w:pPr>
        <w:rPr>
          <w:del w:id="3842" w:author="KVS, Kannan" w:date="2019-02-28T22:23:00Z"/>
          <w:rFonts w:ascii="Courier" w:hAnsi="Courier"/>
          <w:sz w:val="18"/>
          <w:szCs w:val="18"/>
        </w:rPr>
      </w:pPr>
      <w:del w:id="3843" w:author="KVS, Kannan" w:date="2019-02-28T22:23:00Z">
        <w:r w:rsidRPr="00FF1834" w:rsidDel="009B5AF1">
          <w:rPr>
            <w:rFonts w:ascii="Courier" w:hAnsi="Courier"/>
            <w:sz w:val="18"/>
            <w:szCs w:val="18"/>
          </w:rPr>
          <w:delText xml:space="preserve">            "alias": "Eth12/4",</w:delText>
        </w:r>
      </w:del>
    </w:p>
    <w:p w14:paraId="201C2460" w14:textId="091BB748" w:rsidR="00FF1834" w:rsidRPr="00FF1834" w:rsidDel="009B5AF1" w:rsidRDefault="00FF1834" w:rsidP="00FF1834">
      <w:pPr>
        <w:rPr>
          <w:del w:id="3844" w:author="KVS, Kannan" w:date="2019-02-28T22:23:00Z"/>
          <w:rFonts w:ascii="Courier" w:hAnsi="Courier"/>
          <w:sz w:val="18"/>
          <w:szCs w:val="18"/>
        </w:rPr>
      </w:pPr>
      <w:del w:id="3845" w:author="KVS, Kannan" w:date="2019-02-28T22:23:00Z">
        <w:r w:rsidRPr="00FF1834" w:rsidDel="009B5AF1">
          <w:rPr>
            <w:rFonts w:ascii="Courier" w:hAnsi="Courier"/>
            <w:sz w:val="18"/>
            <w:szCs w:val="18"/>
          </w:rPr>
          <w:delText xml:space="preserve">            "lanes": "64",</w:delText>
        </w:r>
      </w:del>
    </w:p>
    <w:p w14:paraId="72AC2CD2" w14:textId="4AF6605B" w:rsidR="00FF1834" w:rsidRPr="00FF1834" w:rsidDel="009B5AF1" w:rsidRDefault="00FF1834" w:rsidP="00FF1834">
      <w:pPr>
        <w:rPr>
          <w:del w:id="3846" w:author="KVS, Kannan" w:date="2019-02-28T22:23:00Z"/>
          <w:rFonts w:ascii="Courier" w:hAnsi="Courier"/>
          <w:sz w:val="18"/>
          <w:szCs w:val="18"/>
        </w:rPr>
      </w:pPr>
      <w:del w:id="3847" w:author="KVS, Kannan" w:date="2019-02-28T22:23:00Z">
        <w:r w:rsidRPr="00FF1834" w:rsidDel="009B5AF1">
          <w:rPr>
            <w:rFonts w:ascii="Courier" w:hAnsi="Courier"/>
            <w:sz w:val="18"/>
            <w:szCs w:val="18"/>
          </w:rPr>
          <w:delText xml:space="preserve">            "speed": "10000"</w:delText>
        </w:r>
      </w:del>
    </w:p>
    <w:p w14:paraId="52406C19" w14:textId="4422C2BC" w:rsidR="00FF1834" w:rsidRPr="00FF1834" w:rsidDel="009B5AF1" w:rsidRDefault="00FF1834" w:rsidP="00FF1834">
      <w:pPr>
        <w:rPr>
          <w:del w:id="3848" w:author="KVS, Kannan" w:date="2019-02-28T22:23:00Z"/>
          <w:rFonts w:ascii="Courier" w:hAnsi="Courier"/>
          <w:sz w:val="18"/>
          <w:szCs w:val="18"/>
        </w:rPr>
      </w:pPr>
      <w:del w:id="3849" w:author="KVS, Kannan" w:date="2019-02-28T22:23:00Z">
        <w:r w:rsidRPr="00FF1834" w:rsidDel="009B5AF1">
          <w:rPr>
            <w:rFonts w:ascii="Courier" w:hAnsi="Courier"/>
            <w:sz w:val="18"/>
            <w:szCs w:val="18"/>
          </w:rPr>
          <w:delText xml:space="preserve">        },</w:delText>
        </w:r>
      </w:del>
    </w:p>
    <w:p w14:paraId="0C7FE602" w14:textId="743C8916" w:rsidR="00FF1834" w:rsidRPr="00FF1834" w:rsidDel="009B5AF1" w:rsidRDefault="00FF1834" w:rsidP="00FF1834">
      <w:pPr>
        <w:rPr>
          <w:del w:id="3850" w:author="KVS, Kannan" w:date="2019-02-28T22:23:00Z"/>
          <w:rFonts w:ascii="Courier" w:hAnsi="Courier"/>
          <w:sz w:val="18"/>
          <w:szCs w:val="18"/>
        </w:rPr>
      </w:pPr>
      <w:del w:id="3851" w:author="KVS, Kannan" w:date="2019-02-28T22:23:00Z">
        <w:r w:rsidRPr="00FF1834" w:rsidDel="009B5AF1">
          <w:rPr>
            <w:rFonts w:ascii="Courier" w:hAnsi="Courier"/>
            <w:sz w:val="18"/>
            <w:szCs w:val="18"/>
          </w:rPr>
          <w:delText xml:space="preserve">        "Ethernet48": {</w:delText>
        </w:r>
      </w:del>
    </w:p>
    <w:p w14:paraId="21A795EC" w14:textId="041D3DB6" w:rsidR="00FF1834" w:rsidRPr="00FF1834" w:rsidDel="009B5AF1" w:rsidRDefault="00FF1834" w:rsidP="00FF1834">
      <w:pPr>
        <w:rPr>
          <w:del w:id="3852" w:author="KVS, Kannan" w:date="2019-02-28T22:23:00Z"/>
          <w:rFonts w:ascii="Courier" w:hAnsi="Courier"/>
          <w:sz w:val="18"/>
          <w:szCs w:val="18"/>
        </w:rPr>
      </w:pPr>
      <w:del w:id="3853" w:author="KVS, Kannan" w:date="2019-02-28T22:23:00Z">
        <w:r w:rsidRPr="00FF1834" w:rsidDel="009B5AF1">
          <w:rPr>
            <w:rFonts w:ascii="Courier" w:hAnsi="Courier"/>
            <w:sz w:val="18"/>
            <w:szCs w:val="18"/>
          </w:rPr>
          <w:delText xml:space="preserve">            "alias": "Eth13/1",</w:delText>
        </w:r>
      </w:del>
    </w:p>
    <w:p w14:paraId="352F453E" w14:textId="38E8320F" w:rsidR="00FF1834" w:rsidRPr="00FF1834" w:rsidDel="009B5AF1" w:rsidRDefault="00FF1834" w:rsidP="00FF1834">
      <w:pPr>
        <w:rPr>
          <w:del w:id="3854" w:author="KVS, Kannan" w:date="2019-02-28T22:23:00Z"/>
          <w:rFonts w:ascii="Courier" w:hAnsi="Courier"/>
          <w:sz w:val="18"/>
          <w:szCs w:val="18"/>
        </w:rPr>
      </w:pPr>
      <w:del w:id="3855" w:author="KVS, Kannan" w:date="2019-02-28T22:23:00Z">
        <w:r w:rsidRPr="00FF1834" w:rsidDel="009B5AF1">
          <w:rPr>
            <w:rFonts w:ascii="Courier" w:hAnsi="Courier"/>
            <w:sz w:val="18"/>
            <w:szCs w:val="18"/>
          </w:rPr>
          <w:delText xml:space="preserve">            "lanes": "81",</w:delText>
        </w:r>
      </w:del>
    </w:p>
    <w:p w14:paraId="71803270" w14:textId="15D10793" w:rsidR="00FF1834" w:rsidRPr="00FF1834" w:rsidDel="009B5AF1" w:rsidRDefault="00FF1834" w:rsidP="00FF1834">
      <w:pPr>
        <w:rPr>
          <w:del w:id="3856" w:author="KVS, Kannan" w:date="2019-02-28T22:23:00Z"/>
          <w:rFonts w:ascii="Courier" w:hAnsi="Courier"/>
          <w:sz w:val="18"/>
          <w:szCs w:val="18"/>
        </w:rPr>
      </w:pPr>
      <w:del w:id="3857" w:author="KVS, Kannan" w:date="2019-02-28T22:23:00Z">
        <w:r w:rsidRPr="00FF1834" w:rsidDel="009B5AF1">
          <w:rPr>
            <w:rFonts w:ascii="Courier" w:hAnsi="Courier"/>
            <w:sz w:val="18"/>
            <w:szCs w:val="18"/>
          </w:rPr>
          <w:delText xml:space="preserve">            "speed": "10000"</w:delText>
        </w:r>
      </w:del>
    </w:p>
    <w:p w14:paraId="5E1BE780" w14:textId="4E6BEF79" w:rsidR="00FF1834" w:rsidRPr="00FF1834" w:rsidDel="009B5AF1" w:rsidRDefault="00FF1834" w:rsidP="00FF1834">
      <w:pPr>
        <w:rPr>
          <w:del w:id="3858" w:author="KVS, Kannan" w:date="2019-02-28T22:23:00Z"/>
          <w:rFonts w:ascii="Courier" w:hAnsi="Courier"/>
          <w:sz w:val="18"/>
          <w:szCs w:val="18"/>
        </w:rPr>
      </w:pPr>
      <w:del w:id="3859" w:author="KVS, Kannan" w:date="2019-02-28T22:23:00Z">
        <w:r w:rsidRPr="00FF1834" w:rsidDel="009B5AF1">
          <w:rPr>
            <w:rFonts w:ascii="Courier" w:hAnsi="Courier"/>
            <w:sz w:val="18"/>
            <w:szCs w:val="18"/>
          </w:rPr>
          <w:delText xml:space="preserve">        },</w:delText>
        </w:r>
      </w:del>
    </w:p>
    <w:p w14:paraId="6F8CFA3B" w14:textId="23BD6451" w:rsidR="00FF1834" w:rsidRPr="00FF1834" w:rsidDel="009B5AF1" w:rsidRDefault="00FF1834" w:rsidP="00FF1834">
      <w:pPr>
        <w:rPr>
          <w:del w:id="3860" w:author="KVS, Kannan" w:date="2019-02-28T22:23:00Z"/>
          <w:rFonts w:ascii="Courier" w:hAnsi="Courier"/>
          <w:sz w:val="18"/>
          <w:szCs w:val="18"/>
        </w:rPr>
      </w:pPr>
      <w:del w:id="3861" w:author="KVS, Kannan" w:date="2019-02-28T22:23:00Z">
        <w:r w:rsidRPr="00FF1834" w:rsidDel="009B5AF1">
          <w:rPr>
            <w:rFonts w:ascii="Courier" w:hAnsi="Courier"/>
            <w:sz w:val="18"/>
            <w:szCs w:val="18"/>
          </w:rPr>
          <w:delText xml:space="preserve">        "Ethernet49": {</w:delText>
        </w:r>
      </w:del>
    </w:p>
    <w:p w14:paraId="0E689662" w14:textId="2266A73F" w:rsidR="00FF1834" w:rsidRPr="00FF1834" w:rsidDel="009B5AF1" w:rsidRDefault="00FF1834" w:rsidP="00FF1834">
      <w:pPr>
        <w:rPr>
          <w:del w:id="3862" w:author="KVS, Kannan" w:date="2019-02-28T22:23:00Z"/>
          <w:rFonts w:ascii="Courier" w:hAnsi="Courier"/>
          <w:sz w:val="18"/>
          <w:szCs w:val="18"/>
        </w:rPr>
      </w:pPr>
      <w:del w:id="3863" w:author="KVS, Kannan" w:date="2019-02-28T22:23:00Z">
        <w:r w:rsidRPr="00FF1834" w:rsidDel="009B5AF1">
          <w:rPr>
            <w:rFonts w:ascii="Courier" w:hAnsi="Courier"/>
            <w:sz w:val="18"/>
            <w:szCs w:val="18"/>
          </w:rPr>
          <w:delText xml:space="preserve">            "alias": "Eth13/2",</w:delText>
        </w:r>
      </w:del>
    </w:p>
    <w:p w14:paraId="5D5DE546" w14:textId="22A69A56" w:rsidR="00FF1834" w:rsidRPr="00FF1834" w:rsidDel="009B5AF1" w:rsidRDefault="00FF1834" w:rsidP="00FF1834">
      <w:pPr>
        <w:rPr>
          <w:del w:id="3864" w:author="KVS, Kannan" w:date="2019-02-28T22:23:00Z"/>
          <w:rFonts w:ascii="Courier" w:hAnsi="Courier"/>
          <w:sz w:val="18"/>
          <w:szCs w:val="18"/>
        </w:rPr>
      </w:pPr>
      <w:del w:id="3865" w:author="KVS, Kannan" w:date="2019-02-28T22:23:00Z">
        <w:r w:rsidRPr="00FF1834" w:rsidDel="009B5AF1">
          <w:rPr>
            <w:rFonts w:ascii="Courier" w:hAnsi="Courier"/>
            <w:sz w:val="18"/>
            <w:szCs w:val="18"/>
          </w:rPr>
          <w:delText xml:space="preserve">            "lanes": "82",</w:delText>
        </w:r>
      </w:del>
    </w:p>
    <w:p w14:paraId="763186B1" w14:textId="10BFF550" w:rsidR="00FF1834" w:rsidRPr="00FF1834" w:rsidDel="009B5AF1" w:rsidRDefault="00FF1834" w:rsidP="00FF1834">
      <w:pPr>
        <w:rPr>
          <w:del w:id="3866" w:author="KVS, Kannan" w:date="2019-02-28T22:23:00Z"/>
          <w:rFonts w:ascii="Courier" w:hAnsi="Courier"/>
          <w:sz w:val="18"/>
          <w:szCs w:val="18"/>
        </w:rPr>
      </w:pPr>
      <w:del w:id="3867" w:author="KVS, Kannan" w:date="2019-02-28T22:23:00Z">
        <w:r w:rsidRPr="00FF1834" w:rsidDel="009B5AF1">
          <w:rPr>
            <w:rFonts w:ascii="Courier" w:hAnsi="Courier"/>
            <w:sz w:val="18"/>
            <w:szCs w:val="18"/>
          </w:rPr>
          <w:delText xml:space="preserve">            "speed": "10000"</w:delText>
        </w:r>
      </w:del>
    </w:p>
    <w:p w14:paraId="65093374" w14:textId="49BA4B4F" w:rsidR="00FF1834" w:rsidRPr="00FF1834" w:rsidDel="009B5AF1" w:rsidRDefault="00FF1834" w:rsidP="00FF1834">
      <w:pPr>
        <w:rPr>
          <w:del w:id="3868" w:author="KVS, Kannan" w:date="2019-02-28T22:23:00Z"/>
          <w:rFonts w:ascii="Courier" w:hAnsi="Courier"/>
          <w:sz w:val="18"/>
          <w:szCs w:val="18"/>
        </w:rPr>
      </w:pPr>
      <w:del w:id="3869" w:author="KVS, Kannan" w:date="2019-02-28T22:23:00Z">
        <w:r w:rsidRPr="00FF1834" w:rsidDel="009B5AF1">
          <w:rPr>
            <w:rFonts w:ascii="Courier" w:hAnsi="Courier"/>
            <w:sz w:val="18"/>
            <w:szCs w:val="18"/>
          </w:rPr>
          <w:delText xml:space="preserve">        },</w:delText>
        </w:r>
      </w:del>
    </w:p>
    <w:p w14:paraId="2D07CC6C" w14:textId="7FD1A7CF" w:rsidR="00FF1834" w:rsidRPr="00FF1834" w:rsidDel="009B5AF1" w:rsidRDefault="00FF1834" w:rsidP="00FF1834">
      <w:pPr>
        <w:rPr>
          <w:del w:id="3870" w:author="KVS, Kannan" w:date="2019-02-28T22:23:00Z"/>
          <w:rFonts w:ascii="Courier" w:hAnsi="Courier"/>
          <w:sz w:val="18"/>
          <w:szCs w:val="18"/>
        </w:rPr>
      </w:pPr>
      <w:del w:id="3871" w:author="KVS, Kannan" w:date="2019-02-28T22:23:00Z">
        <w:r w:rsidRPr="00FF1834" w:rsidDel="009B5AF1">
          <w:rPr>
            <w:rFonts w:ascii="Courier" w:hAnsi="Courier"/>
            <w:sz w:val="18"/>
            <w:szCs w:val="18"/>
          </w:rPr>
          <w:delText xml:space="preserve">        "Ethernet50": {</w:delText>
        </w:r>
      </w:del>
    </w:p>
    <w:p w14:paraId="1F3A1890" w14:textId="3EED5AAE" w:rsidR="00FF1834" w:rsidRPr="00FF1834" w:rsidDel="009B5AF1" w:rsidRDefault="00FF1834" w:rsidP="00FF1834">
      <w:pPr>
        <w:rPr>
          <w:del w:id="3872" w:author="KVS, Kannan" w:date="2019-02-28T22:23:00Z"/>
          <w:rFonts w:ascii="Courier" w:hAnsi="Courier"/>
          <w:sz w:val="18"/>
          <w:szCs w:val="18"/>
        </w:rPr>
      </w:pPr>
      <w:del w:id="3873" w:author="KVS, Kannan" w:date="2019-02-28T22:23:00Z">
        <w:r w:rsidRPr="00FF1834" w:rsidDel="009B5AF1">
          <w:rPr>
            <w:rFonts w:ascii="Courier" w:hAnsi="Courier"/>
            <w:sz w:val="18"/>
            <w:szCs w:val="18"/>
          </w:rPr>
          <w:delText xml:space="preserve">            "alias": "Eth13/3",</w:delText>
        </w:r>
      </w:del>
    </w:p>
    <w:p w14:paraId="12CD112D" w14:textId="0A4B1A98" w:rsidR="00FF1834" w:rsidRPr="00FF1834" w:rsidDel="009B5AF1" w:rsidRDefault="00FF1834" w:rsidP="00FF1834">
      <w:pPr>
        <w:rPr>
          <w:del w:id="3874" w:author="KVS, Kannan" w:date="2019-02-28T22:23:00Z"/>
          <w:rFonts w:ascii="Courier" w:hAnsi="Courier"/>
          <w:sz w:val="18"/>
          <w:szCs w:val="18"/>
        </w:rPr>
      </w:pPr>
      <w:del w:id="3875" w:author="KVS, Kannan" w:date="2019-02-28T22:23:00Z">
        <w:r w:rsidRPr="00FF1834" w:rsidDel="009B5AF1">
          <w:rPr>
            <w:rFonts w:ascii="Courier" w:hAnsi="Courier"/>
            <w:sz w:val="18"/>
            <w:szCs w:val="18"/>
          </w:rPr>
          <w:delText xml:space="preserve">            "lanes": "83",</w:delText>
        </w:r>
      </w:del>
    </w:p>
    <w:p w14:paraId="60189C0D" w14:textId="2A5882EE" w:rsidR="00FF1834" w:rsidRPr="00FF1834" w:rsidDel="009B5AF1" w:rsidRDefault="00FF1834" w:rsidP="00FF1834">
      <w:pPr>
        <w:rPr>
          <w:del w:id="3876" w:author="KVS, Kannan" w:date="2019-02-28T22:23:00Z"/>
          <w:rFonts w:ascii="Courier" w:hAnsi="Courier"/>
          <w:sz w:val="18"/>
          <w:szCs w:val="18"/>
        </w:rPr>
      </w:pPr>
      <w:del w:id="3877" w:author="KVS, Kannan" w:date="2019-02-28T22:23:00Z">
        <w:r w:rsidRPr="00FF1834" w:rsidDel="009B5AF1">
          <w:rPr>
            <w:rFonts w:ascii="Courier" w:hAnsi="Courier"/>
            <w:sz w:val="18"/>
            <w:szCs w:val="18"/>
          </w:rPr>
          <w:delText xml:space="preserve">            "speed": "10000"</w:delText>
        </w:r>
      </w:del>
    </w:p>
    <w:p w14:paraId="2B277B1C" w14:textId="422D7FA6" w:rsidR="00FF1834" w:rsidRPr="00FF1834" w:rsidDel="009B5AF1" w:rsidRDefault="00FF1834" w:rsidP="00FF1834">
      <w:pPr>
        <w:rPr>
          <w:del w:id="3878" w:author="KVS, Kannan" w:date="2019-02-28T22:23:00Z"/>
          <w:rFonts w:ascii="Courier" w:hAnsi="Courier"/>
          <w:sz w:val="18"/>
          <w:szCs w:val="18"/>
        </w:rPr>
      </w:pPr>
      <w:del w:id="3879" w:author="KVS, Kannan" w:date="2019-02-28T22:23:00Z">
        <w:r w:rsidRPr="00FF1834" w:rsidDel="009B5AF1">
          <w:rPr>
            <w:rFonts w:ascii="Courier" w:hAnsi="Courier"/>
            <w:sz w:val="18"/>
            <w:szCs w:val="18"/>
          </w:rPr>
          <w:delText xml:space="preserve">        },</w:delText>
        </w:r>
      </w:del>
    </w:p>
    <w:p w14:paraId="24AAB997" w14:textId="5E5A6C10" w:rsidR="00FF1834" w:rsidRPr="00FF1834" w:rsidDel="009B5AF1" w:rsidRDefault="00FF1834" w:rsidP="00FF1834">
      <w:pPr>
        <w:rPr>
          <w:del w:id="3880" w:author="KVS, Kannan" w:date="2019-02-28T22:23:00Z"/>
          <w:rFonts w:ascii="Courier" w:hAnsi="Courier"/>
          <w:sz w:val="18"/>
          <w:szCs w:val="18"/>
        </w:rPr>
      </w:pPr>
      <w:del w:id="3881" w:author="KVS, Kannan" w:date="2019-02-28T22:23:00Z">
        <w:r w:rsidRPr="00FF1834" w:rsidDel="009B5AF1">
          <w:rPr>
            <w:rFonts w:ascii="Courier" w:hAnsi="Courier"/>
            <w:sz w:val="18"/>
            <w:szCs w:val="18"/>
          </w:rPr>
          <w:delText xml:space="preserve">        "Ethernet51": {</w:delText>
        </w:r>
      </w:del>
    </w:p>
    <w:p w14:paraId="449E9638" w14:textId="1D5D0BFF" w:rsidR="00FF1834" w:rsidRPr="00FF1834" w:rsidDel="009B5AF1" w:rsidRDefault="00FF1834" w:rsidP="00FF1834">
      <w:pPr>
        <w:rPr>
          <w:del w:id="3882" w:author="KVS, Kannan" w:date="2019-02-28T22:23:00Z"/>
          <w:rFonts w:ascii="Courier" w:hAnsi="Courier"/>
          <w:sz w:val="18"/>
          <w:szCs w:val="18"/>
        </w:rPr>
      </w:pPr>
      <w:del w:id="3883" w:author="KVS, Kannan" w:date="2019-02-28T22:23:00Z">
        <w:r w:rsidRPr="00FF1834" w:rsidDel="009B5AF1">
          <w:rPr>
            <w:rFonts w:ascii="Courier" w:hAnsi="Courier"/>
            <w:sz w:val="18"/>
            <w:szCs w:val="18"/>
          </w:rPr>
          <w:delText xml:space="preserve">            "alias": "Eth13/4",</w:delText>
        </w:r>
      </w:del>
    </w:p>
    <w:p w14:paraId="12F5BD4F" w14:textId="0463D691" w:rsidR="00FF1834" w:rsidRPr="00FF1834" w:rsidDel="009B5AF1" w:rsidRDefault="00FF1834" w:rsidP="00FF1834">
      <w:pPr>
        <w:rPr>
          <w:del w:id="3884" w:author="KVS, Kannan" w:date="2019-02-28T22:23:00Z"/>
          <w:rFonts w:ascii="Courier" w:hAnsi="Courier"/>
          <w:sz w:val="18"/>
          <w:szCs w:val="18"/>
        </w:rPr>
      </w:pPr>
      <w:del w:id="3885" w:author="KVS, Kannan" w:date="2019-02-28T22:23:00Z">
        <w:r w:rsidRPr="00FF1834" w:rsidDel="009B5AF1">
          <w:rPr>
            <w:rFonts w:ascii="Courier" w:hAnsi="Courier"/>
            <w:sz w:val="18"/>
            <w:szCs w:val="18"/>
          </w:rPr>
          <w:delText xml:space="preserve">            "lanes": "84",</w:delText>
        </w:r>
      </w:del>
    </w:p>
    <w:p w14:paraId="786C46CE" w14:textId="63EDA9FA" w:rsidR="00FF1834" w:rsidRPr="00FF1834" w:rsidDel="009B5AF1" w:rsidRDefault="00FF1834" w:rsidP="00FF1834">
      <w:pPr>
        <w:rPr>
          <w:del w:id="3886" w:author="KVS, Kannan" w:date="2019-02-28T22:23:00Z"/>
          <w:rFonts w:ascii="Courier" w:hAnsi="Courier"/>
          <w:sz w:val="18"/>
          <w:szCs w:val="18"/>
        </w:rPr>
      </w:pPr>
      <w:del w:id="3887" w:author="KVS, Kannan" w:date="2019-02-28T22:23:00Z">
        <w:r w:rsidRPr="00FF1834" w:rsidDel="009B5AF1">
          <w:rPr>
            <w:rFonts w:ascii="Courier" w:hAnsi="Courier"/>
            <w:sz w:val="18"/>
            <w:szCs w:val="18"/>
          </w:rPr>
          <w:delText xml:space="preserve">            "speed": "10000"</w:delText>
        </w:r>
      </w:del>
    </w:p>
    <w:p w14:paraId="6CE53522" w14:textId="791E89DF" w:rsidR="00FF1834" w:rsidRPr="00FF1834" w:rsidDel="009B5AF1" w:rsidRDefault="00FF1834" w:rsidP="00FF1834">
      <w:pPr>
        <w:rPr>
          <w:del w:id="3888" w:author="KVS, Kannan" w:date="2019-02-28T22:23:00Z"/>
          <w:rFonts w:ascii="Courier" w:hAnsi="Courier"/>
          <w:sz w:val="18"/>
          <w:szCs w:val="18"/>
        </w:rPr>
      </w:pPr>
      <w:del w:id="3889" w:author="KVS, Kannan" w:date="2019-02-28T22:23:00Z">
        <w:r w:rsidRPr="00FF1834" w:rsidDel="009B5AF1">
          <w:rPr>
            <w:rFonts w:ascii="Courier" w:hAnsi="Courier"/>
            <w:sz w:val="18"/>
            <w:szCs w:val="18"/>
          </w:rPr>
          <w:delText xml:space="preserve">        },</w:delText>
        </w:r>
      </w:del>
    </w:p>
    <w:p w14:paraId="30345390" w14:textId="377A1C2E" w:rsidR="00FF1834" w:rsidRPr="00FF1834" w:rsidDel="009B5AF1" w:rsidRDefault="00FF1834" w:rsidP="00FF1834">
      <w:pPr>
        <w:rPr>
          <w:del w:id="3890" w:author="KVS, Kannan" w:date="2019-02-28T22:23:00Z"/>
          <w:rFonts w:ascii="Courier" w:hAnsi="Courier"/>
          <w:sz w:val="18"/>
          <w:szCs w:val="18"/>
        </w:rPr>
      </w:pPr>
      <w:del w:id="3891" w:author="KVS, Kannan" w:date="2019-02-28T22:23:00Z">
        <w:r w:rsidRPr="00FF1834" w:rsidDel="009B5AF1">
          <w:rPr>
            <w:rFonts w:ascii="Courier" w:hAnsi="Courier"/>
            <w:sz w:val="18"/>
            <w:szCs w:val="18"/>
          </w:rPr>
          <w:delText xml:space="preserve">        "Ethernet52": {</w:delText>
        </w:r>
      </w:del>
    </w:p>
    <w:p w14:paraId="627678AD" w14:textId="77EBA1F4" w:rsidR="00FF1834" w:rsidRPr="00FF1834" w:rsidDel="009B5AF1" w:rsidRDefault="00FF1834" w:rsidP="00FF1834">
      <w:pPr>
        <w:rPr>
          <w:del w:id="3892" w:author="KVS, Kannan" w:date="2019-02-28T22:23:00Z"/>
          <w:rFonts w:ascii="Courier" w:hAnsi="Courier"/>
          <w:sz w:val="18"/>
          <w:szCs w:val="18"/>
        </w:rPr>
      </w:pPr>
      <w:del w:id="3893" w:author="KVS, Kannan" w:date="2019-02-28T22:23:00Z">
        <w:r w:rsidRPr="00FF1834" w:rsidDel="009B5AF1">
          <w:rPr>
            <w:rFonts w:ascii="Courier" w:hAnsi="Courier"/>
            <w:sz w:val="18"/>
            <w:szCs w:val="18"/>
          </w:rPr>
          <w:delText xml:space="preserve">            "alias": "Eth14/1",</w:delText>
        </w:r>
      </w:del>
    </w:p>
    <w:p w14:paraId="76007BFB" w14:textId="137E53E1" w:rsidR="00FF1834" w:rsidRPr="00FF1834" w:rsidDel="009B5AF1" w:rsidRDefault="00FF1834" w:rsidP="00FF1834">
      <w:pPr>
        <w:rPr>
          <w:del w:id="3894" w:author="KVS, Kannan" w:date="2019-02-28T22:23:00Z"/>
          <w:rFonts w:ascii="Courier" w:hAnsi="Courier"/>
          <w:sz w:val="18"/>
          <w:szCs w:val="18"/>
        </w:rPr>
      </w:pPr>
      <w:del w:id="3895" w:author="KVS, Kannan" w:date="2019-02-28T22:23:00Z">
        <w:r w:rsidRPr="00FF1834" w:rsidDel="009B5AF1">
          <w:rPr>
            <w:rFonts w:ascii="Courier" w:hAnsi="Courier"/>
            <w:sz w:val="18"/>
            <w:szCs w:val="18"/>
          </w:rPr>
          <w:delText xml:space="preserve">            "lanes": "85",</w:delText>
        </w:r>
      </w:del>
    </w:p>
    <w:p w14:paraId="0BA1450C" w14:textId="5CBD3FFD" w:rsidR="00FF1834" w:rsidRPr="00FF1834" w:rsidDel="009B5AF1" w:rsidRDefault="00FF1834" w:rsidP="00FF1834">
      <w:pPr>
        <w:rPr>
          <w:del w:id="3896" w:author="KVS, Kannan" w:date="2019-02-28T22:23:00Z"/>
          <w:rFonts w:ascii="Courier" w:hAnsi="Courier"/>
          <w:sz w:val="18"/>
          <w:szCs w:val="18"/>
        </w:rPr>
      </w:pPr>
      <w:del w:id="3897" w:author="KVS, Kannan" w:date="2019-02-28T22:23:00Z">
        <w:r w:rsidRPr="00FF1834" w:rsidDel="009B5AF1">
          <w:rPr>
            <w:rFonts w:ascii="Courier" w:hAnsi="Courier"/>
            <w:sz w:val="18"/>
            <w:szCs w:val="18"/>
          </w:rPr>
          <w:delText xml:space="preserve">            "speed": "10000"</w:delText>
        </w:r>
      </w:del>
    </w:p>
    <w:p w14:paraId="44E29063" w14:textId="101B949D" w:rsidR="00FF1834" w:rsidRPr="00FF1834" w:rsidDel="009B5AF1" w:rsidRDefault="00FF1834" w:rsidP="00FF1834">
      <w:pPr>
        <w:rPr>
          <w:del w:id="3898" w:author="KVS, Kannan" w:date="2019-02-28T22:23:00Z"/>
          <w:rFonts w:ascii="Courier" w:hAnsi="Courier"/>
          <w:sz w:val="18"/>
          <w:szCs w:val="18"/>
        </w:rPr>
      </w:pPr>
      <w:del w:id="3899" w:author="KVS, Kannan" w:date="2019-02-28T22:23:00Z">
        <w:r w:rsidRPr="00FF1834" w:rsidDel="009B5AF1">
          <w:rPr>
            <w:rFonts w:ascii="Courier" w:hAnsi="Courier"/>
            <w:sz w:val="18"/>
            <w:szCs w:val="18"/>
          </w:rPr>
          <w:delText xml:space="preserve">        },</w:delText>
        </w:r>
      </w:del>
    </w:p>
    <w:p w14:paraId="42C9F431" w14:textId="45F337B6" w:rsidR="00FF1834" w:rsidRPr="00FF1834" w:rsidDel="009B5AF1" w:rsidRDefault="00FF1834" w:rsidP="00FF1834">
      <w:pPr>
        <w:rPr>
          <w:del w:id="3900" w:author="KVS, Kannan" w:date="2019-02-28T22:23:00Z"/>
          <w:rFonts w:ascii="Courier" w:hAnsi="Courier"/>
          <w:sz w:val="18"/>
          <w:szCs w:val="18"/>
        </w:rPr>
      </w:pPr>
      <w:del w:id="3901" w:author="KVS, Kannan" w:date="2019-02-28T22:23:00Z">
        <w:r w:rsidRPr="00FF1834" w:rsidDel="009B5AF1">
          <w:rPr>
            <w:rFonts w:ascii="Courier" w:hAnsi="Courier"/>
            <w:sz w:val="18"/>
            <w:szCs w:val="18"/>
          </w:rPr>
          <w:delText xml:space="preserve">        "Ethernet53": {</w:delText>
        </w:r>
      </w:del>
    </w:p>
    <w:p w14:paraId="58A9C78D" w14:textId="70354E97" w:rsidR="00FF1834" w:rsidRPr="00FF1834" w:rsidDel="009B5AF1" w:rsidRDefault="00FF1834" w:rsidP="00FF1834">
      <w:pPr>
        <w:rPr>
          <w:del w:id="3902" w:author="KVS, Kannan" w:date="2019-02-28T22:23:00Z"/>
          <w:rFonts w:ascii="Courier" w:hAnsi="Courier"/>
          <w:sz w:val="18"/>
          <w:szCs w:val="18"/>
        </w:rPr>
      </w:pPr>
      <w:del w:id="3903" w:author="KVS, Kannan" w:date="2019-02-28T22:23:00Z">
        <w:r w:rsidRPr="00FF1834" w:rsidDel="009B5AF1">
          <w:rPr>
            <w:rFonts w:ascii="Courier" w:hAnsi="Courier"/>
            <w:sz w:val="18"/>
            <w:szCs w:val="18"/>
          </w:rPr>
          <w:delText xml:space="preserve">            "alias": "Eth14/2",</w:delText>
        </w:r>
      </w:del>
    </w:p>
    <w:p w14:paraId="04595E91" w14:textId="64A4EB3B" w:rsidR="00FF1834" w:rsidRPr="00FF1834" w:rsidDel="009B5AF1" w:rsidRDefault="00FF1834" w:rsidP="00FF1834">
      <w:pPr>
        <w:rPr>
          <w:del w:id="3904" w:author="KVS, Kannan" w:date="2019-02-28T22:23:00Z"/>
          <w:rFonts w:ascii="Courier" w:hAnsi="Courier"/>
          <w:sz w:val="18"/>
          <w:szCs w:val="18"/>
        </w:rPr>
      </w:pPr>
      <w:del w:id="3905" w:author="KVS, Kannan" w:date="2019-02-28T22:23:00Z">
        <w:r w:rsidRPr="00FF1834" w:rsidDel="009B5AF1">
          <w:rPr>
            <w:rFonts w:ascii="Courier" w:hAnsi="Courier"/>
            <w:sz w:val="18"/>
            <w:szCs w:val="18"/>
          </w:rPr>
          <w:delText xml:space="preserve">            "lanes": "86",</w:delText>
        </w:r>
      </w:del>
    </w:p>
    <w:p w14:paraId="738D9B31" w14:textId="4BB2001F" w:rsidR="00FF1834" w:rsidRPr="00FF1834" w:rsidDel="009B5AF1" w:rsidRDefault="00FF1834" w:rsidP="00FF1834">
      <w:pPr>
        <w:rPr>
          <w:del w:id="3906" w:author="KVS, Kannan" w:date="2019-02-28T22:23:00Z"/>
          <w:rFonts w:ascii="Courier" w:hAnsi="Courier"/>
          <w:sz w:val="18"/>
          <w:szCs w:val="18"/>
        </w:rPr>
      </w:pPr>
      <w:del w:id="3907" w:author="KVS, Kannan" w:date="2019-02-28T22:23:00Z">
        <w:r w:rsidRPr="00FF1834" w:rsidDel="009B5AF1">
          <w:rPr>
            <w:rFonts w:ascii="Courier" w:hAnsi="Courier"/>
            <w:sz w:val="18"/>
            <w:szCs w:val="18"/>
          </w:rPr>
          <w:delText xml:space="preserve">            "speed": "10000"</w:delText>
        </w:r>
      </w:del>
    </w:p>
    <w:p w14:paraId="1A87A1B0" w14:textId="6027CFB7" w:rsidR="00FF1834" w:rsidRPr="00FF1834" w:rsidDel="009B5AF1" w:rsidRDefault="00FF1834" w:rsidP="00FF1834">
      <w:pPr>
        <w:rPr>
          <w:del w:id="3908" w:author="KVS, Kannan" w:date="2019-02-28T22:23:00Z"/>
          <w:rFonts w:ascii="Courier" w:hAnsi="Courier"/>
          <w:sz w:val="18"/>
          <w:szCs w:val="18"/>
        </w:rPr>
      </w:pPr>
      <w:del w:id="3909" w:author="KVS, Kannan" w:date="2019-02-28T22:23:00Z">
        <w:r w:rsidRPr="00FF1834" w:rsidDel="009B5AF1">
          <w:rPr>
            <w:rFonts w:ascii="Courier" w:hAnsi="Courier"/>
            <w:sz w:val="18"/>
            <w:szCs w:val="18"/>
          </w:rPr>
          <w:delText xml:space="preserve">        },</w:delText>
        </w:r>
      </w:del>
    </w:p>
    <w:p w14:paraId="60528C37" w14:textId="46C8B53F" w:rsidR="00FF1834" w:rsidRPr="00FF1834" w:rsidDel="009B5AF1" w:rsidRDefault="00FF1834" w:rsidP="00FF1834">
      <w:pPr>
        <w:rPr>
          <w:del w:id="3910" w:author="KVS, Kannan" w:date="2019-02-28T22:23:00Z"/>
          <w:rFonts w:ascii="Courier" w:hAnsi="Courier"/>
          <w:sz w:val="18"/>
          <w:szCs w:val="18"/>
        </w:rPr>
      </w:pPr>
      <w:del w:id="3911" w:author="KVS, Kannan" w:date="2019-02-28T22:23:00Z">
        <w:r w:rsidRPr="00FF1834" w:rsidDel="009B5AF1">
          <w:rPr>
            <w:rFonts w:ascii="Courier" w:hAnsi="Courier"/>
            <w:sz w:val="18"/>
            <w:szCs w:val="18"/>
          </w:rPr>
          <w:delText xml:space="preserve">        "Ethernet54": {</w:delText>
        </w:r>
      </w:del>
    </w:p>
    <w:p w14:paraId="59DA0B6C" w14:textId="0D40F293" w:rsidR="00FF1834" w:rsidRPr="00FF1834" w:rsidDel="009B5AF1" w:rsidRDefault="00FF1834" w:rsidP="00FF1834">
      <w:pPr>
        <w:rPr>
          <w:del w:id="3912" w:author="KVS, Kannan" w:date="2019-02-28T22:23:00Z"/>
          <w:rFonts w:ascii="Courier" w:hAnsi="Courier"/>
          <w:sz w:val="18"/>
          <w:szCs w:val="18"/>
        </w:rPr>
      </w:pPr>
      <w:del w:id="3913" w:author="KVS, Kannan" w:date="2019-02-28T22:23:00Z">
        <w:r w:rsidRPr="00FF1834" w:rsidDel="009B5AF1">
          <w:rPr>
            <w:rFonts w:ascii="Courier" w:hAnsi="Courier"/>
            <w:sz w:val="18"/>
            <w:szCs w:val="18"/>
          </w:rPr>
          <w:delText xml:space="preserve">            "alias": "Eth14/3",</w:delText>
        </w:r>
      </w:del>
    </w:p>
    <w:p w14:paraId="1CF5083A" w14:textId="069D2296" w:rsidR="00FF1834" w:rsidRPr="00FF1834" w:rsidDel="009B5AF1" w:rsidRDefault="00FF1834" w:rsidP="00FF1834">
      <w:pPr>
        <w:rPr>
          <w:del w:id="3914" w:author="KVS, Kannan" w:date="2019-02-28T22:23:00Z"/>
          <w:rFonts w:ascii="Courier" w:hAnsi="Courier"/>
          <w:sz w:val="18"/>
          <w:szCs w:val="18"/>
        </w:rPr>
      </w:pPr>
      <w:del w:id="3915" w:author="KVS, Kannan" w:date="2019-02-28T22:23:00Z">
        <w:r w:rsidRPr="00FF1834" w:rsidDel="009B5AF1">
          <w:rPr>
            <w:rFonts w:ascii="Courier" w:hAnsi="Courier"/>
            <w:sz w:val="18"/>
            <w:szCs w:val="18"/>
          </w:rPr>
          <w:delText xml:space="preserve">            "lanes": "87",</w:delText>
        </w:r>
      </w:del>
    </w:p>
    <w:p w14:paraId="7F495250" w14:textId="42C4B3E2" w:rsidR="00FF1834" w:rsidRPr="00FF1834" w:rsidDel="009B5AF1" w:rsidRDefault="00FF1834" w:rsidP="00FF1834">
      <w:pPr>
        <w:rPr>
          <w:del w:id="3916" w:author="KVS, Kannan" w:date="2019-02-28T22:23:00Z"/>
          <w:rFonts w:ascii="Courier" w:hAnsi="Courier"/>
          <w:sz w:val="18"/>
          <w:szCs w:val="18"/>
        </w:rPr>
      </w:pPr>
      <w:del w:id="3917" w:author="KVS, Kannan" w:date="2019-02-28T22:23:00Z">
        <w:r w:rsidRPr="00FF1834" w:rsidDel="009B5AF1">
          <w:rPr>
            <w:rFonts w:ascii="Courier" w:hAnsi="Courier"/>
            <w:sz w:val="18"/>
            <w:szCs w:val="18"/>
          </w:rPr>
          <w:delText xml:space="preserve">            "speed": "10000"</w:delText>
        </w:r>
      </w:del>
    </w:p>
    <w:p w14:paraId="3AE7BE93" w14:textId="1DAB610D" w:rsidR="00FF1834" w:rsidRPr="00FF1834" w:rsidDel="009B5AF1" w:rsidRDefault="00FF1834" w:rsidP="00FF1834">
      <w:pPr>
        <w:rPr>
          <w:del w:id="3918" w:author="KVS, Kannan" w:date="2019-02-28T22:23:00Z"/>
          <w:rFonts w:ascii="Courier" w:hAnsi="Courier"/>
          <w:sz w:val="18"/>
          <w:szCs w:val="18"/>
        </w:rPr>
      </w:pPr>
      <w:del w:id="3919" w:author="KVS, Kannan" w:date="2019-02-28T22:23:00Z">
        <w:r w:rsidRPr="00FF1834" w:rsidDel="009B5AF1">
          <w:rPr>
            <w:rFonts w:ascii="Courier" w:hAnsi="Courier"/>
            <w:sz w:val="18"/>
            <w:szCs w:val="18"/>
          </w:rPr>
          <w:delText xml:space="preserve">        },</w:delText>
        </w:r>
      </w:del>
    </w:p>
    <w:p w14:paraId="6786DC73" w14:textId="4E8A1DF0" w:rsidR="00FF1834" w:rsidRPr="00FF1834" w:rsidDel="009B5AF1" w:rsidRDefault="00FF1834" w:rsidP="00FF1834">
      <w:pPr>
        <w:rPr>
          <w:del w:id="3920" w:author="KVS, Kannan" w:date="2019-02-28T22:23:00Z"/>
          <w:rFonts w:ascii="Courier" w:hAnsi="Courier"/>
          <w:sz w:val="18"/>
          <w:szCs w:val="18"/>
        </w:rPr>
      </w:pPr>
      <w:del w:id="3921" w:author="KVS, Kannan" w:date="2019-02-28T22:23:00Z">
        <w:r w:rsidRPr="00FF1834" w:rsidDel="009B5AF1">
          <w:rPr>
            <w:rFonts w:ascii="Courier" w:hAnsi="Courier"/>
            <w:sz w:val="18"/>
            <w:szCs w:val="18"/>
          </w:rPr>
          <w:delText xml:space="preserve">        "Ethernet55": {</w:delText>
        </w:r>
      </w:del>
    </w:p>
    <w:p w14:paraId="3BC419D2" w14:textId="01757B87" w:rsidR="00FF1834" w:rsidRPr="00FF1834" w:rsidDel="009B5AF1" w:rsidRDefault="00FF1834" w:rsidP="00FF1834">
      <w:pPr>
        <w:rPr>
          <w:del w:id="3922" w:author="KVS, Kannan" w:date="2019-02-28T22:23:00Z"/>
          <w:rFonts w:ascii="Courier" w:hAnsi="Courier"/>
          <w:sz w:val="18"/>
          <w:szCs w:val="18"/>
        </w:rPr>
      </w:pPr>
      <w:del w:id="3923" w:author="KVS, Kannan" w:date="2019-02-28T22:23:00Z">
        <w:r w:rsidRPr="00FF1834" w:rsidDel="009B5AF1">
          <w:rPr>
            <w:rFonts w:ascii="Courier" w:hAnsi="Courier"/>
            <w:sz w:val="18"/>
            <w:szCs w:val="18"/>
          </w:rPr>
          <w:delText xml:space="preserve">            "alias": "Eth14/4",</w:delText>
        </w:r>
      </w:del>
    </w:p>
    <w:p w14:paraId="6D1F524C" w14:textId="7E52962D" w:rsidR="00FF1834" w:rsidRPr="00FF1834" w:rsidDel="009B5AF1" w:rsidRDefault="00FF1834" w:rsidP="00FF1834">
      <w:pPr>
        <w:rPr>
          <w:del w:id="3924" w:author="KVS, Kannan" w:date="2019-02-28T22:23:00Z"/>
          <w:rFonts w:ascii="Courier" w:hAnsi="Courier"/>
          <w:sz w:val="18"/>
          <w:szCs w:val="18"/>
        </w:rPr>
      </w:pPr>
      <w:del w:id="3925" w:author="KVS, Kannan" w:date="2019-02-28T22:23:00Z">
        <w:r w:rsidRPr="00FF1834" w:rsidDel="009B5AF1">
          <w:rPr>
            <w:rFonts w:ascii="Courier" w:hAnsi="Courier"/>
            <w:sz w:val="18"/>
            <w:szCs w:val="18"/>
          </w:rPr>
          <w:delText xml:space="preserve">            "lanes": "88",</w:delText>
        </w:r>
      </w:del>
    </w:p>
    <w:p w14:paraId="65A5129C" w14:textId="72807EC6" w:rsidR="00FF1834" w:rsidRPr="00FF1834" w:rsidDel="009B5AF1" w:rsidRDefault="00FF1834" w:rsidP="00FF1834">
      <w:pPr>
        <w:rPr>
          <w:del w:id="3926" w:author="KVS, Kannan" w:date="2019-02-28T22:23:00Z"/>
          <w:rFonts w:ascii="Courier" w:hAnsi="Courier"/>
          <w:sz w:val="18"/>
          <w:szCs w:val="18"/>
        </w:rPr>
      </w:pPr>
      <w:del w:id="3927" w:author="KVS, Kannan" w:date="2019-02-28T22:23:00Z">
        <w:r w:rsidRPr="00FF1834" w:rsidDel="009B5AF1">
          <w:rPr>
            <w:rFonts w:ascii="Courier" w:hAnsi="Courier"/>
            <w:sz w:val="18"/>
            <w:szCs w:val="18"/>
          </w:rPr>
          <w:delText xml:space="preserve">            "speed": "10000"</w:delText>
        </w:r>
      </w:del>
    </w:p>
    <w:p w14:paraId="08C7E52F" w14:textId="13BE82CA" w:rsidR="00FF1834" w:rsidRPr="00FF1834" w:rsidDel="009B5AF1" w:rsidRDefault="00FF1834" w:rsidP="00FF1834">
      <w:pPr>
        <w:rPr>
          <w:del w:id="3928" w:author="KVS, Kannan" w:date="2019-02-28T22:23:00Z"/>
          <w:rFonts w:ascii="Courier" w:hAnsi="Courier"/>
          <w:sz w:val="18"/>
          <w:szCs w:val="18"/>
        </w:rPr>
      </w:pPr>
      <w:del w:id="3929" w:author="KVS, Kannan" w:date="2019-02-28T22:23:00Z">
        <w:r w:rsidRPr="00FF1834" w:rsidDel="009B5AF1">
          <w:rPr>
            <w:rFonts w:ascii="Courier" w:hAnsi="Courier"/>
            <w:sz w:val="18"/>
            <w:szCs w:val="18"/>
          </w:rPr>
          <w:delText xml:space="preserve">        },</w:delText>
        </w:r>
      </w:del>
    </w:p>
    <w:p w14:paraId="77AFEEDF" w14:textId="59C2BA2A" w:rsidR="00FF1834" w:rsidRPr="00FF1834" w:rsidDel="009B5AF1" w:rsidRDefault="00FF1834" w:rsidP="00FF1834">
      <w:pPr>
        <w:rPr>
          <w:del w:id="3930" w:author="KVS, Kannan" w:date="2019-02-28T22:23:00Z"/>
          <w:rFonts w:ascii="Courier" w:hAnsi="Courier"/>
          <w:sz w:val="18"/>
          <w:szCs w:val="18"/>
        </w:rPr>
      </w:pPr>
      <w:del w:id="3931" w:author="KVS, Kannan" w:date="2019-02-28T22:23:00Z">
        <w:r w:rsidRPr="00FF1834" w:rsidDel="009B5AF1">
          <w:rPr>
            <w:rFonts w:ascii="Courier" w:hAnsi="Courier"/>
            <w:sz w:val="18"/>
            <w:szCs w:val="18"/>
          </w:rPr>
          <w:delText xml:space="preserve">        "Ethernet56": {</w:delText>
        </w:r>
      </w:del>
    </w:p>
    <w:p w14:paraId="336BE70F" w14:textId="4C9398ED" w:rsidR="00FF1834" w:rsidRPr="00FF1834" w:rsidDel="009B5AF1" w:rsidRDefault="00FF1834" w:rsidP="00FF1834">
      <w:pPr>
        <w:rPr>
          <w:del w:id="3932" w:author="KVS, Kannan" w:date="2019-02-28T22:23:00Z"/>
          <w:rFonts w:ascii="Courier" w:hAnsi="Courier"/>
          <w:sz w:val="18"/>
          <w:szCs w:val="18"/>
        </w:rPr>
      </w:pPr>
      <w:del w:id="3933" w:author="KVS, Kannan" w:date="2019-02-28T22:23:00Z">
        <w:r w:rsidRPr="00FF1834" w:rsidDel="009B5AF1">
          <w:rPr>
            <w:rFonts w:ascii="Courier" w:hAnsi="Courier"/>
            <w:sz w:val="18"/>
            <w:szCs w:val="18"/>
          </w:rPr>
          <w:delText xml:space="preserve">            "alias": "Eth15/1",</w:delText>
        </w:r>
      </w:del>
    </w:p>
    <w:p w14:paraId="4D8C02A4" w14:textId="2C0C22EF" w:rsidR="00FF1834" w:rsidRPr="00FF1834" w:rsidDel="009B5AF1" w:rsidRDefault="00FF1834" w:rsidP="00FF1834">
      <w:pPr>
        <w:rPr>
          <w:del w:id="3934" w:author="KVS, Kannan" w:date="2019-02-28T22:23:00Z"/>
          <w:rFonts w:ascii="Courier" w:hAnsi="Courier"/>
          <w:sz w:val="18"/>
          <w:szCs w:val="18"/>
        </w:rPr>
      </w:pPr>
      <w:del w:id="3935" w:author="KVS, Kannan" w:date="2019-02-28T22:23:00Z">
        <w:r w:rsidRPr="00FF1834" w:rsidDel="009B5AF1">
          <w:rPr>
            <w:rFonts w:ascii="Courier" w:hAnsi="Courier"/>
            <w:sz w:val="18"/>
            <w:szCs w:val="18"/>
          </w:rPr>
          <w:delText xml:space="preserve">            "lanes": "89",</w:delText>
        </w:r>
      </w:del>
    </w:p>
    <w:p w14:paraId="0F4E1F67" w14:textId="1BB3F653" w:rsidR="00FF1834" w:rsidRPr="00FF1834" w:rsidDel="009B5AF1" w:rsidRDefault="00FF1834" w:rsidP="00FF1834">
      <w:pPr>
        <w:rPr>
          <w:del w:id="3936" w:author="KVS, Kannan" w:date="2019-02-28T22:23:00Z"/>
          <w:rFonts w:ascii="Courier" w:hAnsi="Courier"/>
          <w:sz w:val="18"/>
          <w:szCs w:val="18"/>
        </w:rPr>
      </w:pPr>
      <w:del w:id="3937" w:author="KVS, Kannan" w:date="2019-02-28T22:23:00Z">
        <w:r w:rsidRPr="00FF1834" w:rsidDel="009B5AF1">
          <w:rPr>
            <w:rFonts w:ascii="Courier" w:hAnsi="Courier"/>
            <w:sz w:val="18"/>
            <w:szCs w:val="18"/>
          </w:rPr>
          <w:delText xml:space="preserve">            "speed": "10000"</w:delText>
        </w:r>
      </w:del>
    </w:p>
    <w:p w14:paraId="43177362" w14:textId="5565AF08" w:rsidR="00FF1834" w:rsidRPr="00FF1834" w:rsidDel="009B5AF1" w:rsidRDefault="00FF1834" w:rsidP="00FF1834">
      <w:pPr>
        <w:rPr>
          <w:del w:id="3938" w:author="KVS, Kannan" w:date="2019-02-28T22:23:00Z"/>
          <w:rFonts w:ascii="Courier" w:hAnsi="Courier"/>
          <w:sz w:val="18"/>
          <w:szCs w:val="18"/>
        </w:rPr>
      </w:pPr>
      <w:del w:id="3939" w:author="KVS, Kannan" w:date="2019-02-28T22:23:00Z">
        <w:r w:rsidRPr="00FF1834" w:rsidDel="009B5AF1">
          <w:rPr>
            <w:rFonts w:ascii="Courier" w:hAnsi="Courier"/>
            <w:sz w:val="18"/>
            <w:szCs w:val="18"/>
          </w:rPr>
          <w:delText xml:space="preserve">        },</w:delText>
        </w:r>
      </w:del>
    </w:p>
    <w:p w14:paraId="75B23C95" w14:textId="3465DBF3" w:rsidR="00FF1834" w:rsidRPr="00FF1834" w:rsidDel="009B5AF1" w:rsidRDefault="00FF1834" w:rsidP="00FF1834">
      <w:pPr>
        <w:rPr>
          <w:del w:id="3940" w:author="KVS, Kannan" w:date="2019-02-28T22:23:00Z"/>
          <w:rFonts w:ascii="Courier" w:hAnsi="Courier"/>
          <w:sz w:val="18"/>
          <w:szCs w:val="18"/>
        </w:rPr>
      </w:pPr>
      <w:del w:id="3941" w:author="KVS, Kannan" w:date="2019-02-28T22:23:00Z">
        <w:r w:rsidRPr="00FF1834" w:rsidDel="009B5AF1">
          <w:rPr>
            <w:rFonts w:ascii="Courier" w:hAnsi="Courier"/>
            <w:sz w:val="18"/>
            <w:szCs w:val="18"/>
          </w:rPr>
          <w:delText xml:space="preserve">        "Ethernet57": {</w:delText>
        </w:r>
      </w:del>
    </w:p>
    <w:p w14:paraId="51CB12FE" w14:textId="051375F7" w:rsidR="00FF1834" w:rsidRPr="00FF1834" w:rsidDel="009B5AF1" w:rsidRDefault="00FF1834" w:rsidP="00FF1834">
      <w:pPr>
        <w:rPr>
          <w:del w:id="3942" w:author="KVS, Kannan" w:date="2019-02-28T22:23:00Z"/>
          <w:rFonts w:ascii="Courier" w:hAnsi="Courier"/>
          <w:sz w:val="18"/>
          <w:szCs w:val="18"/>
        </w:rPr>
      </w:pPr>
      <w:del w:id="3943" w:author="KVS, Kannan" w:date="2019-02-28T22:23:00Z">
        <w:r w:rsidRPr="00FF1834" w:rsidDel="009B5AF1">
          <w:rPr>
            <w:rFonts w:ascii="Courier" w:hAnsi="Courier"/>
            <w:sz w:val="18"/>
            <w:szCs w:val="18"/>
          </w:rPr>
          <w:delText xml:space="preserve">            "alias": "Eth15/2",</w:delText>
        </w:r>
      </w:del>
    </w:p>
    <w:p w14:paraId="76A485A5" w14:textId="034C2B8A" w:rsidR="00FF1834" w:rsidRPr="00FF1834" w:rsidDel="009B5AF1" w:rsidRDefault="00FF1834" w:rsidP="00FF1834">
      <w:pPr>
        <w:rPr>
          <w:del w:id="3944" w:author="KVS, Kannan" w:date="2019-02-28T22:23:00Z"/>
          <w:rFonts w:ascii="Courier" w:hAnsi="Courier"/>
          <w:sz w:val="18"/>
          <w:szCs w:val="18"/>
        </w:rPr>
      </w:pPr>
      <w:del w:id="3945" w:author="KVS, Kannan" w:date="2019-02-28T22:23:00Z">
        <w:r w:rsidRPr="00FF1834" w:rsidDel="009B5AF1">
          <w:rPr>
            <w:rFonts w:ascii="Courier" w:hAnsi="Courier"/>
            <w:sz w:val="18"/>
            <w:szCs w:val="18"/>
          </w:rPr>
          <w:delText xml:space="preserve">            "lanes": "90",</w:delText>
        </w:r>
      </w:del>
    </w:p>
    <w:p w14:paraId="20A7EFF2" w14:textId="536504C4" w:rsidR="00FF1834" w:rsidRPr="00FF1834" w:rsidDel="009B5AF1" w:rsidRDefault="00FF1834" w:rsidP="00FF1834">
      <w:pPr>
        <w:rPr>
          <w:del w:id="3946" w:author="KVS, Kannan" w:date="2019-02-28T22:23:00Z"/>
          <w:rFonts w:ascii="Courier" w:hAnsi="Courier"/>
          <w:sz w:val="18"/>
          <w:szCs w:val="18"/>
        </w:rPr>
      </w:pPr>
      <w:del w:id="3947" w:author="KVS, Kannan" w:date="2019-02-28T22:23:00Z">
        <w:r w:rsidRPr="00FF1834" w:rsidDel="009B5AF1">
          <w:rPr>
            <w:rFonts w:ascii="Courier" w:hAnsi="Courier"/>
            <w:sz w:val="18"/>
            <w:szCs w:val="18"/>
          </w:rPr>
          <w:delText xml:space="preserve">            "speed": "10000"</w:delText>
        </w:r>
      </w:del>
    </w:p>
    <w:p w14:paraId="65ACEB0E" w14:textId="49E57C3C" w:rsidR="00FF1834" w:rsidRPr="00FF1834" w:rsidDel="009B5AF1" w:rsidRDefault="00FF1834" w:rsidP="00FF1834">
      <w:pPr>
        <w:rPr>
          <w:del w:id="3948" w:author="KVS, Kannan" w:date="2019-02-28T22:23:00Z"/>
          <w:rFonts w:ascii="Courier" w:hAnsi="Courier"/>
          <w:sz w:val="18"/>
          <w:szCs w:val="18"/>
        </w:rPr>
      </w:pPr>
      <w:del w:id="3949" w:author="KVS, Kannan" w:date="2019-02-28T22:23:00Z">
        <w:r w:rsidRPr="00FF1834" w:rsidDel="009B5AF1">
          <w:rPr>
            <w:rFonts w:ascii="Courier" w:hAnsi="Courier"/>
            <w:sz w:val="18"/>
            <w:szCs w:val="18"/>
          </w:rPr>
          <w:delText xml:space="preserve">        },</w:delText>
        </w:r>
      </w:del>
    </w:p>
    <w:p w14:paraId="35C2779D" w14:textId="25CFB4DB" w:rsidR="00FF1834" w:rsidRPr="00FF1834" w:rsidDel="009B5AF1" w:rsidRDefault="00FF1834" w:rsidP="00FF1834">
      <w:pPr>
        <w:rPr>
          <w:del w:id="3950" w:author="KVS, Kannan" w:date="2019-02-28T22:23:00Z"/>
          <w:rFonts w:ascii="Courier" w:hAnsi="Courier"/>
          <w:sz w:val="18"/>
          <w:szCs w:val="18"/>
        </w:rPr>
      </w:pPr>
      <w:del w:id="3951" w:author="KVS, Kannan" w:date="2019-02-28T22:23:00Z">
        <w:r w:rsidRPr="00FF1834" w:rsidDel="009B5AF1">
          <w:rPr>
            <w:rFonts w:ascii="Courier" w:hAnsi="Courier"/>
            <w:sz w:val="18"/>
            <w:szCs w:val="18"/>
          </w:rPr>
          <w:delText xml:space="preserve">        "Ethernet58": {</w:delText>
        </w:r>
      </w:del>
    </w:p>
    <w:p w14:paraId="0073A1B9" w14:textId="110B8769" w:rsidR="00FF1834" w:rsidRPr="00FF1834" w:rsidDel="009B5AF1" w:rsidRDefault="00FF1834" w:rsidP="00FF1834">
      <w:pPr>
        <w:rPr>
          <w:del w:id="3952" w:author="KVS, Kannan" w:date="2019-02-28T22:23:00Z"/>
          <w:rFonts w:ascii="Courier" w:hAnsi="Courier"/>
          <w:sz w:val="18"/>
          <w:szCs w:val="18"/>
        </w:rPr>
      </w:pPr>
      <w:del w:id="3953" w:author="KVS, Kannan" w:date="2019-02-28T22:23:00Z">
        <w:r w:rsidRPr="00FF1834" w:rsidDel="009B5AF1">
          <w:rPr>
            <w:rFonts w:ascii="Courier" w:hAnsi="Courier"/>
            <w:sz w:val="18"/>
            <w:szCs w:val="18"/>
          </w:rPr>
          <w:delText xml:space="preserve">            "alias": "Eth15/3",</w:delText>
        </w:r>
      </w:del>
    </w:p>
    <w:p w14:paraId="6F0FE7F5" w14:textId="4A157E29" w:rsidR="00FF1834" w:rsidRPr="00FF1834" w:rsidDel="009B5AF1" w:rsidRDefault="00FF1834" w:rsidP="00FF1834">
      <w:pPr>
        <w:rPr>
          <w:del w:id="3954" w:author="KVS, Kannan" w:date="2019-02-28T22:23:00Z"/>
          <w:rFonts w:ascii="Courier" w:hAnsi="Courier"/>
          <w:sz w:val="18"/>
          <w:szCs w:val="18"/>
        </w:rPr>
      </w:pPr>
      <w:del w:id="3955" w:author="KVS, Kannan" w:date="2019-02-28T22:23:00Z">
        <w:r w:rsidRPr="00FF1834" w:rsidDel="009B5AF1">
          <w:rPr>
            <w:rFonts w:ascii="Courier" w:hAnsi="Courier"/>
            <w:sz w:val="18"/>
            <w:szCs w:val="18"/>
          </w:rPr>
          <w:delText xml:space="preserve">            "lanes": "91",</w:delText>
        </w:r>
      </w:del>
    </w:p>
    <w:p w14:paraId="50429339" w14:textId="4B36A52A" w:rsidR="00FF1834" w:rsidRPr="00FF1834" w:rsidDel="009B5AF1" w:rsidRDefault="00FF1834" w:rsidP="00FF1834">
      <w:pPr>
        <w:rPr>
          <w:del w:id="3956" w:author="KVS, Kannan" w:date="2019-02-28T22:23:00Z"/>
          <w:rFonts w:ascii="Courier" w:hAnsi="Courier"/>
          <w:sz w:val="18"/>
          <w:szCs w:val="18"/>
        </w:rPr>
      </w:pPr>
      <w:del w:id="3957" w:author="KVS, Kannan" w:date="2019-02-28T22:23:00Z">
        <w:r w:rsidRPr="00FF1834" w:rsidDel="009B5AF1">
          <w:rPr>
            <w:rFonts w:ascii="Courier" w:hAnsi="Courier"/>
            <w:sz w:val="18"/>
            <w:szCs w:val="18"/>
          </w:rPr>
          <w:delText xml:space="preserve">            "speed": "10000"</w:delText>
        </w:r>
      </w:del>
    </w:p>
    <w:p w14:paraId="2516C268" w14:textId="4A35A381" w:rsidR="00FF1834" w:rsidRPr="00FF1834" w:rsidDel="009B5AF1" w:rsidRDefault="00FF1834" w:rsidP="00FF1834">
      <w:pPr>
        <w:rPr>
          <w:del w:id="3958" w:author="KVS, Kannan" w:date="2019-02-28T22:23:00Z"/>
          <w:rFonts w:ascii="Courier" w:hAnsi="Courier"/>
          <w:sz w:val="18"/>
          <w:szCs w:val="18"/>
        </w:rPr>
      </w:pPr>
      <w:del w:id="3959" w:author="KVS, Kannan" w:date="2019-02-28T22:23:00Z">
        <w:r w:rsidRPr="00FF1834" w:rsidDel="009B5AF1">
          <w:rPr>
            <w:rFonts w:ascii="Courier" w:hAnsi="Courier"/>
            <w:sz w:val="18"/>
            <w:szCs w:val="18"/>
          </w:rPr>
          <w:delText xml:space="preserve">        },</w:delText>
        </w:r>
      </w:del>
    </w:p>
    <w:p w14:paraId="752CDB4E" w14:textId="351273BB" w:rsidR="00FF1834" w:rsidRPr="00FF1834" w:rsidDel="009B5AF1" w:rsidRDefault="00FF1834" w:rsidP="00FF1834">
      <w:pPr>
        <w:rPr>
          <w:del w:id="3960" w:author="KVS, Kannan" w:date="2019-02-28T22:23:00Z"/>
          <w:rFonts w:ascii="Courier" w:hAnsi="Courier"/>
          <w:sz w:val="18"/>
          <w:szCs w:val="18"/>
        </w:rPr>
      </w:pPr>
      <w:del w:id="3961" w:author="KVS, Kannan" w:date="2019-02-28T22:23:00Z">
        <w:r w:rsidRPr="00FF1834" w:rsidDel="009B5AF1">
          <w:rPr>
            <w:rFonts w:ascii="Courier" w:hAnsi="Courier"/>
            <w:sz w:val="18"/>
            <w:szCs w:val="18"/>
          </w:rPr>
          <w:delText xml:space="preserve">        "Ethernet59": {</w:delText>
        </w:r>
      </w:del>
    </w:p>
    <w:p w14:paraId="54E64322" w14:textId="1F788303" w:rsidR="00FF1834" w:rsidRPr="00FF1834" w:rsidDel="009B5AF1" w:rsidRDefault="00FF1834" w:rsidP="00FF1834">
      <w:pPr>
        <w:rPr>
          <w:del w:id="3962" w:author="KVS, Kannan" w:date="2019-02-28T22:23:00Z"/>
          <w:rFonts w:ascii="Courier" w:hAnsi="Courier"/>
          <w:sz w:val="18"/>
          <w:szCs w:val="18"/>
        </w:rPr>
      </w:pPr>
      <w:del w:id="3963" w:author="KVS, Kannan" w:date="2019-02-28T22:23:00Z">
        <w:r w:rsidRPr="00FF1834" w:rsidDel="009B5AF1">
          <w:rPr>
            <w:rFonts w:ascii="Courier" w:hAnsi="Courier"/>
            <w:sz w:val="18"/>
            <w:szCs w:val="18"/>
          </w:rPr>
          <w:delText xml:space="preserve">            "alias": "Eth15/4",</w:delText>
        </w:r>
      </w:del>
    </w:p>
    <w:p w14:paraId="20AA5CAD" w14:textId="505E78C4" w:rsidR="00FF1834" w:rsidRPr="00FF1834" w:rsidDel="009B5AF1" w:rsidRDefault="00FF1834" w:rsidP="00FF1834">
      <w:pPr>
        <w:rPr>
          <w:del w:id="3964" w:author="KVS, Kannan" w:date="2019-02-28T22:23:00Z"/>
          <w:rFonts w:ascii="Courier" w:hAnsi="Courier"/>
          <w:sz w:val="18"/>
          <w:szCs w:val="18"/>
        </w:rPr>
      </w:pPr>
      <w:del w:id="3965" w:author="KVS, Kannan" w:date="2019-02-28T22:23:00Z">
        <w:r w:rsidRPr="00FF1834" w:rsidDel="009B5AF1">
          <w:rPr>
            <w:rFonts w:ascii="Courier" w:hAnsi="Courier"/>
            <w:sz w:val="18"/>
            <w:szCs w:val="18"/>
          </w:rPr>
          <w:delText xml:space="preserve">            "lanes": "92",</w:delText>
        </w:r>
      </w:del>
    </w:p>
    <w:p w14:paraId="42B20CD9" w14:textId="200F541E" w:rsidR="00FF1834" w:rsidRPr="00FF1834" w:rsidDel="009B5AF1" w:rsidRDefault="00FF1834" w:rsidP="00FF1834">
      <w:pPr>
        <w:rPr>
          <w:del w:id="3966" w:author="KVS, Kannan" w:date="2019-02-28T22:23:00Z"/>
          <w:rFonts w:ascii="Courier" w:hAnsi="Courier"/>
          <w:sz w:val="18"/>
          <w:szCs w:val="18"/>
        </w:rPr>
      </w:pPr>
      <w:del w:id="3967" w:author="KVS, Kannan" w:date="2019-02-28T22:23:00Z">
        <w:r w:rsidRPr="00FF1834" w:rsidDel="009B5AF1">
          <w:rPr>
            <w:rFonts w:ascii="Courier" w:hAnsi="Courier"/>
            <w:sz w:val="18"/>
            <w:szCs w:val="18"/>
          </w:rPr>
          <w:delText xml:space="preserve">            "speed": "10000"</w:delText>
        </w:r>
      </w:del>
    </w:p>
    <w:p w14:paraId="43A3BCEB" w14:textId="283202C5" w:rsidR="00FF1834" w:rsidRPr="00FF1834" w:rsidDel="009B5AF1" w:rsidRDefault="00FF1834" w:rsidP="00FF1834">
      <w:pPr>
        <w:rPr>
          <w:del w:id="3968" w:author="KVS, Kannan" w:date="2019-02-28T22:23:00Z"/>
          <w:rFonts w:ascii="Courier" w:hAnsi="Courier"/>
          <w:sz w:val="18"/>
          <w:szCs w:val="18"/>
        </w:rPr>
      </w:pPr>
      <w:del w:id="3969" w:author="KVS, Kannan" w:date="2019-02-28T22:23:00Z">
        <w:r w:rsidRPr="00FF1834" w:rsidDel="009B5AF1">
          <w:rPr>
            <w:rFonts w:ascii="Courier" w:hAnsi="Courier"/>
            <w:sz w:val="18"/>
            <w:szCs w:val="18"/>
          </w:rPr>
          <w:delText xml:space="preserve">        },</w:delText>
        </w:r>
      </w:del>
    </w:p>
    <w:p w14:paraId="7B936646" w14:textId="512A7617" w:rsidR="00FF1834" w:rsidRPr="00FF1834" w:rsidDel="009B5AF1" w:rsidRDefault="00FF1834" w:rsidP="00FF1834">
      <w:pPr>
        <w:rPr>
          <w:del w:id="3970" w:author="KVS, Kannan" w:date="2019-02-28T22:23:00Z"/>
          <w:rFonts w:ascii="Courier" w:hAnsi="Courier"/>
          <w:sz w:val="18"/>
          <w:szCs w:val="18"/>
        </w:rPr>
      </w:pPr>
      <w:del w:id="3971" w:author="KVS, Kannan" w:date="2019-02-28T22:23:00Z">
        <w:r w:rsidRPr="00FF1834" w:rsidDel="009B5AF1">
          <w:rPr>
            <w:rFonts w:ascii="Courier" w:hAnsi="Courier"/>
            <w:sz w:val="18"/>
            <w:szCs w:val="18"/>
          </w:rPr>
          <w:delText xml:space="preserve">        "Ethernet60": {</w:delText>
        </w:r>
      </w:del>
    </w:p>
    <w:p w14:paraId="60C782A4" w14:textId="79606A76" w:rsidR="00FF1834" w:rsidRPr="00FF1834" w:rsidDel="009B5AF1" w:rsidRDefault="00FF1834" w:rsidP="00FF1834">
      <w:pPr>
        <w:rPr>
          <w:del w:id="3972" w:author="KVS, Kannan" w:date="2019-02-28T22:23:00Z"/>
          <w:rFonts w:ascii="Courier" w:hAnsi="Courier"/>
          <w:sz w:val="18"/>
          <w:szCs w:val="18"/>
        </w:rPr>
      </w:pPr>
      <w:del w:id="3973" w:author="KVS, Kannan" w:date="2019-02-28T22:23:00Z">
        <w:r w:rsidRPr="00FF1834" w:rsidDel="009B5AF1">
          <w:rPr>
            <w:rFonts w:ascii="Courier" w:hAnsi="Courier"/>
            <w:sz w:val="18"/>
            <w:szCs w:val="18"/>
          </w:rPr>
          <w:delText xml:space="preserve">            "alias": "Eth16/1",</w:delText>
        </w:r>
      </w:del>
    </w:p>
    <w:p w14:paraId="60EBA71E" w14:textId="135DFA4A" w:rsidR="00FF1834" w:rsidRPr="00FF1834" w:rsidDel="009B5AF1" w:rsidRDefault="00FF1834" w:rsidP="00FF1834">
      <w:pPr>
        <w:rPr>
          <w:del w:id="3974" w:author="KVS, Kannan" w:date="2019-02-28T22:23:00Z"/>
          <w:rFonts w:ascii="Courier" w:hAnsi="Courier"/>
          <w:sz w:val="18"/>
          <w:szCs w:val="18"/>
        </w:rPr>
      </w:pPr>
      <w:del w:id="3975" w:author="KVS, Kannan" w:date="2019-02-28T22:23:00Z">
        <w:r w:rsidRPr="00FF1834" w:rsidDel="009B5AF1">
          <w:rPr>
            <w:rFonts w:ascii="Courier" w:hAnsi="Courier"/>
            <w:sz w:val="18"/>
            <w:szCs w:val="18"/>
          </w:rPr>
          <w:delText xml:space="preserve">            "lanes": "93",</w:delText>
        </w:r>
      </w:del>
    </w:p>
    <w:p w14:paraId="4B77060F" w14:textId="15BA8DBF" w:rsidR="00FF1834" w:rsidRPr="00FF1834" w:rsidDel="009B5AF1" w:rsidRDefault="00FF1834" w:rsidP="00FF1834">
      <w:pPr>
        <w:rPr>
          <w:del w:id="3976" w:author="KVS, Kannan" w:date="2019-02-28T22:23:00Z"/>
          <w:rFonts w:ascii="Courier" w:hAnsi="Courier"/>
          <w:sz w:val="18"/>
          <w:szCs w:val="18"/>
        </w:rPr>
      </w:pPr>
      <w:del w:id="3977" w:author="KVS, Kannan" w:date="2019-02-28T22:23:00Z">
        <w:r w:rsidRPr="00FF1834" w:rsidDel="009B5AF1">
          <w:rPr>
            <w:rFonts w:ascii="Courier" w:hAnsi="Courier"/>
            <w:sz w:val="18"/>
            <w:szCs w:val="18"/>
          </w:rPr>
          <w:delText xml:space="preserve">            "speed": "10000"</w:delText>
        </w:r>
      </w:del>
    </w:p>
    <w:p w14:paraId="30305753" w14:textId="1C3E3D4C" w:rsidR="00FF1834" w:rsidRPr="00FF1834" w:rsidDel="009B5AF1" w:rsidRDefault="00FF1834" w:rsidP="00FF1834">
      <w:pPr>
        <w:rPr>
          <w:del w:id="3978" w:author="KVS, Kannan" w:date="2019-02-28T22:23:00Z"/>
          <w:rFonts w:ascii="Courier" w:hAnsi="Courier"/>
          <w:sz w:val="18"/>
          <w:szCs w:val="18"/>
        </w:rPr>
      </w:pPr>
      <w:del w:id="3979" w:author="KVS, Kannan" w:date="2019-02-28T22:23:00Z">
        <w:r w:rsidRPr="00FF1834" w:rsidDel="009B5AF1">
          <w:rPr>
            <w:rFonts w:ascii="Courier" w:hAnsi="Courier"/>
            <w:sz w:val="18"/>
            <w:szCs w:val="18"/>
          </w:rPr>
          <w:delText xml:space="preserve">        },</w:delText>
        </w:r>
      </w:del>
    </w:p>
    <w:p w14:paraId="4992D7E1" w14:textId="2D5FECC8" w:rsidR="00FF1834" w:rsidRPr="00FF1834" w:rsidDel="009B5AF1" w:rsidRDefault="00FF1834" w:rsidP="00FF1834">
      <w:pPr>
        <w:rPr>
          <w:del w:id="3980" w:author="KVS, Kannan" w:date="2019-02-28T22:23:00Z"/>
          <w:rFonts w:ascii="Courier" w:hAnsi="Courier"/>
          <w:sz w:val="18"/>
          <w:szCs w:val="18"/>
        </w:rPr>
      </w:pPr>
      <w:del w:id="3981" w:author="KVS, Kannan" w:date="2019-02-28T22:23:00Z">
        <w:r w:rsidRPr="00FF1834" w:rsidDel="009B5AF1">
          <w:rPr>
            <w:rFonts w:ascii="Courier" w:hAnsi="Courier"/>
            <w:sz w:val="18"/>
            <w:szCs w:val="18"/>
          </w:rPr>
          <w:delText xml:space="preserve">        "Ethernet61": {</w:delText>
        </w:r>
      </w:del>
    </w:p>
    <w:p w14:paraId="2170AC94" w14:textId="56DA18AD" w:rsidR="00FF1834" w:rsidRPr="00FF1834" w:rsidDel="009B5AF1" w:rsidRDefault="00FF1834" w:rsidP="00FF1834">
      <w:pPr>
        <w:rPr>
          <w:del w:id="3982" w:author="KVS, Kannan" w:date="2019-02-28T22:23:00Z"/>
          <w:rFonts w:ascii="Courier" w:hAnsi="Courier"/>
          <w:sz w:val="18"/>
          <w:szCs w:val="18"/>
        </w:rPr>
      </w:pPr>
      <w:del w:id="3983" w:author="KVS, Kannan" w:date="2019-02-28T22:23:00Z">
        <w:r w:rsidRPr="00FF1834" w:rsidDel="009B5AF1">
          <w:rPr>
            <w:rFonts w:ascii="Courier" w:hAnsi="Courier"/>
            <w:sz w:val="18"/>
            <w:szCs w:val="18"/>
          </w:rPr>
          <w:delText xml:space="preserve">            "alias": "Eth16/2",</w:delText>
        </w:r>
      </w:del>
    </w:p>
    <w:p w14:paraId="7A997B6F" w14:textId="56343C01" w:rsidR="00FF1834" w:rsidRPr="00FF1834" w:rsidDel="009B5AF1" w:rsidRDefault="00FF1834" w:rsidP="00FF1834">
      <w:pPr>
        <w:rPr>
          <w:del w:id="3984" w:author="KVS, Kannan" w:date="2019-02-28T22:23:00Z"/>
          <w:rFonts w:ascii="Courier" w:hAnsi="Courier"/>
          <w:sz w:val="18"/>
          <w:szCs w:val="18"/>
        </w:rPr>
      </w:pPr>
      <w:del w:id="3985" w:author="KVS, Kannan" w:date="2019-02-28T22:23:00Z">
        <w:r w:rsidRPr="00FF1834" w:rsidDel="009B5AF1">
          <w:rPr>
            <w:rFonts w:ascii="Courier" w:hAnsi="Courier"/>
            <w:sz w:val="18"/>
            <w:szCs w:val="18"/>
          </w:rPr>
          <w:delText xml:space="preserve">            "lanes": "94",</w:delText>
        </w:r>
      </w:del>
    </w:p>
    <w:p w14:paraId="6D215113" w14:textId="63CB8E24" w:rsidR="00FF1834" w:rsidRPr="00FF1834" w:rsidDel="009B5AF1" w:rsidRDefault="00FF1834" w:rsidP="00FF1834">
      <w:pPr>
        <w:rPr>
          <w:del w:id="3986" w:author="KVS, Kannan" w:date="2019-02-28T22:23:00Z"/>
          <w:rFonts w:ascii="Courier" w:hAnsi="Courier"/>
          <w:sz w:val="18"/>
          <w:szCs w:val="18"/>
        </w:rPr>
      </w:pPr>
      <w:del w:id="3987" w:author="KVS, Kannan" w:date="2019-02-28T22:23:00Z">
        <w:r w:rsidRPr="00FF1834" w:rsidDel="009B5AF1">
          <w:rPr>
            <w:rFonts w:ascii="Courier" w:hAnsi="Courier"/>
            <w:sz w:val="18"/>
            <w:szCs w:val="18"/>
          </w:rPr>
          <w:delText xml:space="preserve">            "speed": "10000"</w:delText>
        </w:r>
      </w:del>
    </w:p>
    <w:p w14:paraId="32303A91" w14:textId="3F029B20" w:rsidR="00FF1834" w:rsidRPr="00FF1834" w:rsidDel="009B5AF1" w:rsidRDefault="00FF1834" w:rsidP="00FF1834">
      <w:pPr>
        <w:rPr>
          <w:del w:id="3988" w:author="KVS, Kannan" w:date="2019-02-28T22:23:00Z"/>
          <w:rFonts w:ascii="Courier" w:hAnsi="Courier"/>
          <w:sz w:val="18"/>
          <w:szCs w:val="18"/>
        </w:rPr>
      </w:pPr>
      <w:del w:id="3989" w:author="KVS, Kannan" w:date="2019-02-28T22:23:00Z">
        <w:r w:rsidRPr="00FF1834" w:rsidDel="009B5AF1">
          <w:rPr>
            <w:rFonts w:ascii="Courier" w:hAnsi="Courier"/>
            <w:sz w:val="18"/>
            <w:szCs w:val="18"/>
          </w:rPr>
          <w:delText xml:space="preserve">        },</w:delText>
        </w:r>
      </w:del>
    </w:p>
    <w:p w14:paraId="7F439F78" w14:textId="4EA96BFC" w:rsidR="00FF1834" w:rsidRPr="00FF1834" w:rsidDel="009B5AF1" w:rsidRDefault="00FF1834" w:rsidP="00FF1834">
      <w:pPr>
        <w:rPr>
          <w:del w:id="3990" w:author="KVS, Kannan" w:date="2019-02-28T22:23:00Z"/>
          <w:rFonts w:ascii="Courier" w:hAnsi="Courier"/>
          <w:sz w:val="18"/>
          <w:szCs w:val="18"/>
        </w:rPr>
      </w:pPr>
      <w:del w:id="3991" w:author="KVS, Kannan" w:date="2019-02-28T22:23:00Z">
        <w:r w:rsidRPr="00FF1834" w:rsidDel="009B5AF1">
          <w:rPr>
            <w:rFonts w:ascii="Courier" w:hAnsi="Courier"/>
            <w:sz w:val="18"/>
            <w:szCs w:val="18"/>
          </w:rPr>
          <w:delText xml:space="preserve">        "Ethernet62": {</w:delText>
        </w:r>
      </w:del>
    </w:p>
    <w:p w14:paraId="6049B3C8" w14:textId="2D9F7ED1" w:rsidR="00FF1834" w:rsidRPr="00FF1834" w:rsidDel="009B5AF1" w:rsidRDefault="00FF1834" w:rsidP="00FF1834">
      <w:pPr>
        <w:rPr>
          <w:del w:id="3992" w:author="KVS, Kannan" w:date="2019-02-28T22:23:00Z"/>
          <w:rFonts w:ascii="Courier" w:hAnsi="Courier"/>
          <w:sz w:val="18"/>
          <w:szCs w:val="18"/>
        </w:rPr>
      </w:pPr>
      <w:del w:id="3993" w:author="KVS, Kannan" w:date="2019-02-28T22:23:00Z">
        <w:r w:rsidRPr="00FF1834" w:rsidDel="009B5AF1">
          <w:rPr>
            <w:rFonts w:ascii="Courier" w:hAnsi="Courier"/>
            <w:sz w:val="18"/>
            <w:szCs w:val="18"/>
          </w:rPr>
          <w:delText xml:space="preserve">            "alias": "Eth16/3",</w:delText>
        </w:r>
      </w:del>
    </w:p>
    <w:p w14:paraId="0682DCCC" w14:textId="1B14722F" w:rsidR="00FF1834" w:rsidRPr="00FF1834" w:rsidDel="009B5AF1" w:rsidRDefault="00FF1834" w:rsidP="00FF1834">
      <w:pPr>
        <w:rPr>
          <w:del w:id="3994" w:author="KVS, Kannan" w:date="2019-02-28T22:23:00Z"/>
          <w:rFonts w:ascii="Courier" w:hAnsi="Courier"/>
          <w:sz w:val="18"/>
          <w:szCs w:val="18"/>
        </w:rPr>
      </w:pPr>
      <w:del w:id="3995" w:author="KVS, Kannan" w:date="2019-02-28T22:23:00Z">
        <w:r w:rsidRPr="00FF1834" w:rsidDel="009B5AF1">
          <w:rPr>
            <w:rFonts w:ascii="Courier" w:hAnsi="Courier"/>
            <w:sz w:val="18"/>
            <w:szCs w:val="18"/>
          </w:rPr>
          <w:delText xml:space="preserve">            "lanes": "95",</w:delText>
        </w:r>
      </w:del>
    </w:p>
    <w:p w14:paraId="655D291E" w14:textId="47E1E498" w:rsidR="00FF1834" w:rsidRPr="00FF1834" w:rsidDel="009B5AF1" w:rsidRDefault="00FF1834" w:rsidP="00FF1834">
      <w:pPr>
        <w:rPr>
          <w:del w:id="3996" w:author="KVS, Kannan" w:date="2019-02-28T22:23:00Z"/>
          <w:rFonts w:ascii="Courier" w:hAnsi="Courier"/>
          <w:sz w:val="18"/>
          <w:szCs w:val="18"/>
        </w:rPr>
      </w:pPr>
      <w:del w:id="3997" w:author="KVS, Kannan" w:date="2019-02-28T22:23:00Z">
        <w:r w:rsidRPr="00FF1834" w:rsidDel="009B5AF1">
          <w:rPr>
            <w:rFonts w:ascii="Courier" w:hAnsi="Courier"/>
            <w:sz w:val="18"/>
            <w:szCs w:val="18"/>
          </w:rPr>
          <w:delText xml:space="preserve">            "speed": "10000"</w:delText>
        </w:r>
      </w:del>
    </w:p>
    <w:p w14:paraId="41FF47C7" w14:textId="12DB8F05" w:rsidR="00FF1834" w:rsidRPr="00FF1834" w:rsidDel="009B5AF1" w:rsidRDefault="00FF1834" w:rsidP="00FF1834">
      <w:pPr>
        <w:rPr>
          <w:del w:id="3998" w:author="KVS, Kannan" w:date="2019-02-28T22:23:00Z"/>
          <w:rFonts w:ascii="Courier" w:hAnsi="Courier"/>
          <w:sz w:val="18"/>
          <w:szCs w:val="18"/>
        </w:rPr>
      </w:pPr>
      <w:del w:id="3999" w:author="KVS, Kannan" w:date="2019-02-28T22:23:00Z">
        <w:r w:rsidRPr="00FF1834" w:rsidDel="009B5AF1">
          <w:rPr>
            <w:rFonts w:ascii="Courier" w:hAnsi="Courier"/>
            <w:sz w:val="18"/>
            <w:szCs w:val="18"/>
          </w:rPr>
          <w:delText xml:space="preserve">        },</w:delText>
        </w:r>
      </w:del>
    </w:p>
    <w:p w14:paraId="79717C00" w14:textId="085EC1C3" w:rsidR="00FF1834" w:rsidRPr="00FF1834" w:rsidDel="009B5AF1" w:rsidRDefault="00FF1834" w:rsidP="00FF1834">
      <w:pPr>
        <w:rPr>
          <w:del w:id="4000" w:author="KVS, Kannan" w:date="2019-02-28T22:23:00Z"/>
          <w:rFonts w:ascii="Courier" w:hAnsi="Courier"/>
          <w:sz w:val="18"/>
          <w:szCs w:val="18"/>
        </w:rPr>
      </w:pPr>
      <w:del w:id="4001" w:author="KVS, Kannan" w:date="2019-02-28T22:23:00Z">
        <w:r w:rsidRPr="00FF1834" w:rsidDel="009B5AF1">
          <w:rPr>
            <w:rFonts w:ascii="Courier" w:hAnsi="Courier"/>
            <w:sz w:val="18"/>
            <w:szCs w:val="18"/>
          </w:rPr>
          <w:delText xml:space="preserve">        "Ethernet63": {</w:delText>
        </w:r>
      </w:del>
    </w:p>
    <w:p w14:paraId="11AEFC9F" w14:textId="3AB69DA6" w:rsidR="00FF1834" w:rsidRPr="00FF1834" w:rsidDel="009B5AF1" w:rsidRDefault="00FF1834" w:rsidP="00FF1834">
      <w:pPr>
        <w:rPr>
          <w:del w:id="4002" w:author="KVS, Kannan" w:date="2019-02-28T22:23:00Z"/>
          <w:rFonts w:ascii="Courier" w:hAnsi="Courier"/>
          <w:sz w:val="18"/>
          <w:szCs w:val="18"/>
        </w:rPr>
      </w:pPr>
      <w:del w:id="4003" w:author="KVS, Kannan" w:date="2019-02-28T22:23:00Z">
        <w:r w:rsidRPr="00FF1834" w:rsidDel="009B5AF1">
          <w:rPr>
            <w:rFonts w:ascii="Courier" w:hAnsi="Courier"/>
            <w:sz w:val="18"/>
            <w:szCs w:val="18"/>
          </w:rPr>
          <w:delText xml:space="preserve">            "alias": "Eth16/4",</w:delText>
        </w:r>
      </w:del>
    </w:p>
    <w:p w14:paraId="011E138B" w14:textId="1BF89ECB" w:rsidR="00FF1834" w:rsidRPr="00FF1834" w:rsidDel="009B5AF1" w:rsidRDefault="00FF1834" w:rsidP="00FF1834">
      <w:pPr>
        <w:rPr>
          <w:del w:id="4004" w:author="KVS, Kannan" w:date="2019-02-28T22:23:00Z"/>
          <w:rFonts w:ascii="Courier" w:hAnsi="Courier"/>
          <w:sz w:val="18"/>
          <w:szCs w:val="18"/>
        </w:rPr>
      </w:pPr>
      <w:del w:id="4005" w:author="KVS, Kannan" w:date="2019-02-28T22:23:00Z">
        <w:r w:rsidRPr="00FF1834" w:rsidDel="009B5AF1">
          <w:rPr>
            <w:rFonts w:ascii="Courier" w:hAnsi="Courier"/>
            <w:sz w:val="18"/>
            <w:szCs w:val="18"/>
          </w:rPr>
          <w:delText xml:space="preserve">            "lanes": "96",</w:delText>
        </w:r>
      </w:del>
    </w:p>
    <w:p w14:paraId="79E05C50" w14:textId="47B79069" w:rsidR="00FF1834" w:rsidRPr="00FF1834" w:rsidDel="009B5AF1" w:rsidRDefault="00FF1834" w:rsidP="00FF1834">
      <w:pPr>
        <w:rPr>
          <w:del w:id="4006" w:author="KVS, Kannan" w:date="2019-02-28T22:23:00Z"/>
          <w:rFonts w:ascii="Courier" w:hAnsi="Courier"/>
          <w:sz w:val="18"/>
          <w:szCs w:val="18"/>
        </w:rPr>
      </w:pPr>
      <w:del w:id="4007" w:author="KVS, Kannan" w:date="2019-02-28T22:23:00Z">
        <w:r w:rsidRPr="00FF1834" w:rsidDel="009B5AF1">
          <w:rPr>
            <w:rFonts w:ascii="Courier" w:hAnsi="Courier"/>
            <w:sz w:val="18"/>
            <w:szCs w:val="18"/>
          </w:rPr>
          <w:delText xml:space="preserve">            "speed": "10000"</w:delText>
        </w:r>
      </w:del>
    </w:p>
    <w:p w14:paraId="2F425855" w14:textId="76B58B21" w:rsidR="00FF1834" w:rsidRPr="00FF1834" w:rsidDel="009B5AF1" w:rsidRDefault="00FF1834" w:rsidP="00FF1834">
      <w:pPr>
        <w:rPr>
          <w:del w:id="4008" w:author="KVS, Kannan" w:date="2019-02-28T22:23:00Z"/>
          <w:rFonts w:ascii="Courier" w:hAnsi="Courier"/>
          <w:sz w:val="18"/>
          <w:szCs w:val="18"/>
        </w:rPr>
      </w:pPr>
      <w:del w:id="4009" w:author="KVS, Kannan" w:date="2019-02-28T22:23:00Z">
        <w:r w:rsidRPr="00FF1834" w:rsidDel="009B5AF1">
          <w:rPr>
            <w:rFonts w:ascii="Courier" w:hAnsi="Courier"/>
            <w:sz w:val="18"/>
            <w:szCs w:val="18"/>
          </w:rPr>
          <w:delText xml:space="preserve">        },</w:delText>
        </w:r>
      </w:del>
    </w:p>
    <w:p w14:paraId="1F439038" w14:textId="0C15B1E5" w:rsidR="00FF1834" w:rsidRPr="00FF1834" w:rsidDel="009B5AF1" w:rsidRDefault="00FF1834" w:rsidP="00FF1834">
      <w:pPr>
        <w:rPr>
          <w:del w:id="4010" w:author="KVS, Kannan" w:date="2019-02-28T22:23:00Z"/>
          <w:rFonts w:ascii="Courier" w:hAnsi="Courier"/>
          <w:sz w:val="18"/>
          <w:szCs w:val="18"/>
        </w:rPr>
      </w:pPr>
      <w:del w:id="4011" w:author="KVS, Kannan" w:date="2019-02-28T22:23:00Z">
        <w:r w:rsidRPr="00FF1834" w:rsidDel="009B5AF1">
          <w:rPr>
            <w:rFonts w:ascii="Courier" w:hAnsi="Courier"/>
            <w:sz w:val="18"/>
            <w:szCs w:val="18"/>
          </w:rPr>
          <w:delText xml:space="preserve">        "Ethernet64": {</w:delText>
        </w:r>
      </w:del>
    </w:p>
    <w:p w14:paraId="7E0077ED" w14:textId="07456AC0" w:rsidR="00FF1834" w:rsidRPr="00FF1834" w:rsidDel="009B5AF1" w:rsidRDefault="00FF1834" w:rsidP="00FF1834">
      <w:pPr>
        <w:rPr>
          <w:del w:id="4012" w:author="KVS, Kannan" w:date="2019-02-28T22:23:00Z"/>
          <w:rFonts w:ascii="Courier" w:hAnsi="Courier"/>
          <w:sz w:val="18"/>
          <w:szCs w:val="18"/>
        </w:rPr>
      </w:pPr>
      <w:del w:id="4013" w:author="KVS, Kannan" w:date="2019-02-28T22:23:00Z">
        <w:r w:rsidRPr="00FF1834" w:rsidDel="009B5AF1">
          <w:rPr>
            <w:rFonts w:ascii="Courier" w:hAnsi="Courier"/>
            <w:sz w:val="18"/>
            <w:szCs w:val="18"/>
          </w:rPr>
          <w:delText xml:space="preserve">            "alias": "Eth17/1",</w:delText>
        </w:r>
      </w:del>
    </w:p>
    <w:p w14:paraId="7305B927" w14:textId="2DCFFB5F" w:rsidR="00FF1834" w:rsidRPr="00FF1834" w:rsidDel="009B5AF1" w:rsidRDefault="00FF1834" w:rsidP="00FF1834">
      <w:pPr>
        <w:rPr>
          <w:del w:id="4014" w:author="KVS, Kannan" w:date="2019-02-28T22:23:00Z"/>
          <w:rFonts w:ascii="Courier" w:hAnsi="Courier"/>
          <w:sz w:val="18"/>
          <w:szCs w:val="18"/>
        </w:rPr>
      </w:pPr>
      <w:del w:id="4015" w:author="KVS, Kannan" w:date="2019-02-28T22:23:00Z">
        <w:r w:rsidRPr="00FF1834" w:rsidDel="009B5AF1">
          <w:rPr>
            <w:rFonts w:ascii="Courier" w:hAnsi="Courier"/>
            <w:sz w:val="18"/>
            <w:szCs w:val="18"/>
          </w:rPr>
          <w:delText xml:space="preserve">            "lanes": "97",</w:delText>
        </w:r>
      </w:del>
    </w:p>
    <w:p w14:paraId="3D9D0953" w14:textId="3F63A6D0" w:rsidR="00FF1834" w:rsidRPr="00FF1834" w:rsidDel="009B5AF1" w:rsidRDefault="00FF1834" w:rsidP="00FF1834">
      <w:pPr>
        <w:rPr>
          <w:del w:id="4016" w:author="KVS, Kannan" w:date="2019-02-28T22:23:00Z"/>
          <w:rFonts w:ascii="Courier" w:hAnsi="Courier"/>
          <w:sz w:val="18"/>
          <w:szCs w:val="18"/>
        </w:rPr>
      </w:pPr>
      <w:del w:id="4017" w:author="KVS, Kannan" w:date="2019-02-28T22:23:00Z">
        <w:r w:rsidRPr="00FF1834" w:rsidDel="009B5AF1">
          <w:rPr>
            <w:rFonts w:ascii="Courier" w:hAnsi="Courier"/>
            <w:sz w:val="18"/>
            <w:szCs w:val="18"/>
          </w:rPr>
          <w:delText xml:space="preserve">            "speed": "10000"</w:delText>
        </w:r>
      </w:del>
    </w:p>
    <w:p w14:paraId="4C7B8E3E" w14:textId="32365884" w:rsidR="00FF1834" w:rsidRPr="00FF1834" w:rsidDel="009B5AF1" w:rsidRDefault="00FF1834" w:rsidP="00FF1834">
      <w:pPr>
        <w:rPr>
          <w:del w:id="4018" w:author="KVS, Kannan" w:date="2019-02-28T22:23:00Z"/>
          <w:rFonts w:ascii="Courier" w:hAnsi="Courier"/>
          <w:sz w:val="18"/>
          <w:szCs w:val="18"/>
        </w:rPr>
      </w:pPr>
      <w:del w:id="4019" w:author="KVS, Kannan" w:date="2019-02-28T22:23:00Z">
        <w:r w:rsidRPr="00FF1834" w:rsidDel="009B5AF1">
          <w:rPr>
            <w:rFonts w:ascii="Courier" w:hAnsi="Courier"/>
            <w:sz w:val="18"/>
            <w:szCs w:val="18"/>
          </w:rPr>
          <w:delText xml:space="preserve">        },</w:delText>
        </w:r>
      </w:del>
    </w:p>
    <w:p w14:paraId="3B0CB93D" w14:textId="7F726ABA" w:rsidR="00FF1834" w:rsidRPr="00FF1834" w:rsidDel="009B5AF1" w:rsidRDefault="00FF1834" w:rsidP="00FF1834">
      <w:pPr>
        <w:rPr>
          <w:del w:id="4020" w:author="KVS, Kannan" w:date="2019-02-28T22:23:00Z"/>
          <w:rFonts w:ascii="Courier" w:hAnsi="Courier"/>
          <w:sz w:val="18"/>
          <w:szCs w:val="18"/>
        </w:rPr>
      </w:pPr>
      <w:del w:id="4021" w:author="KVS, Kannan" w:date="2019-02-28T22:23:00Z">
        <w:r w:rsidRPr="00FF1834" w:rsidDel="009B5AF1">
          <w:rPr>
            <w:rFonts w:ascii="Courier" w:hAnsi="Courier"/>
            <w:sz w:val="18"/>
            <w:szCs w:val="18"/>
          </w:rPr>
          <w:delText xml:space="preserve">        "Ethernet65": {</w:delText>
        </w:r>
      </w:del>
    </w:p>
    <w:p w14:paraId="722B3565" w14:textId="2A42EE85" w:rsidR="00FF1834" w:rsidRPr="00FF1834" w:rsidDel="009B5AF1" w:rsidRDefault="00FF1834" w:rsidP="00FF1834">
      <w:pPr>
        <w:rPr>
          <w:del w:id="4022" w:author="KVS, Kannan" w:date="2019-02-28T22:23:00Z"/>
          <w:rFonts w:ascii="Courier" w:hAnsi="Courier"/>
          <w:sz w:val="18"/>
          <w:szCs w:val="18"/>
        </w:rPr>
      </w:pPr>
      <w:del w:id="4023" w:author="KVS, Kannan" w:date="2019-02-28T22:23:00Z">
        <w:r w:rsidRPr="00FF1834" w:rsidDel="009B5AF1">
          <w:rPr>
            <w:rFonts w:ascii="Courier" w:hAnsi="Courier"/>
            <w:sz w:val="18"/>
            <w:szCs w:val="18"/>
          </w:rPr>
          <w:delText xml:space="preserve">            "alias": "Eth17/2",</w:delText>
        </w:r>
      </w:del>
    </w:p>
    <w:p w14:paraId="7EAC5488" w14:textId="7E58B16A" w:rsidR="00FF1834" w:rsidRPr="00FF1834" w:rsidDel="009B5AF1" w:rsidRDefault="00FF1834" w:rsidP="00FF1834">
      <w:pPr>
        <w:rPr>
          <w:del w:id="4024" w:author="KVS, Kannan" w:date="2019-02-28T22:23:00Z"/>
          <w:rFonts w:ascii="Courier" w:hAnsi="Courier"/>
          <w:sz w:val="18"/>
          <w:szCs w:val="18"/>
        </w:rPr>
      </w:pPr>
      <w:del w:id="4025" w:author="KVS, Kannan" w:date="2019-02-28T22:23:00Z">
        <w:r w:rsidRPr="00FF1834" w:rsidDel="009B5AF1">
          <w:rPr>
            <w:rFonts w:ascii="Courier" w:hAnsi="Courier"/>
            <w:sz w:val="18"/>
            <w:szCs w:val="18"/>
          </w:rPr>
          <w:delText xml:space="preserve">            "lanes": "98",</w:delText>
        </w:r>
      </w:del>
    </w:p>
    <w:p w14:paraId="3433D487" w14:textId="7B964A08" w:rsidR="00FF1834" w:rsidRPr="00FF1834" w:rsidDel="009B5AF1" w:rsidRDefault="00FF1834" w:rsidP="00FF1834">
      <w:pPr>
        <w:rPr>
          <w:del w:id="4026" w:author="KVS, Kannan" w:date="2019-02-28T22:23:00Z"/>
          <w:rFonts w:ascii="Courier" w:hAnsi="Courier"/>
          <w:sz w:val="18"/>
          <w:szCs w:val="18"/>
        </w:rPr>
      </w:pPr>
      <w:del w:id="4027" w:author="KVS, Kannan" w:date="2019-02-28T22:23:00Z">
        <w:r w:rsidRPr="00FF1834" w:rsidDel="009B5AF1">
          <w:rPr>
            <w:rFonts w:ascii="Courier" w:hAnsi="Courier"/>
            <w:sz w:val="18"/>
            <w:szCs w:val="18"/>
          </w:rPr>
          <w:delText xml:space="preserve">            "speed": "10000"</w:delText>
        </w:r>
      </w:del>
    </w:p>
    <w:p w14:paraId="436D00E8" w14:textId="3C205F82" w:rsidR="00FF1834" w:rsidRPr="00FF1834" w:rsidDel="009B5AF1" w:rsidRDefault="00FF1834" w:rsidP="00FF1834">
      <w:pPr>
        <w:rPr>
          <w:del w:id="4028" w:author="KVS, Kannan" w:date="2019-02-28T22:23:00Z"/>
          <w:rFonts w:ascii="Courier" w:hAnsi="Courier"/>
          <w:sz w:val="18"/>
          <w:szCs w:val="18"/>
        </w:rPr>
      </w:pPr>
      <w:del w:id="4029" w:author="KVS, Kannan" w:date="2019-02-28T22:23:00Z">
        <w:r w:rsidRPr="00FF1834" w:rsidDel="009B5AF1">
          <w:rPr>
            <w:rFonts w:ascii="Courier" w:hAnsi="Courier"/>
            <w:sz w:val="18"/>
            <w:szCs w:val="18"/>
          </w:rPr>
          <w:delText xml:space="preserve">        },</w:delText>
        </w:r>
      </w:del>
    </w:p>
    <w:p w14:paraId="47C89128" w14:textId="3B5F1F5D" w:rsidR="00FF1834" w:rsidRPr="00FF1834" w:rsidDel="009B5AF1" w:rsidRDefault="00FF1834" w:rsidP="00FF1834">
      <w:pPr>
        <w:rPr>
          <w:del w:id="4030" w:author="KVS, Kannan" w:date="2019-02-28T22:23:00Z"/>
          <w:rFonts w:ascii="Courier" w:hAnsi="Courier"/>
          <w:sz w:val="18"/>
          <w:szCs w:val="18"/>
        </w:rPr>
      </w:pPr>
      <w:del w:id="4031" w:author="KVS, Kannan" w:date="2019-02-28T22:23:00Z">
        <w:r w:rsidRPr="00FF1834" w:rsidDel="009B5AF1">
          <w:rPr>
            <w:rFonts w:ascii="Courier" w:hAnsi="Courier"/>
            <w:sz w:val="18"/>
            <w:szCs w:val="18"/>
          </w:rPr>
          <w:delText xml:space="preserve">        "Ethernet66": {</w:delText>
        </w:r>
      </w:del>
    </w:p>
    <w:p w14:paraId="7475934E" w14:textId="3CA17E21" w:rsidR="00FF1834" w:rsidRPr="00FF1834" w:rsidDel="009B5AF1" w:rsidRDefault="00FF1834" w:rsidP="00FF1834">
      <w:pPr>
        <w:rPr>
          <w:del w:id="4032" w:author="KVS, Kannan" w:date="2019-02-28T22:23:00Z"/>
          <w:rFonts w:ascii="Courier" w:hAnsi="Courier"/>
          <w:sz w:val="18"/>
          <w:szCs w:val="18"/>
        </w:rPr>
      </w:pPr>
      <w:del w:id="4033" w:author="KVS, Kannan" w:date="2019-02-28T22:23:00Z">
        <w:r w:rsidRPr="00FF1834" w:rsidDel="009B5AF1">
          <w:rPr>
            <w:rFonts w:ascii="Courier" w:hAnsi="Courier"/>
            <w:sz w:val="18"/>
            <w:szCs w:val="18"/>
          </w:rPr>
          <w:delText xml:space="preserve">            "alias": "Eth17/3",</w:delText>
        </w:r>
      </w:del>
    </w:p>
    <w:p w14:paraId="5DA10721" w14:textId="6BE20053" w:rsidR="00FF1834" w:rsidRPr="00FF1834" w:rsidDel="009B5AF1" w:rsidRDefault="00FF1834" w:rsidP="00FF1834">
      <w:pPr>
        <w:rPr>
          <w:del w:id="4034" w:author="KVS, Kannan" w:date="2019-02-28T22:23:00Z"/>
          <w:rFonts w:ascii="Courier" w:hAnsi="Courier"/>
          <w:sz w:val="18"/>
          <w:szCs w:val="18"/>
        </w:rPr>
      </w:pPr>
      <w:del w:id="4035" w:author="KVS, Kannan" w:date="2019-02-28T22:23:00Z">
        <w:r w:rsidRPr="00FF1834" w:rsidDel="009B5AF1">
          <w:rPr>
            <w:rFonts w:ascii="Courier" w:hAnsi="Courier"/>
            <w:sz w:val="18"/>
            <w:szCs w:val="18"/>
          </w:rPr>
          <w:delText xml:space="preserve">            "lanes": "99",</w:delText>
        </w:r>
      </w:del>
    </w:p>
    <w:p w14:paraId="059B5722" w14:textId="43C9DA16" w:rsidR="00FF1834" w:rsidRPr="00FF1834" w:rsidDel="009B5AF1" w:rsidRDefault="00FF1834" w:rsidP="00FF1834">
      <w:pPr>
        <w:rPr>
          <w:del w:id="4036" w:author="KVS, Kannan" w:date="2019-02-28T22:23:00Z"/>
          <w:rFonts w:ascii="Courier" w:hAnsi="Courier"/>
          <w:sz w:val="18"/>
          <w:szCs w:val="18"/>
        </w:rPr>
      </w:pPr>
      <w:del w:id="4037" w:author="KVS, Kannan" w:date="2019-02-28T22:23:00Z">
        <w:r w:rsidRPr="00FF1834" w:rsidDel="009B5AF1">
          <w:rPr>
            <w:rFonts w:ascii="Courier" w:hAnsi="Courier"/>
            <w:sz w:val="18"/>
            <w:szCs w:val="18"/>
          </w:rPr>
          <w:delText xml:space="preserve">            "speed": "10000"</w:delText>
        </w:r>
      </w:del>
    </w:p>
    <w:p w14:paraId="336A542C" w14:textId="3D6BDBBB" w:rsidR="00FF1834" w:rsidRPr="00FF1834" w:rsidDel="009B5AF1" w:rsidRDefault="00FF1834" w:rsidP="00FF1834">
      <w:pPr>
        <w:rPr>
          <w:del w:id="4038" w:author="KVS, Kannan" w:date="2019-02-28T22:23:00Z"/>
          <w:rFonts w:ascii="Courier" w:hAnsi="Courier"/>
          <w:sz w:val="18"/>
          <w:szCs w:val="18"/>
        </w:rPr>
      </w:pPr>
      <w:del w:id="4039" w:author="KVS, Kannan" w:date="2019-02-28T22:23:00Z">
        <w:r w:rsidRPr="00FF1834" w:rsidDel="009B5AF1">
          <w:rPr>
            <w:rFonts w:ascii="Courier" w:hAnsi="Courier"/>
            <w:sz w:val="18"/>
            <w:szCs w:val="18"/>
          </w:rPr>
          <w:delText xml:space="preserve">        },</w:delText>
        </w:r>
      </w:del>
    </w:p>
    <w:p w14:paraId="112BE4E5" w14:textId="4664F72B" w:rsidR="00FF1834" w:rsidRPr="00FF1834" w:rsidDel="009B5AF1" w:rsidRDefault="00FF1834" w:rsidP="00FF1834">
      <w:pPr>
        <w:rPr>
          <w:del w:id="4040" w:author="KVS, Kannan" w:date="2019-02-28T22:23:00Z"/>
          <w:rFonts w:ascii="Courier" w:hAnsi="Courier"/>
          <w:sz w:val="18"/>
          <w:szCs w:val="18"/>
        </w:rPr>
      </w:pPr>
      <w:del w:id="4041" w:author="KVS, Kannan" w:date="2019-02-28T22:23:00Z">
        <w:r w:rsidRPr="00FF1834" w:rsidDel="009B5AF1">
          <w:rPr>
            <w:rFonts w:ascii="Courier" w:hAnsi="Courier"/>
            <w:sz w:val="18"/>
            <w:szCs w:val="18"/>
          </w:rPr>
          <w:delText xml:space="preserve">        "Ethernet67": {</w:delText>
        </w:r>
      </w:del>
    </w:p>
    <w:p w14:paraId="5BF8CE8D" w14:textId="6431CD93" w:rsidR="00FF1834" w:rsidRPr="00FF1834" w:rsidDel="009B5AF1" w:rsidRDefault="00FF1834" w:rsidP="00FF1834">
      <w:pPr>
        <w:rPr>
          <w:del w:id="4042" w:author="KVS, Kannan" w:date="2019-02-28T22:23:00Z"/>
          <w:rFonts w:ascii="Courier" w:hAnsi="Courier"/>
          <w:sz w:val="18"/>
          <w:szCs w:val="18"/>
        </w:rPr>
      </w:pPr>
      <w:del w:id="4043" w:author="KVS, Kannan" w:date="2019-02-28T22:23:00Z">
        <w:r w:rsidRPr="00FF1834" w:rsidDel="009B5AF1">
          <w:rPr>
            <w:rFonts w:ascii="Courier" w:hAnsi="Courier"/>
            <w:sz w:val="18"/>
            <w:szCs w:val="18"/>
          </w:rPr>
          <w:delText xml:space="preserve">            "alias": "Eth17/4",</w:delText>
        </w:r>
      </w:del>
    </w:p>
    <w:p w14:paraId="7318DB40" w14:textId="0B075B3F" w:rsidR="00FF1834" w:rsidRPr="00FF1834" w:rsidDel="009B5AF1" w:rsidRDefault="00FF1834" w:rsidP="00FF1834">
      <w:pPr>
        <w:rPr>
          <w:del w:id="4044" w:author="KVS, Kannan" w:date="2019-02-28T22:23:00Z"/>
          <w:rFonts w:ascii="Courier" w:hAnsi="Courier"/>
          <w:sz w:val="18"/>
          <w:szCs w:val="18"/>
        </w:rPr>
      </w:pPr>
      <w:del w:id="4045" w:author="KVS, Kannan" w:date="2019-02-28T22:23:00Z">
        <w:r w:rsidRPr="00FF1834" w:rsidDel="009B5AF1">
          <w:rPr>
            <w:rFonts w:ascii="Courier" w:hAnsi="Courier"/>
            <w:sz w:val="18"/>
            <w:szCs w:val="18"/>
          </w:rPr>
          <w:delText xml:space="preserve">            "lanes": "100",</w:delText>
        </w:r>
      </w:del>
    </w:p>
    <w:p w14:paraId="1BA012E6" w14:textId="3584DEB4" w:rsidR="00FF1834" w:rsidRPr="00FF1834" w:rsidDel="009B5AF1" w:rsidRDefault="00FF1834" w:rsidP="00FF1834">
      <w:pPr>
        <w:rPr>
          <w:del w:id="4046" w:author="KVS, Kannan" w:date="2019-02-28T22:23:00Z"/>
          <w:rFonts w:ascii="Courier" w:hAnsi="Courier"/>
          <w:sz w:val="18"/>
          <w:szCs w:val="18"/>
        </w:rPr>
      </w:pPr>
      <w:del w:id="4047" w:author="KVS, Kannan" w:date="2019-02-28T22:23:00Z">
        <w:r w:rsidRPr="00FF1834" w:rsidDel="009B5AF1">
          <w:rPr>
            <w:rFonts w:ascii="Courier" w:hAnsi="Courier"/>
            <w:sz w:val="18"/>
            <w:szCs w:val="18"/>
          </w:rPr>
          <w:delText xml:space="preserve">            "speed": "10000"</w:delText>
        </w:r>
      </w:del>
    </w:p>
    <w:p w14:paraId="6701C3B7" w14:textId="1E04018B" w:rsidR="00FF1834" w:rsidRPr="00FF1834" w:rsidDel="009B5AF1" w:rsidRDefault="00FF1834" w:rsidP="00FF1834">
      <w:pPr>
        <w:rPr>
          <w:del w:id="4048" w:author="KVS, Kannan" w:date="2019-02-28T22:23:00Z"/>
          <w:rFonts w:ascii="Courier" w:hAnsi="Courier"/>
          <w:sz w:val="18"/>
          <w:szCs w:val="18"/>
        </w:rPr>
      </w:pPr>
      <w:del w:id="4049" w:author="KVS, Kannan" w:date="2019-02-28T22:23:00Z">
        <w:r w:rsidRPr="00FF1834" w:rsidDel="009B5AF1">
          <w:rPr>
            <w:rFonts w:ascii="Courier" w:hAnsi="Courier"/>
            <w:sz w:val="18"/>
            <w:szCs w:val="18"/>
          </w:rPr>
          <w:delText xml:space="preserve">        },</w:delText>
        </w:r>
      </w:del>
    </w:p>
    <w:p w14:paraId="49BE2C3B" w14:textId="37B8DA32" w:rsidR="00FF1834" w:rsidRPr="00FF1834" w:rsidDel="009B5AF1" w:rsidRDefault="00FF1834" w:rsidP="00FF1834">
      <w:pPr>
        <w:rPr>
          <w:del w:id="4050" w:author="KVS, Kannan" w:date="2019-02-28T22:23:00Z"/>
          <w:rFonts w:ascii="Courier" w:hAnsi="Courier"/>
          <w:sz w:val="18"/>
          <w:szCs w:val="18"/>
        </w:rPr>
      </w:pPr>
      <w:del w:id="4051" w:author="KVS, Kannan" w:date="2019-02-28T22:23:00Z">
        <w:r w:rsidRPr="00FF1834" w:rsidDel="009B5AF1">
          <w:rPr>
            <w:rFonts w:ascii="Courier" w:hAnsi="Courier"/>
            <w:sz w:val="18"/>
            <w:szCs w:val="18"/>
          </w:rPr>
          <w:delText xml:space="preserve">        "Ethernet68": {</w:delText>
        </w:r>
      </w:del>
    </w:p>
    <w:p w14:paraId="1FB3AABA" w14:textId="183024B0" w:rsidR="00FF1834" w:rsidRPr="00FF1834" w:rsidDel="009B5AF1" w:rsidRDefault="00FF1834" w:rsidP="00FF1834">
      <w:pPr>
        <w:rPr>
          <w:del w:id="4052" w:author="KVS, Kannan" w:date="2019-02-28T22:23:00Z"/>
          <w:rFonts w:ascii="Courier" w:hAnsi="Courier"/>
          <w:sz w:val="18"/>
          <w:szCs w:val="18"/>
        </w:rPr>
      </w:pPr>
      <w:del w:id="4053" w:author="KVS, Kannan" w:date="2019-02-28T22:23:00Z">
        <w:r w:rsidRPr="00FF1834" w:rsidDel="009B5AF1">
          <w:rPr>
            <w:rFonts w:ascii="Courier" w:hAnsi="Courier"/>
            <w:sz w:val="18"/>
            <w:szCs w:val="18"/>
          </w:rPr>
          <w:delText xml:space="preserve">            "alias": "Eth18/1",</w:delText>
        </w:r>
      </w:del>
    </w:p>
    <w:p w14:paraId="4AA96C80" w14:textId="2D15D5ED" w:rsidR="00FF1834" w:rsidRPr="00FF1834" w:rsidDel="009B5AF1" w:rsidRDefault="00FF1834" w:rsidP="00FF1834">
      <w:pPr>
        <w:rPr>
          <w:del w:id="4054" w:author="KVS, Kannan" w:date="2019-02-28T22:23:00Z"/>
          <w:rFonts w:ascii="Courier" w:hAnsi="Courier"/>
          <w:sz w:val="18"/>
          <w:szCs w:val="18"/>
        </w:rPr>
      </w:pPr>
      <w:del w:id="4055" w:author="KVS, Kannan" w:date="2019-02-28T22:23:00Z">
        <w:r w:rsidRPr="00FF1834" w:rsidDel="009B5AF1">
          <w:rPr>
            <w:rFonts w:ascii="Courier" w:hAnsi="Courier"/>
            <w:sz w:val="18"/>
            <w:szCs w:val="18"/>
          </w:rPr>
          <w:delText xml:space="preserve">            "lanes": "101",</w:delText>
        </w:r>
      </w:del>
    </w:p>
    <w:p w14:paraId="60B4368D" w14:textId="175AC15B" w:rsidR="00FF1834" w:rsidRPr="00FF1834" w:rsidDel="009B5AF1" w:rsidRDefault="00FF1834" w:rsidP="00FF1834">
      <w:pPr>
        <w:rPr>
          <w:del w:id="4056" w:author="KVS, Kannan" w:date="2019-02-28T22:23:00Z"/>
          <w:rFonts w:ascii="Courier" w:hAnsi="Courier"/>
          <w:sz w:val="18"/>
          <w:szCs w:val="18"/>
        </w:rPr>
      </w:pPr>
      <w:del w:id="4057" w:author="KVS, Kannan" w:date="2019-02-28T22:23:00Z">
        <w:r w:rsidRPr="00FF1834" w:rsidDel="009B5AF1">
          <w:rPr>
            <w:rFonts w:ascii="Courier" w:hAnsi="Courier"/>
            <w:sz w:val="18"/>
            <w:szCs w:val="18"/>
          </w:rPr>
          <w:delText xml:space="preserve">            "speed": "10000"</w:delText>
        </w:r>
      </w:del>
    </w:p>
    <w:p w14:paraId="7C9DA712" w14:textId="3437A94B" w:rsidR="00FF1834" w:rsidRPr="00FF1834" w:rsidDel="009B5AF1" w:rsidRDefault="00FF1834" w:rsidP="00FF1834">
      <w:pPr>
        <w:rPr>
          <w:del w:id="4058" w:author="KVS, Kannan" w:date="2019-02-28T22:23:00Z"/>
          <w:rFonts w:ascii="Courier" w:hAnsi="Courier"/>
          <w:sz w:val="18"/>
          <w:szCs w:val="18"/>
        </w:rPr>
      </w:pPr>
      <w:del w:id="4059" w:author="KVS, Kannan" w:date="2019-02-28T22:23:00Z">
        <w:r w:rsidRPr="00FF1834" w:rsidDel="009B5AF1">
          <w:rPr>
            <w:rFonts w:ascii="Courier" w:hAnsi="Courier"/>
            <w:sz w:val="18"/>
            <w:szCs w:val="18"/>
          </w:rPr>
          <w:delText xml:space="preserve">        },</w:delText>
        </w:r>
      </w:del>
    </w:p>
    <w:p w14:paraId="471F544D" w14:textId="33519992" w:rsidR="00FF1834" w:rsidRPr="00FF1834" w:rsidDel="009B5AF1" w:rsidRDefault="00FF1834" w:rsidP="00FF1834">
      <w:pPr>
        <w:rPr>
          <w:del w:id="4060" w:author="KVS, Kannan" w:date="2019-02-28T22:23:00Z"/>
          <w:rFonts w:ascii="Courier" w:hAnsi="Courier"/>
          <w:sz w:val="18"/>
          <w:szCs w:val="18"/>
        </w:rPr>
      </w:pPr>
      <w:del w:id="4061" w:author="KVS, Kannan" w:date="2019-02-28T22:23:00Z">
        <w:r w:rsidRPr="00FF1834" w:rsidDel="009B5AF1">
          <w:rPr>
            <w:rFonts w:ascii="Courier" w:hAnsi="Courier"/>
            <w:sz w:val="18"/>
            <w:szCs w:val="18"/>
          </w:rPr>
          <w:delText xml:space="preserve">        "Ethernet69": {</w:delText>
        </w:r>
      </w:del>
    </w:p>
    <w:p w14:paraId="17F1E411" w14:textId="4F964F17" w:rsidR="00FF1834" w:rsidRPr="00FF1834" w:rsidDel="009B5AF1" w:rsidRDefault="00FF1834" w:rsidP="00FF1834">
      <w:pPr>
        <w:rPr>
          <w:del w:id="4062" w:author="KVS, Kannan" w:date="2019-02-28T22:23:00Z"/>
          <w:rFonts w:ascii="Courier" w:hAnsi="Courier"/>
          <w:sz w:val="18"/>
          <w:szCs w:val="18"/>
        </w:rPr>
      </w:pPr>
      <w:del w:id="4063" w:author="KVS, Kannan" w:date="2019-02-28T22:23:00Z">
        <w:r w:rsidRPr="00FF1834" w:rsidDel="009B5AF1">
          <w:rPr>
            <w:rFonts w:ascii="Courier" w:hAnsi="Courier"/>
            <w:sz w:val="18"/>
            <w:szCs w:val="18"/>
          </w:rPr>
          <w:delText xml:space="preserve">            "alias": "Eth18/2",</w:delText>
        </w:r>
      </w:del>
    </w:p>
    <w:p w14:paraId="35C72EB4" w14:textId="412ED7E1" w:rsidR="00FF1834" w:rsidRPr="00FF1834" w:rsidDel="009B5AF1" w:rsidRDefault="00FF1834" w:rsidP="00FF1834">
      <w:pPr>
        <w:rPr>
          <w:del w:id="4064" w:author="KVS, Kannan" w:date="2019-02-28T22:23:00Z"/>
          <w:rFonts w:ascii="Courier" w:hAnsi="Courier"/>
          <w:sz w:val="18"/>
          <w:szCs w:val="18"/>
        </w:rPr>
      </w:pPr>
      <w:del w:id="4065" w:author="KVS, Kannan" w:date="2019-02-28T22:23:00Z">
        <w:r w:rsidRPr="00FF1834" w:rsidDel="009B5AF1">
          <w:rPr>
            <w:rFonts w:ascii="Courier" w:hAnsi="Courier"/>
            <w:sz w:val="18"/>
            <w:szCs w:val="18"/>
          </w:rPr>
          <w:delText xml:space="preserve">            "lanes": "102",</w:delText>
        </w:r>
      </w:del>
    </w:p>
    <w:p w14:paraId="355770A7" w14:textId="111B0FAC" w:rsidR="00FF1834" w:rsidRPr="00FF1834" w:rsidDel="009B5AF1" w:rsidRDefault="00FF1834" w:rsidP="00FF1834">
      <w:pPr>
        <w:rPr>
          <w:del w:id="4066" w:author="KVS, Kannan" w:date="2019-02-28T22:23:00Z"/>
          <w:rFonts w:ascii="Courier" w:hAnsi="Courier"/>
          <w:sz w:val="18"/>
          <w:szCs w:val="18"/>
        </w:rPr>
      </w:pPr>
      <w:del w:id="4067" w:author="KVS, Kannan" w:date="2019-02-28T22:23:00Z">
        <w:r w:rsidRPr="00FF1834" w:rsidDel="009B5AF1">
          <w:rPr>
            <w:rFonts w:ascii="Courier" w:hAnsi="Courier"/>
            <w:sz w:val="18"/>
            <w:szCs w:val="18"/>
          </w:rPr>
          <w:delText xml:space="preserve">            "speed": "10000"</w:delText>
        </w:r>
      </w:del>
    </w:p>
    <w:p w14:paraId="76899885" w14:textId="48ACBCF1" w:rsidR="00FF1834" w:rsidRPr="00FF1834" w:rsidDel="009B5AF1" w:rsidRDefault="00FF1834" w:rsidP="00FF1834">
      <w:pPr>
        <w:rPr>
          <w:del w:id="4068" w:author="KVS, Kannan" w:date="2019-02-28T22:23:00Z"/>
          <w:rFonts w:ascii="Courier" w:hAnsi="Courier"/>
          <w:sz w:val="18"/>
          <w:szCs w:val="18"/>
        </w:rPr>
      </w:pPr>
      <w:del w:id="4069" w:author="KVS, Kannan" w:date="2019-02-28T22:23:00Z">
        <w:r w:rsidRPr="00FF1834" w:rsidDel="009B5AF1">
          <w:rPr>
            <w:rFonts w:ascii="Courier" w:hAnsi="Courier"/>
            <w:sz w:val="18"/>
            <w:szCs w:val="18"/>
          </w:rPr>
          <w:delText xml:space="preserve">        },</w:delText>
        </w:r>
      </w:del>
    </w:p>
    <w:p w14:paraId="17AD2F10" w14:textId="1C963282" w:rsidR="00FF1834" w:rsidRPr="00FF1834" w:rsidDel="009B5AF1" w:rsidRDefault="00FF1834" w:rsidP="00FF1834">
      <w:pPr>
        <w:rPr>
          <w:del w:id="4070" w:author="KVS, Kannan" w:date="2019-02-28T22:23:00Z"/>
          <w:rFonts w:ascii="Courier" w:hAnsi="Courier"/>
          <w:sz w:val="18"/>
          <w:szCs w:val="18"/>
        </w:rPr>
      </w:pPr>
      <w:del w:id="4071" w:author="KVS, Kannan" w:date="2019-02-28T22:23:00Z">
        <w:r w:rsidRPr="00FF1834" w:rsidDel="009B5AF1">
          <w:rPr>
            <w:rFonts w:ascii="Courier" w:hAnsi="Courier"/>
            <w:sz w:val="18"/>
            <w:szCs w:val="18"/>
          </w:rPr>
          <w:delText xml:space="preserve">        "Ethernet70": {</w:delText>
        </w:r>
      </w:del>
    </w:p>
    <w:p w14:paraId="69F33F51" w14:textId="631E798C" w:rsidR="00FF1834" w:rsidRPr="00FF1834" w:rsidDel="009B5AF1" w:rsidRDefault="00FF1834" w:rsidP="00FF1834">
      <w:pPr>
        <w:rPr>
          <w:del w:id="4072" w:author="KVS, Kannan" w:date="2019-02-28T22:23:00Z"/>
          <w:rFonts w:ascii="Courier" w:hAnsi="Courier"/>
          <w:sz w:val="18"/>
          <w:szCs w:val="18"/>
        </w:rPr>
      </w:pPr>
      <w:del w:id="4073" w:author="KVS, Kannan" w:date="2019-02-28T22:23:00Z">
        <w:r w:rsidRPr="00FF1834" w:rsidDel="009B5AF1">
          <w:rPr>
            <w:rFonts w:ascii="Courier" w:hAnsi="Courier"/>
            <w:sz w:val="18"/>
            <w:szCs w:val="18"/>
          </w:rPr>
          <w:delText xml:space="preserve">            "alias": "Eth18/3",</w:delText>
        </w:r>
      </w:del>
    </w:p>
    <w:p w14:paraId="33D103B5" w14:textId="18142835" w:rsidR="00FF1834" w:rsidRPr="00FF1834" w:rsidDel="009B5AF1" w:rsidRDefault="00FF1834" w:rsidP="00FF1834">
      <w:pPr>
        <w:rPr>
          <w:del w:id="4074" w:author="KVS, Kannan" w:date="2019-02-28T22:23:00Z"/>
          <w:rFonts w:ascii="Courier" w:hAnsi="Courier"/>
          <w:sz w:val="18"/>
          <w:szCs w:val="18"/>
        </w:rPr>
      </w:pPr>
      <w:del w:id="4075" w:author="KVS, Kannan" w:date="2019-02-28T22:23:00Z">
        <w:r w:rsidRPr="00FF1834" w:rsidDel="009B5AF1">
          <w:rPr>
            <w:rFonts w:ascii="Courier" w:hAnsi="Courier"/>
            <w:sz w:val="18"/>
            <w:szCs w:val="18"/>
          </w:rPr>
          <w:delText xml:space="preserve">            "lanes": "103",</w:delText>
        </w:r>
      </w:del>
    </w:p>
    <w:p w14:paraId="74880533" w14:textId="2450289D" w:rsidR="00FF1834" w:rsidRPr="00FF1834" w:rsidDel="009B5AF1" w:rsidRDefault="00FF1834" w:rsidP="00FF1834">
      <w:pPr>
        <w:rPr>
          <w:del w:id="4076" w:author="KVS, Kannan" w:date="2019-02-28T22:23:00Z"/>
          <w:rFonts w:ascii="Courier" w:hAnsi="Courier"/>
          <w:sz w:val="18"/>
          <w:szCs w:val="18"/>
        </w:rPr>
      </w:pPr>
      <w:del w:id="4077" w:author="KVS, Kannan" w:date="2019-02-28T22:23:00Z">
        <w:r w:rsidRPr="00FF1834" w:rsidDel="009B5AF1">
          <w:rPr>
            <w:rFonts w:ascii="Courier" w:hAnsi="Courier"/>
            <w:sz w:val="18"/>
            <w:szCs w:val="18"/>
          </w:rPr>
          <w:delText xml:space="preserve">            "speed": "10000"</w:delText>
        </w:r>
      </w:del>
    </w:p>
    <w:p w14:paraId="213C7C8D" w14:textId="654AD47C" w:rsidR="00FF1834" w:rsidRPr="00FF1834" w:rsidDel="009B5AF1" w:rsidRDefault="00FF1834" w:rsidP="00FF1834">
      <w:pPr>
        <w:rPr>
          <w:del w:id="4078" w:author="KVS, Kannan" w:date="2019-02-28T22:23:00Z"/>
          <w:rFonts w:ascii="Courier" w:hAnsi="Courier"/>
          <w:sz w:val="18"/>
          <w:szCs w:val="18"/>
        </w:rPr>
      </w:pPr>
      <w:del w:id="4079" w:author="KVS, Kannan" w:date="2019-02-28T22:23:00Z">
        <w:r w:rsidRPr="00FF1834" w:rsidDel="009B5AF1">
          <w:rPr>
            <w:rFonts w:ascii="Courier" w:hAnsi="Courier"/>
            <w:sz w:val="18"/>
            <w:szCs w:val="18"/>
          </w:rPr>
          <w:delText xml:space="preserve">        },</w:delText>
        </w:r>
      </w:del>
    </w:p>
    <w:p w14:paraId="2882ECFD" w14:textId="16F7E92D" w:rsidR="00FF1834" w:rsidRPr="00FF1834" w:rsidDel="009B5AF1" w:rsidRDefault="00FF1834" w:rsidP="00FF1834">
      <w:pPr>
        <w:rPr>
          <w:del w:id="4080" w:author="KVS, Kannan" w:date="2019-02-28T22:23:00Z"/>
          <w:rFonts w:ascii="Courier" w:hAnsi="Courier"/>
          <w:sz w:val="18"/>
          <w:szCs w:val="18"/>
        </w:rPr>
      </w:pPr>
      <w:del w:id="4081" w:author="KVS, Kannan" w:date="2019-02-28T22:23:00Z">
        <w:r w:rsidRPr="00FF1834" w:rsidDel="009B5AF1">
          <w:rPr>
            <w:rFonts w:ascii="Courier" w:hAnsi="Courier"/>
            <w:sz w:val="18"/>
            <w:szCs w:val="18"/>
          </w:rPr>
          <w:delText xml:space="preserve">        "Ethernet71": {</w:delText>
        </w:r>
      </w:del>
    </w:p>
    <w:p w14:paraId="41CA6F7D" w14:textId="3C990F37" w:rsidR="00FF1834" w:rsidRPr="00FF1834" w:rsidDel="009B5AF1" w:rsidRDefault="00FF1834" w:rsidP="00FF1834">
      <w:pPr>
        <w:rPr>
          <w:del w:id="4082" w:author="KVS, Kannan" w:date="2019-02-28T22:23:00Z"/>
          <w:rFonts w:ascii="Courier" w:hAnsi="Courier"/>
          <w:sz w:val="18"/>
          <w:szCs w:val="18"/>
        </w:rPr>
      </w:pPr>
      <w:del w:id="4083" w:author="KVS, Kannan" w:date="2019-02-28T22:23:00Z">
        <w:r w:rsidRPr="00FF1834" w:rsidDel="009B5AF1">
          <w:rPr>
            <w:rFonts w:ascii="Courier" w:hAnsi="Courier"/>
            <w:sz w:val="18"/>
            <w:szCs w:val="18"/>
          </w:rPr>
          <w:delText xml:space="preserve">            "alias": "Eth18/4",</w:delText>
        </w:r>
      </w:del>
    </w:p>
    <w:p w14:paraId="0E23F67D" w14:textId="54F314D4" w:rsidR="00FF1834" w:rsidRPr="00FF1834" w:rsidDel="009B5AF1" w:rsidRDefault="00FF1834" w:rsidP="00FF1834">
      <w:pPr>
        <w:rPr>
          <w:del w:id="4084" w:author="KVS, Kannan" w:date="2019-02-28T22:23:00Z"/>
          <w:rFonts w:ascii="Courier" w:hAnsi="Courier"/>
          <w:sz w:val="18"/>
          <w:szCs w:val="18"/>
        </w:rPr>
      </w:pPr>
      <w:del w:id="4085" w:author="KVS, Kannan" w:date="2019-02-28T22:23:00Z">
        <w:r w:rsidRPr="00FF1834" w:rsidDel="009B5AF1">
          <w:rPr>
            <w:rFonts w:ascii="Courier" w:hAnsi="Courier"/>
            <w:sz w:val="18"/>
            <w:szCs w:val="18"/>
          </w:rPr>
          <w:delText xml:space="preserve">            "lanes": "104",</w:delText>
        </w:r>
      </w:del>
    </w:p>
    <w:p w14:paraId="14B3D85A" w14:textId="2E1401A1" w:rsidR="00FF1834" w:rsidRPr="00FF1834" w:rsidDel="009B5AF1" w:rsidRDefault="00FF1834" w:rsidP="00FF1834">
      <w:pPr>
        <w:rPr>
          <w:del w:id="4086" w:author="KVS, Kannan" w:date="2019-02-28T22:23:00Z"/>
          <w:rFonts w:ascii="Courier" w:hAnsi="Courier"/>
          <w:sz w:val="18"/>
          <w:szCs w:val="18"/>
        </w:rPr>
      </w:pPr>
      <w:del w:id="4087" w:author="KVS, Kannan" w:date="2019-02-28T22:23:00Z">
        <w:r w:rsidRPr="00FF1834" w:rsidDel="009B5AF1">
          <w:rPr>
            <w:rFonts w:ascii="Courier" w:hAnsi="Courier"/>
            <w:sz w:val="18"/>
            <w:szCs w:val="18"/>
          </w:rPr>
          <w:delText xml:space="preserve">            "speed": "10000"</w:delText>
        </w:r>
      </w:del>
    </w:p>
    <w:p w14:paraId="527FBE59" w14:textId="24051AFC" w:rsidR="00FF1834" w:rsidRPr="00FF1834" w:rsidDel="009B5AF1" w:rsidRDefault="00FF1834" w:rsidP="00FF1834">
      <w:pPr>
        <w:rPr>
          <w:del w:id="4088" w:author="KVS, Kannan" w:date="2019-02-28T22:23:00Z"/>
          <w:rFonts w:ascii="Courier" w:hAnsi="Courier"/>
          <w:sz w:val="18"/>
          <w:szCs w:val="18"/>
        </w:rPr>
      </w:pPr>
      <w:del w:id="4089" w:author="KVS, Kannan" w:date="2019-02-28T22:23:00Z">
        <w:r w:rsidRPr="00FF1834" w:rsidDel="009B5AF1">
          <w:rPr>
            <w:rFonts w:ascii="Courier" w:hAnsi="Courier"/>
            <w:sz w:val="18"/>
            <w:szCs w:val="18"/>
          </w:rPr>
          <w:delText xml:space="preserve">        },</w:delText>
        </w:r>
      </w:del>
    </w:p>
    <w:p w14:paraId="09B64B61" w14:textId="7095EAEE" w:rsidR="00FF1834" w:rsidRPr="00FF1834" w:rsidDel="009B5AF1" w:rsidRDefault="00FF1834" w:rsidP="00FF1834">
      <w:pPr>
        <w:rPr>
          <w:del w:id="4090" w:author="KVS, Kannan" w:date="2019-02-28T22:23:00Z"/>
          <w:rFonts w:ascii="Courier" w:hAnsi="Courier"/>
          <w:sz w:val="18"/>
          <w:szCs w:val="18"/>
        </w:rPr>
      </w:pPr>
      <w:del w:id="4091" w:author="KVS, Kannan" w:date="2019-02-28T22:23:00Z">
        <w:r w:rsidRPr="00FF1834" w:rsidDel="009B5AF1">
          <w:rPr>
            <w:rFonts w:ascii="Courier" w:hAnsi="Courier"/>
            <w:sz w:val="18"/>
            <w:szCs w:val="18"/>
          </w:rPr>
          <w:delText xml:space="preserve">        "Ethernet72": {</w:delText>
        </w:r>
      </w:del>
    </w:p>
    <w:p w14:paraId="3176830F" w14:textId="588392E6" w:rsidR="00FF1834" w:rsidRPr="00FF1834" w:rsidDel="009B5AF1" w:rsidRDefault="00FF1834" w:rsidP="00FF1834">
      <w:pPr>
        <w:rPr>
          <w:del w:id="4092" w:author="KVS, Kannan" w:date="2019-02-28T22:23:00Z"/>
          <w:rFonts w:ascii="Courier" w:hAnsi="Courier"/>
          <w:sz w:val="18"/>
          <w:szCs w:val="18"/>
        </w:rPr>
      </w:pPr>
      <w:del w:id="4093" w:author="KVS, Kannan" w:date="2019-02-28T22:23:00Z">
        <w:r w:rsidRPr="00FF1834" w:rsidDel="009B5AF1">
          <w:rPr>
            <w:rFonts w:ascii="Courier" w:hAnsi="Courier"/>
            <w:sz w:val="18"/>
            <w:szCs w:val="18"/>
          </w:rPr>
          <w:delText xml:space="preserve">            "alias": "Eth19/1",</w:delText>
        </w:r>
      </w:del>
    </w:p>
    <w:p w14:paraId="2A8EA07B" w14:textId="129AB5A8" w:rsidR="00FF1834" w:rsidRPr="00FF1834" w:rsidDel="009B5AF1" w:rsidRDefault="00FF1834" w:rsidP="00FF1834">
      <w:pPr>
        <w:rPr>
          <w:del w:id="4094" w:author="KVS, Kannan" w:date="2019-02-28T22:23:00Z"/>
          <w:rFonts w:ascii="Courier" w:hAnsi="Courier"/>
          <w:sz w:val="18"/>
          <w:szCs w:val="18"/>
        </w:rPr>
      </w:pPr>
      <w:del w:id="4095" w:author="KVS, Kannan" w:date="2019-02-28T22:23:00Z">
        <w:r w:rsidRPr="00FF1834" w:rsidDel="009B5AF1">
          <w:rPr>
            <w:rFonts w:ascii="Courier" w:hAnsi="Courier"/>
            <w:sz w:val="18"/>
            <w:szCs w:val="18"/>
          </w:rPr>
          <w:delText xml:space="preserve">            "lanes": "105",</w:delText>
        </w:r>
      </w:del>
    </w:p>
    <w:p w14:paraId="3CAF53D8" w14:textId="78B12210" w:rsidR="00FF1834" w:rsidRPr="00FF1834" w:rsidDel="009B5AF1" w:rsidRDefault="00FF1834" w:rsidP="00FF1834">
      <w:pPr>
        <w:rPr>
          <w:del w:id="4096" w:author="KVS, Kannan" w:date="2019-02-28T22:23:00Z"/>
          <w:rFonts w:ascii="Courier" w:hAnsi="Courier"/>
          <w:sz w:val="18"/>
          <w:szCs w:val="18"/>
        </w:rPr>
      </w:pPr>
      <w:del w:id="4097" w:author="KVS, Kannan" w:date="2019-02-28T22:23:00Z">
        <w:r w:rsidRPr="00FF1834" w:rsidDel="009B5AF1">
          <w:rPr>
            <w:rFonts w:ascii="Courier" w:hAnsi="Courier"/>
            <w:sz w:val="18"/>
            <w:szCs w:val="18"/>
          </w:rPr>
          <w:delText xml:space="preserve">            "speed": "10000"</w:delText>
        </w:r>
      </w:del>
    </w:p>
    <w:p w14:paraId="2D30520C" w14:textId="1F6771AB" w:rsidR="00FF1834" w:rsidRPr="00FF1834" w:rsidDel="009B5AF1" w:rsidRDefault="00FF1834" w:rsidP="00FF1834">
      <w:pPr>
        <w:rPr>
          <w:del w:id="4098" w:author="KVS, Kannan" w:date="2019-02-28T22:23:00Z"/>
          <w:rFonts w:ascii="Courier" w:hAnsi="Courier"/>
          <w:sz w:val="18"/>
          <w:szCs w:val="18"/>
        </w:rPr>
      </w:pPr>
      <w:del w:id="4099" w:author="KVS, Kannan" w:date="2019-02-28T22:23:00Z">
        <w:r w:rsidRPr="00FF1834" w:rsidDel="009B5AF1">
          <w:rPr>
            <w:rFonts w:ascii="Courier" w:hAnsi="Courier"/>
            <w:sz w:val="18"/>
            <w:szCs w:val="18"/>
          </w:rPr>
          <w:delText xml:space="preserve">        },</w:delText>
        </w:r>
      </w:del>
    </w:p>
    <w:p w14:paraId="31C86243" w14:textId="0122DB6F" w:rsidR="00FF1834" w:rsidRPr="00FF1834" w:rsidDel="009B5AF1" w:rsidRDefault="00FF1834" w:rsidP="00FF1834">
      <w:pPr>
        <w:rPr>
          <w:del w:id="4100" w:author="KVS, Kannan" w:date="2019-02-28T22:23:00Z"/>
          <w:rFonts w:ascii="Courier" w:hAnsi="Courier"/>
          <w:sz w:val="18"/>
          <w:szCs w:val="18"/>
        </w:rPr>
      </w:pPr>
      <w:del w:id="4101" w:author="KVS, Kannan" w:date="2019-02-28T22:23:00Z">
        <w:r w:rsidRPr="00FF1834" w:rsidDel="009B5AF1">
          <w:rPr>
            <w:rFonts w:ascii="Courier" w:hAnsi="Courier"/>
            <w:sz w:val="18"/>
            <w:szCs w:val="18"/>
          </w:rPr>
          <w:delText xml:space="preserve">        "Ethernet73": {</w:delText>
        </w:r>
      </w:del>
    </w:p>
    <w:p w14:paraId="6F6E7E40" w14:textId="55D46EC1" w:rsidR="00FF1834" w:rsidRPr="00FF1834" w:rsidDel="009B5AF1" w:rsidRDefault="00FF1834" w:rsidP="00FF1834">
      <w:pPr>
        <w:rPr>
          <w:del w:id="4102" w:author="KVS, Kannan" w:date="2019-02-28T22:23:00Z"/>
          <w:rFonts w:ascii="Courier" w:hAnsi="Courier"/>
          <w:sz w:val="18"/>
          <w:szCs w:val="18"/>
        </w:rPr>
      </w:pPr>
      <w:del w:id="4103" w:author="KVS, Kannan" w:date="2019-02-28T22:23:00Z">
        <w:r w:rsidRPr="00FF1834" w:rsidDel="009B5AF1">
          <w:rPr>
            <w:rFonts w:ascii="Courier" w:hAnsi="Courier"/>
            <w:sz w:val="18"/>
            <w:szCs w:val="18"/>
          </w:rPr>
          <w:delText xml:space="preserve">            "alias": "Eth19/2",</w:delText>
        </w:r>
      </w:del>
    </w:p>
    <w:p w14:paraId="7CEE5C40" w14:textId="7A835FD7" w:rsidR="00FF1834" w:rsidRPr="00FF1834" w:rsidDel="009B5AF1" w:rsidRDefault="00FF1834" w:rsidP="00FF1834">
      <w:pPr>
        <w:rPr>
          <w:del w:id="4104" w:author="KVS, Kannan" w:date="2019-02-28T22:23:00Z"/>
          <w:rFonts w:ascii="Courier" w:hAnsi="Courier"/>
          <w:sz w:val="18"/>
          <w:szCs w:val="18"/>
        </w:rPr>
      </w:pPr>
      <w:del w:id="4105" w:author="KVS, Kannan" w:date="2019-02-28T22:23:00Z">
        <w:r w:rsidRPr="00FF1834" w:rsidDel="009B5AF1">
          <w:rPr>
            <w:rFonts w:ascii="Courier" w:hAnsi="Courier"/>
            <w:sz w:val="18"/>
            <w:szCs w:val="18"/>
          </w:rPr>
          <w:delText xml:space="preserve">            "lanes": "106",</w:delText>
        </w:r>
      </w:del>
    </w:p>
    <w:p w14:paraId="5F55FEF4" w14:textId="40DC4EE9" w:rsidR="00FF1834" w:rsidRPr="00FF1834" w:rsidDel="009B5AF1" w:rsidRDefault="00FF1834" w:rsidP="00FF1834">
      <w:pPr>
        <w:rPr>
          <w:del w:id="4106" w:author="KVS, Kannan" w:date="2019-02-28T22:23:00Z"/>
          <w:rFonts w:ascii="Courier" w:hAnsi="Courier"/>
          <w:sz w:val="18"/>
          <w:szCs w:val="18"/>
        </w:rPr>
      </w:pPr>
      <w:del w:id="4107" w:author="KVS, Kannan" w:date="2019-02-28T22:23:00Z">
        <w:r w:rsidRPr="00FF1834" w:rsidDel="009B5AF1">
          <w:rPr>
            <w:rFonts w:ascii="Courier" w:hAnsi="Courier"/>
            <w:sz w:val="18"/>
            <w:szCs w:val="18"/>
          </w:rPr>
          <w:delText xml:space="preserve">            "speed": "10000"</w:delText>
        </w:r>
      </w:del>
    </w:p>
    <w:p w14:paraId="0122D2A7" w14:textId="5796B36A" w:rsidR="00FF1834" w:rsidRPr="00FF1834" w:rsidDel="009B5AF1" w:rsidRDefault="00FF1834" w:rsidP="00FF1834">
      <w:pPr>
        <w:rPr>
          <w:del w:id="4108" w:author="KVS, Kannan" w:date="2019-02-28T22:23:00Z"/>
          <w:rFonts w:ascii="Courier" w:hAnsi="Courier"/>
          <w:sz w:val="18"/>
          <w:szCs w:val="18"/>
        </w:rPr>
      </w:pPr>
      <w:del w:id="4109" w:author="KVS, Kannan" w:date="2019-02-28T22:23:00Z">
        <w:r w:rsidRPr="00FF1834" w:rsidDel="009B5AF1">
          <w:rPr>
            <w:rFonts w:ascii="Courier" w:hAnsi="Courier"/>
            <w:sz w:val="18"/>
            <w:szCs w:val="18"/>
          </w:rPr>
          <w:delText xml:space="preserve">        },</w:delText>
        </w:r>
      </w:del>
    </w:p>
    <w:p w14:paraId="2FF7F562" w14:textId="50477856" w:rsidR="00FF1834" w:rsidRPr="00FF1834" w:rsidDel="009B5AF1" w:rsidRDefault="00FF1834" w:rsidP="00FF1834">
      <w:pPr>
        <w:rPr>
          <w:del w:id="4110" w:author="KVS, Kannan" w:date="2019-02-28T22:23:00Z"/>
          <w:rFonts w:ascii="Courier" w:hAnsi="Courier"/>
          <w:sz w:val="18"/>
          <w:szCs w:val="18"/>
        </w:rPr>
      </w:pPr>
      <w:del w:id="4111" w:author="KVS, Kannan" w:date="2019-02-28T22:23:00Z">
        <w:r w:rsidRPr="00FF1834" w:rsidDel="009B5AF1">
          <w:rPr>
            <w:rFonts w:ascii="Courier" w:hAnsi="Courier"/>
            <w:sz w:val="18"/>
            <w:szCs w:val="18"/>
          </w:rPr>
          <w:delText xml:space="preserve">        "Ethernet74": {</w:delText>
        </w:r>
      </w:del>
    </w:p>
    <w:p w14:paraId="568D8A97" w14:textId="0C0524B1" w:rsidR="00FF1834" w:rsidRPr="00FF1834" w:rsidDel="009B5AF1" w:rsidRDefault="00FF1834" w:rsidP="00FF1834">
      <w:pPr>
        <w:rPr>
          <w:del w:id="4112" w:author="KVS, Kannan" w:date="2019-02-28T22:23:00Z"/>
          <w:rFonts w:ascii="Courier" w:hAnsi="Courier"/>
          <w:sz w:val="18"/>
          <w:szCs w:val="18"/>
        </w:rPr>
      </w:pPr>
      <w:del w:id="4113" w:author="KVS, Kannan" w:date="2019-02-28T22:23:00Z">
        <w:r w:rsidRPr="00FF1834" w:rsidDel="009B5AF1">
          <w:rPr>
            <w:rFonts w:ascii="Courier" w:hAnsi="Courier"/>
            <w:sz w:val="18"/>
            <w:szCs w:val="18"/>
          </w:rPr>
          <w:delText xml:space="preserve">            "alias": "Eth19/3",</w:delText>
        </w:r>
      </w:del>
    </w:p>
    <w:p w14:paraId="0F0AADF8" w14:textId="62BCDA1E" w:rsidR="00FF1834" w:rsidRPr="00FF1834" w:rsidDel="009B5AF1" w:rsidRDefault="00FF1834" w:rsidP="00FF1834">
      <w:pPr>
        <w:rPr>
          <w:del w:id="4114" w:author="KVS, Kannan" w:date="2019-02-28T22:23:00Z"/>
          <w:rFonts w:ascii="Courier" w:hAnsi="Courier"/>
          <w:sz w:val="18"/>
          <w:szCs w:val="18"/>
        </w:rPr>
      </w:pPr>
      <w:del w:id="4115" w:author="KVS, Kannan" w:date="2019-02-28T22:23:00Z">
        <w:r w:rsidRPr="00FF1834" w:rsidDel="009B5AF1">
          <w:rPr>
            <w:rFonts w:ascii="Courier" w:hAnsi="Courier"/>
            <w:sz w:val="18"/>
            <w:szCs w:val="18"/>
          </w:rPr>
          <w:delText xml:space="preserve">            "lanes": "107",</w:delText>
        </w:r>
      </w:del>
    </w:p>
    <w:p w14:paraId="27C0BC7E" w14:textId="20571CF3" w:rsidR="00FF1834" w:rsidRPr="00FF1834" w:rsidDel="009B5AF1" w:rsidRDefault="00FF1834" w:rsidP="00FF1834">
      <w:pPr>
        <w:rPr>
          <w:del w:id="4116" w:author="KVS, Kannan" w:date="2019-02-28T22:23:00Z"/>
          <w:rFonts w:ascii="Courier" w:hAnsi="Courier"/>
          <w:sz w:val="18"/>
          <w:szCs w:val="18"/>
        </w:rPr>
      </w:pPr>
      <w:del w:id="4117" w:author="KVS, Kannan" w:date="2019-02-28T22:23:00Z">
        <w:r w:rsidRPr="00FF1834" w:rsidDel="009B5AF1">
          <w:rPr>
            <w:rFonts w:ascii="Courier" w:hAnsi="Courier"/>
            <w:sz w:val="18"/>
            <w:szCs w:val="18"/>
          </w:rPr>
          <w:delText xml:space="preserve">            "speed": "10000"</w:delText>
        </w:r>
      </w:del>
    </w:p>
    <w:p w14:paraId="280BE67F" w14:textId="61E6F12E" w:rsidR="00FF1834" w:rsidRPr="00FF1834" w:rsidDel="009B5AF1" w:rsidRDefault="00FF1834" w:rsidP="00FF1834">
      <w:pPr>
        <w:rPr>
          <w:del w:id="4118" w:author="KVS, Kannan" w:date="2019-02-28T22:23:00Z"/>
          <w:rFonts w:ascii="Courier" w:hAnsi="Courier"/>
          <w:sz w:val="18"/>
          <w:szCs w:val="18"/>
        </w:rPr>
      </w:pPr>
      <w:del w:id="4119" w:author="KVS, Kannan" w:date="2019-02-28T22:23:00Z">
        <w:r w:rsidRPr="00FF1834" w:rsidDel="009B5AF1">
          <w:rPr>
            <w:rFonts w:ascii="Courier" w:hAnsi="Courier"/>
            <w:sz w:val="18"/>
            <w:szCs w:val="18"/>
          </w:rPr>
          <w:delText xml:space="preserve">        },</w:delText>
        </w:r>
      </w:del>
    </w:p>
    <w:p w14:paraId="6B965CDE" w14:textId="0CE1D07A" w:rsidR="00FF1834" w:rsidRPr="00FF1834" w:rsidDel="009B5AF1" w:rsidRDefault="00FF1834" w:rsidP="00FF1834">
      <w:pPr>
        <w:rPr>
          <w:del w:id="4120" w:author="KVS, Kannan" w:date="2019-02-28T22:23:00Z"/>
          <w:rFonts w:ascii="Courier" w:hAnsi="Courier"/>
          <w:sz w:val="18"/>
          <w:szCs w:val="18"/>
        </w:rPr>
      </w:pPr>
      <w:del w:id="4121" w:author="KVS, Kannan" w:date="2019-02-28T22:23:00Z">
        <w:r w:rsidRPr="00FF1834" w:rsidDel="009B5AF1">
          <w:rPr>
            <w:rFonts w:ascii="Courier" w:hAnsi="Courier"/>
            <w:sz w:val="18"/>
            <w:szCs w:val="18"/>
          </w:rPr>
          <w:delText xml:space="preserve">        "Ethernet75": {</w:delText>
        </w:r>
      </w:del>
    </w:p>
    <w:p w14:paraId="02759C79" w14:textId="11712F75" w:rsidR="00FF1834" w:rsidRPr="00FF1834" w:rsidDel="009B5AF1" w:rsidRDefault="00FF1834" w:rsidP="00FF1834">
      <w:pPr>
        <w:rPr>
          <w:del w:id="4122" w:author="KVS, Kannan" w:date="2019-02-28T22:23:00Z"/>
          <w:rFonts w:ascii="Courier" w:hAnsi="Courier"/>
          <w:sz w:val="18"/>
          <w:szCs w:val="18"/>
        </w:rPr>
      </w:pPr>
      <w:del w:id="4123" w:author="KVS, Kannan" w:date="2019-02-28T22:23:00Z">
        <w:r w:rsidRPr="00FF1834" w:rsidDel="009B5AF1">
          <w:rPr>
            <w:rFonts w:ascii="Courier" w:hAnsi="Courier"/>
            <w:sz w:val="18"/>
            <w:szCs w:val="18"/>
          </w:rPr>
          <w:delText xml:space="preserve">            "alias": "Eth19/4",</w:delText>
        </w:r>
      </w:del>
    </w:p>
    <w:p w14:paraId="7500901E" w14:textId="4777A2B7" w:rsidR="00FF1834" w:rsidRPr="00FF1834" w:rsidDel="009B5AF1" w:rsidRDefault="00FF1834" w:rsidP="00FF1834">
      <w:pPr>
        <w:rPr>
          <w:del w:id="4124" w:author="KVS, Kannan" w:date="2019-02-28T22:23:00Z"/>
          <w:rFonts w:ascii="Courier" w:hAnsi="Courier"/>
          <w:sz w:val="18"/>
          <w:szCs w:val="18"/>
        </w:rPr>
      </w:pPr>
      <w:del w:id="4125" w:author="KVS, Kannan" w:date="2019-02-28T22:23:00Z">
        <w:r w:rsidRPr="00FF1834" w:rsidDel="009B5AF1">
          <w:rPr>
            <w:rFonts w:ascii="Courier" w:hAnsi="Courier"/>
            <w:sz w:val="18"/>
            <w:szCs w:val="18"/>
          </w:rPr>
          <w:delText xml:space="preserve">            "lanes": "108",</w:delText>
        </w:r>
      </w:del>
    </w:p>
    <w:p w14:paraId="31A5B7A7" w14:textId="3E849409" w:rsidR="00FF1834" w:rsidRPr="00FF1834" w:rsidDel="009B5AF1" w:rsidRDefault="00FF1834" w:rsidP="00FF1834">
      <w:pPr>
        <w:rPr>
          <w:del w:id="4126" w:author="KVS, Kannan" w:date="2019-02-28T22:23:00Z"/>
          <w:rFonts w:ascii="Courier" w:hAnsi="Courier"/>
          <w:sz w:val="18"/>
          <w:szCs w:val="18"/>
        </w:rPr>
      </w:pPr>
      <w:del w:id="4127" w:author="KVS, Kannan" w:date="2019-02-28T22:23:00Z">
        <w:r w:rsidRPr="00FF1834" w:rsidDel="009B5AF1">
          <w:rPr>
            <w:rFonts w:ascii="Courier" w:hAnsi="Courier"/>
            <w:sz w:val="18"/>
            <w:szCs w:val="18"/>
          </w:rPr>
          <w:delText xml:space="preserve">            "speed": "10000"</w:delText>
        </w:r>
      </w:del>
    </w:p>
    <w:p w14:paraId="3D8349AD" w14:textId="6AB266AC" w:rsidR="00FF1834" w:rsidRPr="00FF1834" w:rsidDel="009B5AF1" w:rsidRDefault="00FF1834" w:rsidP="00FF1834">
      <w:pPr>
        <w:rPr>
          <w:del w:id="4128" w:author="KVS, Kannan" w:date="2019-02-28T22:23:00Z"/>
          <w:rFonts w:ascii="Courier" w:hAnsi="Courier"/>
          <w:sz w:val="18"/>
          <w:szCs w:val="18"/>
        </w:rPr>
      </w:pPr>
      <w:del w:id="4129" w:author="KVS, Kannan" w:date="2019-02-28T22:23:00Z">
        <w:r w:rsidRPr="00FF1834" w:rsidDel="009B5AF1">
          <w:rPr>
            <w:rFonts w:ascii="Courier" w:hAnsi="Courier"/>
            <w:sz w:val="18"/>
            <w:szCs w:val="18"/>
          </w:rPr>
          <w:delText xml:space="preserve">        },</w:delText>
        </w:r>
      </w:del>
    </w:p>
    <w:p w14:paraId="70AE3AAD" w14:textId="4F743070" w:rsidR="00FF1834" w:rsidRPr="00FF1834" w:rsidDel="009B5AF1" w:rsidRDefault="00FF1834" w:rsidP="00FF1834">
      <w:pPr>
        <w:rPr>
          <w:del w:id="4130" w:author="KVS, Kannan" w:date="2019-02-28T22:23:00Z"/>
          <w:rFonts w:ascii="Courier" w:hAnsi="Courier"/>
          <w:sz w:val="18"/>
          <w:szCs w:val="18"/>
        </w:rPr>
      </w:pPr>
      <w:del w:id="4131" w:author="KVS, Kannan" w:date="2019-02-28T22:23:00Z">
        <w:r w:rsidRPr="00FF1834" w:rsidDel="009B5AF1">
          <w:rPr>
            <w:rFonts w:ascii="Courier" w:hAnsi="Courier"/>
            <w:sz w:val="18"/>
            <w:szCs w:val="18"/>
          </w:rPr>
          <w:delText xml:space="preserve">        "Ethernet76": {</w:delText>
        </w:r>
      </w:del>
    </w:p>
    <w:p w14:paraId="670DEDF7" w14:textId="52D46B26" w:rsidR="00FF1834" w:rsidRPr="00FF1834" w:rsidDel="009B5AF1" w:rsidRDefault="00FF1834" w:rsidP="00FF1834">
      <w:pPr>
        <w:rPr>
          <w:del w:id="4132" w:author="KVS, Kannan" w:date="2019-02-28T22:23:00Z"/>
          <w:rFonts w:ascii="Courier" w:hAnsi="Courier"/>
          <w:sz w:val="18"/>
          <w:szCs w:val="18"/>
        </w:rPr>
      </w:pPr>
      <w:del w:id="4133" w:author="KVS, Kannan" w:date="2019-02-28T22:23:00Z">
        <w:r w:rsidRPr="00FF1834" w:rsidDel="009B5AF1">
          <w:rPr>
            <w:rFonts w:ascii="Courier" w:hAnsi="Courier"/>
            <w:sz w:val="18"/>
            <w:szCs w:val="18"/>
          </w:rPr>
          <w:delText xml:space="preserve">            "alias": "Eth20/1",</w:delText>
        </w:r>
      </w:del>
    </w:p>
    <w:p w14:paraId="1C6F04F5" w14:textId="62119033" w:rsidR="00FF1834" w:rsidRPr="00FF1834" w:rsidDel="009B5AF1" w:rsidRDefault="00FF1834" w:rsidP="00FF1834">
      <w:pPr>
        <w:rPr>
          <w:del w:id="4134" w:author="KVS, Kannan" w:date="2019-02-28T22:23:00Z"/>
          <w:rFonts w:ascii="Courier" w:hAnsi="Courier"/>
          <w:sz w:val="18"/>
          <w:szCs w:val="18"/>
        </w:rPr>
      </w:pPr>
      <w:del w:id="4135" w:author="KVS, Kannan" w:date="2019-02-28T22:23:00Z">
        <w:r w:rsidRPr="00FF1834" w:rsidDel="009B5AF1">
          <w:rPr>
            <w:rFonts w:ascii="Courier" w:hAnsi="Courier"/>
            <w:sz w:val="18"/>
            <w:szCs w:val="18"/>
          </w:rPr>
          <w:delText xml:space="preserve">            "lanes": "109",</w:delText>
        </w:r>
      </w:del>
    </w:p>
    <w:p w14:paraId="6A1DF7E1" w14:textId="6423F4C4" w:rsidR="00FF1834" w:rsidRPr="00FF1834" w:rsidDel="009B5AF1" w:rsidRDefault="00FF1834" w:rsidP="00FF1834">
      <w:pPr>
        <w:rPr>
          <w:del w:id="4136" w:author="KVS, Kannan" w:date="2019-02-28T22:23:00Z"/>
          <w:rFonts w:ascii="Courier" w:hAnsi="Courier"/>
          <w:sz w:val="18"/>
          <w:szCs w:val="18"/>
        </w:rPr>
      </w:pPr>
      <w:del w:id="4137" w:author="KVS, Kannan" w:date="2019-02-28T22:23:00Z">
        <w:r w:rsidRPr="00FF1834" w:rsidDel="009B5AF1">
          <w:rPr>
            <w:rFonts w:ascii="Courier" w:hAnsi="Courier"/>
            <w:sz w:val="18"/>
            <w:szCs w:val="18"/>
          </w:rPr>
          <w:delText xml:space="preserve">            "speed": "10000"</w:delText>
        </w:r>
      </w:del>
    </w:p>
    <w:p w14:paraId="1ABB5A84" w14:textId="77EBA1A0" w:rsidR="00FF1834" w:rsidRPr="00FF1834" w:rsidDel="009B5AF1" w:rsidRDefault="00FF1834" w:rsidP="00FF1834">
      <w:pPr>
        <w:rPr>
          <w:del w:id="4138" w:author="KVS, Kannan" w:date="2019-02-28T22:23:00Z"/>
          <w:rFonts w:ascii="Courier" w:hAnsi="Courier"/>
          <w:sz w:val="18"/>
          <w:szCs w:val="18"/>
        </w:rPr>
      </w:pPr>
      <w:del w:id="4139" w:author="KVS, Kannan" w:date="2019-02-28T22:23:00Z">
        <w:r w:rsidRPr="00FF1834" w:rsidDel="009B5AF1">
          <w:rPr>
            <w:rFonts w:ascii="Courier" w:hAnsi="Courier"/>
            <w:sz w:val="18"/>
            <w:szCs w:val="18"/>
          </w:rPr>
          <w:delText xml:space="preserve">        },</w:delText>
        </w:r>
      </w:del>
    </w:p>
    <w:p w14:paraId="208C4363" w14:textId="32B3558E" w:rsidR="00FF1834" w:rsidRPr="00FF1834" w:rsidDel="009B5AF1" w:rsidRDefault="00FF1834" w:rsidP="00FF1834">
      <w:pPr>
        <w:rPr>
          <w:del w:id="4140" w:author="KVS, Kannan" w:date="2019-02-28T22:23:00Z"/>
          <w:rFonts w:ascii="Courier" w:hAnsi="Courier"/>
          <w:sz w:val="18"/>
          <w:szCs w:val="18"/>
        </w:rPr>
      </w:pPr>
      <w:del w:id="4141" w:author="KVS, Kannan" w:date="2019-02-28T22:23:00Z">
        <w:r w:rsidRPr="00FF1834" w:rsidDel="009B5AF1">
          <w:rPr>
            <w:rFonts w:ascii="Courier" w:hAnsi="Courier"/>
            <w:sz w:val="18"/>
            <w:szCs w:val="18"/>
          </w:rPr>
          <w:delText xml:space="preserve">        "Ethernet77": {</w:delText>
        </w:r>
      </w:del>
    </w:p>
    <w:p w14:paraId="4001E0BE" w14:textId="25B8CFA0" w:rsidR="00FF1834" w:rsidRPr="00FF1834" w:rsidDel="009B5AF1" w:rsidRDefault="00FF1834" w:rsidP="00FF1834">
      <w:pPr>
        <w:rPr>
          <w:del w:id="4142" w:author="KVS, Kannan" w:date="2019-02-28T22:23:00Z"/>
          <w:rFonts w:ascii="Courier" w:hAnsi="Courier"/>
          <w:sz w:val="18"/>
          <w:szCs w:val="18"/>
        </w:rPr>
      </w:pPr>
      <w:del w:id="4143" w:author="KVS, Kannan" w:date="2019-02-28T22:23:00Z">
        <w:r w:rsidRPr="00FF1834" w:rsidDel="009B5AF1">
          <w:rPr>
            <w:rFonts w:ascii="Courier" w:hAnsi="Courier"/>
            <w:sz w:val="18"/>
            <w:szCs w:val="18"/>
          </w:rPr>
          <w:delText xml:space="preserve">            "alias": "Eth20/2",</w:delText>
        </w:r>
      </w:del>
    </w:p>
    <w:p w14:paraId="2317A035" w14:textId="6E50A938" w:rsidR="00FF1834" w:rsidRPr="00FF1834" w:rsidDel="009B5AF1" w:rsidRDefault="00FF1834" w:rsidP="00FF1834">
      <w:pPr>
        <w:rPr>
          <w:del w:id="4144" w:author="KVS, Kannan" w:date="2019-02-28T22:23:00Z"/>
          <w:rFonts w:ascii="Courier" w:hAnsi="Courier"/>
          <w:sz w:val="18"/>
          <w:szCs w:val="18"/>
        </w:rPr>
      </w:pPr>
      <w:del w:id="4145" w:author="KVS, Kannan" w:date="2019-02-28T22:23:00Z">
        <w:r w:rsidRPr="00FF1834" w:rsidDel="009B5AF1">
          <w:rPr>
            <w:rFonts w:ascii="Courier" w:hAnsi="Courier"/>
            <w:sz w:val="18"/>
            <w:szCs w:val="18"/>
          </w:rPr>
          <w:delText xml:space="preserve">            "lanes": "110",</w:delText>
        </w:r>
      </w:del>
    </w:p>
    <w:p w14:paraId="5C69DA28" w14:textId="5ED33D4C" w:rsidR="00FF1834" w:rsidRPr="00FF1834" w:rsidDel="009B5AF1" w:rsidRDefault="00FF1834" w:rsidP="00FF1834">
      <w:pPr>
        <w:rPr>
          <w:del w:id="4146" w:author="KVS, Kannan" w:date="2019-02-28T22:23:00Z"/>
          <w:rFonts w:ascii="Courier" w:hAnsi="Courier"/>
          <w:sz w:val="18"/>
          <w:szCs w:val="18"/>
        </w:rPr>
      </w:pPr>
      <w:del w:id="4147" w:author="KVS, Kannan" w:date="2019-02-28T22:23:00Z">
        <w:r w:rsidRPr="00FF1834" w:rsidDel="009B5AF1">
          <w:rPr>
            <w:rFonts w:ascii="Courier" w:hAnsi="Courier"/>
            <w:sz w:val="18"/>
            <w:szCs w:val="18"/>
          </w:rPr>
          <w:delText xml:space="preserve">            "speed": "10000"</w:delText>
        </w:r>
      </w:del>
    </w:p>
    <w:p w14:paraId="63E3269E" w14:textId="7B4208E1" w:rsidR="00FF1834" w:rsidRPr="00FF1834" w:rsidDel="009B5AF1" w:rsidRDefault="00FF1834" w:rsidP="00FF1834">
      <w:pPr>
        <w:rPr>
          <w:del w:id="4148" w:author="KVS, Kannan" w:date="2019-02-28T22:23:00Z"/>
          <w:rFonts w:ascii="Courier" w:hAnsi="Courier"/>
          <w:sz w:val="18"/>
          <w:szCs w:val="18"/>
        </w:rPr>
      </w:pPr>
      <w:del w:id="4149" w:author="KVS, Kannan" w:date="2019-02-28T22:23:00Z">
        <w:r w:rsidRPr="00FF1834" w:rsidDel="009B5AF1">
          <w:rPr>
            <w:rFonts w:ascii="Courier" w:hAnsi="Courier"/>
            <w:sz w:val="18"/>
            <w:szCs w:val="18"/>
          </w:rPr>
          <w:delText xml:space="preserve">        },</w:delText>
        </w:r>
      </w:del>
    </w:p>
    <w:p w14:paraId="1C4D5F6E" w14:textId="68FF9320" w:rsidR="00FF1834" w:rsidRPr="00FF1834" w:rsidDel="009B5AF1" w:rsidRDefault="00FF1834" w:rsidP="00FF1834">
      <w:pPr>
        <w:rPr>
          <w:del w:id="4150" w:author="KVS, Kannan" w:date="2019-02-28T22:23:00Z"/>
          <w:rFonts w:ascii="Courier" w:hAnsi="Courier"/>
          <w:sz w:val="18"/>
          <w:szCs w:val="18"/>
        </w:rPr>
      </w:pPr>
      <w:del w:id="4151" w:author="KVS, Kannan" w:date="2019-02-28T22:23:00Z">
        <w:r w:rsidRPr="00FF1834" w:rsidDel="009B5AF1">
          <w:rPr>
            <w:rFonts w:ascii="Courier" w:hAnsi="Courier"/>
            <w:sz w:val="18"/>
            <w:szCs w:val="18"/>
          </w:rPr>
          <w:delText xml:space="preserve">        "Ethernet78": {</w:delText>
        </w:r>
      </w:del>
    </w:p>
    <w:p w14:paraId="5F52C53E" w14:textId="07B5F5DF" w:rsidR="00FF1834" w:rsidRPr="00FF1834" w:rsidDel="009B5AF1" w:rsidRDefault="00FF1834" w:rsidP="00FF1834">
      <w:pPr>
        <w:rPr>
          <w:del w:id="4152" w:author="KVS, Kannan" w:date="2019-02-28T22:23:00Z"/>
          <w:rFonts w:ascii="Courier" w:hAnsi="Courier"/>
          <w:sz w:val="18"/>
          <w:szCs w:val="18"/>
        </w:rPr>
      </w:pPr>
      <w:del w:id="4153" w:author="KVS, Kannan" w:date="2019-02-28T22:23:00Z">
        <w:r w:rsidRPr="00FF1834" w:rsidDel="009B5AF1">
          <w:rPr>
            <w:rFonts w:ascii="Courier" w:hAnsi="Courier"/>
            <w:sz w:val="18"/>
            <w:szCs w:val="18"/>
          </w:rPr>
          <w:delText xml:space="preserve">            "alias": "Eth20/3",</w:delText>
        </w:r>
      </w:del>
    </w:p>
    <w:p w14:paraId="0565C3E7" w14:textId="045D35B4" w:rsidR="00FF1834" w:rsidRPr="00FF1834" w:rsidDel="009B5AF1" w:rsidRDefault="00FF1834" w:rsidP="00FF1834">
      <w:pPr>
        <w:rPr>
          <w:del w:id="4154" w:author="KVS, Kannan" w:date="2019-02-28T22:23:00Z"/>
          <w:rFonts w:ascii="Courier" w:hAnsi="Courier"/>
          <w:sz w:val="18"/>
          <w:szCs w:val="18"/>
        </w:rPr>
      </w:pPr>
      <w:del w:id="4155" w:author="KVS, Kannan" w:date="2019-02-28T22:23:00Z">
        <w:r w:rsidRPr="00FF1834" w:rsidDel="009B5AF1">
          <w:rPr>
            <w:rFonts w:ascii="Courier" w:hAnsi="Courier"/>
            <w:sz w:val="18"/>
            <w:szCs w:val="18"/>
          </w:rPr>
          <w:delText xml:space="preserve">            "lanes": "111",</w:delText>
        </w:r>
      </w:del>
    </w:p>
    <w:p w14:paraId="2C19295F" w14:textId="24DC6A68" w:rsidR="00FF1834" w:rsidRPr="00FF1834" w:rsidDel="009B5AF1" w:rsidRDefault="00FF1834" w:rsidP="00FF1834">
      <w:pPr>
        <w:rPr>
          <w:del w:id="4156" w:author="KVS, Kannan" w:date="2019-02-28T22:23:00Z"/>
          <w:rFonts w:ascii="Courier" w:hAnsi="Courier"/>
          <w:sz w:val="18"/>
          <w:szCs w:val="18"/>
        </w:rPr>
      </w:pPr>
      <w:del w:id="4157" w:author="KVS, Kannan" w:date="2019-02-28T22:23:00Z">
        <w:r w:rsidRPr="00FF1834" w:rsidDel="009B5AF1">
          <w:rPr>
            <w:rFonts w:ascii="Courier" w:hAnsi="Courier"/>
            <w:sz w:val="18"/>
            <w:szCs w:val="18"/>
          </w:rPr>
          <w:delText xml:space="preserve">            "speed": "10000"</w:delText>
        </w:r>
      </w:del>
    </w:p>
    <w:p w14:paraId="5C54DAAE" w14:textId="6DBA38A4" w:rsidR="00FF1834" w:rsidRPr="00FF1834" w:rsidDel="009B5AF1" w:rsidRDefault="00FF1834" w:rsidP="00FF1834">
      <w:pPr>
        <w:rPr>
          <w:del w:id="4158" w:author="KVS, Kannan" w:date="2019-02-28T22:23:00Z"/>
          <w:rFonts w:ascii="Courier" w:hAnsi="Courier"/>
          <w:sz w:val="18"/>
          <w:szCs w:val="18"/>
        </w:rPr>
      </w:pPr>
      <w:del w:id="4159" w:author="KVS, Kannan" w:date="2019-02-28T22:23:00Z">
        <w:r w:rsidRPr="00FF1834" w:rsidDel="009B5AF1">
          <w:rPr>
            <w:rFonts w:ascii="Courier" w:hAnsi="Courier"/>
            <w:sz w:val="18"/>
            <w:szCs w:val="18"/>
          </w:rPr>
          <w:delText xml:space="preserve">        },</w:delText>
        </w:r>
      </w:del>
    </w:p>
    <w:p w14:paraId="3E5635C1" w14:textId="7146220C" w:rsidR="00FF1834" w:rsidRPr="00FF1834" w:rsidDel="009B5AF1" w:rsidRDefault="00FF1834" w:rsidP="00FF1834">
      <w:pPr>
        <w:rPr>
          <w:del w:id="4160" w:author="KVS, Kannan" w:date="2019-02-28T22:23:00Z"/>
          <w:rFonts w:ascii="Courier" w:hAnsi="Courier"/>
          <w:sz w:val="18"/>
          <w:szCs w:val="18"/>
        </w:rPr>
      </w:pPr>
      <w:del w:id="4161" w:author="KVS, Kannan" w:date="2019-02-28T22:23:00Z">
        <w:r w:rsidRPr="00FF1834" w:rsidDel="009B5AF1">
          <w:rPr>
            <w:rFonts w:ascii="Courier" w:hAnsi="Courier"/>
            <w:sz w:val="18"/>
            <w:szCs w:val="18"/>
          </w:rPr>
          <w:delText xml:space="preserve">        "Ethernet79": {</w:delText>
        </w:r>
      </w:del>
    </w:p>
    <w:p w14:paraId="0C590036" w14:textId="327A4796" w:rsidR="00FF1834" w:rsidRPr="00FF1834" w:rsidDel="009B5AF1" w:rsidRDefault="00FF1834" w:rsidP="00FF1834">
      <w:pPr>
        <w:rPr>
          <w:del w:id="4162" w:author="KVS, Kannan" w:date="2019-02-28T22:23:00Z"/>
          <w:rFonts w:ascii="Courier" w:hAnsi="Courier"/>
          <w:sz w:val="18"/>
          <w:szCs w:val="18"/>
        </w:rPr>
      </w:pPr>
      <w:del w:id="4163" w:author="KVS, Kannan" w:date="2019-02-28T22:23:00Z">
        <w:r w:rsidRPr="00FF1834" w:rsidDel="009B5AF1">
          <w:rPr>
            <w:rFonts w:ascii="Courier" w:hAnsi="Courier"/>
            <w:sz w:val="18"/>
            <w:szCs w:val="18"/>
          </w:rPr>
          <w:delText xml:space="preserve">            "alias": "Eth20/4",</w:delText>
        </w:r>
      </w:del>
    </w:p>
    <w:p w14:paraId="4D69DBF4" w14:textId="15F67B83" w:rsidR="00FF1834" w:rsidRPr="00FF1834" w:rsidDel="009B5AF1" w:rsidRDefault="00FF1834" w:rsidP="00FF1834">
      <w:pPr>
        <w:rPr>
          <w:del w:id="4164" w:author="KVS, Kannan" w:date="2019-02-28T22:23:00Z"/>
          <w:rFonts w:ascii="Courier" w:hAnsi="Courier"/>
          <w:sz w:val="18"/>
          <w:szCs w:val="18"/>
        </w:rPr>
      </w:pPr>
      <w:del w:id="4165" w:author="KVS, Kannan" w:date="2019-02-28T22:23:00Z">
        <w:r w:rsidRPr="00FF1834" w:rsidDel="009B5AF1">
          <w:rPr>
            <w:rFonts w:ascii="Courier" w:hAnsi="Courier"/>
            <w:sz w:val="18"/>
            <w:szCs w:val="18"/>
          </w:rPr>
          <w:delText xml:space="preserve">            "lanes": "112",</w:delText>
        </w:r>
      </w:del>
    </w:p>
    <w:p w14:paraId="7127EC4A" w14:textId="404020A6" w:rsidR="00FF1834" w:rsidRPr="00FF1834" w:rsidDel="009B5AF1" w:rsidRDefault="00FF1834" w:rsidP="00FF1834">
      <w:pPr>
        <w:rPr>
          <w:del w:id="4166" w:author="KVS, Kannan" w:date="2019-02-28T22:23:00Z"/>
          <w:rFonts w:ascii="Courier" w:hAnsi="Courier"/>
          <w:sz w:val="18"/>
          <w:szCs w:val="18"/>
        </w:rPr>
      </w:pPr>
      <w:del w:id="4167" w:author="KVS, Kannan" w:date="2019-02-28T22:23:00Z">
        <w:r w:rsidRPr="00FF1834" w:rsidDel="009B5AF1">
          <w:rPr>
            <w:rFonts w:ascii="Courier" w:hAnsi="Courier"/>
            <w:sz w:val="18"/>
            <w:szCs w:val="18"/>
          </w:rPr>
          <w:delText xml:space="preserve">            "speed": "10000"</w:delText>
        </w:r>
      </w:del>
    </w:p>
    <w:p w14:paraId="23A0CC1E" w14:textId="39A442E7" w:rsidR="00FF1834" w:rsidRPr="00FF1834" w:rsidDel="009B5AF1" w:rsidRDefault="00FF1834" w:rsidP="00FF1834">
      <w:pPr>
        <w:rPr>
          <w:del w:id="4168" w:author="KVS, Kannan" w:date="2019-02-28T22:23:00Z"/>
          <w:rFonts w:ascii="Courier" w:hAnsi="Courier"/>
          <w:sz w:val="18"/>
          <w:szCs w:val="18"/>
        </w:rPr>
      </w:pPr>
      <w:del w:id="4169" w:author="KVS, Kannan" w:date="2019-02-28T22:23:00Z">
        <w:r w:rsidRPr="00FF1834" w:rsidDel="009B5AF1">
          <w:rPr>
            <w:rFonts w:ascii="Courier" w:hAnsi="Courier"/>
            <w:sz w:val="18"/>
            <w:szCs w:val="18"/>
          </w:rPr>
          <w:delText xml:space="preserve">        },</w:delText>
        </w:r>
      </w:del>
    </w:p>
    <w:p w14:paraId="6AC370D7" w14:textId="4876D72C" w:rsidR="00FF1834" w:rsidRPr="00FF1834" w:rsidDel="009B5AF1" w:rsidRDefault="00FF1834" w:rsidP="00FF1834">
      <w:pPr>
        <w:rPr>
          <w:del w:id="4170" w:author="KVS, Kannan" w:date="2019-02-28T22:23:00Z"/>
          <w:rFonts w:ascii="Courier" w:hAnsi="Courier"/>
          <w:sz w:val="18"/>
          <w:szCs w:val="18"/>
        </w:rPr>
      </w:pPr>
      <w:del w:id="4171" w:author="KVS, Kannan" w:date="2019-02-28T22:23:00Z">
        <w:r w:rsidRPr="00FF1834" w:rsidDel="009B5AF1">
          <w:rPr>
            <w:rFonts w:ascii="Courier" w:hAnsi="Courier"/>
            <w:sz w:val="18"/>
            <w:szCs w:val="18"/>
          </w:rPr>
          <w:delText xml:space="preserve">        "Ethernet80": {</w:delText>
        </w:r>
      </w:del>
    </w:p>
    <w:p w14:paraId="66CCCF0E" w14:textId="3155E599" w:rsidR="00FF1834" w:rsidRPr="00FF1834" w:rsidDel="009B5AF1" w:rsidRDefault="00FF1834" w:rsidP="00FF1834">
      <w:pPr>
        <w:rPr>
          <w:del w:id="4172" w:author="KVS, Kannan" w:date="2019-02-28T22:23:00Z"/>
          <w:rFonts w:ascii="Courier" w:hAnsi="Courier"/>
          <w:sz w:val="18"/>
          <w:szCs w:val="18"/>
        </w:rPr>
      </w:pPr>
      <w:del w:id="4173" w:author="KVS, Kannan" w:date="2019-02-28T22:23:00Z">
        <w:r w:rsidRPr="00FF1834" w:rsidDel="009B5AF1">
          <w:rPr>
            <w:rFonts w:ascii="Courier" w:hAnsi="Courier"/>
            <w:sz w:val="18"/>
            <w:szCs w:val="18"/>
          </w:rPr>
          <w:delText xml:space="preserve">            "alias": "Eth21/1",</w:delText>
        </w:r>
      </w:del>
    </w:p>
    <w:p w14:paraId="5A303BF4" w14:textId="459016C8" w:rsidR="00FF1834" w:rsidRPr="00FF1834" w:rsidDel="009B5AF1" w:rsidRDefault="00FF1834" w:rsidP="00FF1834">
      <w:pPr>
        <w:rPr>
          <w:del w:id="4174" w:author="KVS, Kannan" w:date="2019-02-28T22:23:00Z"/>
          <w:rFonts w:ascii="Courier" w:hAnsi="Courier"/>
          <w:sz w:val="18"/>
          <w:szCs w:val="18"/>
        </w:rPr>
      </w:pPr>
      <w:del w:id="4175" w:author="KVS, Kannan" w:date="2019-02-28T22:23:00Z">
        <w:r w:rsidRPr="00FF1834" w:rsidDel="009B5AF1">
          <w:rPr>
            <w:rFonts w:ascii="Courier" w:hAnsi="Courier"/>
            <w:sz w:val="18"/>
            <w:szCs w:val="18"/>
          </w:rPr>
          <w:delText xml:space="preserve">            "lanes": "1",</w:delText>
        </w:r>
      </w:del>
    </w:p>
    <w:p w14:paraId="0778E0C0" w14:textId="3C1716DF" w:rsidR="00FF1834" w:rsidRPr="00FF1834" w:rsidDel="009B5AF1" w:rsidRDefault="00FF1834" w:rsidP="00FF1834">
      <w:pPr>
        <w:rPr>
          <w:del w:id="4176" w:author="KVS, Kannan" w:date="2019-02-28T22:23:00Z"/>
          <w:rFonts w:ascii="Courier" w:hAnsi="Courier"/>
          <w:sz w:val="18"/>
          <w:szCs w:val="18"/>
        </w:rPr>
      </w:pPr>
      <w:del w:id="4177" w:author="KVS, Kannan" w:date="2019-02-28T22:23:00Z">
        <w:r w:rsidRPr="00FF1834" w:rsidDel="009B5AF1">
          <w:rPr>
            <w:rFonts w:ascii="Courier" w:hAnsi="Courier"/>
            <w:sz w:val="18"/>
            <w:szCs w:val="18"/>
          </w:rPr>
          <w:delText xml:space="preserve">            "speed": "10000"</w:delText>
        </w:r>
      </w:del>
    </w:p>
    <w:p w14:paraId="4352E8D0" w14:textId="7B83E199" w:rsidR="00FF1834" w:rsidRPr="00FF1834" w:rsidDel="009B5AF1" w:rsidRDefault="00FF1834" w:rsidP="00FF1834">
      <w:pPr>
        <w:rPr>
          <w:del w:id="4178" w:author="KVS, Kannan" w:date="2019-02-28T22:23:00Z"/>
          <w:rFonts w:ascii="Courier" w:hAnsi="Courier"/>
          <w:sz w:val="18"/>
          <w:szCs w:val="18"/>
        </w:rPr>
      </w:pPr>
      <w:del w:id="4179" w:author="KVS, Kannan" w:date="2019-02-28T22:23:00Z">
        <w:r w:rsidRPr="00FF1834" w:rsidDel="009B5AF1">
          <w:rPr>
            <w:rFonts w:ascii="Courier" w:hAnsi="Courier"/>
            <w:sz w:val="18"/>
            <w:szCs w:val="18"/>
          </w:rPr>
          <w:delText xml:space="preserve">        },</w:delText>
        </w:r>
      </w:del>
    </w:p>
    <w:p w14:paraId="5EBA3CD7" w14:textId="0281D92F" w:rsidR="00FF1834" w:rsidRPr="00FF1834" w:rsidDel="009B5AF1" w:rsidRDefault="00FF1834" w:rsidP="00FF1834">
      <w:pPr>
        <w:rPr>
          <w:del w:id="4180" w:author="KVS, Kannan" w:date="2019-02-28T22:23:00Z"/>
          <w:rFonts w:ascii="Courier" w:hAnsi="Courier"/>
          <w:sz w:val="18"/>
          <w:szCs w:val="18"/>
        </w:rPr>
      </w:pPr>
      <w:del w:id="4181" w:author="KVS, Kannan" w:date="2019-02-28T22:23:00Z">
        <w:r w:rsidRPr="00FF1834" w:rsidDel="009B5AF1">
          <w:rPr>
            <w:rFonts w:ascii="Courier" w:hAnsi="Courier"/>
            <w:sz w:val="18"/>
            <w:szCs w:val="18"/>
          </w:rPr>
          <w:delText xml:space="preserve">        "Ethernet81": {</w:delText>
        </w:r>
      </w:del>
    </w:p>
    <w:p w14:paraId="29BCF6AC" w14:textId="19741360" w:rsidR="00FF1834" w:rsidRPr="00FF1834" w:rsidDel="009B5AF1" w:rsidRDefault="00FF1834" w:rsidP="00FF1834">
      <w:pPr>
        <w:rPr>
          <w:del w:id="4182" w:author="KVS, Kannan" w:date="2019-02-28T22:23:00Z"/>
          <w:rFonts w:ascii="Courier" w:hAnsi="Courier"/>
          <w:sz w:val="18"/>
          <w:szCs w:val="18"/>
        </w:rPr>
      </w:pPr>
      <w:del w:id="4183" w:author="KVS, Kannan" w:date="2019-02-28T22:23:00Z">
        <w:r w:rsidRPr="00FF1834" w:rsidDel="009B5AF1">
          <w:rPr>
            <w:rFonts w:ascii="Courier" w:hAnsi="Courier"/>
            <w:sz w:val="18"/>
            <w:szCs w:val="18"/>
          </w:rPr>
          <w:delText xml:space="preserve">            "alias": "Eth21/2",</w:delText>
        </w:r>
      </w:del>
    </w:p>
    <w:p w14:paraId="514FF3E8" w14:textId="58AF05B4" w:rsidR="00FF1834" w:rsidRPr="00FF1834" w:rsidDel="009B5AF1" w:rsidRDefault="00FF1834" w:rsidP="00FF1834">
      <w:pPr>
        <w:rPr>
          <w:del w:id="4184" w:author="KVS, Kannan" w:date="2019-02-28T22:23:00Z"/>
          <w:rFonts w:ascii="Courier" w:hAnsi="Courier"/>
          <w:sz w:val="18"/>
          <w:szCs w:val="18"/>
        </w:rPr>
      </w:pPr>
      <w:del w:id="4185" w:author="KVS, Kannan" w:date="2019-02-28T22:23:00Z">
        <w:r w:rsidRPr="00FF1834" w:rsidDel="009B5AF1">
          <w:rPr>
            <w:rFonts w:ascii="Courier" w:hAnsi="Courier"/>
            <w:sz w:val="18"/>
            <w:szCs w:val="18"/>
          </w:rPr>
          <w:delText xml:space="preserve">            "lanes": "2",</w:delText>
        </w:r>
      </w:del>
    </w:p>
    <w:p w14:paraId="034CF9CE" w14:textId="7939CC38" w:rsidR="00FF1834" w:rsidRPr="00FF1834" w:rsidDel="009B5AF1" w:rsidRDefault="00FF1834" w:rsidP="00FF1834">
      <w:pPr>
        <w:rPr>
          <w:del w:id="4186" w:author="KVS, Kannan" w:date="2019-02-28T22:23:00Z"/>
          <w:rFonts w:ascii="Courier" w:hAnsi="Courier"/>
          <w:sz w:val="18"/>
          <w:szCs w:val="18"/>
        </w:rPr>
      </w:pPr>
      <w:del w:id="4187" w:author="KVS, Kannan" w:date="2019-02-28T22:23:00Z">
        <w:r w:rsidRPr="00FF1834" w:rsidDel="009B5AF1">
          <w:rPr>
            <w:rFonts w:ascii="Courier" w:hAnsi="Courier"/>
            <w:sz w:val="18"/>
            <w:szCs w:val="18"/>
          </w:rPr>
          <w:delText xml:space="preserve">            "speed": "10000"</w:delText>
        </w:r>
      </w:del>
    </w:p>
    <w:p w14:paraId="3B18043E" w14:textId="292FF57A" w:rsidR="00FF1834" w:rsidRPr="00FF1834" w:rsidDel="009B5AF1" w:rsidRDefault="00FF1834" w:rsidP="00FF1834">
      <w:pPr>
        <w:rPr>
          <w:del w:id="4188" w:author="KVS, Kannan" w:date="2019-02-28T22:23:00Z"/>
          <w:rFonts w:ascii="Courier" w:hAnsi="Courier"/>
          <w:sz w:val="18"/>
          <w:szCs w:val="18"/>
        </w:rPr>
      </w:pPr>
      <w:del w:id="4189" w:author="KVS, Kannan" w:date="2019-02-28T22:23:00Z">
        <w:r w:rsidRPr="00FF1834" w:rsidDel="009B5AF1">
          <w:rPr>
            <w:rFonts w:ascii="Courier" w:hAnsi="Courier"/>
            <w:sz w:val="18"/>
            <w:szCs w:val="18"/>
          </w:rPr>
          <w:delText xml:space="preserve">        },</w:delText>
        </w:r>
      </w:del>
    </w:p>
    <w:p w14:paraId="23677F0B" w14:textId="18E08827" w:rsidR="00FF1834" w:rsidRPr="00FF1834" w:rsidDel="009B5AF1" w:rsidRDefault="00FF1834" w:rsidP="00FF1834">
      <w:pPr>
        <w:rPr>
          <w:del w:id="4190" w:author="KVS, Kannan" w:date="2019-02-28T22:23:00Z"/>
          <w:rFonts w:ascii="Courier" w:hAnsi="Courier"/>
          <w:sz w:val="18"/>
          <w:szCs w:val="18"/>
        </w:rPr>
      </w:pPr>
      <w:del w:id="4191" w:author="KVS, Kannan" w:date="2019-02-28T22:23:00Z">
        <w:r w:rsidRPr="00FF1834" w:rsidDel="009B5AF1">
          <w:rPr>
            <w:rFonts w:ascii="Courier" w:hAnsi="Courier"/>
            <w:sz w:val="18"/>
            <w:szCs w:val="18"/>
          </w:rPr>
          <w:delText xml:space="preserve">        "Ethernet82": {</w:delText>
        </w:r>
      </w:del>
    </w:p>
    <w:p w14:paraId="54817C2C" w14:textId="79F4078B" w:rsidR="00FF1834" w:rsidRPr="00FF1834" w:rsidDel="009B5AF1" w:rsidRDefault="00FF1834" w:rsidP="00FF1834">
      <w:pPr>
        <w:rPr>
          <w:del w:id="4192" w:author="KVS, Kannan" w:date="2019-02-28T22:23:00Z"/>
          <w:rFonts w:ascii="Courier" w:hAnsi="Courier"/>
          <w:sz w:val="18"/>
          <w:szCs w:val="18"/>
        </w:rPr>
      </w:pPr>
      <w:del w:id="4193" w:author="KVS, Kannan" w:date="2019-02-28T22:23:00Z">
        <w:r w:rsidRPr="00FF1834" w:rsidDel="009B5AF1">
          <w:rPr>
            <w:rFonts w:ascii="Courier" w:hAnsi="Courier"/>
            <w:sz w:val="18"/>
            <w:szCs w:val="18"/>
          </w:rPr>
          <w:delText xml:space="preserve">            "alias": "Eth21/3",</w:delText>
        </w:r>
      </w:del>
    </w:p>
    <w:p w14:paraId="06858026" w14:textId="1FF0194B" w:rsidR="00FF1834" w:rsidRPr="00FF1834" w:rsidDel="009B5AF1" w:rsidRDefault="00FF1834" w:rsidP="00FF1834">
      <w:pPr>
        <w:rPr>
          <w:del w:id="4194" w:author="KVS, Kannan" w:date="2019-02-28T22:23:00Z"/>
          <w:rFonts w:ascii="Courier" w:hAnsi="Courier"/>
          <w:sz w:val="18"/>
          <w:szCs w:val="18"/>
        </w:rPr>
      </w:pPr>
      <w:del w:id="4195" w:author="KVS, Kannan" w:date="2019-02-28T22:23:00Z">
        <w:r w:rsidRPr="00FF1834" w:rsidDel="009B5AF1">
          <w:rPr>
            <w:rFonts w:ascii="Courier" w:hAnsi="Courier"/>
            <w:sz w:val="18"/>
            <w:szCs w:val="18"/>
          </w:rPr>
          <w:delText xml:space="preserve">            "lanes": "3",</w:delText>
        </w:r>
      </w:del>
    </w:p>
    <w:p w14:paraId="4A91F551" w14:textId="7E3F72B1" w:rsidR="00FF1834" w:rsidRPr="00FF1834" w:rsidDel="009B5AF1" w:rsidRDefault="00FF1834" w:rsidP="00FF1834">
      <w:pPr>
        <w:rPr>
          <w:del w:id="4196" w:author="KVS, Kannan" w:date="2019-02-28T22:23:00Z"/>
          <w:rFonts w:ascii="Courier" w:hAnsi="Courier"/>
          <w:sz w:val="18"/>
          <w:szCs w:val="18"/>
        </w:rPr>
      </w:pPr>
      <w:del w:id="4197" w:author="KVS, Kannan" w:date="2019-02-28T22:23:00Z">
        <w:r w:rsidRPr="00FF1834" w:rsidDel="009B5AF1">
          <w:rPr>
            <w:rFonts w:ascii="Courier" w:hAnsi="Courier"/>
            <w:sz w:val="18"/>
            <w:szCs w:val="18"/>
          </w:rPr>
          <w:delText xml:space="preserve">            "speed": "10000"</w:delText>
        </w:r>
      </w:del>
    </w:p>
    <w:p w14:paraId="5C7CF127" w14:textId="5D6E1E9C" w:rsidR="00FF1834" w:rsidRPr="00FF1834" w:rsidDel="009B5AF1" w:rsidRDefault="00FF1834" w:rsidP="00FF1834">
      <w:pPr>
        <w:rPr>
          <w:del w:id="4198" w:author="KVS, Kannan" w:date="2019-02-28T22:23:00Z"/>
          <w:rFonts w:ascii="Courier" w:hAnsi="Courier"/>
          <w:sz w:val="18"/>
          <w:szCs w:val="18"/>
        </w:rPr>
      </w:pPr>
      <w:del w:id="4199" w:author="KVS, Kannan" w:date="2019-02-28T22:23:00Z">
        <w:r w:rsidRPr="00FF1834" w:rsidDel="009B5AF1">
          <w:rPr>
            <w:rFonts w:ascii="Courier" w:hAnsi="Courier"/>
            <w:sz w:val="18"/>
            <w:szCs w:val="18"/>
          </w:rPr>
          <w:delText xml:space="preserve">        },</w:delText>
        </w:r>
      </w:del>
    </w:p>
    <w:p w14:paraId="403C3F02" w14:textId="622AABA1" w:rsidR="00FF1834" w:rsidRPr="00FF1834" w:rsidDel="009B5AF1" w:rsidRDefault="00FF1834" w:rsidP="00FF1834">
      <w:pPr>
        <w:rPr>
          <w:del w:id="4200" w:author="KVS, Kannan" w:date="2019-02-28T22:23:00Z"/>
          <w:rFonts w:ascii="Courier" w:hAnsi="Courier"/>
          <w:sz w:val="18"/>
          <w:szCs w:val="18"/>
        </w:rPr>
      </w:pPr>
      <w:del w:id="4201" w:author="KVS, Kannan" w:date="2019-02-28T22:23:00Z">
        <w:r w:rsidRPr="00FF1834" w:rsidDel="009B5AF1">
          <w:rPr>
            <w:rFonts w:ascii="Courier" w:hAnsi="Courier"/>
            <w:sz w:val="18"/>
            <w:szCs w:val="18"/>
          </w:rPr>
          <w:delText xml:space="preserve">        "Ethernet83": {</w:delText>
        </w:r>
      </w:del>
    </w:p>
    <w:p w14:paraId="624A0166" w14:textId="2120B220" w:rsidR="00FF1834" w:rsidRPr="00FF1834" w:rsidDel="009B5AF1" w:rsidRDefault="00FF1834" w:rsidP="00FF1834">
      <w:pPr>
        <w:rPr>
          <w:del w:id="4202" w:author="KVS, Kannan" w:date="2019-02-28T22:23:00Z"/>
          <w:rFonts w:ascii="Courier" w:hAnsi="Courier"/>
          <w:sz w:val="18"/>
          <w:szCs w:val="18"/>
        </w:rPr>
      </w:pPr>
      <w:del w:id="4203" w:author="KVS, Kannan" w:date="2019-02-28T22:23:00Z">
        <w:r w:rsidRPr="00FF1834" w:rsidDel="009B5AF1">
          <w:rPr>
            <w:rFonts w:ascii="Courier" w:hAnsi="Courier"/>
            <w:sz w:val="18"/>
            <w:szCs w:val="18"/>
          </w:rPr>
          <w:delText xml:space="preserve">            "alias": "Eth21/4",</w:delText>
        </w:r>
      </w:del>
    </w:p>
    <w:p w14:paraId="4C247F72" w14:textId="7E9AADC2" w:rsidR="00FF1834" w:rsidRPr="00FF1834" w:rsidDel="009B5AF1" w:rsidRDefault="00FF1834" w:rsidP="00FF1834">
      <w:pPr>
        <w:rPr>
          <w:del w:id="4204" w:author="KVS, Kannan" w:date="2019-02-28T22:23:00Z"/>
          <w:rFonts w:ascii="Courier" w:hAnsi="Courier"/>
          <w:sz w:val="18"/>
          <w:szCs w:val="18"/>
        </w:rPr>
      </w:pPr>
      <w:del w:id="4205" w:author="KVS, Kannan" w:date="2019-02-28T22:23:00Z">
        <w:r w:rsidRPr="00FF1834" w:rsidDel="009B5AF1">
          <w:rPr>
            <w:rFonts w:ascii="Courier" w:hAnsi="Courier"/>
            <w:sz w:val="18"/>
            <w:szCs w:val="18"/>
          </w:rPr>
          <w:delText xml:space="preserve">            "lanes": "4",</w:delText>
        </w:r>
      </w:del>
    </w:p>
    <w:p w14:paraId="2F3A06A4" w14:textId="64A7FF8F" w:rsidR="00FF1834" w:rsidRPr="00FF1834" w:rsidDel="009B5AF1" w:rsidRDefault="00FF1834" w:rsidP="00FF1834">
      <w:pPr>
        <w:rPr>
          <w:del w:id="4206" w:author="KVS, Kannan" w:date="2019-02-28T22:23:00Z"/>
          <w:rFonts w:ascii="Courier" w:hAnsi="Courier"/>
          <w:sz w:val="18"/>
          <w:szCs w:val="18"/>
        </w:rPr>
      </w:pPr>
      <w:del w:id="4207" w:author="KVS, Kannan" w:date="2019-02-28T22:23:00Z">
        <w:r w:rsidRPr="00FF1834" w:rsidDel="009B5AF1">
          <w:rPr>
            <w:rFonts w:ascii="Courier" w:hAnsi="Courier"/>
            <w:sz w:val="18"/>
            <w:szCs w:val="18"/>
          </w:rPr>
          <w:delText xml:space="preserve">            "speed": "10000"</w:delText>
        </w:r>
      </w:del>
    </w:p>
    <w:p w14:paraId="601D8D54" w14:textId="604CD6C8" w:rsidR="00FF1834" w:rsidRPr="00FF1834" w:rsidDel="009B5AF1" w:rsidRDefault="00FF1834" w:rsidP="00FF1834">
      <w:pPr>
        <w:rPr>
          <w:del w:id="4208" w:author="KVS, Kannan" w:date="2019-02-28T22:23:00Z"/>
          <w:rFonts w:ascii="Courier" w:hAnsi="Courier"/>
          <w:sz w:val="18"/>
          <w:szCs w:val="18"/>
        </w:rPr>
      </w:pPr>
      <w:del w:id="4209" w:author="KVS, Kannan" w:date="2019-02-28T22:23:00Z">
        <w:r w:rsidRPr="00FF1834" w:rsidDel="009B5AF1">
          <w:rPr>
            <w:rFonts w:ascii="Courier" w:hAnsi="Courier"/>
            <w:sz w:val="18"/>
            <w:szCs w:val="18"/>
          </w:rPr>
          <w:delText xml:space="preserve">        },</w:delText>
        </w:r>
      </w:del>
    </w:p>
    <w:p w14:paraId="68C3C1DB" w14:textId="582BA747" w:rsidR="00FF1834" w:rsidRPr="00FF1834" w:rsidDel="009B5AF1" w:rsidRDefault="00FF1834" w:rsidP="00FF1834">
      <w:pPr>
        <w:rPr>
          <w:del w:id="4210" w:author="KVS, Kannan" w:date="2019-02-28T22:23:00Z"/>
          <w:rFonts w:ascii="Courier" w:hAnsi="Courier"/>
          <w:sz w:val="18"/>
          <w:szCs w:val="18"/>
        </w:rPr>
      </w:pPr>
      <w:del w:id="4211" w:author="KVS, Kannan" w:date="2019-02-28T22:23:00Z">
        <w:r w:rsidRPr="00FF1834" w:rsidDel="009B5AF1">
          <w:rPr>
            <w:rFonts w:ascii="Courier" w:hAnsi="Courier"/>
            <w:sz w:val="18"/>
            <w:szCs w:val="18"/>
          </w:rPr>
          <w:delText xml:space="preserve">        "Ethernet84": {</w:delText>
        </w:r>
      </w:del>
    </w:p>
    <w:p w14:paraId="38F0CF71" w14:textId="60AC68CB" w:rsidR="00FF1834" w:rsidRPr="00FF1834" w:rsidDel="009B5AF1" w:rsidRDefault="00FF1834" w:rsidP="00FF1834">
      <w:pPr>
        <w:rPr>
          <w:del w:id="4212" w:author="KVS, Kannan" w:date="2019-02-28T22:23:00Z"/>
          <w:rFonts w:ascii="Courier" w:hAnsi="Courier"/>
          <w:sz w:val="18"/>
          <w:szCs w:val="18"/>
        </w:rPr>
      </w:pPr>
      <w:del w:id="4213" w:author="KVS, Kannan" w:date="2019-02-28T22:23:00Z">
        <w:r w:rsidRPr="00FF1834" w:rsidDel="009B5AF1">
          <w:rPr>
            <w:rFonts w:ascii="Courier" w:hAnsi="Courier"/>
            <w:sz w:val="18"/>
            <w:szCs w:val="18"/>
          </w:rPr>
          <w:delText xml:space="preserve">            "alias": "Eth22/1",</w:delText>
        </w:r>
      </w:del>
    </w:p>
    <w:p w14:paraId="0952F693" w14:textId="2FA37521" w:rsidR="00FF1834" w:rsidRPr="00FF1834" w:rsidDel="009B5AF1" w:rsidRDefault="00FF1834" w:rsidP="00FF1834">
      <w:pPr>
        <w:rPr>
          <w:del w:id="4214" w:author="KVS, Kannan" w:date="2019-02-28T22:23:00Z"/>
          <w:rFonts w:ascii="Courier" w:hAnsi="Courier"/>
          <w:sz w:val="18"/>
          <w:szCs w:val="18"/>
        </w:rPr>
      </w:pPr>
      <w:del w:id="4215" w:author="KVS, Kannan" w:date="2019-02-28T22:23:00Z">
        <w:r w:rsidRPr="00FF1834" w:rsidDel="009B5AF1">
          <w:rPr>
            <w:rFonts w:ascii="Courier" w:hAnsi="Courier"/>
            <w:sz w:val="18"/>
            <w:szCs w:val="18"/>
          </w:rPr>
          <w:delText xml:space="preserve">            "lanes": "5",</w:delText>
        </w:r>
      </w:del>
    </w:p>
    <w:p w14:paraId="4ECA14AE" w14:textId="729488AC" w:rsidR="00FF1834" w:rsidRPr="00FF1834" w:rsidDel="009B5AF1" w:rsidRDefault="00FF1834" w:rsidP="00FF1834">
      <w:pPr>
        <w:rPr>
          <w:del w:id="4216" w:author="KVS, Kannan" w:date="2019-02-28T22:23:00Z"/>
          <w:rFonts w:ascii="Courier" w:hAnsi="Courier"/>
          <w:sz w:val="18"/>
          <w:szCs w:val="18"/>
        </w:rPr>
      </w:pPr>
      <w:del w:id="4217" w:author="KVS, Kannan" w:date="2019-02-28T22:23:00Z">
        <w:r w:rsidRPr="00FF1834" w:rsidDel="009B5AF1">
          <w:rPr>
            <w:rFonts w:ascii="Courier" w:hAnsi="Courier"/>
            <w:sz w:val="18"/>
            <w:szCs w:val="18"/>
          </w:rPr>
          <w:delText xml:space="preserve">            "speed": "10000"</w:delText>
        </w:r>
      </w:del>
    </w:p>
    <w:p w14:paraId="398848A7" w14:textId="4C581958" w:rsidR="00FF1834" w:rsidRPr="00FF1834" w:rsidDel="009B5AF1" w:rsidRDefault="00FF1834" w:rsidP="00FF1834">
      <w:pPr>
        <w:rPr>
          <w:del w:id="4218" w:author="KVS, Kannan" w:date="2019-02-28T22:23:00Z"/>
          <w:rFonts w:ascii="Courier" w:hAnsi="Courier"/>
          <w:sz w:val="18"/>
          <w:szCs w:val="18"/>
        </w:rPr>
      </w:pPr>
      <w:del w:id="4219" w:author="KVS, Kannan" w:date="2019-02-28T22:23:00Z">
        <w:r w:rsidRPr="00FF1834" w:rsidDel="009B5AF1">
          <w:rPr>
            <w:rFonts w:ascii="Courier" w:hAnsi="Courier"/>
            <w:sz w:val="18"/>
            <w:szCs w:val="18"/>
          </w:rPr>
          <w:delText xml:space="preserve">        },</w:delText>
        </w:r>
      </w:del>
    </w:p>
    <w:p w14:paraId="3C5808A8" w14:textId="7601C110" w:rsidR="00FF1834" w:rsidRPr="00FF1834" w:rsidDel="009B5AF1" w:rsidRDefault="00FF1834" w:rsidP="00FF1834">
      <w:pPr>
        <w:rPr>
          <w:del w:id="4220" w:author="KVS, Kannan" w:date="2019-02-28T22:23:00Z"/>
          <w:rFonts w:ascii="Courier" w:hAnsi="Courier"/>
          <w:sz w:val="18"/>
          <w:szCs w:val="18"/>
        </w:rPr>
      </w:pPr>
      <w:del w:id="4221" w:author="KVS, Kannan" w:date="2019-02-28T22:23:00Z">
        <w:r w:rsidRPr="00FF1834" w:rsidDel="009B5AF1">
          <w:rPr>
            <w:rFonts w:ascii="Courier" w:hAnsi="Courier"/>
            <w:sz w:val="18"/>
            <w:szCs w:val="18"/>
          </w:rPr>
          <w:delText xml:space="preserve">        "Ethernet85": {</w:delText>
        </w:r>
      </w:del>
    </w:p>
    <w:p w14:paraId="1850F4A4" w14:textId="2A0BC92F" w:rsidR="00FF1834" w:rsidRPr="00FF1834" w:rsidDel="009B5AF1" w:rsidRDefault="00FF1834" w:rsidP="00FF1834">
      <w:pPr>
        <w:rPr>
          <w:del w:id="4222" w:author="KVS, Kannan" w:date="2019-02-28T22:23:00Z"/>
          <w:rFonts w:ascii="Courier" w:hAnsi="Courier"/>
          <w:sz w:val="18"/>
          <w:szCs w:val="18"/>
        </w:rPr>
      </w:pPr>
      <w:del w:id="4223" w:author="KVS, Kannan" w:date="2019-02-28T22:23:00Z">
        <w:r w:rsidRPr="00FF1834" w:rsidDel="009B5AF1">
          <w:rPr>
            <w:rFonts w:ascii="Courier" w:hAnsi="Courier"/>
            <w:sz w:val="18"/>
            <w:szCs w:val="18"/>
          </w:rPr>
          <w:delText xml:space="preserve">            "alias": "Eth22/2",</w:delText>
        </w:r>
      </w:del>
    </w:p>
    <w:p w14:paraId="74C608B9" w14:textId="12BC699F" w:rsidR="00FF1834" w:rsidRPr="00FF1834" w:rsidDel="009B5AF1" w:rsidRDefault="00FF1834" w:rsidP="00FF1834">
      <w:pPr>
        <w:rPr>
          <w:del w:id="4224" w:author="KVS, Kannan" w:date="2019-02-28T22:23:00Z"/>
          <w:rFonts w:ascii="Courier" w:hAnsi="Courier"/>
          <w:sz w:val="18"/>
          <w:szCs w:val="18"/>
        </w:rPr>
      </w:pPr>
      <w:del w:id="4225" w:author="KVS, Kannan" w:date="2019-02-28T22:23:00Z">
        <w:r w:rsidRPr="00FF1834" w:rsidDel="009B5AF1">
          <w:rPr>
            <w:rFonts w:ascii="Courier" w:hAnsi="Courier"/>
            <w:sz w:val="18"/>
            <w:szCs w:val="18"/>
          </w:rPr>
          <w:delText xml:space="preserve">            "lanes": "6",</w:delText>
        </w:r>
      </w:del>
    </w:p>
    <w:p w14:paraId="6C49968B" w14:textId="0D4AEA22" w:rsidR="00FF1834" w:rsidRPr="00FF1834" w:rsidDel="009B5AF1" w:rsidRDefault="00FF1834" w:rsidP="00FF1834">
      <w:pPr>
        <w:rPr>
          <w:del w:id="4226" w:author="KVS, Kannan" w:date="2019-02-28T22:23:00Z"/>
          <w:rFonts w:ascii="Courier" w:hAnsi="Courier"/>
          <w:sz w:val="18"/>
          <w:szCs w:val="18"/>
        </w:rPr>
      </w:pPr>
      <w:del w:id="4227" w:author="KVS, Kannan" w:date="2019-02-28T22:23:00Z">
        <w:r w:rsidRPr="00FF1834" w:rsidDel="009B5AF1">
          <w:rPr>
            <w:rFonts w:ascii="Courier" w:hAnsi="Courier"/>
            <w:sz w:val="18"/>
            <w:szCs w:val="18"/>
          </w:rPr>
          <w:delText xml:space="preserve">            "speed": "10000"</w:delText>
        </w:r>
      </w:del>
    </w:p>
    <w:p w14:paraId="5E213DB8" w14:textId="69676F0A" w:rsidR="00FF1834" w:rsidRPr="00FF1834" w:rsidDel="009B5AF1" w:rsidRDefault="00FF1834" w:rsidP="00FF1834">
      <w:pPr>
        <w:rPr>
          <w:del w:id="4228" w:author="KVS, Kannan" w:date="2019-02-28T22:23:00Z"/>
          <w:rFonts w:ascii="Courier" w:hAnsi="Courier"/>
          <w:sz w:val="18"/>
          <w:szCs w:val="18"/>
        </w:rPr>
      </w:pPr>
      <w:del w:id="4229" w:author="KVS, Kannan" w:date="2019-02-28T22:23:00Z">
        <w:r w:rsidRPr="00FF1834" w:rsidDel="009B5AF1">
          <w:rPr>
            <w:rFonts w:ascii="Courier" w:hAnsi="Courier"/>
            <w:sz w:val="18"/>
            <w:szCs w:val="18"/>
          </w:rPr>
          <w:delText xml:space="preserve">        },</w:delText>
        </w:r>
      </w:del>
    </w:p>
    <w:p w14:paraId="3C4992FC" w14:textId="034C71C2" w:rsidR="00FF1834" w:rsidRPr="00FF1834" w:rsidDel="009B5AF1" w:rsidRDefault="00FF1834" w:rsidP="00FF1834">
      <w:pPr>
        <w:rPr>
          <w:del w:id="4230" w:author="KVS, Kannan" w:date="2019-02-28T22:23:00Z"/>
          <w:rFonts w:ascii="Courier" w:hAnsi="Courier"/>
          <w:sz w:val="18"/>
          <w:szCs w:val="18"/>
        </w:rPr>
      </w:pPr>
      <w:del w:id="4231" w:author="KVS, Kannan" w:date="2019-02-28T22:23:00Z">
        <w:r w:rsidRPr="00FF1834" w:rsidDel="009B5AF1">
          <w:rPr>
            <w:rFonts w:ascii="Courier" w:hAnsi="Courier"/>
            <w:sz w:val="18"/>
            <w:szCs w:val="18"/>
          </w:rPr>
          <w:delText xml:space="preserve">        "Ethernet86": {</w:delText>
        </w:r>
      </w:del>
    </w:p>
    <w:p w14:paraId="6D98B0E6" w14:textId="030D80CF" w:rsidR="00FF1834" w:rsidRPr="00FF1834" w:rsidDel="009B5AF1" w:rsidRDefault="00FF1834" w:rsidP="00FF1834">
      <w:pPr>
        <w:rPr>
          <w:del w:id="4232" w:author="KVS, Kannan" w:date="2019-02-28T22:23:00Z"/>
          <w:rFonts w:ascii="Courier" w:hAnsi="Courier"/>
          <w:sz w:val="18"/>
          <w:szCs w:val="18"/>
        </w:rPr>
      </w:pPr>
      <w:del w:id="4233" w:author="KVS, Kannan" w:date="2019-02-28T22:23:00Z">
        <w:r w:rsidRPr="00FF1834" w:rsidDel="009B5AF1">
          <w:rPr>
            <w:rFonts w:ascii="Courier" w:hAnsi="Courier"/>
            <w:sz w:val="18"/>
            <w:szCs w:val="18"/>
          </w:rPr>
          <w:delText xml:space="preserve">            "alias": "Eth22/3",</w:delText>
        </w:r>
      </w:del>
    </w:p>
    <w:p w14:paraId="15C76237" w14:textId="549A54B6" w:rsidR="00FF1834" w:rsidRPr="00FF1834" w:rsidDel="009B5AF1" w:rsidRDefault="00FF1834" w:rsidP="00FF1834">
      <w:pPr>
        <w:rPr>
          <w:del w:id="4234" w:author="KVS, Kannan" w:date="2019-02-28T22:23:00Z"/>
          <w:rFonts w:ascii="Courier" w:hAnsi="Courier"/>
          <w:sz w:val="18"/>
          <w:szCs w:val="18"/>
        </w:rPr>
      </w:pPr>
      <w:del w:id="4235" w:author="KVS, Kannan" w:date="2019-02-28T22:23:00Z">
        <w:r w:rsidRPr="00FF1834" w:rsidDel="009B5AF1">
          <w:rPr>
            <w:rFonts w:ascii="Courier" w:hAnsi="Courier"/>
            <w:sz w:val="18"/>
            <w:szCs w:val="18"/>
          </w:rPr>
          <w:delText xml:space="preserve">            "lanes": "7",</w:delText>
        </w:r>
      </w:del>
    </w:p>
    <w:p w14:paraId="1D0F98CC" w14:textId="770A5A1D" w:rsidR="00FF1834" w:rsidRPr="00FF1834" w:rsidDel="009B5AF1" w:rsidRDefault="00FF1834" w:rsidP="00FF1834">
      <w:pPr>
        <w:rPr>
          <w:del w:id="4236" w:author="KVS, Kannan" w:date="2019-02-28T22:23:00Z"/>
          <w:rFonts w:ascii="Courier" w:hAnsi="Courier"/>
          <w:sz w:val="18"/>
          <w:szCs w:val="18"/>
        </w:rPr>
      </w:pPr>
      <w:del w:id="4237" w:author="KVS, Kannan" w:date="2019-02-28T22:23:00Z">
        <w:r w:rsidRPr="00FF1834" w:rsidDel="009B5AF1">
          <w:rPr>
            <w:rFonts w:ascii="Courier" w:hAnsi="Courier"/>
            <w:sz w:val="18"/>
            <w:szCs w:val="18"/>
          </w:rPr>
          <w:delText xml:space="preserve">            "speed": "10000"</w:delText>
        </w:r>
      </w:del>
    </w:p>
    <w:p w14:paraId="7A658227" w14:textId="4178501B" w:rsidR="00FF1834" w:rsidRPr="00FF1834" w:rsidDel="009B5AF1" w:rsidRDefault="00FF1834" w:rsidP="00FF1834">
      <w:pPr>
        <w:rPr>
          <w:del w:id="4238" w:author="KVS, Kannan" w:date="2019-02-28T22:23:00Z"/>
          <w:rFonts w:ascii="Courier" w:hAnsi="Courier"/>
          <w:sz w:val="18"/>
          <w:szCs w:val="18"/>
        </w:rPr>
      </w:pPr>
      <w:del w:id="4239" w:author="KVS, Kannan" w:date="2019-02-28T22:23:00Z">
        <w:r w:rsidRPr="00FF1834" w:rsidDel="009B5AF1">
          <w:rPr>
            <w:rFonts w:ascii="Courier" w:hAnsi="Courier"/>
            <w:sz w:val="18"/>
            <w:szCs w:val="18"/>
          </w:rPr>
          <w:delText xml:space="preserve">        },</w:delText>
        </w:r>
      </w:del>
    </w:p>
    <w:p w14:paraId="233F0D47" w14:textId="5AFEE7CC" w:rsidR="00FF1834" w:rsidRPr="00FF1834" w:rsidDel="009B5AF1" w:rsidRDefault="00FF1834" w:rsidP="00FF1834">
      <w:pPr>
        <w:rPr>
          <w:del w:id="4240" w:author="KVS, Kannan" w:date="2019-02-28T22:23:00Z"/>
          <w:rFonts w:ascii="Courier" w:hAnsi="Courier"/>
          <w:sz w:val="18"/>
          <w:szCs w:val="18"/>
        </w:rPr>
      </w:pPr>
      <w:del w:id="4241" w:author="KVS, Kannan" w:date="2019-02-28T22:23:00Z">
        <w:r w:rsidRPr="00FF1834" w:rsidDel="009B5AF1">
          <w:rPr>
            <w:rFonts w:ascii="Courier" w:hAnsi="Courier"/>
            <w:sz w:val="18"/>
            <w:szCs w:val="18"/>
          </w:rPr>
          <w:delText xml:space="preserve">        "Ethernet87": {</w:delText>
        </w:r>
      </w:del>
    </w:p>
    <w:p w14:paraId="44ED210D" w14:textId="69284732" w:rsidR="00FF1834" w:rsidRPr="00FF1834" w:rsidDel="009B5AF1" w:rsidRDefault="00FF1834" w:rsidP="00FF1834">
      <w:pPr>
        <w:rPr>
          <w:del w:id="4242" w:author="KVS, Kannan" w:date="2019-02-28T22:23:00Z"/>
          <w:rFonts w:ascii="Courier" w:hAnsi="Courier"/>
          <w:sz w:val="18"/>
          <w:szCs w:val="18"/>
        </w:rPr>
      </w:pPr>
      <w:del w:id="4243" w:author="KVS, Kannan" w:date="2019-02-28T22:23:00Z">
        <w:r w:rsidRPr="00FF1834" w:rsidDel="009B5AF1">
          <w:rPr>
            <w:rFonts w:ascii="Courier" w:hAnsi="Courier"/>
            <w:sz w:val="18"/>
            <w:szCs w:val="18"/>
          </w:rPr>
          <w:delText xml:space="preserve">            "alias": "Eth22/4",</w:delText>
        </w:r>
      </w:del>
    </w:p>
    <w:p w14:paraId="5819DBC5" w14:textId="3EEA4162" w:rsidR="00FF1834" w:rsidRPr="00FF1834" w:rsidDel="009B5AF1" w:rsidRDefault="00FF1834" w:rsidP="00FF1834">
      <w:pPr>
        <w:rPr>
          <w:del w:id="4244" w:author="KVS, Kannan" w:date="2019-02-28T22:23:00Z"/>
          <w:rFonts w:ascii="Courier" w:hAnsi="Courier"/>
          <w:sz w:val="18"/>
          <w:szCs w:val="18"/>
        </w:rPr>
      </w:pPr>
      <w:del w:id="4245" w:author="KVS, Kannan" w:date="2019-02-28T22:23:00Z">
        <w:r w:rsidRPr="00FF1834" w:rsidDel="009B5AF1">
          <w:rPr>
            <w:rFonts w:ascii="Courier" w:hAnsi="Courier"/>
            <w:sz w:val="18"/>
            <w:szCs w:val="18"/>
          </w:rPr>
          <w:delText xml:space="preserve">            "lanes": "8",</w:delText>
        </w:r>
      </w:del>
    </w:p>
    <w:p w14:paraId="7310EB8E" w14:textId="638F1581" w:rsidR="00FF1834" w:rsidRPr="00FF1834" w:rsidDel="009B5AF1" w:rsidRDefault="00FF1834" w:rsidP="00FF1834">
      <w:pPr>
        <w:rPr>
          <w:del w:id="4246" w:author="KVS, Kannan" w:date="2019-02-28T22:23:00Z"/>
          <w:rFonts w:ascii="Courier" w:hAnsi="Courier"/>
          <w:sz w:val="18"/>
          <w:szCs w:val="18"/>
        </w:rPr>
      </w:pPr>
      <w:del w:id="4247" w:author="KVS, Kannan" w:date="2019-02-28T22:23:00Z">
        <w:r w:rsidRPr="00FF1834" w:rsidDel="009B5AF1">
          <w:rPr>
            <w:rFonts w:ascii="Courier" w:hAnsi="Courier"/>
            <w:sz w:val="18"/>
            <w:szCs w:val="18"/>
          </w:rPr>
          <w:delText xml:space="preserve">            "speed": "10000"</w:delText>
        </w:r>
      </w:del>
    </w:p>
    <w:p w14:paraId="6B29A25D" w14:textId="35C15B59" w:rsidR="00FF1834" w:rsidRPr="00FF1834" w:rsidDel="009B5AF1" w:rsidRDefault="00FF1834" w:rsidP="00FF1834">
      <w:pPr>
        <w:rPr>
          <w:del w:id="4248" w:author="KVS, Kannan" w:date="2019-02-28T22:23:00Z"/>
          <w:rFonts w:ascii="Courier" w:hAnsi="Courier"/>
          <w:sz w:val="18"/>
          <w:szCs w:val="18"/>
        </w:rPr>
      </w:pPr>
      <w:del w:id="4249" w:author="KVS, Kannan" w:date="2019-02-28T22:23:00Z">
        <w:r w:rsidRPr="00FF1834" w:rsidDel="009B5AF1">
          <w:rPr>
            <w:rFonts w:ascii="Courier" w:hAnsi="Courier"/>
            <w:sz w:val="18"/>
            <w:szCs w:val="18"/>
          </w:rPr>
          <w:delText xml:space="preserve">        },</w:delText>
        </w:r>
      </w:del>
    </w:p>
    <w:p w14:paraId="3746CCB0" w14:textId="2F2C9561" w:rsidR="00FF1834" w:rsidRPr="00FF1834" w:rsidDel="009B5AF1" w:rsidRDefault="00FF1834" w:rsidP="00FF1834">
      <w:pPr>
        <w:rPr>
          <w:del w:id="4250" w:author="KVS, Kannan" w:date="2019-02-28T22:23:00Z"/>
          <w:rFonts w:ascii="Courier" w:hAnsi="Courier"/>
          <w:sz w:val="18"/>
          <w:szCs w:val="18"/>
        </w:rPr>
      </w:pPr>
      <w:del w:id="4251" w:author="KVS, Kannan" w:date="2019-02-28T22:23:00Z">
        <w:r w:rsidRPr="00FF1834" w:rsidDel="009B5AF1">
          <w:rPr>
            <w:rFonts w:ascii="Courier" w:hAnsi="Courier"/>
            <w:sz w:val="18"/>
            <w:szCs w:val="18"/>
          </w:rPr>
          <w:delText xml:space="preserve">        "Ethernet88": {</w:delText>
        </w:r>
      </w:del>
    </w:p>
    <w:p w14:paraId="32273C01" w14:textId="0ADD8252" w:rsidR="00FF1834" w:rsidRPr="00FF1834" w:rsidDel="009B5AF1" w:rsidRDefault="00FF1834" w:rsidP="00FF1834">
      <w:pPr>
        <w:rPr>
          <w:del w:id="4252" w:author="KVS, Kannan" w:date="2019-02-28T22:23:00Z"/>
          <w:rFonts w:ascii="Courier" w:hAnsi="Courier"/>
          <w:sz w:val="18"/>
          <w:szCs w:val="18"/>
        </w:rPr>
      </w:pPr>
      <w:del w:id="4253" w:author="KVS, Kannan" w:date="2019-02-28T22:23:00Z">
        <w:r w:rsidRPr="00FF1834" w:rsidDel="009B5AF1">
          <w:rPr>
            <w:rFonts w:ascii="Courier" w:hAnsi="Courier"/>
            <w:sz w:val="18"/>
            <w:szCs w:val="18"/>
          </w:rPr>
          <w:delText xml:space="preserve">            "alias": "Eth23/1",</w:delText>
        </w:r>
      </w:del>
    </w:p>
    <w:p w14:paraId="2635B174" w14:textId="37DA5AA9" w:rsidR="00FF1834" w:rsidRPr="00FF1834" w:rsidDel="009B5AF1" w:rsidRDefault="00FF1834" w:rsidP="00FF1834">
      <w:pPr>
        <w:rPr>
          <w:del w:id="4254" w:author="KVS, Kannan" w:date="2019-02-28T22:23:00Z"/>
          <w:rFonts w:ascii="Courier" w:hAnsi="Courier"/>
          <w:sz w:val="18"/>
          <w:szCs w:val="18"/>
        </w:rPr>
      </w:pPr>
      <w:del w:id="4255" w:author="KVS, Kannan" w:date="2019-02-28T22:23:00Z">
        <w:r w:rsidRPr="00FF1834" w:rsidDel="009B5AF1">
          <w:rPr>
            <w:rFonts w:ascii="Courier" w:hAnsi="Courier"/>
            <w:sz w:val="18"/>
            <w:szCs w:val="18"/>
          </w:rPr>
          <w:delText xml:space="preserve">            "lanes": "9",</w:delText>
        </w:r>
      </w:del>
    </w:p>
    <w:p w14:paraId="74E586BB" w14:textId="55FDE40E" w:rsidR="00FF1834" w:rsidRPr="00FF1834" w:rsidDel="009B5AF1" w:rsidRDefault="00FF1834" w:rsidP="00FF1834">
      <w:pPr>
        <w:rPr>
          <w:del w:id="4256" w:author="KVS, Kannan" w:date="2019-02-28T22:23:00Z"/>
          <w:rFonts w:ascii="Courier" w:hAnsi="Courier"/>
          <w:sz w:val="18"/>
          <w:szCs w:val="18"/>
        </w:rPr>
      </w:pPr>
      <w:del w:id="4257" w:author="KVS, Kannan" w:date="2019-02-28T22:23:00Z">
        <w:r w:rsidRPr="00FF1834" w:rsidDel="009B5AF1">
          <w:rPr>
            <w:rFonts w:ascii="Courier" w:hAnsi="Courier"/>
            <w:sz w:val="18"/>
            <w:szCs w:val="18"/>
          </w:rPr>
          <w:delText xml:space="preserve">            "speed": "10000"</w:delText>
        </w:r>
      </w:del>
    </w:p>
    <w:p w14:paraId="246E9ABD" w14:textId="3CA5DC32" w:rsidR="00FF1834" w:rsidRPr="00FF1834" w:rsidDel="009B5AF1" w:rsidRDefault="00FF1834" w:rsidP="00FF1834">
      <w:pPr>
        <w:rPr>
          <w:del w:id="4258" w:author="KVS, Kannan" w:date="2019-02-28T22:23:00Z"/>
          <w:rFonts w:ascii="Courier" w:hAnsi="Courier"/>
          <w:sz w:val="18"/>
          <w:szCs w:val="18"/>
        </w:rPr>
      </w:pPr>
      <w:del w:id="4259" w:author="KVS, Kannan" w:date="2019-02-28T22:23:00Z">
        <w:r w:rsidRPr="00FF1834" w:rsidDel="009B5AF1">
          <w:rPr>
            <w:rFonts w:ascii="Courier" w:hAnsi="Courier"/>
            <w:sz w:val="18"/>
            <w:szCs w:val="18"/>
          </w:rPr>
          <w:delText xml:space="preserve">        },</w:delText>
        </w:r>
      </w:del>
    </w:p>
    <w:p w14:paraId="4233003A" w14:textId="2CD32447" w:rsidR="00FF1834" w:rsidRPr="00FF1834" w:rsidDel="009B5AF1" w:rsidRDefault="00FF1834" w:rsidP="00FF1834">
      <w:pPr>
        <w:rPr>
          <w:del w:id="4260" w:author="KVS, Kannan" w:date="2019-02-28T22:23:00Z"/>
          <w:rFonts w:ascii="Courier" w:hAnsi="Courier"/>
          <w:sz w:val="18"/>
          <w:szCs w:val="18"/>
        </w:rPr>
      </w:pPr>
      <w:del w:id="4261" w:author="KVS, Kannan" w:date="2019-02-28T22:23:00Z">
        <w:r w:rsidRPr="00FF1834" w:rsidDel="009B5AF1">
          <w:rPr>
            <w:rFonts w:ascii="Courier" w:hAnsi="Courier"/>
            <w:sz w:val="18"/>
            <w:szCs w:val="18"/>
          </w:rPr>
          <w:delText xml:space="preserve">        "Ethernet89": {</w:delText>
        </w:r>
      </w:del>
    </w:p>
    <w:p w14:paraId="399C9A6C" w14:textId="5BF623C9" w:rsidR="00FF1834" w:rsidRPr="00FF1834" w:rsidDel="009B5AF1" w:rsidRDefault="00FF1834" w:rsidP="00FF1834">
      <w:pPr>
        <w:rPr>
          <w:del w:id="4262" w:author="KVS, Kannan" w:date="2019-02-28T22:23:00Z"/>
          <w:rFonts w:ascii="Courier" w:hAnsi="Courier"/>
          <w:sz w:val="18"/>
          <w:szCs w:val="18"/>
        </w:rPr>
      </w:pPr>
      <w:del w:id="4263" w:author="KVS, Kannan" w:date="2019-02-28T22:23:00Z">
        <w:r w:rsidRPr="00FF1834" w:rsidDel="009B5AF1">
          <w:rPr>
            <w:rFonts w:ascii="Courier" w:hAnsi="Courier"/>
            <w:sz w:val="18"/>
            <w:szCs w:val="18"/>
          </w:rPr>
          <w:delText xml:space="preserve">            "alias": "Eth23/2",</w:delText>
        </w:r>
      </w:del>
    </w:p>
    <w:p w14:paraId="47DCE38C" w14:textId="646A5451" w:rsidR="00FF1834" w:rsidRPr="00FF1834" w:rsidDel="009B5AF1" w:rsidRDefault="00FF1834" w:rsidP="00FF1834">
      <w:pPr>
        <w:rPr>
          <w:del w:id="4264" w:author="KVS, Kannan" w:date="2019-02-28T22:23:00Z"/>
          <w:rFonts w:ascii="Courier" w:hAnsi="Courier"/>
          <w:sz w:val="18"/>
          <w:szCs w:val="18"/>
        </w:rPr>
      </w:pPr>
      <w:del w:id="4265" w:author="KVS, Kannan" w:date="2019-02-28T22:23:00Z">
        <w:r w:rsidRPr="00FF1834" w:rsidDel="009B5AF1">
          <w:rPr>
            <w:rFonts w:ascii="Courier" w:hAnsi="Courier"/>
            <w:sz w:val="18"/>
            <w:szCs w:val="18"/>
          </w:rPr>
          <w:delText xml:space="preserve">            "lanes": "10",</w:delText>
        </w:r>
      </w:del>
    </w:p>
    <w:p w14:paraId="00124230" w14:textId="2CDF97E0" w:rsidR="00FF1834" w:rsidRPr="00FF1834" w:rsidDel="009B5AF1" w:rsidRDefault="00FF1834" w:rsidP="00FF1834">
      <w:pPr>
        <w:rPr>
          <w:del w:id="4266" w:author="KVS, Kannan" w:date="2019-02-28T22:23:00Z"/>
          <w:rFonts w:ascii="Courier" w:hAnsi="Courier"/>
          <w:sz w:val="18"/>
          <w:szCs w:val="18"/>
        </w:rPr>
      </w:pPr>
      <w:del w:id="4267" w:author="KVS, Kannan" w:date="2019-02-28T22:23:00Z">
        <w:r w:rsidRPr="00FF1834" w:rsidDel="009B5AF1">
          <w:rPr>
            <w:rFonts w:ascii="Courier" w:hAnsi="Courier"/>
            <w:sz w:val="18"/>
            <w:szCs w:val="18"/>
          </w:rPr>
          <w:delText xml:space="preserve">            "speed": "10000"</w:delText>
        </w:r>
      </w:del>
    </w:p>
    <w:p w14:paraId="5781D41F" w14:textId="54780DB0" w:rsidR="00FF1834" w:rsidRPr="00FF1834" w:rsidDel="009B5AF1" w:rsidRDefault="00FF1834" w:rsidP="00FF1834">
      <w:pPr>
        <w:rPr>
          <w:del w:id="4268" w:author="KVS, Kannan" w:date="2019-02-28T22:23:00Z"/>
          <w:rFonts w:ascii="Courier" w:hAnsi="Courier"/>
          <w:sz w:val="18"/>
          <w:szCs w:val="18"/>
        </w:rPr>
      </w:pPr>
      <w:del w:id="4269" w:author="KVS, Kannan" w:date="2019-02-28T22:23:00Z">
        <w:r w:rsidRPr="00FF1834" w:rsidDel="009B5AF1">
          <w:rPr>
            <w:rFonts w:ascii="Courier" w:hAnsi="Courier"/>
            <w:sz w:val="18"/>
            <w:szCs w:val="18"/>
          </w:rPr>
          <w:delText xml:space="preserve">        },</w:delText>
        </w:r>
      </w:del>
    </w:p>
    <w:p w14:paraId="2AB39B4E" w14:textId="7381B987" w:rsidR="00FF1834" w:rsidRPr="00FF1834" w:rsidDel="009B5AF1" w:rsidRDefault="00FF1834" w:rsidP="00FF1834">
      <w:pPr>
        <w:rPr>
          <w:del w:id="4270" w:author="KVS, Kannan" w:date="2019-02-28T22:23:00Z"/>
          <w:rFonts w:ascii="Courier" w:hAnsi="Courier"/>
          <w:sz w:val="18"/>
          <w:szCs w:val="18"/>
        </w:rPr>
      </w:pPr>
      <w:del w:id="4271" w:author="KVS, Kannan" w:date="2019-02-28T22:23:00Z">
        <w:r w:rsidRPr="00FF1834" w:rsidDel="009B5AF1">
          <w:rPr>
            <w:rFonts w:ascii="Courier" w:hAnsi="Courier"/>
            <w:sz w:val="18"/>
            <w:szCs w:val="18"/>
          </w:rPr>
          <w:delText xml:space="preserve">        "Ethernet90": {</w:delText>
        </w:r>
      </w:del>
    </w:p>
    <w:p w14:paraId="4759D1FB" w14:textId="21F16056" w:rsidR="00FF1834" w:rsidRPr="00FF1834" w:rsidDel="009B5AF1" w:rsidRDefault="00FF1834" w:rsidP="00FF1834">
      <w:pPr>
        <w:rPr>
          <w:del w:id="4272" w:author="KVS, Kannan" w:date="2019-02-28T22:23:00Z"/>
          <w:rFonts w:ascii="Courier" w:hAnsi="Courier"/>
          <w:sz w:val="18"/>
          <w:szCs w:val="18"/>
        </w:rPr>
      </w:pPr>
      <w:del w:id="4273" w:author="KVS, Kannan" w:date="2019-02-28T22:23:00Z">
        <w:r w:rsidRPr="00FF1834" w:rsidDel="009B5AF1">
          <w:rPr>
            <w:rFonts w:ascii="Courier" w:hAnsi="Courier"/>
            <w:sz w:val="18"/>
            <w:szCs w:val="18"/>
          </w:rPr>
          <w:delText xml:space="preserve">            "alias": "Eth23/3",</w:delText>
        </w:r>
      </w:del>
    </w:p>
    <w:p w14:paraId="5BD9716F" w14:textId="3DF35649" w:rsidR="00FF1834" w:rsidRPr="00FF1834" w:rsidDel="009B5AF1" w:rsidRDefault="00FF1834" w:rsidP="00FF1834">
      <w:pPr>
        <w:rPr>
          <w:del w:id="4274" w:author="KVS, Kannan" w:date="2019-02-28T22:23:00Z"/>
          <w:rFonts w:ascii="Courier" w:hAnsi="Courier"/>
          <w:sz w:val="18"/>
          <w:szCs w:val="18"/>
        </w:rPr>
      </w:pPr>
      <w:del w:id="4275" w:author="KVS, Kannan" w:date="2019-02-28T22:23:00Z">
        <w:r w:rsidRPr="00FF1834" w:rsidDel="009B5AF1">
          <w:rPr>
            <w:rFonts w:ascii="Courier" w:hAnsi="Courier"/>
            <w:sz w:val="18"/>
            <w:szCs w:val="18"/>
          </w:rPr>
          <w:delText xml:space="preserve">            "lanes": "11",</w:delText>
        </w:r>
      </w:del>
    </w:p>
    <w:p w14:paraId="3FE194B4" w14:textId="70B7728A" w:rsidR="00FF1834" w:rsidRPr="00FF1834" w:rsidDel="009B5AF1" w:rsidRDefault="00FF1834" w:rsidP="00FF1834">
      <w:pPr>
        <w:rPr>
          <w:del w:id="4276" w:author="KVS, Kannan" w:date="2019-02-28T22:23:00Z"/>
          <w:rFonts w:ascii="Courier" w:hAnsi="Courier"/>
          <w:sz w:val="18"/>
          <w:szCs w:val="18"/>
        </w:rPr>
      </w:pPr>
      <w:del w:id="4277" w:author="KVS, Kannan" w:date="2019-02-28T22:23:00Z">
        <w:r w:rsidRPr="00FF1834" w:rsidDel="009B5AF1">
          <w:rPr>
            <w:rFonts w:ascii="Courier" w:hAnsi="Courier"/>
            <w:sz w:val="18"/>
            <w:szCs w:val="18"/>
          </w:rPr>
          <w:delText xml:space="preserve">            "speed": "10000"</w:delText>
        </w:r>
      </w:del>
    </w:p>
    <w:p w14:paraId="4C128E03" w14:textId="6EFB5F6C" w:rsidR="00FF1834" w:rsidRPr="00FF1834" w:rsidDel="009B5AF1" w:rsidRDefault="00FF1834" w:rsidP="00FF1834">
      <w:pPr>
        <w:rPr>
          <w:del w:id="4278" w:author="KVS, Kannan" w:date="2019-02-28T22:23:00Z"/>
          <w:rFonts w:ascii="Courier" w:hAnsi="Courier"/>
          <w:sz w:val="18"/>
          <w:szCs w:val="18"/>
        </w:rPr>
      </w:pPr>
      <w:del w:id="4279" w:author="KVS, Kannan" w:date="2019-02-28T22:23:00Z">
        <w:r w:rsidRPr="00FF1834" w:rsidDel="009B5AF1">
          <w:rPr>
            <w:rFonts w:ascii="Courier" w:hAnsi="Courier"/>
            <w:sz w:val="18"/>
            <w:szCs w:val="18"/>
          </w:rPr>
          <w:delText xml:space="preserve">        },</w:delText>
        </w:r>
      </w:del>
    </w:p>
    <w:p w14:paraId="7EDEF402" w14:textId="63912017" w:rsidR="00FF1834" w:rsidRPr="00FF1834" w:rsidDel="009B5AF1" w:rsidRDefault="00FF1834" w:rsidP="00FF1834">
      <w:pPr>
        <w:rPr>
          <w:del w:id="4280" w:author="KVS, Kannan" w:date="2019-02-28T22:23:00Z"/>
          <w:rFonts w:ascii="Courier" w:hAnsi="Courier"/>
          <w:sz w:val="18"/>
          <w:szCs w:val="18"/>
        </w:rPr>
      </w:pPr>
      <w:del w:id="4281" w:author="KVS, Kannan" w:date="2019-02-28T22:23:00Z">
        <w:r w:rsidRPr="00FF1834" w:rsidDel="009B5AF1">
          <w:rPr>
            <w:rFonts w:ascii="Courier" w:hAnsi="Courier"/>
            <w:sz w:val="18"/>
            <w:szCs w:val="18"/>
          </w:rPr>
          <w:delText xml:space="preserve">        "Ethernet91": {</w:delText>
        </w:r>
      </w:del>
    </w:p>
    <w:p w14:paraId="4A43F8A5" w14:textId="0F668E7B" w:rsidR="00FF1834" w:rsidRPr="00FF1834" w:rsidDel="009B5AF1" w:rsidRDefault="00FF1834" w:rsidP="00FF1834">
      <w:pPr>
        <w:rPr>
          <w:del w:id="4282" w:author="KVS, Kannan" w:date="2019-02-28T22:23:00Z"/>
          <w:rFonts w:ascii="Courier" w:hAnsi="Courier"/>
          <w:sz w:val="18"/>
          <w:szCs w:val="18"/>
        </w:rPr>
      </w:pPr>
      <w:del w:id="4283" w:author="KVS, Kannan" w:date="2019-02-28T22:23:00Z">
        <w:r w:rsidRPr="00FF1834" w:rsidDel="009B5AF1">
          <w:rPr>
            <w:rFonts w:ascii="Courier" w:hAnsi="Courier"/>
            <w:sz w:val="18"/>
            <w:szCs w:val="18"/>
          </w:rPr>
          <w:delText xml:space="preserve">            "alias": "Eth23/4",</w:delText>
        </w:r>
      </w:del>
    </w:p>
    <w:p w14:paraId="2CA6BEF7" w14:textId="5842069B" w:rsidR="00FF1834" w:rsidRPr="00FF1834" w:rsidDel="009B5AF1" w:rsidRDefault="00FF1834" w:rsidP="00FF1834">
      <w:pPr>
        <w:rPr>
          <w:del w:id="4284" w:author="KVS, Kannan" w:date="2019-02-28T22:23:00Z"/>
          <w:rFonts w:ascii="Courier" w:hAnsi="Courier"/>
          <w:sz w:val="18"/>
          <w:szCs w:val="18"/>
        </w:rPr>
      </w:pPr>
      <w:del w:id="4285" w:author="KVS, Kannan" w:date="2019-02-28T22:23:00Z">
        <w:r w:rsidRPr="00FF1834" w:rsidDel="009B5AF1">
          <w:rPr>
            <w:rFonts w:ascii="Courier" w:hAnsi="Courier"/>
            <w:sz w:val="18"/>
            <w:szCs w:val="18"/>
          </w:rPr>
          <w:delText xml:space="preserve">            "lanes": "12",</w:delText>
        </w:r>
      </w:del>
    </w:p>
    <w:p w14:paraId="13F8C839" w14:textId="553F8AED" w:rsidR="00FF1834" w:rsidRPr="00FF1834" w:rsidDel="009B5AF1" w:rsidRDefault="00FF1834" w:rsidP="00FF1834">
      <w:pPr>
        <w:rPr>
          <w:del w:id="4286" w:author="KVS, Kannan" w:date="2019-02-28T22:23:00Z"/>
          <w:rFonts w:ascii="Courier" w:hAnsi="Courier"/>
          <w:sz w:val="18"/>
          <w:szCs w:val="18"/>
        </w:rPr>
      </w:pPr>
      <w:del w:id="4287" w:author="KVS, Kannan" w:date="2019-02-28T22:23:00Z">
        <w:r w:rsidRPr="00FF1834" w:rsidDel="009B5AF1">
          <w:rPr>
            <w:rFonts w:ascii="Courier" w:hAnsi="Courier"/>
            <w:sz w:val="18"/>
            <w:szCs w:val="18"/>
          </w:rPr>
          <w:delText xml:space="preserve">            "speed": "10000"</w:delText>
        </w:r>
      </w:del>
    </w:p>
    <w:p w14:paraId="4A25F8EA" w14:textId="784760FE" w:rsidR="00FF1834" w:rsidRPr="00FF1834" w:rsidDel="009B5AF1" w:rsidRDefault="00FF1834" w:rsidP="00FF1834">
      <w:pPr>
        <w:rPr>
          <w:del w:id="4288" w:author="KVS, Kannan" w:date="2019-02-28T22:23:00Z"/>
          <w:rFonts w:ascii="Courier" w:hAnsi="Courier"/>
          <w:sz w:val="18"/>
          <w:szCs w:val="18"/>
        </w:rPr>
      </w:pPr>
      <w:del w:id="4289" w:author="KVS, Kannan" w:date="2019-02-28T22:23:00Z">
        <w:r w:rsidRPr="00FF1834" w:rsidDel="009B5AF1">
          <w:rPr>
            <w:rFonts w:ascii="Courier" w:hAnsi="Courier"/>
            <w:sz w:val="18"/>
            <w:szCs w:val="18"/>
          </w:rPr>
          <w:delText xml:space="preserve">        },</w:delText>
        </w:r>
      </w:del>
    </w:p>
    <w:p w14:paraId="2DCB0A6B" w14:textId="52C2A352" w:rsidR="00FF1834" w:rsidRPr="00FF1834" w:rsidDel="009B5AF1" w:rsidRDefault="00FF1834" w:rsidP="00FF1834">
      <w:pPr>
        <w:rPr>
          <w:del w:id="4290" w:author="KVS, Kannan" w:date="2019-02-28T22:23:00Z"/>
          <w:rFonts w:ascii="Courier" w:hAnsi="Courier"/>
          <w:sz w:val="18"/>
          <w:szCs w:val="18"/>
        </w:rPr>
      </w:pPr>
      <w:del w:id="4291" w:author="KVS, Kannan" w:date="2019-02-28T22:23:00Z">
        <w:r w:rsidRPr="00FF1834" w:rsidDel="009B5AF1">
          <w:rPr>
            <w:rFonts w:ascii="Courier" w:hAnsi="Courier"/>
            <w:sz w:val="18"/>
            <w:szCs w:val="18"/>
          </w:rPr>
          <w:delText xml:space="preserve">        "Ethernet92": {</w:delText>
        </w:r>
      </w:del>
    </w:p>
    <w:p w14:paraId="615B6371" w14:textId="7C9296C3" w:rsidR="00FF1834" w:rsidRPr="00FF1834" w:rsidDel="009B5AF1" w:rsidRDefault="00FF1834" w:rsidP="00FF1834">
      <w:pPr>
        <w:rPr>
          <w:del w:id="4292" w:author="KVS, Kannan" w:date="2019-02-28T22:23:00Z"/>
          <w:rFonts w:ascii="Courier" w:hAnsi="Courier"/>
          <w:sz w:val="18"/>
          <w:szCs w:val="18"/>
        </w:rPr>
      </w:pPr>
      <w:del w:id="4293" w:author="KVS, Kannan" w:date="2019-02-28T22:23:00Z">
        <w:r w:rsidRPr="00FF1834" w:rsidDel="009B5AF1">
          <w:rPr>
            <w:rFonts w:ascii="Courier" w:hAnsi="Courier"/>
            <w:sz w:val="18"/>
            <w:szCs w:val="18"/>
          </w:rPr>
          <w:delText xml:space="preserve">            "alias": "Eth24/1",</w:delText>
        </w:r>
      </w:del>
    </w:p>
    <w:p w14:paraId="0A02C537" w14:textId="3151BFEB" w:rsidR="00FF1834" w:rsidRPr="00FF1834" w:rsidDel="009B5AF1" w:rsidRDefault="00FF1834" w:rsidP="00FF1834">
      <w:pPr>
        <w:rPr>
          <w:del w:id="4294" w:author="KVS, Kannan" w:date="2019-02-28T22:23:00Z"/>
          <w:rFonts w:ascii="Courier" w:hAnsi="Courier"/>
          <w:sz w:val="18"/>
          <w:szCs w:val="18"/>
        </w:rPr>
      </w:pPr>
      <w:del w:id="4295" w:author="KVS, Kannan" w:date="2019-02-28T22:23:00Z">
        <w:r w:rsidRPr="00FF1834" w:rsidDel="009B5AF1">
          <w:rPr>
            <w:rFonts w:ascii="Courier" w:hAnsi="Courier"/>
            <w:sz w:val="18"/>
            <w:szCs w:val="18"/>
          </w:rPr>
          <w:delText xml:space="preserve">            "lanes": "13",</w:delText>
        </w:r>
      </w:del>
    </w:p>
    <w:p w14:paraId="27547652" w14:textId="2EE1D438" w:rsidR="00FF1834" w:rsidRPr="00FF1834" w:rsidDel="009B5AF1" w:rsidRDefault="00FF1834" w:rsidP="00FF1834">
      <w:pPr>
        <w:rPr>
          <w:del w:id="4296" w:author="KVS, Kannan" w:date="2019-02-28T22:23:00Z"/>
          <w:rFonts w:ascii="Courier" w:hAnsi="Courier"/>
          <w:sz w:val="18"/>
          <w:szCs w:val="18"/>
        </w:rPr>
      </w:pPr>
      <w:del w:id="4297" w:author="KVS, Kannan" w:date="2019-02-28T22:23:00Z">
        <w:r w:rsidRPr="00FF1834" w:rsidDel="009B5AF1">
          <w:rPr>
            <w:rFonts w:ascii="Courier" w:hAnsi="Courier"/>
            <w:sz w:val="18"/>
            <w:szCs w:val="18"/>
          </w:rPr>
          <w:delText xml:space="preserve">            "speed": "10000"</w:delText>
        </w:r>
      </w:del>
    </w:p>
    <w:p w14:paraId="6E4BE920" w14:textId="49ED639F" w:rsidR="00FF1834" w:rsidRPr="00FF1834" w:rsidDel="009B5AF1" w:rsidRDefault="00FF1834" w:rsidP="00FF1834">
      <w:pPr>
        <w:rPr>
          <w:del w:id="4298" w:author="KVS, Kannan" w:date="2019-02-28T22:23:00Z"/>
          <w:rFonts w:ascii="Courier" w:hAnsi="Courier"/>
          <w:sz w:val="18"/>
          <w:szCs w:val="18"/>
        </w:rPr>
      </w:pPr>
      <w:del w:id="4299" w:author="KVS, Kannan" w:date="2019-02-28T22:23:00Z">
        <w:r w:rsidRPr="00FF1834" w:rsidDel="009B5AF1">
          <w:rPr>
            <w:rFonts w:ascii="Courier" w:hAnsi="Courier"/>
            <w:sz w:val="18"/>
            <w:szCs w:val="18"/>
          </w:rPr>
          <w:delText xml:space="preserve">        },</w:delText>
        </w:r>
      </w:del>
    </w:p>
    <w:p w14:paraId="713B5972" w14:textId="15228829" w:rsidR="00FF1834" w:rsidRPr="00FF1834" w:rsidDel="009B5AF1" w:rsidRDefault="00FF1834" w:rsidP="00FF1834">
      <w:pPr>
        <w:rPr>
          <w:del w:id="4300" w:author="KVS, Kannan" w:date="2019-02-28T22:23:00Z"/>
          <w:rFonts w:ascii="Courier" w:hAnsi="Courier"/>
          <w:sz w:val="18"/>
          <w:szCs w:val="18"/>
        </w:rPr>
      </w:pPr>
      <w:del w:id="4301" w:author="KVS, Kannan" w:date="2019-02-28T22:23:00Z">
        <w:r w:rsidRPr="00FF1834" w:rsidDel="009B5AF1">
          <w:rPr>
            <w:rFonts w:ascii="Courier" w:hAnsi="Courier"/>
            <w:sz w:val="18"/>
            <w:szCs w:val="18"/>
          </w:rPr>
          <w:delText xml:space="preserve">        "Ethernet93": {</w:delText>
        </w:r>
      </w:del>
    </w:p>
    <w:p w14:paraId="0CE36F1E" w14:textId="4E540DFB" w:rsidR="00FF1834" w:rsidRPr="00FF1834" w:rsidDel="009B5AF1" w:rsidRDefault="00FF1834" w:rsidP="00FF1834">
      <w:pPr>
        <w:rPr>
          <w:del w:id="4302" w:author="KVS, Kannan" w:date="2019-02-28T22:23:00Z"/>
          <w:rFonts w:ascii="Courier" w:hAnsi="Courier"/>
          <w:sz w:val="18"/>
          <w:szCs w:val="18"/>
        </w:rPr>
      </w:pPr>
      <w:del w:id="4303" w:author="KVS, Kannan" w:date="2019-02-28T22:23:00Z">
        <w:r w:rsidRPr="00FF1834" w:rsidDel="009B5AF1">
          <w:rPr>
            <w:rFonts w:ascii="Courier" w:hAnsi="Courier"/>
            <w:sz w:val="18"/>
            <w:szCs w:val="18"/>
          </w:rPr>
          <w:delText xml:space="preserve">            "alias": "Eth24/2",</w:delText>
        </w:r>
      </w:del>
    </w:p>
    <w:p w14:paraId="0C2A7964" w14:textId="3C05B7F2" w:rsidR="00FF1834" w:rsidRPr="00FF1834" w:rsidDel="009B5AF1" w:rsidRDefault="00FF1834" w:rsidP="00FF1834">
      <w:pPr>
        <w:rPr>
          <w:del w:id="4304" w:author="KVS, Kannan" w:date="2019-02-28T22:23:00Z"/>
          <w:rFonts w:ascii="Courier" w:hAnsi="Courier"/>
          <w:sz w:val="18"/>
          <w:szCs w:val="18"/>
        </w:rPr>
      </w:pPr>
      <w:del w:id="4305" w:author="KVS, Kannan" w:date="2019-02-28T22:23:00Z">
        <w:r w:rsidRPr="00FF1834" w:rsidDel="009B5AF1">
          <w:rPr>
            <w:rFonts w:ascii="Courier" w:hAnsi="Courier"/>
            <w:sz w:val="18"/>
            <w:szCs w:val="18"/>
          </w:rPr>
          <w:delText xml:space="preserve">            "lanes": "14",</w:delText>
        </w:r>
      </w:del>
    </w:p>
    <w:p w14:paraId="547F9A3D" w14:textId="269C64A9" w:rsidR="00FF1834" w:rsidRPr="00FF1834" w:rsidDel="009B5AF1" w:rsidRDefault="00FF1834" w:rsidP="00FF1834">
      <w:pPr>
        <w:rPr>
          <w:del w:id="4306" w:author="KVS, Kannan" w:date="2019-02-28T22:23:00Z"/>
          <w:rFonts w:ascii="Courier" w:hAnsi="Courier"/>
          <w:sz w:val="18"/>
          <w:szCs w:val="18"/>
        </w:rPr>
      </w:pPr>
      <w:del w:id="4307" w:author="KVS, Kannan" w:date="2019-02-28T22:23:00Z">
        <w:r w:rsidRPr="00FF1834" w:rsidDel="009B5AF1">
          <w:rPr>
            <w:rFonts w:ascii="Courier" w:hAnsi="Courier"/>
            <w:sz w:val="18"/>
            <w:szCs w:val="18"/>
          </w:rPr>
          <w:delText xml:space="preserve">            "speed": "10000"</w:delText>
        </w:r>
      </w:del>
    </w:p>
    <w:p w14:paraId="3E4CF6BE" w14:textId="0177F80E" w:rsidR="00FF1834" w:rsidRPr="00FF1834" w:rsidDel="009B5AF1" w:rsidRDefault="00FF1834" w:rsidP="00FF1834">
      <w:pPr>
        <w:rPr>
          <w:del w:id="4308" w:author="KVS, Kannan" w:date="2019-02-28T22:23:00Z"/>
          <w:rFonts w:ascii="Courier" w:hAnsi="Courier"/>
          <w:sz w:val="18"/>
          <w:szCs w:val="18"/>
        </w:rPr>
      </w:pPr>
      <w:del w:id="4309" w:author="KVS, Kannan" w:date="2019-02-28T22:23:00Z">
        <w:r w:rsidRPr="00FF1834" w:rsidDel="009B5AF1">
          <w:rPr>
            <w:rFonts w:ascii="Courier" w:hAnsi="Courier"/>
            <w:sz w:val="18"/>
            <w:szCs w:val="18"/>
          </w:rPr>
          <w:delText xml:space="preserve">        },</w:delText>
        </w:r>
      </w:del>
    </w:p>
    <w:p w14:paraId="29A2B609" w14:textId="642B0D70" w:rsidR="00FF1834" w:rsidRPr="00FF1834" w:rsidDel="009B5AF1" w:rsidRDefault="00FF1834" w:rsidP="00FF1834">
      <w:pPr>
        <w:rPr>
          <w:del w:id="4310" w:author="KVS, Kannan" w:date="2019-02-28T22:23:00Z"/>
          <w:rFonts w:ascii="Courier" w:hAnsi="Courier"/>
          <w:sz w:val="18"/>
          <w:szCs w:val="18"/>
        </w:rPr>
      </w:pPr>
      <w:del w:id="4311" w:author="KVS, Kannan" w:date="2019-02-28T22:23:00Z">
        <w:r w:rsidRPr="00FF1834" w:rsidDel="009B5AF1">
          <w:rPr>
            <w:rFonts w:ascii="Courier" w:hAnsi="Courier"/>
            <w:sz w:val="18"/>
            <w:szCs w:val="18"/>
          </w:rPr>
          <w:delText xml:space="preserve">        "Ethernet94": {</w:delText>
        </w:r>
      </w:del>
    </w:p>
    <w:p w14:paraId="622E3708" w14:textId="0159220A" w:rsidR="00FF1834" w:rsidRPr="00FF1834" w:rsidDel="009B5AF1" w:rsidRDefault="00FF1834" w:rsidP="00FF1834">
      <w:pPr>
        <w:rPr>
          <w:del w:id="4312" w:author="KVS, Kannan" w:date="2019-02-28T22:23:00Z"/>
          <w:rFonts w:ascii="Courier" w:hAnsi="Courier"/>
          <w:sz w:val="18"/>
          <w:szCs w:val="18"/>
        </w:rPr>
      </w:pPr>
      <w:del w:id="4313" w:author="KVS, Kannan" w:date="2019-02-28T22:23:00Z">
        <w:r w:rsidRPr="00FF1834" w:rsidDel="009B5AF1">
          <w:rPr>
            <w:rFonts w:ascii="Courier" w:hAnsi="Courier"/>
            <w:sz w:val="18"/>
            <w:szCs w:val="18"/>
          </w:rPr>
          <w:delText xml:space="preserve">            "alias": "Eth24/3",</w:delText>
        </w:r>
      </w:del>
    </w:p>
    <w:p w14:paraId="22021DDA" w14:textId="27E89AF3" w:rsidR="00FF1834" w:rsidRPr="00FF1834" w:rsidDel="009B5AF1" w:rsidRDefault="00FF1834" w:rsidP="00FF1834">
      <w:pPr>
        <w:rPr>
          <w:del w:id="4314" w:author="KVS, Kannan" w:date="2019-02-28T22:23:00Z"/>
          <w:rFonts w:ascii="Courier" w:hAnsi="Courier"/>
          <w:sz w:val="18"/>
          <w:szCs w:val="18"/>
        </w:rPr>
      </w:pPr>
      <w:del w:id="4315" w:author="KVS, Kannan" w:date="2019-02-28T22:23:00Z">
        <w:r w:rsidRPr="00FF1834" w:rsidDel="009B5AF1">
          <w:rPr>
            <w:rFonts w:ascii="Courier" w:hAnsi="Courier"/>
            <w:sz w:val="18"/>
            <w:szCs w:val="18"/>
          </w:rPr>
          <w:delText xml:space="preserve">            "lanes": "15",</w:delText>
        </w:r>
      </w:del>
    </w:p>
    <w:p w14:paraId="463FF5E8" w14:textId="40AFB697" w:rsidR="00FF1834" w:rsidRPr="00FF1834" w:rsidDel="009B5AF1" w:rsidRDefault="00FF1834" w:rsidP="00FF1834">
      <w:pPr>
        <w:rPr>
          <w:del w:id="4316" w:author="KVS, Kannan" w:date="2019-02-28T22:23:00Z"/>
          <w:rFonts w:ascii="Courier" w:hAnsi="Courier"/>
          <w:sz w:val="18"/>
          <w:szCs w:val="18"/>
        </w:rPr>
      </w:pPr>
      <w:del w:id="4317" w:author="KVS, Kannan" w:date="2019-02-28T22:23:00Z">
        <w:r w:rsidRPr="00FF1834" w:rsidDel="009B5AF1">
          <w:rPr>
            <w:rFonts w:ascii="Courier" w:hAnsi="Courier"/>
            <w:sz w:val="18"/>
            <w:szCs w:val="18"/>
          </w:rPr>
          <w:delText xml:space="preserve">            "speed": "10000"</w:delText>
        </w:r>
      </w:del>
    </w:p>
    <w:p w14:paraId="1EC9AA96" w14:textId="06754D9E" w:rsidR="00FF1834" w:rsidRPr="00FF1834" w:rsidDel="009B5AF1" w:rsidRDefault="00FF1834" w:rsidP="00FF1834">
      <w:pPr>
        <w:rPr>
          <w:del w:id="4318" w:author="KVS, Kannan" w:date="2019-02-28T22:23:00Z"/>
          <w:rFonts w:ascii="Courier" w:hAnsi="Courier"/>
          <w:sz w:val="18"/>
          <w:szCs w:val="18"/>
        </w:rPr>
      </w:pPr>
      <w:del w:id="4319" w:author="KVS, Kannan" w:date="2019-02-28T22:23:00Z">
        <w:r w:rsidRPr="00FF1834" w:rsidDel="009B5AF1">
          <w:rPr>
            <w:rFonts w:ascii="Courier" w:hAnsi="Courier"/>
            <w:sz w:val="18"/>
            <w:szCs w:val="18"/>
          </w:rPr>
          <w:delText xml:space="preserve">        },</w:delText>
        </w:r>
      </w:del>
    </w:p>
    <w:p w14:paraId="39A20626" w14:textId="7E74E293" w:rsidR="00FF1834" w:rsidRPr="00FF1834" w:rsidDel="009B5AF1" w:rsidRDefault="00FF1834" w:rsidP="00FF1834">
      <w:pPr>
        <w:rPr>
          <w:del w:id="4320" w:author="KVS, Kannan" w:date="2019-02-28T22:23:00Z"/>
          <w:rFonts w:ascii="Courier" w:hAnsi="Courier"/>
          <w:sz w:val="18"/>
          <w:szCs w:val="18"/>
        </w:rPr>
      </w:pPr>
      <w:del w:id="4321" w:author="KVS, Kannan" w:date="2019-02-28T22:23:00Z">
        <w:r w:rsidRPr="00FF1834" w:rsidDel="009B5AF1">
          <w:rPr>
            <w:rFonts w:ascii="Courier" w:hAnsi="Courier"/>
            <w:sz w:val="18"/>
            <w:szCs w:val="18"/>
          </w:rPr>
          <w:delText xml:space="preserve">        "Ethernet95": {</w:delText>
        </w:r>
      </w:del>
    </w:p>
    <w:p w14:paraId="17D2A87D" w14:textId="5D6CFEB5" w:rsidR="00FF1834" w:rsidRPr="00FF1834" w:rsidDel="009B5AF1" w:rsidRDefault="00FF1834" w:rsidP="00FF1834">
      <w:pPr>
        <w:rPr>
          <w:del w:id="4322" w:author="KVS, Kannan" w:date="2019-02-28T22:23:00Z"/>
          <w:rFonts w:ascii="Courier" w:hAnsi="Courier"/>
          <w:sz w:val="18"/>
          <w:szCs w:val="18"/>
        </w:rPr>
      </w:pPr>
      <w:del w:id="4323" w:author="KVS, Kannan" w:date="2019-02-28T22:23:00Z">
        <w:r w:rsidRPr="00FF1834" w:rsidDel="009B5AF1">
          <w:rPr>
            <w:rFonts w:ascii="Courier" w:hAnsi="Courier"/>
            <w:sz w:val="18"/>
            <w:szCs w:val="18"/>
          </w:rPr>
          <w:delText xml:space="preserve">            "alias": "Eth24/4",</w:delText>
        </w:r>
      </w:del>
    </w:p>
    <w:p w14:paraId="07967E3C" w14:textId="3F0875BD" w:rsidR="00FF1834" w:rsidRPr="00FF1834" w:rsidDel="009B5AF1" w:rsidRDefault="00FF1834" w:rsidP="00FF1834">
      <w:pPr>
        <w:rPr>
          <w:del w:id="4324" w:author="KVS, Kannan" w:date="2019-02-28T22:23:00Z"/>
          <w:rFonts w:ascii="Courier" w:hAnsi="Courier"/>
          <w:sz w:val="18"/>
          <w:szCs w:val="18"/>
        </w:rPr>
      </w:pPr>
      <w:del w:id="4325" w:author="KVS, Kannan" w:date="2019-02-28T22:23:00Z">
        <w:r w:rsidRPr="00FF1834" w:rsidDel="009B5AF1">
          <w:rPr>
            <w:rFonts w:ascii="Courier" w:hAnsi="Courier"/>
            <w:sz w:val="18"/>
            <w:szCs w:val="18"/>
          </w:rPr>
          <w:delText xml:space="preserve">            "lanes": "16",</w:delText>
        </w:r>
      </w:del>
    </w:p>
    <w:p w14:paraId="33756777" w14:textId="1E59A563" w:rsidR="00FF1834" w:rsidRPr="00FF1834" w:rsidDel="009B5AF1" w:rsidRDefault="00FF1834" w:rsidP="00FF1834">
      <w:pPr>
        <w:rPr>
          <w:del w:id="4326" w:author="KVS, Kannan" w:date="2019-02-28T22:23:00Z"/>
          <w:rFonts w:ascii="Courier" w:hAnsi="Courier"/>
          <w:sz w:val="18"/>
          <w:szCs w:val="18"/>
        </w:rPr>
      </w:pPr>
      <w:del w:id="4327" w:author="KVS, Kannan" w:date="2019-02-28T22:23:00Z">
        <w:r w:rsidRPr="00FF1834" w:rsidDel="009B5AF1">
          <w:rPr>
            <w:rFonts w:ascii="Courier" w:hAnsi="Courier"/>
            <w:sz w:val="18"/>
            <w:szCs w:val="18"/>
          </w:rPr>
          <w:delText xml:space="preserve">            "speed": "10000"</w:delText>
        </w:r>
      </w:del>
    </w:p>
    <w:p w14:paraId="3A0F0564" w14:textId="2BD58E20" w:rsidR="00FF1834" w:rsidRPr="00FF1834" w:rsidDel="009B5AF1" w:rsidRDefault="00FF1834" w:rsidP="00FF1834">
      <w:pPr>
        <w:rPr>
          <w:del w:id="4328" w:author="KVS, Kannan" w:date="2019-02-28T22:23:00Z"/>
          <w:rFonts w:ascii="Courier" w:hAnsi="Courier"/>
          <w:sz w:val="18"/>
          <w:szCs w:val="18"/>
        </w:rPr>
      </w:pPr>
      <w:del w:id="4329" w:author="KVS, Kannan" w:date="2019-02-28T22:23:00Z">
        <w:r w:rsidRPr="00FF1834" w:rsidDel="009B5AF1">
          <w:rPr>
            <w:rFonts w:ascii="Courier" w:hAnsi="Courier"/>
            <w:sz w:val="18"/>
            <w:szCs w:val="18"/>
          </w:rPr>
          <w:delText xml:space="preserve">        },</w:delText>
        </w:r>
      </w:del>
    </w:p>
    <w:p w14:paraId="6D4E99E7" w14:textId="132C7110" w:rsidR="00FF1834" w:rsidRPr="00FF1834" w:rsidDel="009B5AF1" w:rsidRDefault="00FF1834" w:rsidP="00FF1834">
      <w:pPr>
        <w:rPr>
          <w:del w:id="4330" w:author="KVS, Kannan" w:date="2019-02-28T22:23:00Z"/>
          <w:rFonts w:ascii="Courier" w:hAnsi="Courier"/>
          <w:sz w:val="18"/>
          <w:szCs w:val="18"/>
        </w:rPr>
      </w:pPr>
      <w:del w:id="4331" w:author="KVS, Kannan" w:date="2019-02-28T22:23:00Z">
        <w:r w:rsidRPr="00FF1834" w:rsidDel="009B5AF1">
          <w:rPr>
            <w:rFonts w:ascii="Courier" w:hAnsi="Courier"/>
            <w:sz w:val="18"/>
            <w:szCs w:val="18"/>
          </w:rPr>
          <w:delText xml:space="preserve">        "Ethernet96": {</w:delText>
        </w:r>
      </w:del>
    </w:p>
    <w:p w14:paraId="7B73252E" w14:textId="5CC09258" w:rsidR="00FF1834" w:rsidRPr="00FF1834" w:rsidDel="009B5AF1" w:rsidRDefault="00FF1834" w:rsidP="00FF1834">
      <w:pPr>
        <w:rPr>
          <w:del w:id="4332" w:author="KVS, Kannan" w:date="2019-02-28T22:23:00Z"/>
          <w:rFonts w:ascii="Courier" w:hAnsi="Courier"/>
          <w:sz w:val="18"/>
          <w:szCs w:val="18"/>
        </w:rPr>
      </w:pPr>
      <w:del w:id="4333" w:author="KVS, Kannan" w:date="2019-02-28T22:23:00Z">
        <w:r w:rsidRPr="00FF1834" w:rsidDel="009B5AF1">
          <w:rPr>
            <w:rFonts w:ascii="Courier" w:hAnsi="Courier"/>
            <w:sz w:val="18"/>
            <w:szCs w:val="18"/>
          </w:rPr>
          <w:delText xml:space="preserve">            "alias": "Eth25/1",</w:delText>
        </w:r>
      </w:del>
    </w:p>
    <w:p w14:paraId="0B665611" w14:textId="7A20E66D" w:rsidR="00FF1834" w:rsidRPr="00FF1834" w:rsidDel="009B5AF1" w:rsidRDefault="00FF1834" w:rsidP="00FF1834">
      <w:pPr>
        <w:rPr>
          <w:del w:id="4334" w:author="KVS, Kannan" w:date="2019-02-28T22:23:00Z"/>
          <w:rFonts w:ascii="Courier" w:hAnsi="Courier"/>
          <w:sz w:val="18"/>
          <w:szCs w:val="18"/>
        </w:rPr>
      </w:pPr>
      <w:del w:id="4335" w:author="KVS, Kannan" w:date="2019-02-28T22:23:00Z">
        <w:r w:rsidRPr="00FF1834" w:rsidDel="009B5AF1">
          <w:rPr>
            <w:rFonts w:ascii="Courier" w:hAnsi="Courier"/>
            <w:sz w:val="18"/>
            <w:szCs w:val="18"/>
          </w:rPr>
          <w:delText xml:space="preserve">            "lanes": "17,18",</w:delText>
        </w:r>
      </w:del>
    </w:p>
    <w:p w14:paraId="7000837E" w14:textId="188110DF" w:rsidR="00FF1834" w:rsidRPr="00FF1834" w:rsidDel="009B5AF1" w:rsidRDefault="00FF1834" w:rsidP="00FF1834">
      <w:pPr>
        <w:rPr>
          <w:del w:id="4336" w:author="KVS, Kannan" w:date="2019-02-28T22:23:00Z"/>
          <w:rFonts w:ascii="Courier" w:hAnsi="Courier"/>
          <w:sz w:val="18"/>
          <w:szCs w:val="18"/>
        </w:rPr>
      </w:pPr>
      <w:del w:id="4337" w:author="KVS, Kannan" w:date="2019-02-28T22:23:00Z">
        <w:r w:rsidRPr="00FF1834" w:rsidDel="009B5AF1">
          <w:rPr>
            <w:rFonts w:ascii="Courier" w:hAnsi="Courier"/>
            <w:sz w:val="18"/>
            <w:szCs w:val="18"/>
          </w:rPr>
          <w:delText xml:space="preserve">            "speed": "50000"</w:delText>
        </w:r>
      </w:del>
    </w:p>
    <w:p w14:paraId="5EC17740" w14:textId="4D8D7423" w:rsidR="00FF1834" w:rsidRPr="00FF1834" w:rsidDel="009B5AF1" w:rsidRDefault="00FF1834" w:rsidP="00FF1834">
      <w:pPr>
        <w:rPr>
          <w:del w:id="4338" w:author="KVS, Kannan" w:date="2019-02-28T22:23:00Z"/>
          <w:rFonts w:ascii="Courier" w:hAnsi="Courier"/>
          <w:sz w:val="18"/>
          <w:szCs w:val="18"/>
        </w:rPr>
      </w:pPr>
      <w:del w:id="4339" w:author="KVS, Kannan" w:date="2019-02-28T22:23:00Z">
        <w:r w:rsidRPr="00FF1834" w:rsidDel="009B5AF1">
          <w:rPr>
            <w:rFonts w:ascii="Courier" w:hAnsi="Courier"/>
            <w:sz w:val="18"/>
            <w:szCs w:val="18"/>
          </w:rPr>
          <w:delText xml:space="preserve">        },</w:delText>
        </w:r>
      </w:del>
    </w:p>
    <w:p w14:paraId="3F08C378" w14:textId="7EF045A4" w:rsidR="00FF1834" w:rsidRPr="00FF1834" w:rsidDel="009B5AF1" w:rsidRDefault="00FF1834" w:rsidP="00FF1834">
      <w:pPr>
        <w:rPr>
          <w:del w:id="4340" w:author="KVS, Kannan" w:date="2019-02-28T22:23:00Z"/>
          <w:rFonts w:ascii="Courier" w:hAnsi="Courier"/>
          <w:sz w:val="18"/>
          <w:szCs w:val="18"/>
        </w:rPr>
      </w:pPr>
      <w:del w:id="4341" w:author="KVS, Kannan" w:date="2019-02-28T22:23:00Z">
        <w:r w:rsidRPr="00FF1834" w:rsidDel="009B5AF1">
          <w:rPr>
            <w:rFonts w:ascii="Courier" w:hAnsi="Courier"/>
            <w:sz w:val="18"/>
            <w:szCs w:val="18"/>
          </w:rPr>
          <w:delText xml:space="preserve">        "Ethernet98": {</w:delText>
        </w:r>
      </w:del>
    </w:p>
    <w:p w14:paraId="4E3F97AD" w14:textId="160369EB" w:rsidR="00FF1834" w:rsidRPr="00FF1834" w:rsidDel="009B5AF1" w:rsidRDefault="00FF1834" w:rsidP="00FF1834">
      <w:pPr>
        <w:rPr>
          <w:del w:id="4342" w:author="KVS, Kannan" w:date="2019-02-28T22:23:00Z"/>
          <w:rFonts w:ascii="Courier" w:hAnsi="Courier"/>
          <w:sz w:val="18"/>
          <w:szCs w:val="18"/>
        </w:rPr>
      </w:pPr>
      <w:del w:id="4343" w:author="KVS, Kannan" w:date="2019-02-28T22:23:00Z">
        <w:r w:rsidRPr="00FF1834" w:rsidDel="009B5AF1">
          <w:rPr>
            <w:rFonts w:ascii="Courier" w:hAnsi="Courier"/>
            <w:sz w:val="18"/>
            <w:szCs w:val="18"/>
          </w:rPr>
          <w:delText xml:space="preserve">            "alias": "Eth25/2",</w:delText>
        </w:r>
      </w:del>
    </w:p>
    <w:p w14:paraId="78AAB3D1" w14:textId="3E135787" w:rsidR="00FF1834" w:rsidRPr="00FF1834" w:rsidDel="009B5AF1" w:rsidRDefault="00FF1834" w:rsidP="00FF1834">
      <w:pPr>
        <w:rPr>
          <w:del w:id="4344" w:author="KVS, Kannan" w:date="2019-02-28T22:23:00Z"/>
          <w:rFonts w:ascii="Courier" w:hAnsi="Courier"/>
          <w:sz w:val="18"/>
          <w:szCs w:val="18"/>
        </w:rPr>
      </w:pPr>
      <w:del w:id="4345" w:author="KVS, Kannan" w:date="2019-02-28T22:23:00Z">
        <w:r w:rsidRPr="00FF1834" w:rsidDel="009B5AF1">
          <w:rPr>
            <w:rFonts w:ascii="Courier" w:hAnsi="Courier"/>
            <w:sz w:val="18"/>
            <w:szCs w:val="18"/>
          </w:rPr>
          <w:delText xml:space="preserve">            "lanes": "19,20",</w:delText>
        </w:r>
      </w:del>
    </w:p>
    <w:p w14:paraId="47C14F50" w14:textId="4CE89F06" w:rsidR="00FF1834" w:rsidRPr="00FF1834" w:rsidDel="009B5AF1" w:rsidRDefault="00FF1834" w:rsidP="00FF1834">
      <w:pPr>
        <w:rPr>
          <w:del w:id="4346" w:author="KVS, Kannan" w:date="2019-02-28T22:23:00Z"/>
          <w:rFonts w:ascii="Courier" w:hAnsi="Courier"/>
          <w:sz w:val="18"/>
          <w:szCs w:val="18"/>
        </w:rPr>
      </w:pPr>
      <w:del w:id="4347" w:author="KVS, Kannan" w:date="2019-02-28T22:23:00Z">
        <w:r w:rsidRPr="00FF1834" w:rsidDel="009B5AF1">
          <w:rPr>
            <w:rFonts w:ascii="Courier" w:hAnsi="Courier"/>
            <w:sz w:val="18"/>
            <w:szCs w:val="18"/>
          </w:rPr>
          <w:delText xml:space="preserve">            "speed": "50000"</w:delText>
        </w:r>
      </w:del>
    </w:p>
    <w:p w14:paraId="5E0C899A" w14:textId="39D950E5" w:rsidR="00FF1834" w:rsidRPr="00FF1834" w:rsidDel="009B5AF1" w:rsidRDefault="00FF1834" w:rsidP="00FF1834">
      <w:pPr>
        <w:rPr>
          <w:del w:id="4348" w:author="KVS, Kannan" w:date="2019-02-28T22:23:00Z"/>
          <w:rFonts w:ascii="Courier" w:hAnsi="Courier"/>
          <w:sz w:val="18"/>
          <w:szCs w:val="18"/>
        </w:rPr>
      </w:pPr>
      <w:del w:id="4349" w:author="KVS, Kannan" w:date="2019-02-28T22:23:00Z">
        <w:r w:rsidRPr="00FF1834" w:rsidDel="009B5AF1">
          <w:rPr>
            <w:rFonts w:ascii="Courier" w:hAnsi="Courier"/>
            <w:sz w:val="18"/>
            <w:szCs w:val="18"/>
          </w:rPr>
          <w:delText xml:space="preserve">        },</w:delText>
        </w:r>
      </w:del>
    </w:p>
    <w:p w14:paraId="2207B51C" w14:textId="07175586" w:rsidR="00FF1834" w:rsidRPr="00FF1834" w:rsidDel="009B5AF1" w:rsidRDefault="00FF1834" w:rsidP="00FF1834">
      <w:pPr>
        <w:rPr>
          <w:del w:id="4350" w:author="KVS, Kannan" w:date="2019-02-28T22:23:00Z"/>
          <w:rFonts w:ascii="Courier" w:hAnsi="Courier"/>
          <w:sz w:val="18"/>
          <w:szCs w:val="18"/>
        </w:rPr>
      </w:pPr>
      <w:del w:id="4351" w:author="KVS, Kannan" w:date="2019-02-28T22:23:00Z">
        <w:r w:rsidRPr="00FF1834" w:rsidDel="009B5AF1">
          <w:rPr>
            <w:rFonts w:ascii="Courier" w:hAnsi="Courier"/>
            <w:sz w:val="18"/>
            <w:szCs w:val="18"/>
          </w:rPr>
          <w:delText xml:space="preserve">        "Ethernet100": {</w:delText>
        </w:r>
      </w:del>
    </w:p>
    <w:p w14:paraId="1CBBB6AF" w14:textId="0770EFB8" w:rsidR="00FF1834" w:rsidRPr="00FF1834" w:rsidDel="009B5AF1" w:rsidRDefault="00FF1834" w:rsidP="00FF1834">
      <w:pPr>
        <w:rPr>
          <w:del w:id="4352" w:author="KVS, Kannan" w:date="2019-02-28T22:23:00Z"/>
          <w:rFonts w:ascii="Courier" w:hAnsi="Courier"/>
          <w:sz w:val="18"/>
          <w:szCs w:val="18"/>
        </w:rPr>
      </w:pPr>
      <w:del w:id="4353" w:author="KVS, Kannan" w:date="2019-02-28T22:23:00Z">
        <w:r w:rsidRPr="00FF1834" w:rsidDel="009B5AF1">
          <w:rPr>
            <w:rFonts w:ascii="Courier" w:hAnsi="Courier"/>
            <w:sz w:val="18"/>
            <w:szCs w:val="18"/>
          </w:rPr>
          <w:delText xml:space="preserve">            "alias": "Eth26/1",</w:delText>
        </w:r>
      </w:del>
    </w:p>
    <w:p w14:paraId="685C244C" w14:textId="7C4B8FD0" w:rsidR="00FF1834" w:rsidRPr="00FF1834" w:rsidDel="009B5AF1" w:rsidRDefault="00FF1834" w:rsidP="00FF1834">
      <w:pPr>
        <w:rPr>
          <w:del w:id="4354" w:author="KVS, Kannan" w:date="2019-02-28T22:23:00Z"/>
          <w:rFonts w:ascii="Courier" w:hAnsi="Courier"/>
          <w:sz w:val="18"/>
          <w:szCs w:val="18"/>
        </w:rPr>
      </w:pPr>
      <w:del w:id="4355" w:author="KVS, Kannan" w:date="2019-02-28T22:23:00Z">
        <w:r w:rsidRPr="00FF1834" w:rsidDel="009B5AF1">
          <w:rPr>
            <w:rFonts w:ascii="Courier" w:hAnsi="Courier"/>
            <w:sz w:val="18"/>
            <w:szCs w:val="18"/>
          </w:rPr>
          <w:delText xml:space="preserve">            "lanes": "21,22",</w:delText>
        </w:r>
      </w:del>
    </w:p>
    <w:p w14:paraId="31E977D0" w14:textId="16565B5E" w:rsidR="00FF1834" w:rsidRPr="00FF1834" w:rsidDel="009B5AF1" w:rsidRDefault="00FF1834" w:rsidP="00FF1834">
      <w:pPr>
        <w:rPr>
          <w:del w:id="4356" w:author="KVS, Kannan" w:date="2019-02-28T22:23:00Z"/>
          <w:rFonts w:ascii="Courier" w:hAnsi="Courier"/>
          <w:sz w:val="18"/>
          <w:szCs w:val="18"/>
        </w:rPr>
      </w:pPr>
      <w:del w:id="4357" w:author="KVS, Kannan" w:date="2019-02-28T22:23:00Z">
        <w:r w:rsidRPr="00FF1834" w:rsidDel="009B5AF1">
          <w:rPr>
            <w:rFonts w:ascii="Courier" w:hAnsi="Courier"/>
            <w:sz w:val="18"/>
            <w:szCs w:val="18"/>
          </w:rPr>
          <w:delText xml:space="preserve">            "speed": "50000"</w:delText>
        </w:r>
      </w:del>
    </w:p>
    <w:p w14:paraId="64A6383C" w14:textId="20CBA01B" w:rsidR="00FF1834" w:rsidRPr="00FF1834" w:rsidDel="009B5AF1" w:rsidRDefault="00FF1834" w:rsidP="00FF1834">
      <w:pPr>
        <w:rPr>
          <w:del w:id="4358" w:author="KVS, Kannan" w:date="2019-02-28T22:23:00Z"/>
          <w:rFonts w:ascii="Courier" w:hAnsi="Courier"/>
          <w:sz w:val="18"/>
          <w:szCs w:val="18"/>
        </w:rPr>
      </w:pPr>
      <w:del w:id="4359" w:author="KVS, Kannan" w:date="2019-02-28T22:23:00Z">
        <w:r w:rsidRPr="00FF1834" w:rsidDel="009B5AF1">
          <w:rPr>
            <w:rFonts w:ascii="Courier" w:hAnsi="Courier"/>
            <w:sz w:val="18"/>
            <w:szCs w:val="18"/>
          </w:rPr>
          <w:delText xml:space="preserve">        },</w:delText>
        </w:r>
      </w:del>
    </w:p>
    <w:p w14:paraId="57C82F2F" w14:textId="637BEEB0" w:rsidR="00FF1834" w:rsidRPr="00FF1834" w:rsidDel="009B5AF1" w:rsidRDefault="00FF1834" w:rsidP="00FF1834">
      <w:pPr>
        <w:rPr>
          <w:del w:id="4360" w:author="KVS, Kannan" w:date="2019-02-28T22:23:00Z"/>
          <w:rFonts w:ascii="Courier" w:hAnsi="Courier"/>
          <w:sz w:val="18"/>
          <w:szCs w:val="18"/>
        </w:rPr>
      </w:pPr>
      <w:del w:id="4361" w:author="KVS, Kannan" w:date="2019-02-28T22:23:00Z">
        <w:r w:rsidRPr="00FF1834" w:rsidDel="009B5AF1">
          <w:rPr>
            <w:rFonts w:ascii="Courier" w:hAnsi="Courier"/>
            <w:sz w:val="18"/>
            <w:szCs w:val="18"/>
          </w:rPr>
          <w:delText xml:space="preserve">        "Ethernet102": {</w:delText>
        </w:r>
      </w:del>
    </w:p>
    <w:p w14:paraId="35C712AA" w14:textId="7999234E" w:rsidR="00FF1834" w:rsidRPr="00FF1834" w:rsidDel="009B5AF1" w:rsidRDefault="00FF1834" w:rsidP="00FF1834">
      <w:pPr>
        <w:rPr>
          <w:del w:id="4362" w:author="KVS, Kannan" w:date="2019-02-28T22:23:00Z"/>
          <w:rFonts w:ascii="Courier" w:hAnsi="Courier"/>
          <w:sz w:val="18"/>
          <w:szCs w:val="18"/>
        </w:rPr>
      </w:pPr>
      <w:del w:id="4363" w:author="KVS, Kannan" w:date="2019-02-28T22:23:00Z">
        <w:r w:rsidRPr="00FF1834" w:rsidDel="009B5AF1">
          <w:rPr>
            <w:rFonts w:ascii="Courier" w:hAnsi="Courier"/>
            <w:sz w:val="18"/>
            <w:szCs w:val="18"/>
          </w:rPr>
          <w:delText xml:space="preserve">            "alias": "Eth26/2",</w:delText>
        </w:r>
      </w:del>
    </w:p>
    <w:p w14:paraId="3123CF83" w14:textId="4058C162" w:rsidR="00FF1834" w:rsidRPr="00FF1834" w:rsidDel="009B5AF1" w:rsidRDefault="00FF1834" w:rsidP="00FF1834">
      <w:pPr>
        <w:rPr>
          <w:del w:id="4364" w:author="KVS, Kannan" w:date="2019-02-28T22:23:00Z"/>
          <w:rFonts w:ascii="Courier" w:hAnsi="Courier"/>
          <w:sz w:val="18"/>
          <w:szCs w:val="18"/>
        </w:rPr>
      </w:pPr>
      <w:del w:id="4365" w:author="KVS, Kannan" w:date="2019-02-28T22:23:00Z">
        <w:r w:rsidRPr="00FF1834" w:rsidDel="009B5AF1">
          <w:rPr>
            <w:rFonts w:ascii="Courier" w:hAnsi="Courier"/>
            <w:sz w:val="18"/>
            <w:szCs w:val="18"/>
          </w:rPr>
          <w:delText xml:space="preserve">            "lanes": "23,24",</w:delText>
        </w:r>
      </w:del>
    </w:p>
    <w:p w14:paraId="45DCA091" w14:textId="14D50EE9" w:rsidR="00FF1834" w:rsidRPr="00FF1834" w:rsidDel="009B5AF1" w:rsidRDefault="00FF1834" w:rsidP="00FF1834">
      <w:pPr>
        <w:rPr>
          <w:del w:id="4366" w:author="KVS, Kannan" w:date="2019-02-28T22:23:00Z"/>
          <w:rFonts w:ascii="Courier" w:hAnsi="Courier"/>
          <w:sz w:val="18"/>
          <w:szCs w:val="18"/>
        </w:rPr>
      </w:pPr>
      <w:del w:id="4367" w:author="KVS, Kannan" w:date="2019-02-28T22:23:00Z">
        <w:r w:rsidRPr="00FF1834" w:rsidDel="009B5AF1">
          <w:rPr>
            <w:rFonts w:ascii="Courier" w:hAnsi="Courier"/>
            <w:sz w:val="18"/>
            <w:szCs w:val="18"/>
          </w:rPr>
          <w:delText xml:space="preserve">            "speed": "50000"</w:delText>
        </w:r>
      </w:del>
    </w:p>
    <w:p w14:paraId="3C08BB8F" w14:textId="279D81D9" w:rsidR="00FF1834" w:rsidRPr="00FF1834" w:rsidDel="009B5AF1" w:rsidRDefault="00FF1834" w:rsidP="00FF1834">
      <w:pPr>
        <w:rPr>
          <w:del w:id="4368" w:author="KVS, Kannan" w:date="2019-02-28T22:23:00Z"/>
          <w:rFonts w:ascii="Courier" w:hAnsi="Courier"/>
          <w:sz w:val="18"/>
          <w:szCs w:val="18"/>
        </w:rPr>
      </w:pPr>
      <w:del w:id="4369" w:author="KVS, Kannan" w:date="2019-02-28T22:23:00Z">
        <w:r w:rsidRPr="00FF1834" w:rsidDel="009B5AF1">
          <w:rPr>
            <w:rFonts w:ascii="Courier" w:hAnsi="Courier"/>
            <w:sz w:val="18"/>
            <w:szCs w:val="18"/>
          </w:rPr>
          <w:delText xml:space="preserve">        },</w:delText>
        </w:r>
      </w:del>
    </w:p>
    <w:p w14:paraId="36103178" w14:textId="5397BF8B" w:rsidR="00FF1834" w:rsidRPr="00FF1834" w:rsidDel="009B5AF1" w:rsidRDefault="00FF1834" w:rsidP="00FF1834">
      <w:pPr>
        <w:rPr>
          <w:del w:id="4370" w:author="KVS, Kannan" w:date="2019-02-28T22:23:00Z"/>
          <w:rFonts w:ascii="Courier" w:hAnsi="Courier"/>
          <w:sz w:val="18"/>
          <w:szCs w:val="18"/>
        </w:rPr>
      </w:pPr>
      <w:del w:id="4371" w:author="KVS, Kannan" w:date="2019-02-28T22:23:00Z">
        <w:r w:rsidRPr="00FF1834" w:rsidDel="009B5AF1">
          <w:rPr>
            <w:rFonts w:ascii="Courier" w:hAnsi="Courier"/>
            <w:sz w:val="18"/>
            <w:szCs w:val="18"/>
          </w:rPr>
          <w:delText xml:space="preserve">        "Ethernet104": {</w:delText>
        </w:r>
      </w:del>
    </w:p>
    <w:p w14:paraId="26469E3D" w14:textId="204F2D8E" w:rsidR="00FF1834" w:rsidRPr="00FF1834" w:rsidDel="009B5AF1" w:rsidRDefault="00FF1834" w:rsidP="00FF1834">
      <w:pPr>
        <w:rPr>
          <w:del w:id="4372" w:author="KVS, Kannan" w:date="2019-02-28T22:23:00Z"/>
          <w:rFonts w:ascii="Courier" w:hAnsi="Courier"/>
          <w:sz w:val="18"/>
          <w:szCs w:val="18"/>
        </w:rPr>
      </w:pPr>
      <w:del w:id="4373" w:author="KVS, Kannan" w:date="2019-02-28T22:23:00Z">
        <w:r w:rsidRPr="00FF1834" w:rsidDel="009B5AF1">
          <w:rPr>
            <w:rFonts w:ascii="Courier" w:hAnsi="Courier"/>
            <w:sz w:val="18"/>
            <w:szCs w:val="18"/>
          </w:rPr>
          <w:delText xml:space="preserve">            "alias": "Eth27/1",</w:delText>
        </w:r>
      </w:del>
    </w:p>
    <w:p w14:paraId="7E31553C" w14:textId="2AEC58B3" w:rsidR="00FF1834" w:rsidRPr="00FF1834" w:rsidDel="009B5AF1" w:rsidRDefault="00FF1834" w:rsidP="00FF1834">
      <w:pPr>
        <w:rPr>
          <w:del w:id="4374" w:author="KVS, Kannan" w:date="2019-02-28T22:23:00Z"/>
          <w:rFonts w:ascii="Courier" w:hAnsi="Courier"/>
          <w:sz w:val="18"/>
          <w:szCs w:val="18"/>
        </w:rPr>
      </w:pPr>
      <w:del w:id="4375" w:author="KVS, Kannan" w:date="2019-02-28T22:23:00Z">
        <w:r w:rsidRPr="00FF1834" w:rsidDel="009B5AF1">
          <w:rPr>
            <w:rFonts w:ascii="Courier" w:hAnsi="Courier"/>
            <w:sz w:val="18"/>
            <w:szCs w:val="18"/>
          </w:rPr>
          <w:delText xml:space="preserve">            "lanes": "25,26",</w:delText>
        </w:r>
      </w:del>
    </w:p>
    <w:p w14:paraId="459FDF26" w14:textId="348BEB9D" w:rsidR="00FF1834" w:rsidRPr="00FF1834" w:rsidDel="009B5AF1" w:rsidRDefault="00FF1834" w:rsidP="00FF1834">
      <w:pPr>
        <w:rPr>
          <w:del w:id="4376" w:author="KVS, Kannan" w:date="2019-02-28T22:23:00Z"/>
          <w:rFonts w:ascii="Courier" w:hAnsi="Courier"/>
          <w:sz w:val="18"/>
          <w:szCs w:val="18"/>
        </w:rPr>
      </w:pPr>
      <w:del w:id="4377" w:author="KVS, Kannan" w:date="2019-02-28T22:23:00Z">
        <w:r w:rsidRPr="00FF1834" w:rsidDel="009B5AF1">
          <w:rPr>
            <w:rFonts w:ascii="Courier" w:hAnsi="Courier"/>
            <w:sz w:val="18"/>
            <w:szCs w:val="18"/>
          </w:rPr>
          <w:delText xml:space="preserve">            "speed": "50000"</w:delText>
        </w:r>
      </w:del>
    </w:p>
    <w:p w14:paraId="2140947E" w14:textId="415BC1E9" w:rsidR="00FF1834" w:rsidRPr="00FF1834" w:rsidDel="009B5AF1" w:rsidRDefault="00FF1834" w:rsidP="00FF1834">
      <w:pPr>
        <w:rPr>
          <w:del w:id="4378" w:author="KVS, Kannan" w:date="2019-02-28T22:23:00Z"/>
          <w:rFonts w:ascii="Courier" w:hAnsi="Courier"/>
          <w:sz w:val="18"/>
          <w:szCs w:val="18"/>
        </w:rPr>
      </w:pPr>
      <w:del w:id="4379" w:author="KVS, Kannan" w:date="2019-02-28T22:23:00Z">
        <w:r w:rsidRPr="00FF1834" w:rsidDel="009B5AF1">
          <w:rPr>
            <w:rFonts w:ascii="Courier" w:hAnsi="Courier"/>
            <w:sz w:val="18"/>
            <w:szCs w:val="18"/>
          </w:rPr>
          <w:delText xml:space="preserve">        },</w:delText>
        </w:r>
      </w:del>
    </w:p>
    <w:p w14:paraId="458D5787" w14:textId="1D89C135" w:rsidR="00FF1834" w:rsidRPr="00FF1834" w:rsidDel="009B5AF1" w:rsidRDefault="00FF1834" w:rsidP="00FF1834">
      <w:pPr>
        <w:rPr>
          <w:del w:id="4380" w:author="KVS, Kannan" w:date="2019-02-28T22:23:00Z"/>
          <w:rFonts w:ascii="Courier" w:hAnsi="Courier"/>
          <w:sz w:val="18"/>
          <w:szCs w:val="18"/>
        </w:rPr>
      </w:pPr>
      <w:del w:id="4381" w:author="KVS, Kannan" w:date="2019-02-28T22:23:00Z">
        <w:r w:rsidRPr="00FF1834" w:rsidDel="009B5AF1">
          <w:rPr>
            <w:rFonts w:ascii="Courier" w:hAnsi="Courier"/>
            <w:sz w:val="18"/>
            <w:szCs w:val="18"/>
          </w:rPr>
          <w:delText xml:space="preserve">        "Ethernet106": {</w:delText>
        </w:r>
      </w:del>
    </w:p>
    <w:p w14:paraId="5A63A0E5" w14:textId="686ED488" w:rsidR="00FF1834" w:rsidRPr="00FF1834" w:rsidDel="009B5AF1" w:rsidRDefault="00FF1834" w:rsidP="00FF1834">
      <w:pPr>
        <w:rPr>
          <w:del w:id="4382" w:author="KVS, Kannan" w:date="2019-02-28T22:23:00Z"/>
          <w:rFonts w:ascii="Courier" w:hAnsi="Courier"/>
          <w:sz w:val="18"/>
          <w:szCs w:val="18"/>
        </w:rPr>
      </w:pPr>
      <w:del w:id="4383" w:author="KVS, Kannan" w:date="2019-02-28T22:23:00Z">
        <w:r w:rsidRPr="00FF1834" w:rsidDel="009B5AF1">
          <w:rPr>
            <w:rFonts w:ascii="Courier" w:hAnsi="Courier"/>
            <w:sz w:val="18"/>
            <w:szCs w:val="18"/>
          </w:rPr>
          <w:delText xml:space="preserve">            "alias": "Eth27/2",</w:delText>
        </w:r>
      </w:del>
    </w:p>
    <w:p w14:paraId="3B205CA4" w14:textId="6472CE89" w:rsidR="00FF1834" w:rsidRPr="00FF1834" w:rsidDel="009B5AF1" w:rsidRDefault="00FF1834" w:rsidP="00FF1834">
      <w:pPr>
        <w:rPr>
          <w:del w:id="4384" w:author="KVS, Kannan" w:date="2019-02-28T22:23:00Z"/>
          <w:rFonts w:ascii="Courier" w:hAnsi="Courier"/>
          <w:sz w:val="18"/>
          <w:szCs w:val="18"/>
        </w:rPr>
      </w:pPr>
      <w:del w:id="4385" w:author="KVS, Kannan" w:date="2019-02-28T22:23:00Z">
        <w:r w:rsidRPr="00FF1834" w:rsidDel="009B5AF1">
          <w:rPr>
            <w:rFonts w:ascii="Courier" w:hAnsi="Courier"/>
            <w:sz w:val="18"/>
            <w:szCs w:val="18"/>
          </w:rPr>
          <w:delText xml:space="preserve">            "lanes": "27,28",</w:delText>
        </w:r>
      </w:del>
    </w:p>
    <w:p w14:paraId="638EC52F" w14:textId="41E073EC" w:rsidR="00FF1834" w:rsidRPr="00FF1834" w:rsidDel="009B5AF1" w:rsidRDefault="00FF1834" w:rsidP="00FF1834">
      <w:pPr>
        <w:rPr>
          <w:del w:id="4386" w:author="KVS, Kannan" w:date="2019-02-28T22:23:00Z"/>
          <w:rFonts w:ascii="Courier" w:hAnsi="Courier"/>
          <w:sz w:val="18"/>
          <w:szCs w:val="18"/>
        </w:rPr>
      </w:pPr>
      <w:del w:id="4387" w:author="KVS, Kannan" w:date="2019-02-28T22:23:00Z">
        <w:r w:rsidRPr="00FF1834" w:rsidDel="009B5AF1">
          <w:rPr>
            <w:rFonts w:ascii="Courier" w:hAnsi="Courier"/>
            <w:sz w:val="18"/>
            <w:szCs w:val="18"/>
          </w:rPr>
          <w:delText xml:space="preserve">            "speed": "50000"</w:delText>
        </w:r>
      </w:del>
    </w:p>
    <w:p w14:paraId="772F9275" w14:textId="60A14BAC" w:rsidR="00FF1834" w:rsidRPr="00FF1834" w:rsidDel="009B5AF1" w:rsidRDefault="00FF1834" w:rsidP="00FF1834">
      <w:pPr>
        <w:rPr>
          <w:del w:id="4388" w:author="KVS, Kannan" w:date="2019-02-28T22:23:00Z"/>
          <w:rFonts w:ascii="Courier" w:hAnsi="Courier"/>
          <w:sz w:val="18"/>
          <w:szCs w:val="18"/>
        </w:rPr>
      </w:pPr>
      <w:del w:id="4389" w:author="KVS, Kannan" w:date="2019-02-28T22:23:00Z">
        <w:r w:rsidRPr="00FF1834" w:rsidDel="009B5AF1">
          <w:rPr>
            <w:rFonts w:ascii="Courier" w:hAnsi="Courier"/>
            <w:sz w:val="18"/>
            <w:szCs w:val="18"/>
          </w:rPr>
          <w:delText xml:space="preserve">        },</w:delText>
        </w:r>
      </w:del>
    </w:p>
    <w:p w14:paraId="77129267" w14:textId="20EC0AE3" w:rsidR="00FF1834" w:rsidRPr="00FF1834" w:rsidDel="009B5AF1" w:rsidRDefault="00FF1834" w:rsidP="00FF1834">
      <w:pPr>
        <w:rPr>
          <w:del w:id="4390" w:author="KVS, Kannan" w:date="2019-02-28T22:23:00Z"/>
          <w:rFonts w:ascii="Courier" w:hAnsi="Courier"/>
          <w:sz w:val="18"/>
          <w:szCs w:val="18"/>
        </w:rPr>
      </w:pPr>
      <w:del w:id="4391" w:author="KVS, Kannan" w:date="2019-02-28T22:23:00Z">
        <w:r w:rsidRPr="00FF1834" w:rsidDel="009B5AF1">
          <w:rPr>
            <w:rFonts w:ascii="Courier" w:hAnsi="Courier"/>
            <w:sz w:val="18"/>
            <w:szCs w:val="18"/>
          </w:rPr>
          <w:delText xml:space="preserve">        "Ethernet108": {</w:delText>
        </w:r>
      </w:del>
    </w:p>
    <w:p w14:paraId="1E877C05" w14:textId="01FFCB11" w:rsidR="00FF1834" w:rsidRPr="00FF1834" w:rsidDel="009B5AF1" w:rsidRDefault="00FF1834" w:rsidP="00FF1834">
      <w:pPr>
        <w:rPr>
          <w:del w:id="4392" w:author="KVS, Kannan" w:date="2019-02-28T22:23:00Z"/>
          <w:rFonts w:ascii="Courier" w:hAnsi="Courier"/>
          <w:sz w:val="18"/>
          <w:szCs w:val="18"/>
        </w:rPr>
      </w:pPr>
      <w:del w:id="4393" w:author="KVS, Kannan" w:date="2019-02-28T22:23:00Z">
        <w:r w:rsidRPr="00FF1834" w:rsidDel="009B5AF1">
          <w:rPr>
            <w:rFonts w:ascii="Courier" w:hAnsi="Courier"/>
            <w:sz w:val="18"/>
            <w:szCs w:val="18"/>
          </w:rPr>
          <w:delText xml:space="preserve">            "alias": "Eth28/1",</w:delText>
        </w:r>
      </w:del>
    </w:p>
    <w:p w14:paraId="4EAD965F" w14:textId="3BABA38D" w:rsidR="00FF1834" w:rsidRPr="00FF1834" w:rsidDel="009B5AF1" w:rsidRDefault="00FF1834" w:rsidP="00FF1834">
      <w:pPr>
        <w:rPr>
          <w:del w:id="4394" w:author="KVS, Kannan" w:date="2019-02-28T22:23:00Z"/>
          <w:rFonts w:ascii="Courier" w:hAnsi="Courier"/>
          <w:sz w:val="18"/>
          <w:szCs w:val="18"/>
        </w:rPr>
      </w:pPr>
      <w:del w:id="4395" w:author="KVS, Kannan" w:date="2019-02-28T22:23:00Z">
        <w:r w:rsidRPr="00FF1834" w:rsidDel="009B5AF1">
          <w:rPr>
            <w:rFonts w:ascii="Courier" w:hAnsi="Courier"/>
            <w:sz w:val="18"/>
            <w:szCs w:val="18"/>
          </w:rPr>
          <w:delText xml:space="preserve">            "lanes": "29,30",</w:delText>
        </w:r>
      </w:del>
    </w:p>
    <w:p w14:paraId="746E8A15" w14:textId="2FC3617C" w:rsidR="00FF1834" w:rsidRPr="00FF1834" w:rsidDel="009B5AF1" w:rsidRDefault="00FF1834" w:rsidP="00FF1834">
      <w:pPr>
        <w:rPr>
          <w:del w:id="4396" w:author="KVS, Kannan" w:date="2019-02-28T22:23:00Z"/>
          <w:rFonts w:ascii="Courier" w:hAnsi="Courier"/>
          <w:sz w:val="18"/>
          <w:szCs w:val="18"/>
        </w:rPr>
      </w:pPr>
      <w:del w:id="4397" w:author="KVS, Kannan" w:date="2019-02-28T22:23:00Z">
        <w:r w:rsidRPr="00FF1834" w:rsidDel="009B5AF1">
          <w:rPr>
            <w:rFonts w:ascii="Courier" w:hAnsi="Courier"/>
            <w:sz w:val="18"/>
            <w:szCs w:val="18"/>
          </w:rPr>
          <w:delText xml:space="preserve">            "speed": "50000"</w:delText>
        </w:r>
      </w:del>
    </w:p>
    <w:p w14:paraId="4FB44416" w14:textId="3DE0B5EA" w:rsidR="00FF1834" w:rsidRPr="00FF1834" w:rsidDel="009B5AF1" w:rsidRDefault="00FF1834" w:rsidP="00FF1834">
      <w:pPr>
        <w:rPr>
          <w:del w:id="4398" w:author="KVS, Kannan" w:date="2019-02-28T22:23:00Z"/>
          <w:rFonts w:ascii="Courier" w:hAnsi="Courier"/>
          <w:sz w:val="18"/>
          <w:szCs w:val="18"/>
        </w:rPr>
      </w:pPr>
      <w:del w:id="4399" w:author="KVS, Kannan" w:date="2019-02-28T22:23:00Z">
        <w:r w:rsidRPr="00FF1834" w:rsidDel="009B5AF1">
          <w:rPr>
            <w:rFonts w:ascii="Courier" w:hAnsi="Courier"/>
            <w:sz w:val="18"/>
            <w:szCs w:val="18"/>
          </w:rPr>
          <w:delText xml:space="preserve">        },</w:delText>
        </w:r>
      </w:del>
    </w:p>
    <w:p w14:paraId="51A4CE97" w14:textId="1C440DD2" w:rsidR="00FF1834" w:rsidRPr="00FF1834" w:rsidDel="009B5AF1" w:rsidRDefault="00FF1834" w:rsidP="00FF1834">
      <w:pPr>
        <w:rPr>
          <w:del w:id="4400" w:author="KVS, Kannan" w:date="2019-02-28T22:23:00Z"/>
          <w:rFonts w:ascii="Courier" w:hAnsi="Courier"/>
          <w:sz w:val="18"/>
          <w:szCs w:val="18"/>
        </w:rPr>
      </w:pPr>
      <w:del w:id="4401" w:author="KVS, Kannan" w:date="2019-02-28T22:23:00Z">
        <w:r w:rsidRPr="00FF1834" w:rsidDel="009B5AF1">
          <w:rPr>
            <w:rFonts w:ascii="Courier" w:hAnsi="Courier"/>
            <w:sz w:val="18"/>
            <w:szCs w:val="18"/>
          </w:rPr>
          <w:delText xml:space="preserve">        "Ethernet110": {</w:delText>
        </w:r>
      </w:del>
    </w:p>
    <w:p w14:paraId="3A966573" w14:textId="2BB2F876" w:rsidR="00FF1834" w:rsidRPr="00FF1834" w:rsidDel="009B5AF1" w:rsidRDefault="00FF1834" w:rsidP="00FF1834">
      <w:pPr>
        <w:rPr>
          <w:del w:id="4402" w:author="KVS, Kannan" w:date="2019-02-28T22:23:00Z"/>
          <w:rFonts w:ascii="Courier" w:hAnsi="Courier"/>
          <w:sz w:val="18"/>
          <w:szCs w:val="18"/>
        </w:rPr>
      </w:pPr>
      <w:del w:id="4403" w:author="KVS, Kannan" w:date="2019-02-28T22:23:00Z">
        <w:r w:rsidRPr="00FF1834" w:rsidDel="009B5AF1">
          <w:rPr>
            <w:rFonts w:ascii="Courier" w:hAnsi="Courier"/>
            <w:sz w:val="18"/>
            <w:szCs w:val="18"/>
          </w:rPr>
          <w:delText xml:space="preserve">            "alias": "Eth28/2",</w:delText>
        </w:r>
      </w:del>
    </w:p>
    <w:p w14:paraId="36BECA83" w14:textId="7434A6A2" w:rsidR="00FF1834" w:rsidRPr="00FF1834" w:rsidDel="009B5AF1" w:rsidRDefault="00FF1834" w:rsidP="00FF1834">
      <w:pPr>
        <w:rPr>
          <w:del w:id="4404" w:author="KVS, Kannan" w:date="2019-02-28T22:23:00Z"/>
          <w:rFonts w:ascii="Courier" w:hAnsi="Courier"/>
          <w:sz w:val="18"/>
          <w:szCs w:val="18"/>
        </w:rPr>
      </w:pPr>
      <w:del w:id="4405" w:author="KVS, Kannan" w:date="2019-02-28T22:23:00Z">
        <w:r w:rsidRPr="00FF1834" w:rsidDel="009B5AF1">
          <w:rPr>
            <w:rFonts w:ascii="Courier" w:hAnsi="Courier"/>
            <w:sz w:val="18"/>
            <w:szCs w:val="18"/>
          </w:rPr>
          <w:delText xml:space="preserve">            "lanes": "31,32",</w:delText>
        </w:r>
      </w:del>
    </w:p>
    <w:p w14:paraId="506BE658" w14:textId="73C365F4" w:rsidR="00FF1834" w:rsidRPr="00FF1834" w:rsidDel="009B5AF1" w:rsidRDefault="00FF1834" w:rsidP="00FF1834">
      <w:pPr>
        <w:rPr>
          <w:del w:id="4406" w:author="KVS, Kannan" w:date="2019-02-28T22:23:00Z"/>
          <w:rFonts w:ascii="Courier" w:hAnsi="Courier"/>
          <w:sz w:val="18"/>
          <w:szCs w:val="18"/>
        </w:rPr>
      </w:pPr>
      <w:del w:id="4407" w:author="KVS, Kannan" w:date="2019-02-28T22:23:00Z">
        <w:r w:rsidRPr="00FF1834" w:rsidDel="009B5AF1">
          <w:rPr>
            <w:rFonts w:ascii="Courier" w:hAnsi="Courier"/>
            <w:sz w:val="18"/>
            <w:szCs w:val="18"/>
          </w:rPr>
          <w:delText xml:space="preserve">            "speed": "50000"</w:delText>
        </w:r>
      </w:del>
    </w:p>
    <w:p w14:paraId="5670A73E" w14:textId="57C935CE" w:rsidR="00FF1834" w:rsidRPr="00FF1834" w:rsidDel="009B5AF1" w:rsidRDefault="00FF1834" w:rsidP="00FF1834">
      <w:pPr>
        <w:rPr>
          <w:del w:id="4408" w:author="KVS, Kannan" w:date="2019-02-28T22:23:00Z"/>
          <w:rFonts w:ascii="Courier" w:hAnsi="Courier"/>
          <w:sz w:val="18"/>
          <w:szCs w:val="18"/>
        </w:rPr>
      </w:pPr>
      <w:del w:id="4409" w:author="KVS, Kannan" w:date="2019-02-28T22:23:00Z">
        <w:r w:rsidRPr="00FF1834" w:rsidDel="009B5AF1">
          <w:rPr>
            <w:rFonts w:ascii="Courier" w:hAnsi="Courier"/>
            <w:sz w:val="18"/>
            <w:szCs w:val="18"/>
          </w:rPr>
          <w:delText xml:space="preserve">        },</w:delText>
        </w:r>
      </w:del>
    </w:p>
    <w:p w14:paraId="3ACCD73B" w14:textId="7C85473B" w:rsidR="00FF1834" w:rsidRPr="00FF1834" w:rsidDel="009B5AF1" w:rsidRDefault="00FF1834" w:rsidP="00FF1834">
      <w:pPr>
        <w:rPr>
          <w:del w:id="4410" w:author="KVS, Kannan" w:date="2019-02-28T22:23:00Z"/>
          <w:rFonts w:ascii="Courier" w:hAnsi="Courier"/>
          <w:sz w:val="18"/>
          <w:szCs w:val="18"/>
        </w:rPr>
      </w:pPr>
      <w:del w:id="4411" w:author="KVS, Kannan" w:date="2019-02-28T22:23:00Z">
        <w:r w:rsidRPr="00FF1834" w:rsidDel="009B5AF1">
          <w:rPr>
            <w:rFonts w:ascii="Courier" w:hAnsi="Courier"/>
            <w:sz w:val="18"/>
            <w:szCs w:val="18"/>
          </w:rPr>
          <w:delText xml:space="preserve">        "Ethernet112": {</w:delText>
        </w:r>
      </w:del>
    </w:p>
    <w:p w14:paraId="5F69C6E0" w14:textId="51CF073E" w:rsidR="00FF1834" w:rsidRPr="00FF1834" w:rsidDel="009B5AF1" w:rsidRDefault="00FF1834" w:rsidP="00FF1834">
      <w:pPr>
        <w:rPr>
          <w:del w:id="4412" w:author="KVS, Kannan" w:date="2019-02-28T22:23:00Z"/>
          <w:rFonts w:ascii="Courier" w:hAnsi="Courier"/>
          <w:sz w:val="18"/>
          <w:szCs w:val="18"/>
        </w:rPr>
      </w:pPr>
      <w:del w:id="4413" w:author="KVS, Kannan" w:date="2019-02-28T22:23:00Z">
        <w:r w:rsidRPr="00FF1834" w:rsidDel="009B5AF1">
          <w:rPr>
            <w:rFonts w:ascii="Courier" w:hAnsi="Courier"/>
            <w:sz w:val="18"/>
            <w:szCs w:val="18"/>
          </w:rPr>
          <w:delText xml:space="preserve">            "alias": "Eth29/1",</w:delText>
        </w:r>
      </w:del>
    </w:p>
    <w:p w14:paraId="77FF7469" w14:textId="07B3FA48" w:rsidR="00FF1834" w:rsidRPr="00FF1834" w:rsidDel="009B5AF1" w:rsidRDefault="00FF1834" w:rsidP="00FF1834">
      <w:pPr>
        <w:rPr>
          <w:del w:id="4414" w:author="KVS, Kannan" w:date="2019-02-28T22:23:00Z"/>
          <w:rFonts w:ascii="Courier" w:hAnsi="Courier"/>
          <w:sz w:val="18"/>
          <w:szCs w:val="18"/>
        </w:rPr>
      </w:pPr>
      <w:del w:id="4415" w:author="KVS, Kannan" w:date="2019-02-28T22:23:00Z">
        <w:r w:rsidRPr="00FF1834" w:rsidDel="009B5AF1">
          <w:rPr>
            <w:rFonts w:ascii="Courier" w:hAnsi="Courier"/>
            <w:sz w:val="18"/>
            <w:szCs w:val="18"/>
          </w:rPr>
          <w:delText xml:space="preserve">            "lanes": "113,114",</w:delText>
        </w:r>
      </w:del>
    </w:p>
    <w:p w14:paraId="1E21D5B6" w14:textId="6017374A" w:rsidR="00FF1834" w:rsidRPr="00FF1834" w:rsidDel="009B5AF1" w:rsidRDefault="00FF1834" w:rsidP="00FF1834">
      <w:pPr>
        <w:rPr>
          <w:del w:id="4416" w:author="KVS, Kannan" w:date="2019-02-28T22:23:00Z"/>
          <w:rFonts w:ascii="Courier" w:hAnsi="Courier"/>
          <w:sz w:val="18"/>
          <w:szCs w:val="18"/>
        </w:rPr>
      </w:pPr>
      <w:del w:id="4417" w:author="KVS, Kannan" w:date="2019-02-28T22:23:00Z">
        <w:r w:rsidRPr="00FF1834" w:rsidDel="009B5AF1">
          <w:rPr>
            <w:rFonts w:ascii="Courier" w:hAnsi="Courier"/>
            <w:sz w:val="18"/>
            <w:szCs w:val="18"/>
          </w:rPr>
          <w:delText xml:space="preserve">            "speed": "50000"</w:delText>
        </w:r>
      </w:del>
    </w:p>
    <w:p w14:paraId="13105A72" w14:textId="23B3D751" w:rsidR="00FF1834" w:rsidRPr="00FF1834" w:rsidDel="009B5AF1" w:rsidRDefault="00FF1834" w:rsidP="00FF1834">
      <w:pPr>
        <w:rPr>
          <w:del w:id="4418" w:author="KVS, Kannan" w:date="2019-02-28T22:23:00Z"/>
          <w:rFonts w:ascii="Courier" w:hAnsi="Courier"/>
          <w:sz w:val="18"/>
          <w:szCs w:val="18"/>
        </w:rPr>
      </w:pPr>
      <w:del w:id="4419" w:author="KVS, Kannan" w:date="2019-02-28T22:23:00Z">
        <w:r w:rsidRPr="00FF1834" w:rsidDel="009B5AF1">
          <w:rPr>
            <w:rFonts w:ascii="Courier" w:hAnsi="Courier"/>
            <w:sz w:val="18"/>
            <w:szCs w:val="18"/>
          </w:rPr>
          <w:delText xml:space="preserve">        },</w:delText>
        </w:r>
      </w:del>
    </w:p>
    <w:p w14:paraId="756A8B25" w14:textId="59D6BD5D" w:rsidR="00FF1834" w:rsidRPr="00FF1834" w:rsidDel="009B5AF1" w:rsidRDefault="00FF1834" w:rsidP="00FF1834">
      <w:pPr>
        <w:rPr>
          <w:del w:id="4420" w:author="KVS, Kannan" w:date="2019-02-28T22:23:00Z"/>
          <w:rFonts w:ascii="Courier" w:hAnsi="Courier"/>
          <w:sz w:val="18"/>
          <w:szCs w:val="18"/>
        </w:rPr>
      </w:pPr>
      <w:del w:id="4421" w:author="KVS, Kannan" w:date="2019-02-28T22:23:00Z">
        <w:r w:rsidRPr="00FF1834" w:rsidDel="009B5AF1">
          <w:rPr>
            <w:rFonts w:ascii="Courier" w:hAnsi="Courier"/>
            <w:sz w:val="18"/>
            <w:szCs w:val="18"/>
          </w:rPr>
          <w:delText xml:space="preserve">        "Ethernet114": {</w:delText>
        </w:r>
      </w:del>
    </w:p>
    <w:p w14:paraId="13691270" w14:textId="077C8BE6" w:rsidR="00FF1834" w:rsidRPr="00FF1834" w:rsidDel="009B5AF1" w:rsidRDefault="00FF1834" w:rsidP="00FF1834">
      <w:pPr>
        <w:rPr>
          <w:del w:id="4422" w:author="KVS, Kannan" w:date="2019-02-28T22:23:00Z"/>
          <w:rFonts w:ascii="Courier" w:hAnsi="Courier"/>
          <w:sz w:val="18"/>
          <w:szCs w:val="18"/>
        </w:rPr>
      </w:pPr>
      <w:del w:id="4423" w:author="KVS, Kannan" w:date="2019-02-28T22:23:00Z">
        <w:r w:rsidRPr="00FF1834" w:rsidDel="009B5AF1">
          <w:rPr>
            <w:rFonts w:ascii="Courier" w:hAnsi="Courier"/>
            <w:sz w:val="18"/>
            <w:szCs w:val="18"/>
          </w:rPr>
          <w:delText xml:space="preserve">            "alias": "Eth29/2",</w:delText>
        </w:r>
      </w:del>
    </w:p>
    <w:p w14:paraId="40F5203D" w14:textId="0508FA6D" w:rsidR="00FF1834" w:rsidRPr="00FF1834" w:rsidDel="009B5AF1" w:rsidRDefault="00FF1834" w:rsidP="00FF1834">
      <w:pPr>
        <w:rPr>
          <w:del w:id="4424" w:author="KVS, Kannan" w:date="2019-02-28T22:23:00Z"/>
          <w:rFonts w:ascii="Courier" w:hAnsi="Courier"/>
          <w:sz w:val="18"/>
          <w:szCs w:val="18"/>
        </w:rPr>
      </w:pPr>
      <w:del w:id="4425" w:author="KVS, Kannan" w:date="2019-02-28T22:23:00Z">
        <w:r w:rsidRPr="00FF1834" w:rsidDel="009B5AF1">
          <w:rPr>
            <w:rFonts w:ascii="Courier" w:hAnsi="Courier"/>
            <w:sz w:val="18"/>
            <w:szCs w:val="18"/>
          </w:rPr>
          <w:delText xml:space="preserve">            "lanes": "115,116",</w:delText>
        </w:r>
      </w:del>
    </w:p>
    <w:p w14:paraId="16E29DED" w14:textId="5DEF40D1" w:rsidR="00FF1834" w:rsidRPr="00FF1834" w:rsidDel="009B5AF1" w:rsidRDefault="00FF1834" w:rsidP="00FF1834">
      <w:pPr>
        <w:rPr>
          <w:del w:id="4426" w:author="KVS, Kannan" w:date="2019-02-28T22:23:00Z"/>
          <w:rFonts w:ascii="Courier" w:hAnsi="Courier"/>
          <w:sz w:val="18"/>
          <w:szCs w:val="18"/>
        </w:rPr>
      </w:pPr>
      <w:del w:id="4427" w:author="KVS, Kannan" w:date="2019-02-28T22:23:00Z">
        <w:r w:rsidRPr="00FF1834" w:rsidDel="009B5AF1">
          <w:rPr>
            <w:rFonts w:ascii="Courier" w:hAnsi="Courier"/>
            <w:sz w:val="18"/>
            <w:szCs w:val="18"/>
          </w:rPr>
          <w:delText xml:space="preserve">            "speed": "50000"</w:delText>
        </w:r>
      </w:del>
    </w:p>
    <w:p w14:paraId="0ED157CE" w14:textId="2BB6CF9E" w:rsidR="00FF1834" w:rsidRPr="00FF1834" w:rsidDel="009B5AF1" w:rsidRDefault="00FF1834" w:rsidP="00FF1834">
      <w:pPr>
        <w:rPr>
          <w:del w:id="4428" w:author="KVS, Kannan" w:date="2019-02-28T22:23:00Z"/>
          <w:rFonts w:ascii="Courier" w:hAnsi="Courier"/>
          <w:sz w:val="18"/>
          <w:szCs w:val="18"/>
        </w:rPr>
      </w:pPr>
      <w:del w:id="4429" w:author="KVS, Kannan" w:date="2019-02-28T22:23:00Z">
        <w:r w:rsidRPr="00FF1834" w:rsidDel="009B5AF1">
          <w:rPr>
            <w:rFonts w:ascii="Courier" w:hAnsi="Courier"/>
            <w:sz w:val="18"/>
            <w:szCs w:val="18"/>
          </w:rPr>
          <w:delText xml:space="preserve">        },</w:delText>
        </w:r>
      </w:del>
    </w:p>
    <w:p w14:paraId="102230FD" w14:textId="1C7316D6" w:rsidR="00FF1834" w:rsidRPr="00FF1834" w:rsidDel="009B5AF1" w:rsidRDefault="00FF1834" w:rsidP="00FF1834">
      <w:pPr>
        <w:rPr>
          <w:del w:id="4430" w:author="KVS, Kannan" w:date="2019-02-28T22:23:00Z"/>
          <w:rFonts w:ascii="Courier" w:hAnsi="Courier"/>
          <w:sz w:val="18"/>
          <w:szCs w:val="18"/>
        </w:rPr>
      </w:pPr>
      <w:del w:id="4431" w:author="KVS, Kannan" w:date="2019-02-28T22:23:00Z">
        <w:r w:rsidRPr="00FF1834" w:rsidDel="009B5AF1">
          <w:rPr>
            <w:rFonts w:ascii="Courier" w:hAnsi="Courier"/>
            <w:sz w:val="18"/>
            <w:szCs w:val="18"/>
          </w:rPr>
          <w:delText xml:space="preserve">        "Ethernet116": {</w:delText>
        </w:r>
      </w:del>
    </w:p>
    <w:p w14:paraId="0ABE0167" w14:textId="23104EB2" w:rsidR="00FF1834" w:rsidRPr="00FF1834" w:rsidDel="009B5AF1" w:rsidRDefault="00FF1834" w:rsidP="00FF1834">
      <w:pPr>
        <w:rPr>
          <w:del w:id="4432" w:author="KVS, Kannan" w:date="2019-02-28T22:23:00Z"/>
          <w:rFonts w:ascii="Courier" w:hAnsi="Courier"/>
          <w:sz w:val="18"/>
          <w:szCs w:val="18"/>
        </w:rPr>
      </w:pPr>
      <w:del w:id="4433" w:author="KVS, Kannan" w:date="2019-02-28T22:23:00Z">
        <w:r w:rsidRPr="00FF1834" w:rsidDel="009B5AF1">
          <w:rPr>
            <w:rFonts w:ascii="Courier" w:hAnsi="Courier"/>
            <w:sz w:val="18"/>
            <w:szCs w:val="18"/>
          </w:rPr>
          <w:delText xml:space="preserve">            "alias": "Eth30/1",</w:delText>
        </w:r>
      </w:del>
    </w:p>
    <w:p w14:paraId="36487554" w14:textId="196FB64A" w:rsidR="00FF1834" w:rsidRPr="00FF1834" w:rsidDel="009B5AF1" w:rsidRDefault="00FF1834" w:rsidP="00FF1834">
      <w:pPr>
        <w:rPr>
          <w:del w:id="4434" w:author="KVS, Kannan" w:date="2019-02-28T22:23:00Z"/>
          <w:rFonts w:ascii="Courier" w:hAnsi="Courier"/>
          <w:sz w:val="18"/>
          <w:szCs w:val="18"/>
        </w:rPr>
      </w:pPr>
      <w:del w:id="4435" w:author="KVS, Kannan" w:date="2019-02-28T22:23:00Z">
        <w:r w:rsidRPr="00FF1834" w:rsidDel="009B5AF1">
          <w:rPr>
            <w:rFonts w:ascii="Courier" w:hAnsi="Courier"/>
            <w:sz w:val="18"/>
            <w:szCs w:val="18"/>
          </w:rPr>
          <w:delText xml:space="preserve">            "lanes": "117,118",</w:delText>
        </w:r>
      </w:del>
    </w:p>
    <w:p w14:paraId="14C9F81A" w14:textId="37673C3E" w:rsidR="00FF1834" w:rsidRPr="00FF1834" w:rsidDel="009B5AF1" w:rsidRDefault="00FF1834" w:rsidP="00FF1834">
      <w:pPr>
        <w:rPr>
          <w:del w:id="4436" w:author="KVS, Kannan" w:date="2019-02-28T22:23:00Z"/>
          <w:rFonts w:ascii="Courier" w:hAnsi="Courier"/>
          <w:sz w:val="18"/>
          <w:szCs w:val="18"/>
        </w:rPr>
      </w:pPr>
      <w:del w:id="4437" w:author="KVS, Kannan" w:date="2019-02-28T22:23:00Z">
        <w:r w:rsidRPr="00FF1834" w:rsidDel="009B5AF1">
          <w:rPr>
            <w:rFonts w:ascii="Courier" w:hAnsi="Courier"/>
            <w:sz w:val="18"/>
            <w:szCs w:val="18"/>
          </w:rPr>
          <w:delText xml:space="preserve">            "speed": "50000"</w:delText>
        </w:r>
      </w:del>
    </w:p>
    <w:p w14:paraId="233FB618" w14:textId="32CD2004" w:rsidR="00FF1834" w:rsidRPr="00FF1834" w:rsidDel="009B5AF1" w:rsidRDefault="00FF1834" w:rsidP="00FF1834">
      <w:pPr>
        <w:rPr>
          <w:del w:id="4438" w:author="KVS, Kannan" w:date="2019-02-28T22:23:00Z"/>
          <w:rFonts w:ascii="Courier" w:hAnsi="Courier"/>
          <w:sz w:val="18"/>
          <w:szCs w:val="18"/>
        </w:rPr>
      </w:pPr>
      <w:del w:id="4439" w:author="KVS, Kannan" w:date="2019-02-28T22:23:00Z">
        <w:r w:rsidRPr="00FF1834" w:rsidDel="009B5AF1">
          <w:rPr>
            <w:rFonts w:ascii="Courier" w:hAnsi="Courier"/>
            <w:sz w:val="18"/>
            <w:szCs w:val="18"/>
          </w:rPr>
          <w:delText xml:space="preserve">        },</w:delText>
        </w:r>
      </w:del>
    </w:p>
    <w:p w14:paraId="5E39767B" w14:textId="1FC6CC6C" w:rsidR="00FF1834" w:rsidRPr="00FF1834" w:rsidDel="009B5AF1" w:rsidRDefault="00FF1834" w:rsidP="00FF1834">
      <w:pPr>
        <w:rPr>
          <w:del w:id="4440" w:author="KVS, Kannan" w:date="2019-02-28T22:23:00Z"/>
          <w:rFonts w:ascii="Courier" w:hAnsi="Courier"/>
          <w:sz w:val="18"/>
          <w:szCs w:val="18"/>
        </w:rPr>
      </w:pPr>
      <w:del w:id="4441" w:author="KVS, Kannan" w:date="2019-02-28T22:23:00Z">
        <w:r w:rsidRPr="00FF1834" w:rsidDel="009B5AF1">
          <w:rPr>
            <w:rFonts w:ascii="Courier" w:hAnsi="Courier"/>
            <w:sz w:val="18"/>
            <w:szCs w:val="18"/>
          </w:rPr>
          <w:delText xml:space="preserve">        "Ethernet118": {</w:delText>
        </w:r>
      </w:del>
    </w:p>
    <w:p w14:paraId="5D833CA0" w14:textId="2DCCC7CA" w:rsidR="00FF1834" w:rsidRPr="00FF1834" w:rsidDel="009B5AF1" w:rsidRDefault="00FF1834" w:rsidP="00FF1834">
      <w:pPr>
        <w:rPr>
          <w:del w:id="4442" w:author="KVS, Kannan" w:date="2019-02-28T22:23:00Z"/>
          <w:rFonts w:ascii="Courier" w:hAnsi="Courier"/>
          <w:sz w:val="18"/>
          <w:szCs w:val="18"/>
        </w:rPr>
      </w:pPr>
      <w:del w:id="4443" w:author="KVS, Kannan" w:date="2019-02-28T22:23:00Z">
        <w:r w:rsidRPr="00FF1834" w:rsidDel="009B5AF1">
          <w:rPr>
            <w:rFonts w:ascii="Courier" w:hAnsi="Courier"/>
            <w:sz w:val="18"/>
            <w:szCs w:val="18"/>
          </w:rPr>
          <w:delText xml:space="preserve">            "alias": "Eth30/2",</w:delText>
        </w:r>
      </w:del>
    </w:p>
    <w:p w14:paraId="0EB9AE34" w14:textId="7A6C6826" w:rsidR="00FF1834" w:rsidRPr="00FF1834" w:rsidDel="009B5AF1" w:rsidRDefault="00FF1834" w:rsidP="00FF1834">
      <w:pPr>
        <w:rPr>
          <w:del w:id="4444" w:author="KVS, Kannan" w:date="2019-02-28T22:23:00Z"/>
          <w:rFonts w:ascii="Courier" w:hAnsi="Courier"/>
          <w:sz w:val="18"/>
          <w:szCs w:val="18"/>
        </w:rPr>
      </w:pPr>
      <w:del w:id="4445" w:author="KVS, Kannan" w:date="2019-02-28T22:23:00Z">
        <w:r w:rsidRPr="00FF1834" w:rsidDel="009B5AF1">
          <w:rPr>
            <w:rFonts w:ascii="Courier" w:hAnsi="Courier"/>
            <w:sz w:val="18"/>
            <w:szCs w:val="18"/>
          </w:rPr>
          <w:delText xml:space="preserve">            "lanes": "119,120",</w:delText>
        </w:r>
      </w:del>
    </w:p>
    <w:p w14:paraId="045CBFD6" w14:textId="755AA55E" w:rsidR="00FF1834" w:rsidRPr="00FF1834" w:rsidDel="009B5AF1" w:rsidRDefault="00FF1834" w:rsidP="00FF1834">
      <w:pPr>
        <w:rPr>
          <w:del w:id="4446" w:author="KVS, Kannan" w:date="2019-02-28T22:23:00Z"/>
          <w:rFonts w:ascii="Courier" w:hAnsi="Courier"/>
          <w:sz w:val="18"/>
          <w:szCs w:val="18"/>
        </w:rPr>
      </w:pPr>
      <w:del w:id="4447" w:author="KVS, Kannan" w:date="2019-02-28T22:23:00Z">
        <w:r w:rsidRPr="00FF1834" w:rsidDel="009B5AF1">
          <w:rPr>
            <w:rFonts w:ascii="Courier" w:hAnsi="Courier"/>
            <w:sz w:val="18"/>
            <w:szCs w:val="18"/>
          </w:rPr>
          <w:delText xml:space="preserve">            "speed": "50000"</w:delText>
        </w:r>
      </w:del>
    </w:p>
    <w:p w14:paraId="75381808" w14:textId="222990ED" w:rsidR="00FF1834" w:rsidRPr="00FF1834" w:rsidDel="009B5AF1" w:rsidRDefault="00FF1834" w:rsidP="00FF1834">
      <w:pPr>
        <w:rPr>
          <w:del w:id="4448" w:author="KVS, Kannan" w:date="2019-02-28T22:23:00Z"/>
          <w:rFonts w:ascii="Courier" w:hAnsi="Courier"/>
          <w:sz w:val="18"/>
          <w:szCs w:val="18"/>
        </w:rPr>
      </w:pPr>
      <w:del w:id="4449" w:author="KVS, Kannan" w:date="2019-02-28T22:23:00Z">
        <w:r w:rsidRPr="00FF1834" w:rsidDel="009B5AF1">
          <w:rPr>
            <w:rFonts w:ascii="Courier" w:hAnsi="Courier"/>
            <w:sz w:val="18"/>
            <w:szCs w:val="18"/>
          </w:rPr>
          <w:delText xml:space="preserve">        },</w:delText>
        </w:r>
      </w:del>
    </w:p>
    <w:p w14:paraId="03FED9F4" w14:textId="1A54CF71" w:rsidR="00FF1834" w:rsidRPr="00FF1834" w:rsidDel="009B5AF1" w:rsidRDefault="00FF1834" w:rsidP="00FF1834">
      <w:pPr>
        <w:rPr>
          <w:del w:id="4450" w:author="KVS, Kannan" w:date="2019-02-28T22:23:00Z"/>
          <w:rFonts w:ascii="Courier" w:hAnsi="Courier"/>
          <w:sz w:val="18"/>
          <w:szCs w:val="18"/>
        </w:rPr>
      </w:pPr>
      <w:del w:id="4451" w:author="KVS, Kannan" w:date="2019-02-28T22:23:00Z">
        <w:r w:rsidRPr="00FF1834" w:rsidDel="009B5AF1">
          <w:rPr>
            <w:rFonts w:ascii="Courier" w:hAnsi="Courier"/>
            <w:sz w:val="18"/>
            <w:szCs w:val="18"/>
          </w:rPr>
          <w:delText xml:space="preserve">        "Ethernet120": {</w:delText>
        </w:r>
      </w:del>
    </w:p>
    <w:p w14:paraId="62FC209B" w14:textId="4CDE89E4" w:rsidR="00FF1834" w:rsidRPr="00FF1834" w:rsidDel="009B5AF1" w:rsidRDefault="00FF1834" w:rsidP="00FF1834">
      <w:pPr>
        <w:rPr>
          <w:del w:id="4452" w:author="KVS, Kannan" w:date="2019-02-28T22:23:00Z"/>
          <w:rFonts w:ascii="Courier" w:hAnsi="Courier"/>
          <w:sz w:val="18"/>
          <w:szCs w:val="18"/>
        </w:rPr>
      </w:pPr>
      <w:del w:id="4453" w:author="KVS, Kannan" w:date="2019-02-28T22:23:00Z">
        <w:r w:rsidRPr="00FF1834" w:rsidDel="009B5AF1">
          <w:rPr>
            <w:rFonts w:ascii="Courier" w:hAnsi="Courier"/>
            <w:sz w:val="18"/>
            <w:szCs w:val="18"/>
          </w:rPr>
          <w:delText xml:space="preserve">            "alias": "Eth31/1",</w:delText>
        </w:r>
      </w:del>
    </w:p>
    <w:p w14:paraId="7D7BD8A2" w14:textId="52E53477" w:rsidR="00FF1834" w:rsidRPr="00FF1834" w:rsidDel="009B5AF1" w:rsidRDefault="00FF1834" w:rsidP="00FF1834">
      <w:pPr>
        <w:rPr>
          <w:del w:id="4454" w:author="KVS, Kannan" w:date="2019-02-28T22:23:00Z"/>
          <w:rFonts w:ascii="Courier" w:hAnsi="Courier"/>
          <w:sz w:val="18"/>
          <w:szCs w:val="18"/>
        </w:rPr>
      </w:pPr>
      <w:del w:id="4455" w:author="KVS, Kannan" w:date="2019-02-28T22:23:00Z">
        <w:r w:rsidRPr="00FF1834" w:rsidDel="009B5AF1">
          <w:rPr>
            <w:rFonts w:ascii="Courier" w:hAnsi="Courier"/>
            <w:sz w:val="18"/>
            <w:szCs w:val="18"/>
          </w:rPr>
          <w:delText xml:space="preserve">            "lanes": "121,122",</w:delText>
        </w:r>
      </w:del>
    </w:p>
    <w:p w14:paraId="1332C87F" w14:textId="1CD96798" w:rsidR="00FF1834" w:rsidRPr="00FF1834" w:rsidDel="009B5AF1" w:rsidRDefault="00FF1834" w:rsidP="00FF1834">
      <w:pPr>
        <w:rPr>
          <w:del w:id="4456" w:author="KVS, Kannan" w:date="2019-02-28T22:23:00Z"/>
          <w:rFonts w:ascii="Courier" w:hAnsi="Courier"/>
          <w:sz w:val="18"/>
          <w:szCs w:val="18"/>
        </w:rPr>
      </w:pPr>
      <w:del w:id="4457" w:author="KVS, Kannan" w:date="2019-02-28T22:23:00Z">
        <w:r w:rsidRPr="00FF1834" w:rsidDel="009B5AF1">
          <w:rPr>
            <w:rFonts w:ascii="Courier" w:hAnsi="Courier"/>
            <w:sz w:val="18"/>
            <w:szCs w:val="18"/>
          </w:rPr>
          <w:delText xml:space="preserve">            "speed": "50000"</w:delText>
        </w:r>
      </w:del>
    </w:p>
    <w:p w14:paraId="1E427D8A" w14:textId="3BC6F0A1" w:rsidR="00FF1834" w:rsidRPr="00FF1834" w:rsidDel="009B5AF1" w:rsidRDefault="00FF1834" w:rsidP="00FF1834">
      <w:pPr>
        <w:rPr>
          <w:del w:id="4458" w:author="KVS, Kannan" w:date="2019-02-28T22:23:00Z"/>
          <w:rFonts w:ascii="Courier" w:hAnsi="Courier"/>
          <w:sz w:val="18"/>
          <w:szCs w:val="18"/>
        </w:rPr>
      </w:pPr>
      <w:del w:id="4459" w:author="KVS, Kannan" w:date="2019-02-28T22:23:00Z">
        <w:r w:rsidRPr="00FF1834" w:rsidDel="009B5AF1">
          <w:rPr>
            <w:rFonts w:ascii="Courier" w:hAnsi="Courier"/>
            <w:sz w:val="18"/>
            <w:szCs w:val="18"/>
          </w:rPr>
          <w:delText xml:space="preserve">        },</w:delText>
        </w:r>
      </w:del>
    </w:p>
    <w:p w14:paraId="77D6E2F5" w14:textId="5362A60C" w:rsidR="00FF1834" w:rsidRPr="00FF1834" w:rsidDel="009B5AF1" w:rsidRDefault="00FF1834" w:rsidP="00FF1834">
      <w:pPr>
        <w:rPr>
          <w:del w:id="4460" w:author="KVS, Kannan" w:date="2019-02-28T22:23:00Z"/>
          <w:rFonts w:ascii="Courier" w:hAnsi="Courier"/>
          <w:sz w:val="18"/>
          <w:szCs w:val="18"/>
        </w:rPr>
      </w:pPr>
      <w:del w:id="4461" w:author="KVS, Kannan" w:date="2019-02-28T22:23:00Z">
        <w:r w:rsidRPr="00FF1834" w:rsidDel="009B5AF1">
          <w:rPr>
            <w:rFonts w:ascii="Courier" w:hAnsi="Courier"/>
            <w:sz w:val="18"/>
            <w:szCs w:val="18"/>
          </w:rPr>
          <w:delText xml:space="preserve">        "Ethernet122": {</w:delText>
        </w:r>
      </w:del>
    </w:p>
    <w:p w14:paraId="09CDCA51" w14:textId="4637B5BB" w:rsidR="00FF1834" w:rsidRPr="00FF1834" w:rsidDel="009B5AF1" w:rsidRDefault="00FF1834" w:rsidP="00FF1834">
      <w:pPr>
        <w:rPr>
          <w:del w:id="4462" w:author="KVS, Kannan" w:date="2019-02-28T22:23:00Z"/>
          <w:rFonts w:ascii="Courier" w:hAnsi="Courier"/>
          <w:sz w:val="18"/>
          <w:szCs w:val="18"/>
        </w:rPr>
      </w:pPr>
      <w:del w:id="4463" w:author="KVS, Kannan" w:date="2019-02-28T22:23:00Z">
        <w:r w:rsidRPr="00FF1834" w:rsidDel="009B5AF1">
          <w:rPr>
            <w:rFonts w:ascii="Courier" w:hAnsi="Courier"/>
            <w:sz w:val="18"/>
            <w:szCs w:val="18"/>
          </w:rPr>
          <w:delText xml:space="preserve">            "alias": "Eth31/2",</w:delText>
        </w:r>
      </w:del>
    </w:p>
    <w:p w14:paraId="36D73BE6" w14:textId="55BB31C6" w:rsidR="00FF1834" w:rsidRPr="00FF1834" w:rsidDel="009B5AF1" w:rsidRDefault="00FF1834" w:rsidP="00FF1834">
      <w:pPr>
        <w:rPr>
          <w:del w:id="4464" w:author="KVS, Kannan" w:date="2019-02-28T22:23:00Z"/>
          <w:rFonts w:ascii="Courier" w:hAnsi="Courier"/>
          <w:sz w:val="18"/>
          <w:szCs w:val="18"/>
        </w:rPr>
      </w:pPr>
      <w:del w:id="4465" w:author="KVS, Kannan" w:date="2019-02-28T22:23:00Z">
        <w:r w:rsidRPr="00FF1834" w:rsidDel="009B5AF1">
          <w:rPr>
            <w:rFonts w:ascii="Courier" w:hAnsi="Courier"/>
            <w:sz w:val="18"/>
            <w:szCs w:val="18"/>
          </w:rPr>
          <w:delText xml:space="preserve">            "lanes": "123,124",</w:delText>
        </w:r>
      </w:del>
    </w:p>
    <w:p w14:paraId="7A21C26A" w14:textId="5FCB2FD6" w:rsidR="00FF1834" w:rsidRPr="00FF1834" w:rsidDel="009B5AF1" w:rsidRDefault="00FF1834" w:rsidP="00FF1834">
      <w:pPr>
        <w:rPr>
          <w:del w:id="4466" w:author="KVS, Kannan" w:date="2019-02-28T22:23:00Z"/>
          <w:rFonts w:ascii="Courier" w:hAnsi="Courier"/>
          <w:sz w:val="18"/>
          <w:szCs w:val="18"/>
        </w:rPr>
      </w:pPr>
      <w:del w:id="4467" w:author="KVS, Kannan" w:date="2019-02-28T22:23:00Z">
        <w:r w:rsidRPr="00FF1834" w:rsidDel="009B5AF1">
          <w:rPr>
            <w:rFonts w:ascii="Courier" w:hAnsi="Courier"/>
            <w:sz w:val="18"/>
            <w:szCs w:val="18"/>
          </w:rPr>
          <w:delText xml:space="preserve">            "speed": "50000"</w:delText>
        </w:r>
      </w:del>
    </w:p>
    <w:p w14:paraId="7C2C50DE" w14:textId="6E4C6EE7" w:rsidR="00FF1834" w:rsidRPr="00FF1834" w:rsidDel="009B5AF1" w:rsidRDefault="00FF1834" w:rsidP="00FF1834">
      <w:pPr>
        <w:rPr>
          <w:del w:id="4468" w:author="KVS, Kannan" w:date="2019-02-28T22:23:00Z"/>
          <w:rFonts w:ascii="Courier" w:hAnsi="Courier"/>
          <w:sz w:val="18"/>
          <w:szCs w:val="18"/>
        </w:rPr>
      </w:pPr>
      <w:del w:id="4469" w:author="KVS, Kannan" w:date="2019-02-28T22:23:00Z">
        <w:r w:rsidRPr="00FF1834" w:rsidDel="009B5AF1">
          <w:rPr>
            <w:rFonts w:ascii="Courier" w:hAnsi="Courier"/>
            <w:sz w:val="18"/>
            <w:szCs w:val="18"/>
          </w:rPr>
          <w:delText xml:space="preserve">        },</w:delText>
        </w:r>
      </w:del>
    </w:p>
    <w:p w14:paraId="4B27584C" w14:textId="238C17B9" w:rsidR="00FF1834" w:rsidRPr="00FF1834" w:rsidDel="009B5AF1" w:rsidRDefault="00FF1834" w:rsidP="00FF1834">
      <w:pPr>
        <w:rPr>
          <w:del w:id="4470" w:author="KVS, Kannan" w:date="2019-02-28T22:23:00Z"/>
          <w:rFonts w:ascii="Courier" w:hAnsi="Courier"/>
          <w:sz w:val="18"/>
          <w:szCs w:val="18"/>
        </w:rPr>
      </w:pPr>
      <w:del w:id="4471" w:author="KVS, Kannan" w:date="2019-02-28T22:23:00Z">
        <w:r w:rsidRPr="00FF1834" w:rsidDel="009B5AF1">
          <w:rPr>
            <w:rFonts w:ascii="Courier" w:hAnsi="Courier"/>
            <w:sz w:val="18"/>
            <w:szCs w:val="18"/>
          </w:rPr>
          <w:delText xml:space="preserve">        "Ethernet124": {</w:delText>
        </w:r>
      </w:del>
    </w:p>
    <w:p w14:paraId="3F733AFE" w14:textId="77F13514" w:rsidR="00FF1834" w:rsidRPr="00FF1834" w:rsidDel="009B5AF1" w:rsidRDefault="00FF1834" w:rsidP="00FF1834">
      <w:pPr>
        <w:rPr>
          <w:del w:id="4472" w:author="KVS, Kannan" w:date="2019-02-28T22:23:00Z"/>
          <w:rFonts w:ascii="Courier" w:hAnsi="Courier"/>
          <w:sz w:val="18"/>
          <w:szCs w:val="18"/>
        </w:rPr>
      </w:pPr>
      <w:del w:id="4473" w:author="KVS, Kannan" w:date="2019-02-28T22:23:00Z">
        <w:r w:rsidRPr="00FF1834" w:rsidDel="009B5AF1">
          <w:rPr>
            <w:rFonts w:ascii="Courier" w:hAnsi="Courier"/>
            <w:sz w:val="18"/>
            <w:szCs w:val="18"/>
          </w:rPr>
          <w:delText xml:space="preserve">            "alias": "Eth32/1",</w:delText>
        </w:r>
      </w:del>
    </w:p>
    <w:p w14:paraId="42AB04E1" w14:textId="1B6BABFF" w:rsidR="00FF1834" w:rsidRPr="00FF1834" w:rsidDel="009B5AF1" w:rsidRDefault="00FF1834" w:rsidP="00FF1834">
      <w:pPr>
        <w:rPr>
          <w:del w:id="4474" w:author="KVS, Kannan" w:date="2019-02-28T22:23:00Z"/>
          <w:rFonts w:ascii="Courier" w:hAnsi="Courier"/>
          <w:sz w:val="18"/>
          <w:szCs w:val="18"/>
        </w:rPr>
      </w:pPr>
      <w:del w:id="4475" w:author="KVS, Kannan" w:date="2019-02-28T22:23:00Z">
        <w:r w:rsidRPr="00FF1834" w:rsidDel="009B5AF1">
          <w:rPr>
            <w:rFonts w:ascii="Courier" w:hAnsi="Courier"/>
            <w:sz w:val="18"/>
            <w:szCs w:val="18"/>
          </w:rPr>
          <w:delText xml:space="preserve">            "lanes": "125,126",</w:delText>
        </w:r>
      </w:del>
    </w:p>
    <w:p w14:paraId="35E70714" w14:textId="261163D4" w:rsidR="00FF1834" w:rsidRPr="00FF1834" w:rsidDel="009B5AF1" w:rsidRDefault="00FF1834" w:rsidP="00FF1834">
      <w:pPr>
        <w:rPr>
          <w:del w:id="4476" w:author="KVS, Kannan" w:date="2019-02-28T22:23:00Z"/>
          <w:rFonts w:ascii="Courier" w:hAnsi="Courier"/>
          <w:sz w:val="18"/>
          <w:szCs w:val="18"/>
        </w:rPr>
      </w:pPr>
      <w:del w:id="4477" w:author="KVS, Kannan" w:date="2019-02-28T22:23:00Z">
        <w:r w:rsidRPr="00FF1834" w:rsidDel="009B5AF1">
          <w:rPr>
            <w:rFonts w:ascii="Courier" w:hAnsi="Courier"/>
            <w:sz w:val="18"/>
            <w:szCs w:val="18"/>
          </w:rPr>
          <w:delText xml:space="preserve">            "speed": "50000"</w:delText>
        </w:r>
      </w:del>
    </w:p>
    <w:p w14:paraId="7B074DD9" w14:textId="2DE8A303" w:rsidR="00FF1834" w:rsidRPr="00FF1834" w:rsidDel="009B5AF1" w:rsidRDefault="00FF1834" w:rsidP="00FF1834">
      <w:pPr>
        <w:rPr>
          <w:del w:id="4478" w:author="KVS, Kannan" w:date="2019-02-28T22:23:00Z"/>
          <w:rFonts w:ascii="Courier" w:hAnsi="Courier"/>
          <w:sz w:val="18"/>
          <w:szCs w:val="18"/>
        </w:rPr>
      </w:pPr>
      <w:del w:id="4479" w:author="KVS, Kannan" w:date="2019-02-28T22:23:00Z">
        <w:r w:rsidRPr="00FF1834" w:rsidDel="009B5AF1">
          <w:rPr>
            <w:rFonts w:ascii="Courier" w:hAnsi="Courier"/>
            <w:sz w:val="18"/>
            <w:szCs w:val="18"/>
          </w:rPr>
          <w:delText xml:space="preserve">        },</w:delText>
        </w:r>
      </w:del>
    </w:p>
    <w:p w14:paraId="624277E3" w14:textId="4EBCB09E" w:rsidR="00FF1834" w:rsidRPr="00FF1834" w:rsidDel="009B5AF1" w:rsidRDefault="00FF1834" w:rsidP="00FF1834">
      <w:pPr>
        <w:rPr>
          <w:del w:id="4480" w:author="KVS, Kannan" w:date="2019-02-28T22:23:00Z"/>
          <w:rFonts w:ascii="Courier" w:hAnsi="Courier"/>
          <w:sz w:val="18"/>
          <w:szCs w:val="18"/>
        </w:rPr>
      </w:pPr>
      <w:del w:id="4481" w:author="KVS, Kannan" w:date="2019-02-28T22:23:00Z">
        <w:r w:rsidRPr="00FF1834" w:rsidDel="009B5AF1">
          <w:rPr>
            <w:rFonts w:ascii="Courier" w:hAnsi="Courier"/>
            <w:sz w:val="18"/>
            <w:szCs w:val="18"/>
          </w:rPr>
          <w:delText xml:space="preserve">        "Ethernet126": {</w:delText>
        </w:r>
      </w:del>
    </w:p>
    <w:p w14:paraId="2AFE3B9F" w14:textId="563E5104" w:rsidR="00FF1834" w:rsidRPr="00FF1834" w:rsidDel="009B5AF1" w:rsidRDefault="00FF1834" w:rsidP="00FF1834">
      <w:pPr>
        <w:rPr>
          <w:del w:id="4482" w:author="KVS, Kannan" w:date="2019-02-28T22:23:00Z"/>
          <w:rFonts w:ascii="Courier" w:hAnsi="Courier"/>
          <w:sz w:val="18"/>
          <w:szCs w:val="18"/>
        </w:rPr>
      </w:pPr>
      <w:del w:id="4483" w:author="KVS, Kannan" w:date="2019-02-28T22:23:00Z">
        <w:r w:rsidRPr="00FF1834" w:rsidDel="009B5AF1">
          <w:rPr>
            <w:rFonts w:ascii="Courier" w:hAnsi="Courier"/>
            <w:sz w:val="18"/>
            <w:szCs w:val="18"/>
          </w:rPr>
          <w:delText xml:space="preserve">            "alias": "Eth32/2",</w:delText>
        </w:r>
      </w:del>
    </w:p>
    <w:p w14:paraId="76421BC6" w14:textId="190349AD" w:rsidR="00FF1834" w:rsidRPr="00FF1834" w:rsidDel="009B5AF1" w:rsidRDefault="00FF1834" w:rsidP="00FF1834">
      <w:pPr>
        <w:rPr>
          <w:del w:id="4484" w:author="KVS, Kannan" w:date="2019-02-28T22:23:00Z"/>
          <w:rFonts w:ascii="Courier" w:hAnsi="Courier"/>
          <w:sz w:val="18"/>
          <w:szCs w:val="18"/>
        </w:rPr>
      </w:pPr>
      <w:del w:id="4485" w:author="KVS, Kannan" w:date="2019-02-28T22:23:00Z">
        <w:r w:rsidRPr="00FF1834" w:rsidDel="009B5AF1">
          <w:rPr>
            <w:rFonts w:ascii="Courier" w:hAnsi="Courier"/>
            <w:sz w:val="18"/>
            <w:szCs w:val="18"/>
          </w:rPr>
          <w:delText xml:space="preserve">            "lanes": "127,128",</w:delText>
        </w:r>
      </w:del>
    </w:p>
    <w:p w14:paraId="6130730A" w14:textId="3BA56F76" w:rsidR="00FF1834" w:rsidRPr="00FF1834" w:rsidDel="009B5AF1" w:rsidRDefault="00FF1834" w:rsidP="00FF1834">
      <w:pPr>
        <w:rPr>
          <w:del w:id="4486" w:author="KVS, Kannan" w:date="2019-02-28T22:23:00Z"/>
          <w:rFonts w:ascii="Courier" w:hAnsi="Courier"/>
          <w:sz w:val="18"/>
          <w:szCs w:val="18"/>
        </w:rPr>
      </w:pPr>
      <w:del w:id="4487" w:author="KVS, Kannan" w:date="2019-02-28T22:23:00Z">
        <w:r w:rsidRPr="00FF1834" w:rsidDel="009B5AF1">
          <w:rPr>
            <w:rFonts w:ascii="Courier" w:hAnsi="Courier"/>
            <w:sz w:val="18"/>
            <w:szCs w:val="18"/>
          </w:rPr>
          <w:delText xml:space="preserve">            "speed": "50000"</w:delText>
        </w:r>
      </w:del>
    </w:p>
    <w:p w14:paraId="1ABA2711" w14:textId="4765F37E" w:rsidR="00FF1834" w:rsidRPr="00FF1834" w:rsidDel="009B5AF1" w:rsidRDefault="00FF1834" w:rsidP="00FF1834">
      <w:pPr>
        <w:rPr>
          <w:del w:id="4488" w:author="KVS, Kannan" w:date="2019-02-28T22:23:00Z"/>
          <w:rFonts w:ascii="Courier" w:hAnsi="Courier"/>
          <w:sz w:val="18"/>
          <w:szCs w:val="18"/>
        </w:rPr>
      </w:pPr>
      <w:del w:id="4489" w:author="KVS, Kannan" w:date="2019-02-28T22:23:00Z">
        <w:r w:rsidRPr="00FF1834" w:rsidDel="009B5AF1">
          <w:rPr>
            <w:rFonts w:ascii="Courier" w:hAnsi="Courier"/>
            <w:sz w:val="18"/>
            <w:szCs w:val="18"/>
          </w:rPr>
          <w:delText xml:space="preserve">        }</w:delText>
        </w:r>
      </w:del>
    </w:p>
    <w:p w14:paraId="7279883F" w14:textId="4D4A4269" w:rsidR="00FF1834" w:rsidRPr="00FF1834" w:rsidDel="009B5AF1" w:rsidRDefault="00FF1834" w:rsidP="00FF1834">
      <w:pPr>
        <w:rPr>
          <w:del w:id="4490" w:author="KVS, Kannan" w:date="2019-02-28T22:23:00Z"/>
          <w:rFonts w:ascii="Courier" w:hAnsi="Courier"/>
          <w:sz w:val="18"/>
          <w:szCs w:val="18"/>
        </w:rPr>
      </w:pPr>
      <w:del w:id="4491" w:author="KVS, Kannan" w:date="2019-02-28T22:23:00Z">
        <w:r w:rsidRPr="00FF1834" w:rsidDel="009B5AF1">
          <w:rPr>
            <w:rFonts w:ascii="Courier" w:hAnsi="Courier"/>
            <w:sz w:val="18"/>
            <w:szCs w:val="18"/>
          </w:rPr>
          <w:delText xml:space="preserve">    },</w:delText>
        </w:r>
      </w:del>
    </w:p>
    <w:p w14:paraId="3B6CC742" w14:textId="68D89C5D" w:rsidR="00FF1834" w:rsidRPr="00FF1834" w:rsidDel="009B5AF1" w:rsidRDefault="00FF1834" w:rsidP="00FF1834">
      <w:pPr>
        <w:rPr>
          <w:del w:id="4492" w:author="KVS, Kannan" w:date="2019-02-28T22:23:00Z"/>
          <w:rFonts w:ascii="Courier" w:hAnsi="Courier"/>
          <w:sz w:val="18"/>
          <w:szCs w:val="18"/>
        </w:rPr>
      </w:pPr>
      <w:del w:id="4493" w:author="KVS, Kannan" w:date="2019-02-28T22:23:00Z">
        <w:r w:rsidRPr="00FF1834" w:rsidDel="009B5AF1">
          <w:rPr>
            <w:rFonts w:ascii="Courier" w:hAnsi="Courier"/>
            <w:sz w:val="18"/>
            <w:szCs w:val="18"/>
          </w:rPr>
          <w:delText xml:space="preserve">    "platform": "x86_64-cel_seastone-r0",</w:delText>
        </w:r>
      </w:del>
    </w:p>
    <w:p w14:paraId="5724F7E1" w14:textId="14804CEA" w:rsidR="00FF1834" w:rsidRPr="00FF1834" w:rsidDel="009B5AF1" w:rsidRDefault="00FF1834" w:rsidP="00FF1834">
      <w:pPr>
        <w:rPr>
          <w:del w:id="4494" w:author="KVS, Kannan" w:date="2019-02-28T22:23:00Z"/>
          <w:rFonts w:ascii="Courier" w:hAnsi="Courier"/>
          <w:sz w:val="18"/>
          <w:szCs w:val="18"/>
        </w:rPr>
      </w:pPr>
      <w:del w:id="4495" w:author="KVS, Kannan" w:date="2019-02-28T22:23:00Z">
        <w:r w:rsidRPr="00FF1834" w:rsidDel="009B5AF1">
          <w:rPr>
            <w:rFonts w:ascii="Courier" w:hAnsi="Courier"/>
            <w:sz w:val="18"/>
            <w:szCs w:val="18"/>
          </w:rPr>
          <w:delText xml:space="preserve">    "onie_partition_type": "gpt",</w:delText>
        </w:r>
      </w:del>
    </w:p>
    <w:p w14:paraId="404668D3" w14:textId="16F64BE5" w:rsidR="00FF1834" w:rsidRPr="00FF1834" w:rsidDel="009B5AF1" w:rsidRDefault="00FF1834" w:rsidP="00FF1834">
      <w:pPr>
        <w:rPr>
          <w:del w:id="4496" w:author="KVS, Kannan" w:date="2019-02-28T22:23:00Z"/>
          <w:rFonts w:ascii="Courier" w:hAnsi="Courier"/>
          <w:sz w:val="18"/>
          <w:szCs w:val="18"/>
        </w:rPr>
      </w:pPr>
      <w:del w:id="4497" w:author="KVS, Kannan" w:date="2019-02-28T22:23:00Z">
        <w:r w:rsidRPr="00FF1834" w:rsidDel="009B5AF1">
          <w:rPr>
            <w:rFonts w:ascii="Courier" w:hAnsi="Courier"/>
            <w:sz w:val="18"/>
            <w:szCs w:val="18"/>
          </w:rPr>
          <w:delText xml:space="preserve">    "onie_build_date": "\"2015-02-03T15:59-0500\"",</w:delText>
        </w:r>
      </w:del>
    </w:p>
    <w:p w14:paraId="68304AAE" w14:textId="493675E9" w:rsidR="00FF1834" w:rsidRPr="00FF1834" w:rsidDel="009B5AF1" w:rsidRDefault="00FF1834" w:rsidP="00FF1834">
      <w:pPr>
        <w:rPr>
          <w:del w:id="4498" w:author="KVS, Kannan" w:date="2019-02-28T22:23:00Z"/>
          <w:rFonts w:ascii="Courier" w:hAnsi="Courier"/>
          <w:sz w:val="18"/>
          <w:szCs w:val="18"/>
        </w:rPr>
      </w:pPr>
      <w:del w:id="4499" w:author="KVS, Kannan" w:date="2019-02-28T22:23:00Z">
        <w:r w:rsidRPr="00FF1834" w:rsidDel="009B5AF1">
          <w:rPr>
            <w:rFonts w:ascii="Courier" w:hAnsi="Courier"/>
            <w:sz w:val="18"/>
            <w:szCs w:val="18"/>
          </w:rPr>
          <w:delText xml:space="preserve">    "INTERFACE": {</w:delText>
        </w:r>
      </w:del>
    </w:p>
    <w:p w14:paraId="1FADE1DC" w14:textId="0F74FA8D" w:rsidR="00FF1834" w:rsidRPr="00FF1834" w:rsidDel="009B5AF1" w:rsidRDefault="00FF1834" w:rsidP="00FF1834">
      <w:pPr>
        <w:rPr>
          <w:del w:id="4500" w:author="KVS, Kannan" w:date="2019-02-28T22:23:00Z"/>
          <w:rFonts w:ascii="Courier" w:hAnsi="Courier"/>
          <w:sz w:val="18"/>
          <w:szCs w:val="18"/>
        </w:rPr>
      </w:pPr>
      <w:del w:id="4501" w:author="KVS, Kannan" w:date="2019-02-28T22:23:00Z">
        <w:r w:rsidRPr="00FF1834" w:rsidDel="009B5AF1">
          <w:rPr>
            <w:rFonts w:ascii="Courier" w:hAnsi="Courier"/>
            <w:sz w:val="18"/>
            <w:szCs w:val="18"/>
          </w:rPr>
          <w:delText xml:space="preserve">        "Ethernet112|10.1.2.2/24": {},</w:delText>
        </w:r>
      </w:del>
    </w:p>
    <w:p w14:paraId="6CBE76EE" w14:textId="014B5317" w:rsidR="00FF1834" w:rsidRPr="00FF1834" w:rsidDel="009B5AF1" w:rsidRDefault="00FF1834" w:rsidP="00FF1834">
      <w:pPr>
        <w:rPr>
          <w:del w:id="4502" w:author="KVS, Kannan" w:date="2019-02-28T22:23:00Z"/>
          <w:rFonts w:ascii="Courier" w:hAnsi="Courier"/>
          <w:sz w:val="18"/>
          <w:szCs w:val="18"/>
        </w:rPr>
      </w:pPr>
      <w:del w:id="4503" w:author="KVS, Kannan" w:date="2019-02-28T22:23:00Z">
        <w:r w:rsidRPr="00FF1834" w:rsidDel="009B5AF1">
          <w:rPr>
            <w:rFonts w:ascii="Courier" w:hAnsi="Courier"/>
            <w:sz w:val="18"/>
            <w:szCs w:val="18"/>
          </w:rPr>
          <w:delText xml:space="preserve">        "Ethernet112|fc00:1:2::2/64": {},</w:delText>
        </w:r>
      </w:del>
    </w:p>
    <w:p w14:paraId="61E589A3" w14:textId="64BC647D" w:rsidR="00FF1834" w:rsidRPr="00FF1834" w:rsidDel="009B5AF1" w:rsidRDefault="00FF1834" w:rsidP="00FF1834">
      <w:pPr>
        <w:rPr>
          <w:del w:id="4504" w:author="KVS, Kannan" w:date="2019-02-28T22:23:00Z"/>
          <w:rFonts w:ascii="Courier" w:hAnsi="Courier"/>
          <w:sz w:val="18"/>
          <w:szCs w:val="18"/>
        </w:rPr>
      </w:pPr>
      <w:del w:id="4505" w:author="KVS, Kannan" w:date="2019-02-28T22:23:00Z">
        <w:r w:rsidRPr="00FF1834" w:rsidDel="009B5AF1">
          <w:rPr>
            <w:rFonts w:ascii="Courier" w:hAnsi="Courier"/>
            <w:sz w:val="18"/>
            <w:szCs w:val="18"/>
          </w:rPr>
          <w:delText xml:space="preserve">        "Ethernet116|10.2.2.2/24": {},</w:delText>
        </w:r>
      </w:del>
    </w:p>
    <w:p w14:paraId="3DDE11C0" w14:textId="4886C889" w:rsidR="00FF1834" w:rsidRPr="00FF1834" w:rsidDel="009B5AF1" w:rsidRDefault="00FF1834" w:rsidP="00FF1834">
      <w:pPr>
        <w:rPr>
          <w:del w:id="4506" w:author="KVS, Kannan" w:date="2019-02-28T22:23:00Z"/>
          <w:rFonts w:ascii="Courier" w:hAnsi="Courier"/>
          <w:sz w:val="18"/>
          <w:szCs w:val="18"/>
        </w:rPr>
      </w:pPr>
      <w:del w:id="4507" w:author="KVS, Kannan" w:date="2019-02-28T22:23:00Z">
        <w:r w:rsidRPr="00FF1834" w:rsidDel="009B5AF1">
          <w:rPr>
            <w:rFonts w:ascii="Courier" w:hAnsi="Courier"/>
            <w:sz w:val="18"/>
            <w:szCs w:val="18"/>
          </w:rPr>
          <w:delText xml:space="preserve">        "Ethernet116|fc00:2:2::2/64": {},</w:delText>
        </w:r>
      </w:del>
    </w:p>
    <w:p w14:paraId="0B5BBCEF" w14:textId="149E88EF" w:rsidR="00FF1834" w:rsidRPr="00FF1834" w:rsidDel="009B5AF1" w:rsidRDefault="00FF1834" w:rsidP="00FF1834">
      <w:pPr>
        <w:rPr>
          <w:del w:id="4508" w:author="KVS, Kannan" w:date="2019-02-28T22:23:00Z"/>
          <w:rFonts w:ascii="Courier" w:hAnsi="Courier"/>
          <w:sz w:val="18"/>
          <w:szCs w:val="18"/>
        </w:rPr>
      </w:pPr>
      <w:del w:id="4509" w:author="KVS, Kannan" w:date="2019-02-28T22:23:00Z">
        <w:r w:rsidRPr="00FF1834" w:rsidDel="009B5AF1">
          <w:rPr>
            <w:rFonts w:ascii="Courier" w:hAnsi="Courier"/>
            <w:sz w:val="18"/>
            <w:szCs w:val="18"/>
          </w:rPr>
          <w:delText xml:space="preserve">        "Ethernet120|10.3.2.2/24": {},</w:delText>
        </w:r>
      </w:del>
    </w:p>
    <w:p w14:paraId="596BC98E" w14:textId="65A66FCF" w:rsidR="00FF1834" w:rsidRPr="00FF1834" w:rsidDel="009B5AF1" w:rsidRDefault="00FF1834" w:rsidP="00FF1834">
      <w:pPr>
        <w:rPr>
          <w:del w:id="4510" w:author="KVS, Kannan" w:date="2019-02-28T22:23:00Z"/>
          <w:rFonts w:ascii="Courier" w:hAnsi="Courier"/>
          <w:sz w:val="18"/>
          <w:szCs w:val="18"/>
        </w:rPr>
      </w:pPr>
      <w:del w:id="4511" w:author="KVS, Kannan" w:date="2019-02-28T22:23:00Z">
        <w:r w:rsidRPr="00FF1834" w:rsidDel="009B5AF1">
          <w:rPr>
            <w:rFonts w:ascii="Courier" w:hAnsi="Courier"/>
            <w:sz w:val="18"/>
            <w:szCs w:val="18"/>
          </w:rPr>
          <w:delText xml:space="preserve">        "Ethernet120|fc00:3:2::2/64": {},</w:delText>
        </w:r>
      </w:del>
    </w:p>
    <w:p w14:paraId="17203749" w14:textId="02E87F8F" w:rsidR="00FF1834" w:rsidRPr="00FF1834" w:rsidDel="009B5AF1" w:rsidRDefault="00FF1834" w:rsidP="00FF1834">
      <w:pPr>
        <w:rPr>
          <w:del w:id="4512" w:author="KVS, Kannan" w:date="2019-02-28T22:23:00Z"/>
          <w:rFonts w:ascii="Courier" w:hAnsi="Courier"/>
          <w:sz w:val="18"/>
          <w:szCs w:val="18"/>
        </w:rPr>
      </w:pPr>
      <w:del w:id="4513" w:author="KVS, Kannan" w:date="2019-02-28T22:23:00Z">
        <w:r w:rsidRPr="00FF1834" w:rsidDel="009B5AF1">
          <w:rPr>
            <w:rFonts w:ascii="Courier" w:hAnsi="Courier"/>
            <w:sz w:val="18"/>
            <w:szCs w:val="18"/>
          </w:rPr>
          <w:delText xml:space="preserve">        "Ethernet124|10.4.2.2/24": {},</w:delText>
        </w:r>
      </w:del>
    </w:p>
    <w:p w14:paraId="49F5B82C" w14:textId="38C8C37A" w:rsidR="00FF1834" w:rsidRPr="00FF1834" w:rsidDel="009B5AF1" w:rsidRDefault="00FF1834" w:rsidP="00FF1834">
      <w:pPr>
        <w:rPr>
          <w:del w:id="4514" w:author="KVS, Kannan" w:date="2019-02-28T22:23:00Z"/>
          <w:rFonts w:ascii="Courier" w:hAnsi="Courier"/>
          <w:sz w:val="18"/>
          <w:szCs w:val="18"/>
        </w:rPr>
      </w:pPr>
      <w:del w:id="4515" w:author="KVS, Kannan" w:date="2019-02-28T22:23:00Z">
        <w:r w:rsidRPr="00FF1834" w:rsidDel="009B5AF1">
          <w:rPr>
            <w:rFonts w:ascii="Courier" w:hAnsi="Courier"/>
            <w:sz w:val="18"/>
            <w:szCs w:val="18"/>
          </w:rPr>
          <w:delText xml:space="preserve">        "Ethernet124|fc00:4:2::2/64": {}</w:delText>
        </w:r>
      </w:del>
    </w:p>
    <w:p w14:paraId="72A742DA" w14:textId="5E00D755" w:rsidR="00FF1834" w:rsidRPr="00FF1834" w:rsidDel="009B5AF1" w:rsidRDefault="00FF1834" w:rsidP="00FF1834">
      <w:pPr>
        <w:rPr>
          <w:del w:id="4516" w:author="KVS, Kannan" w:date="2019-02-28T22:23:00Z"/>
          <w:rFonts w:ascii="Courier" w:hAnsi="Courier"/>
          <w:sz w:val="18"/>
          <w:szCs w:val="18"/>
        </w:rPr>
      </w:pPr>
      <w:del w:id="4517" w:author="KVS, Kannan" w:date="2019-02-28T22:23:00Z">
        <w:r w:rsidRPr="00FF1834" w:rsidDel="009B5AF1">
          <w:rPr>
            <w:rFonts w:ascii="Courier" w:hAnsi="Courier"/>
            <w:sz w:val="18"/>
            <w:szCs w:val="18"/>
          </w:rPr>
          <w:delText xml:space="preserve">    },</w:delText>
        </w:r>
      </w:del>
    </w:p>
    <w:p w14:paraId="15BCA15B" w14:textId="1A7F9EF4" w:rsidR="00FF1834" w:rsidRPr="00FF1834" w:rsidDel="009B5AF1" w:rsidRDefault="00FF1834" w:rsidP="00FF1834">
      <w:pPr>
        <w:rPr>
          <w:del w:id="4518" w:author="KVS, Kannan" w:date="2019-02-28T22:23:00Z"/>
          <w:rFonts w:ascii="Courier" w:hAnsi="Courier"/>
          <w:sz w:val="18"/>
          <w:szCs w:val="18"/>
        </w:rPr>
      </w:pPr>
      <w:del w:id="4519" w:author="KVS, Kannan" w:date="2019-02-28T22:23:00Z">
        <w:r w:rsidRPr="00FF1834" w:rsidDel="009B5AF1">
          <w:rPr>
            <w:rFonts w:ascii="Courier" w:hAnsi="Courier"/>
            <w:sz w:val="18"/>
            <w:szCs w:val="18"/>
          </w:rPr>
          <w:delText xml:space="preserve">    "NTP_SERVER": {</w:delText>
        </w:r>
      </w:del>
    </w:p>
    <w:p w14:paraId="0086D2CA" w14:textId="65305F31" w:rsidR="00FF1834" w:rsidRPr="00FF1834" w:rsidDel="009B5AF1" w:rsidRDefault="00FF1834" w:rsidP="00FF1834">
      <w:pPr>
        <w:rPr>
          <w:del w:id="4520" w:author="KVS, Kannan" w:date="2019-02-28T22:23:00Z"/>
          <w:rFonts w:ascii="Courier" w:hAnsi="Courier"/>
          <w:sz w:val="18"/>
          <w:szCs w:val="18"/>
        </w:rPr>
      </w:pPr>
      <w:del w:id="4521" w:author="KVS, Kannan" w:date="2019-02-28T22:23:00Z">
        <w:r w:rsidRPr="00FF1834" w:rsidDel="009B5AF1">
          <w:rPr>
            <w:rFonts w:ascii="Courier" w:hAnsi="Courier"/>
            <w:sz w:val="18"/>
            <w:szCs w:val="18"/>
          </w:rPr>
          <w:delText xml:space="preserve">        "0.debian.pool.ntp.org": {},</w:delText>
        </w:r>
      </w:del>
    </w:p>
    <w:p w14:paraId="4F5141BC" w14:textId="7E7C5F9B" w:rsidR="00FF1834" w:rsidRPr="00FF1834" w:rsidDel="009B5AF1" w:rsidRDefault="00FF1834" w:rsidP="00FF1834">
      <w:pPr>
        <w:rPr>
          <w:del w:id="4522" w:author="KVS, Kannan" w:date="2019-02-28T22:23:00Z"/>
          <w:rFonts w:ascii="Courier" w:hAnsi="Courier"/>
          <w:sz w:val="18"/>
          <w:szCs w:val="18"/>
        </w:rPr>
      </w:pPr>
      <w:del w:id="4523" w:author="KVS, Kannan" w:date="2019-02-28T22:23:00Z">
        <w:r w:rsidRPr="00FF1834" w:rsidDel="009B5AF1">
          <w:rPr>
            <w:rFonts w:ascii="Courier" w:hAnsi="Courier"/>
            <w:sz w:val="18"/>
            <w:szCs w:val="18"/>
          </w:rPr>
          <w:delText xml:space="preserve">        "1.debian.pool.ntp.org": {},</w:delText>
        </w:r>
      </w:del>
    </w:p>
    <w:p w14:paraId="7B53A588" w14:textId="5739C42B" w:rsidR="00FF1834" w:rsidRPr="00FF1834" w:rsidDel="009B5AF1" w:rsidRDefault="00FF1834" w:rsidP="00FF1834">
      <w:pPr>
        <w:rPr>
          <w:del w:id="4524" w:author="KVS, Kannan" w:date="2019-02-28T22:23:00Z"/>
          <w:rFonts w:ascii="Courier" w:hAnsi="Courier"/>
          <w:sz w:val="18"/>
          <w:szCs w:val="18"/>
        </w:rPr>
      </w:pPr>
      <w:del w:id="4525" w:author="KVS, Kannan" w:date="2019-02-28T22:23:00Z">
        <w:r w:rsidRPr="00FF1834" w:rsidDel="009B5AF1">
          <w:rPr>
            <w:rFonts w:ascii="Courier" w:hAnsi="Courier"/>
            <w:sz w:val="18"/>
            <w:szCs w:val="18"/>
          </w:rPr>
          <w:delText xml:space="preserve">        "2.debian.pool.ntp.org": {},</w:delText>
        </w:r>
      </w:del>
    </w:p>
    <w:p w14:paraId="53024EB6" w14:textId="2DCA3299" w:rsidR="00FF1834" w:rsidRPr="00FF1834" w:rsidDel="009B5AF1" w:rsidRDefault="00FF1834" w:rsidP="00FF1834">
      <w:pPr>
        <w:rPr>
          <w:del w:id="4526" w:author="KVS, Kannan" w:date="2019-02-28T22:23:00Z"/>
          <w:rFonts w:ascii="Courier" w:hAnsi="Courier"/>
          <w:sz w:val="18"/>
          <w:szCs w:val="18"/>
        </w:rPr>
      </w:pPr>
      <w:del w:id="4527" w:author="KVS, Kannan" w:date="2019-02-28T22:23:00Z">
        <w:r w:rsidRPr="00FF1834" w:rsidDel="009B5AF1">
          <w:rPr>
            <w:rFonts w:ascii="Courier" w:hAnsi="Courier"/>
            <w:sz w:val="18"/>
            <w:szCs w:val="18"/>
          </w:rPr>
          <w:delText xml:space="preserve">        "3.debian.pool.ntp.org": {}</w:delText>
        </w:r>
      </w:del>
    </w:p>
    <w:p w14:paraId="1A928325" w14:textId="4ED5F377" w:rsidR="00FF1834" w:rsidRPr="00FF1834" w:rsidDel="009B5AF1" w:rsidRDefault="00FF1834" w:rsidP="00FF1834">
      <w:pPr>
        <w:rPr>
          <w:del w:id="4528" w:author="KVS, Kannan" w:date="2019-02-28T22:23:00Z"/>
          <w:rFonts w:ascii="Courier" w:hAnsi="Courier"/>
          <w:sz w:val="18"/>
          <w:szCs w:val="18"/>
        </w:rPr>
      </w:pPr>
      <w:del w:id="4529" w:author="KVS, Kannan" w:date="2019-02-28T22:23:00Z">
        <w:r w:rsidRPr="00FF1834" w:rsidDel="009B5AF1">
          <w:rPr>
            <w:rFonts w:ascii="Courier" w:hAnsi="Courier"/>
            <w:sz w:val="18"/>
            <w:szCs w:val="18"/>
          </w:rPr>
          <w:delText xml:space="preserve">    },</w:delText>
        </w:r>
      </w:del>
    </w:p>
    <w:p w14:paraId="01BDF2EB" w14:textId="2E0FD9FE" w:rsidR="00FF1834" w:rsidRPr="00FF1834" w:rsidDel="009B5AF1" w:rsidRDefault="00FF1834" w:rsidP="00FF1834">
      <w:pPr>
        <w:rPr>
          <w:del w:id="4530" w:author="KVS, Kannan" w:date="2019-02-28T22:23:00Z"/>
          <w:rFonts w:ascii="Courier" w:hAnsi="Courier"/>
          <w:sz w:val="18"/>
          <w:szCs w:val="18"/>
        </w:rPr>
      </w:pPr>
      <w:del w:id="4531" w:author="KVS, Kannan" w:date="2019-02-28T22:23:00Z">
        <w:r w:rsidRPr="00FF1834" w:rsidDel="009B5AF1">
          <w:rPr>
            <w:rFonts w:ascii="Courier" w:hAnsi="Courier"/>
            <w:sz w:val="18"/>
            <w:szCs w:val="18"/>
          </w:rPr>
          <w:delText xml:space="preserve">    "VLAN_MEMBER": {</w:delText>
        </w:r>
      </w:del>
    </w:p>
    <w:p w14:paraId="6F1CD7FE" w14:textId="4D889483" w:rsidR="00FF1834" w:rsidRPr="00FF1834" w:rsidDel="009B5AF1" w:rsidRDefault="00FF1834" w:rsidP="00FF1834">
      <w:pPr>
        <w:rPr>
          <w:del w:id="4532" w:author="KVS, Kannan" w:date="2019-02-28T22:23:00Z"/>
          <w:rFonts w:ascii="Courier" w:hAnsi="Courier"/>
          <w:sz w:val="18"/>
          <w:szCs w:val="18"/>
        </w:rPr>
      </w:pPr>
      <w:del w:id="4533" w:author="KVS, Kannan" w:date="2019-02-28T22:23:00Z">
        <w:r w:rsidRPr="00FF1834" w:rsidDel="009B5AF1">
          <w:rPr>
            <w:rFonts w:ascii="Courier" w:hAnsi="Courier"/>
            <w:sz w:val="18"/>
            <w:szCs w:val="18"/>
          </w:rPr>
          <w:delText xml:space="preserve">        "Vlan100|Ethernet16": {</w:delText>
        </w:r>
      </w:del>
    </w:p>
    <w:p w14:paraId="40971513" w14:textId="6C59C1C0" w:rsidR="00FF1834" w:rsidRPr="00FF1834" w:rsidDel="009B5AF1" w:rsidRDefault="00FF1834" w:rsidP="00FF1834">
      <w:pPr>
        <w:rPr>
          <w:del w:id="4534" w:author="KVS, Kannan" w:date="2019-02-28T22:23:00Z"/>
          <w:rFonts w:ascii="Courier" w:hAnsi="Courier"/>
          <w:sz w:val="18"/>
          <w:szCs w:val="18"/>
        </w:rPr>
      </w:pPr>
      <w:del w:id="4535" w:author="KVS, Kannan" w:date="2019-02-28T22:23:00Z">
        <w:r w:rsidRPr="00FF1834" w:rsidDel="009B5AF1">
          <w:rPr>
            <w:rFonts w:ascii="Courier" w:hAnsi="Courier"/>
            <w:sz w:val="18"/>
            <w:szCs w:val="18"/>
          </w:rPr>
          <w:delText xml:space="preserve">            "tagging_mode": "untagged"</w:delText>
        </w:r>
      </w:del>
    </w:p>
    <w:p w14:paraId="7F1056BC" w14:textId="7D69EC3C" w:rsidR="00FF1834" w:rsidRPr="00FF1834" w:rsidDel="009B5AF1" w:rsidRDefault="00FF1834" w:rsidP="00FF1834">
      <w:pPr>
        <w:rPr>
          <w:del w:id="4536" w:author="KVS, Kannan" w:date="2019-02-28T22:23:00Z"/>
          <w:rFonts w:ascii="Courier" w:hAnsi="Courier"/>
          <w:sz w:val="18"/>
          <w:szCs w:val="18"/>
        </w:rPr>
      </w:pPr>
      <w:del w:id="4537" w:author="KVS, Kannan" w:date="2019-02-28T22:23:00Z">
        <w:r w:rsidRPr="00FF1834" w:rsidDel="009B5AF1">
          <w:rPr>
            <w:rFonts w:ascii="Courier" w:hAnsi="Courier"/>
            <w:sz w:val="18"/>
            <w:szCs w:val="18"/>
          </w:rPr>
          <w:delText xml:space="preserve">        },</w:delText>
        </w:r>
      </w:del>
    </w:p>
    <w:p w14:paraId="30DC6C86" w14:textId="74A8C93B" w:rsidR="00FF1834" w:rsidRPr="00FF1834" w:rsidDel="009B5AF1" w:rsidRDefault="00FF1834" w:rsidP="00FF1834">
      <w:pPr>
        <w:rPr>
          <w:del w:id="4538" w:author="KVS, Kannan" w:date="2019-02-28T22:23:00Z"/>
          <w:rFonts w:ascii="Courier" w:hAnsi="Courier"/>
          <w:sz w:val="18"/>
          <w:szCs w:val="18"/>
        </w:rPr>
      </w:pPr>
      <w:del w:id="4539" w:author="KVS, Kannan" w:date="2019-02-28T22:23:00Z">
        <w:r w:rsidRPr="00FF1834" w:rsidDel="009B5AF1">
          <w:rPr>
            <w:rFonts w:ascii="Courier" w:hAnsi="Courier"/>
            <w:sz w:val="18"/>
            <w:szCs w:val="18"/>
          </w:rPr>
          <w:delText xml:space="preserve">        "Vlan100|Ethernet17": {</w:delText>
        </w:r>
      </w:del>
    </w:p>
    <w:p w14:paraId="133C1ED5" w14:textId="59A76508" w:rsidR="00FF1834" w:rsidRPr="00FF1834" w:rsidDel="009B5AF1" w:rsidRDefault="00FF1834" w:rsidP="00FF1834">
      <w:pPr>
        <w:rPr>
          <w:del w:id="4540" w:author="KVS, Kannan" w:date="2019-02-28T22:23:00Z"/>
          <w:rFonts w:ascii="Courier" w:hAnsi="Courier"/>
          <w:sz w:val="18"/>
          <w:szCs w:val="18"/>
        </w:rPr>
      </w:pPr>
      <w:del w:id="4541" w:author="KVS, Kannan" w:date="2019-02-28T22:23:00Z">
        <w:r w:rsidRPr="00FF1834" w:rsidDel="009B5AF1">
          <w:rPr>
            <w:rFonts w:ascii="Courier" w:hAnsi="Courier"/>
            <w:sz w:val="18"/>
            <w:szCs w:val="18"/>
          </w:rPr>
          <w:delText xml:space="preserve">            "tagging_mode": "untagged"</w:delText>
        </w:r>
      </w:del>
    </w:p>
    <w:p w14:paraId="0477962B" w14:textId="59B7BDCF" w:rsidR="00FF1834" w:rsidRPr="00FF1834" w:rsidDel="009B5AF1" w:rsidRDefault="00FF1834" w:rsidP="00FF1834">
      <w:pPr>
        <w:rPr>
          <w:del w:id="4542" w:author="KVS, Kannan" w:date="2019-02-28T22:23:00Z"/>
          <w:rFonts w:ascii="Courier" w:hAnsi="Courier"/>
          <w:sz w:val="18"/>
          <w:szCs w:val="18"/>
        </w:rPr>
      </w:pPr>
      <w:del w:id="4543" w:author="KVS, Kannan" w:date="2019-02-28T22:23:00Z">
        <w:r w:rsidRPr="00FF1834" w:rsidDel="009B5AF1">
          <w:rPr>
            <w:rFonts w:ascii="Courier" w:hAnsi="Courier"/>
            <w:sz w:val="18"/>
            <w:szCs w:val="18"/>
          </w:rPr>
          <w:delText xml:space="preserve">        },</w:delText>
        </w:r>
      </w:del>
    </w:p>
    <w:p w14:paraId="7AC8995A" w14:textId="187D1274" w:rsidR="00FF1834" w:rsidRPr="00FF1834" w:rsidDel="009B5AF1" w:rsidRDefault="00FF1834" w:rsidP="00FF1834">
      <w:pPr>
        <w:rPr>
          <w:del w:id="4544" w:author="KVS, Kannan" w:date="2019-02-28T22:23:00Z"/>
          <w:rFonts w:ascii="Courier" w:hAnsi="Courier"/>
          <w:sz w:val="18"/>
          <w:szCs w:val="18"/>
        </w:rPr>
      </w:pPr>
      <w:del w:id="4545" w:author="KVS, Kannan" w:date="2019-02-28T22:23:00Z">
        <w:r w:rsidRPr="00FF1834" w:rsidDel="009B5AF1">
          <w:rPr>
            <w:rFonts w:ascii="Courier" w:hAnsi="Courier"/>
            <w:sz w:val="18"/>
            <w:szCs w:val="18"/>
          </w:rPr>
          <w:delText xml:space="preserve">        "Vlan777|Ethernet16": {</w:delText>
        </w:r>
      </w:del>
    </w:p>
    <w:p w14:paraId="7CB01890" w14:textId="6C622E69" w:rsidR="00FF1834" w:rsidRPr="00FF1834" w:rsidDel="009B5AF1" w:rsidRDefault="00FF1834" w:rsidP="00FF1834">
      <w:pPr>
        <w:rPr>
          <w:del w:id="4546" w:author="KVS, Kannan" w:date="2019-02-28T22:23:00Z"/>
          <w:rFonts w:ascii="Courier" w:hAnsi="Courier"/>
          <w:sz w:val="18"/>
          <w:szCs w:val="18"/>
        </w:rPr>
      </w:pPr>
      <w:del w:id="4547" w:author="KVS, Kannan" w:date="2019-02-28T22:23:00Z">
        <w:r w:rsidRPr="00FF1834" w:rsidDel="009B5AF1">
          <w:rPr>
            <w:rFonts w:ascii="Courier" w:hAnsi="Courier"/>
            <w:sz w:val="18"/>
            <w:szCs w:val="18"/>
          </w:rPr>
          <w:delText xml:space="preserve">            "tagging_mode": "tagged"</w:delText>
        </w:r>
      </w:del>
    </w:p>
    <w:p w14:paraId="0AAB4AB8" w14:textId="1D8A6895" w:rsidR="00FF1834" w:rsidRPr="00FF1834" w:rsidDel="009B5AF1" w:rsidRDefault="00FF1834" w:rsidP="00FF1834">
      <w:pPr>
        <w:rPr>
          <w:del w:id="4548" w:author="KVS, Kannan" w:date="2019-02-28T22:23:00Z"/>
          <w:rFonts w:ascii="Courier" w:hAnsi="Courier"/>
          <w:sz w:val="18"/>
          <w:szCs w:val="18"/>
        </w:rPr>
      </w:pPr>
      <w:del w:id="4549" w:author="KVS, Kannan" w:date="2019-02-28T22:23:00Z">
        <w:r w:rsidRPr="00FF1834" w:rsidDel="009B5AF1">
          <w:rPr>
            <w:rFonts w:ascii="Courier" w:hAnsi="Courier"/>
            <w:sz w:val="18"/>
            <w:szCs w:val="18"/>
          </w:rPr>
          <w:delText xml:space="preserve">        },</w:delText>
        </w:r>
      </w:del>
    </w:p>
    <w:p w14:paraId="685E38CD" w14:textId="274EE5F3" w:rsidR="00FF1834" w:rsidRPr="00FF1834" w:rsidDel="009B5AF1" w:rsidRDefault="00FF1834" w:rsidP="00FF1834">
      <w:pPr>
        <w:rPr>
          <w:del w:id="4550" w:author="KVS, Kannan" w:date="2019-02-28T22:23:00Z"/>
          <w:rFonts w:ascii="Courier" w:hAnsi="Courier"/>
          <w:sz w:val="18"/>
          <w:szCs w:val="18"/>
        </w:rPr>
      </w:pPr>
      <w:del w:id="4551" w:author="KVS, Kannan" w:date="2019-02-28T22:23:00Z">
        <w:r w:rsidRPr="00FF1834" w:rsidDel="009B5AF1">
          <w:rPr>
            <w:rFonts w:ascii="Courier" w:hAnsi="Courier"/>
            <w:sz w:val="18"/>
            <w:szCs w:val="18"/>
          </w:rPr>
          <w:delText xml:space="preserve">        "Vlan777|Ethernet17": {</w:delText>
        </w:r>
      </w:del>
    </w:p>
    <w:p w14:paraId="01B60703" w14:textId="40DB8B0C" w:rsidR="00FF1834" w:rsidRPr="00FF1834" w:rsidDel="009B5AF1" w:rsidRDefault="00FF1834" w:rsidP="00FF1834">
      <w:pPr>
        <w:rPr>
          <w:del w:id="4552" w:author="KVS, Kannan" w:date="2019-02-28T22:23:00Z"/>
          <w:rFonts w:ascii="Courier" w:hAnsi="Courier"/>
          <w:sz w:val="18"/>
          <w:szCs w:val="18"/>
        </w:rPr>
      </w:pPr>
      <w:del w:id="4553" w:author="KVS, Kannan" w:date="2019-02-28T22:23:00Z">
        <w:r w:rsidRPr="00FF1834" w:rsidDel="009B5AF1">
          <w:rPr>
            <w:rFonts w:ascii="Courier" w:hAnsi="Courier"/>
            <w:sz w:val="18"/>
            <w:szCs w:val="18"/>
          </w:rPr>
          <w:delText xml:space="preserve">            "tagging_mode": "tagged"</w:delText>
        </w:r>
      </w:del>
    </w:p>
    <w:p w14:paraId="3F37BF34" w14:textId="53E73D3D" w:rsidR="00FF1834" w:rsidRPr="00FF1834" w:rsidDel="009B5AF1" w:rsidRDefault="00FF1834" w:rsidP="00FF1834">
      <w:pPr>
        <w:rPr>
          <w:del w:id="4554" w:author="KVS, Kannan" w:date="2019-02-28T22:23:00Z"/>
          <w:rFonts w:ascii="Courier" w:hAnsi="Courier"/>
          <w:sz w:val="18"/>
          <w:szCs w:val="18"/>
        </w:rPr>
      </w:pPr>
      <w:del w:id="4555" w:author="KVS, Kannan" w:date="2019-02-28T22:23:00Z">
        <w:r w:rsidRPr="00FF1834" w:rsidDel="009B5AF1">
          <w:rPr>
            <w:rFonts w:ascii="Courier" w:hAnsi="Courier"/>
            <w:sz w:val="18"/>
            <w:szCs w:val="18"/>
          </w:rPr>
          <w:delText xml:space="preserve">        }</w:delText>
        </w:r>
      </w:del>
    </w:p>
    <w:p w14:paraId="58AF01D0" w14:textId="5574ED35" w:rsidR="00FF1834" w:rsidRPr="00FF1834" w:rsidDel="009B5AF1" w:rsidRDefault="00FF1834" w:rsidP="00FF1834">
      <w:pPr>
        <w:rPr>
          <w:del w:id="4556" w:author="KVS, Kannan" w:date="2019-02-28T22:23:00Z"/>
          <w:rFonts w:ascii="Courier" w:hAnsi="Courier"/>
          <w:sz w:val="18"/>
          <w:szCs w:val="18"/>
        </w:rPr>
      </w:pPr>
      <w:del w:id="4557" w:author="KVS, Kannan" w:date="2019-02-28T22:23:00Z">
        <w:r w:rsidRPr="00FF1834" w:rsidDel="009B5AF1">
          <w:rPr>
            <w:rFonts w:ascii="Courier" w:hAnsi="Courier"/>
            <w:sz w:val="18"/>
            <w:szCs w:val="18"/>
          </w:rPr>
          <w:delText xml:space="preserve">    },</w:delText>
        </w:r>
      </w:del>
    </w:p>
    <w:p w14:paraId="4CE563D3" w14:textId="49C5F904" w:rsidR="00FF1834" w:rsidRPr="00FF1834" w:rsidDel="009B5AF1" w:rsidRDefault="00FF1834" w:rsidP="00FF1834">
      <w:pPr>
        <w:rPr>
          <w:del w:id="4558" w:author="KVS, Kannan" w:date="2019-02-28T22:23:00Z"/>
          <w:rFonts w:ascii="Courier" w:hAnsi="Courier"/>
          <w:sz w:val="18"/>
          <w:szCs w:val="18"/>
        </w:rPr>
      </w:pPr>
      <w:del w:id="4559" w:author="KVS, Kannan" w:date="2019-02-28T22:23:00Z">
        <w:r w:rsidRPr="00FF1834" w:rsidDel="009B5AF1">
          <w:rPr>
            <w:rFonts w:ascii="Courier" w:hAnsi="Courier"/>
            <w:sz w:val="18"/>
            <w:szCs w:val="18"/>
          </w:rPr>
          <w:delText xml:space="preserve">    "onie_vendor_id": "12244",</w:delText>
        </w:r>
      </w:del>
    </w:p>
    <w:p w14:paraId="173378A3" w14:textId="5955C83A" w:rsidR="00FF1834" w:rsidRPr="00FF1834" w:rsidDel="009B5AF1" w:rsidRDefault="00FF1834" w:rsidP="00FF1834">
      <w:pPr>
        <w:rPr>
          <w:del w:id="4560" w:author="KVS, Kannan" w:date="2019-02-28T22:23:00Z"/>
          <w:rFonts w:ascii="Courier" w:hAnsi="Courier"/>
          <w:sz w:val="18"/>
          <w:szCs w:val="18"/>
        </w:rPr>
      </w:pPr>
      <w:del w:id="4561" w:author="KVS, Kannan" w:date="2019-02-28T22:23:00Z">
        <w:r w:rsidRPr="00FF1834" w:rsidDel="009B5AF1">
          <w:rPr>
            <w:rFonts w:ascii="Courier" w:hAnsi="Courier"/>
            <w:sz w:val="18"/>
            <w:szCs w:val="18"/>
          </w:rPr>
          <w:delText xml:space="preserve">    "LOOPBACK_INTERFACE": {</w:delText>
        </w:r>
      </w:del>
    </w:p>
    <w:p w14:paraId="2CA7B6AB" w14:textId="5801E97A" w:rsidR="00FF1834" w:rsidRPr="00FF1834" w:rsidDel="009B5AF1" w:rsidRDefault="00FF1834" w:rsidP="00FF1834">
      <w:pPr>
        <w:rPr>
          <w:del w:id="4562" w:author="KVS, Kannan" w:date="2019-02-28T22:23:00Z"/>
          <w:rFonts w:ascii="Courier" w:hAnsi="Courier"/>
          <w:sz w:val="18"/>
          <w:szCs w:val="18"/>
        </w:rPr>
      </w:pPr>
      <w:del w:id="4563" w:author="KVS, Kannan" w:date="2019-02-28T22:23:00Z">
        <w:r w:rsidRPr="00FF1834" w:rsidDel="009B5AF1">
          <w:rPr>
            <w:rFonts w:ascii="Courier" w:hAnsi="Courier"/>
            <w:sz w:val="18"/>
            <w:szCs w:val="18"/>
          </w:rPr>
          <w:delText xml:space="preserve">        "Loopback0|10.10.1.2/32": {}</w:delText>
        </w:r>
      </w:del>
    </w:p>
    <w:p w14:paraId="39179377" w14:textId="6E241F5E" w:rsidR="00FF1834" w:rsidRPr="00FF1834" w:rsidDel="009B5AF1" w:rsidRDefault="00FF1834" w:rsidP="00FF1834">
      <w:pPr>
        <w:rPr>
          <w:del w:id="4564" w:author="KVS, Kannan" w:date="2019-02-28T22:23:00Z"/>
          <w:rFonts w:ascii="Courier" w:hAnsi="Courier"/>
          <w:sz w:val="18"/>
          <w:szCs w:val="18"/>
        </w:rPr>
      </w:pPr>
      <w:del w:id="4565" w:author="KVS, Kannan" w:date="2019-02-28T22:23:00Z">
        <w:r w:rsidRPr="00FF1834" w:rsidDel="009B5AF1">
          <w:rPr>
            <w:rFonts w:ascii="Courier" w:hAnsi="Courier"/>
            <w:sz w:val="18"/>
            <w:szCs w:val="18"/>
          </w:rPr>
          <w:delText xml:space="preserve">    },</w:delText>
        </w:r>
      </w:del>
    </w:p>
    <w:p w14:paraId="588111CC" w14:textId="3AA37B00" w:rsidR="00FF1834" w:rsidRPr="00FF1834" w:rsidDel="009B5AF1" w:rsidRDefault="00FF1834" w:rsidP="00FF1834">
      <w:pPr>
        <w:rPr>
          <w:del w:id="4566" w:author="KVS, Kannan" w:date="2019-02-28T22:23:00Z"/>
          <w:rFonts w:ascii="Courier" w:hAnsi="Courier"/>
          <w:sz w:val="18"/>
          <w:szCs w:val="18"/>
        </w:rPr>
      </w:pPr>
      <w:del w:id="4567" w:author="KVS, Kannan" w:date="2019-02-28T22:23:00Z">
        <w:r w:rsidRPr="00FF1834" w:rsidDel="009B5AF1">
          <w:rPr>
            <w:rFonts w:ascii="Courier" w:hAnsi="Courier"/>
            <w:sz w:val="18"/>
            <w:szCs w:val="18"/>
          </w:rPr>
          <w:delText xml:space="preserve">    "MIRROR_SESSION": {</w:delText>
        </w:r>
      </w:del>
    </w:p>
    <w:p w14:paraId="6A94A995" w14:textId="54FC9706" w:rsidR="00FF1834" w:rsidRPr="00FF1834" w:rsidDel="009B5AF1" w:rsidRDefault="00FF1834" w:rsidP="00FF1834">
      <w:pPr>
        <w:rPr>
          <w:del w:id="4568" w:author="KVS, Kannan" w:date="2019-02-28T22:23:00Z"/>
          <w:rFonts w:ascii="Courier" w:hAnsi="Courier"/>
          <w:sz w:val="18"/>
          <w:szCs w:val="18"/>
        </w:rPr>
      </w:pPr>
      <w:del w:id="4569" w:author="KVS, Kannan" w:date="2019-02-28T22:23:00Z">
        <w:r w:rsidRPr="00FF1834" w:rsidDel="009B5AF1">
          <w:rPr>
            <w:rFonts w:ascii="Courier" w:hAnsi="Courier"/>
            <w:sz w:val="18"/>
            <w:szCs w:val="18"/>
          </w:rPr>
          <w:delText xml:space="preserve">        "everflow0": {</w:delText>
        </w:r>
      </w:del>
    </w:p>
    <w:p w14:paraId="643A973D" w14:textId="57ECA567" w:rsidR="00FF1834" w:rsidRPr="00FF1834" w:rsidDel="009B5AF1" w:rsidRDefault="00FF1834" w:rsidP="00FF1834">
      <w:pPr>
        <w:rPr>
          <w:del w:id="4570" w:author="KVS, Kannan" w:date="2019-02-28T22:23:00Z"/>
          <w:rFonts w:ascii="Courier" w:hAnsi="Courier"/>
          <w:sz w:val="18"/>
          <w:szCs w:val="18"/>
        </w:rPr>
      </w:pPr>
      <w:del w:id="4571" w:author="KVS, Kannan" w:date="2019-02-28T22:23:00Z">
        <w:r w:rsidRPr="00FF1834" w:rsidDel="009B5AF1">
          <w:rPr>
            <w:rFonts w:ascii="Courier" w:hAnsi="Courier"/>
            <w:sz w:val="18"/>
            <w:szCs w:val="18"/>
          </w:rPr>
          <w:delText xml:space="preserve">            "src_ip": "10.1.0.32",</w:delText>
        </w:r>
      </w:del>
    </w:p>
    <w:p w14:paraId="36C8DE65" w14:textId="013942FF" w:rsidR="00FF1834" w:rsidRPr="00FF1834" w:rsidDel="009B5AF1" w:rsidRDefault="00FF1834" w:rsidP="00FF1834">
      <w:pPr>
        <w:rPr>
          <w:del w:id="4572" w:author="KVS, Kannan" w:date="2019-02-28T22:23:00Z"/>
          <w:rFonts w:ascii="Courier" w:hAnsi="Courier"/>
          <w:sz w:val="18"/>
          <w:szCs w:val="18"/>
        </w:rPr>
      </w:pPr>
      <w:del w:id="4573" w:author="KVS, Kannan" w:date="2019-02-28T22:23:00Z">
        <w:r w:rsidRPr="00FF1834" w:rsidDel="009B5AF1">
          <w:rPr>
            <w:rFonts w:ascii="Courier" w:hAnsi="Courier"/>
            <w:sz w:val="18"/>
            <w:szCs w:val="18"/>
          </w:rPr>
          <w:delText xml:space="preserve">            "dst_ip": "2.2.2.2"</w:delText>
        </w:r>
      </w:del>
    </w:p>
    <w:p w14:paraId="53089D5C" w14:textId="05AD3632" w:rsidR="00FF1834" w:rsidRPr="00FF1834" w:rsidDel="009B5AF1" w:rsidRDefault="00FF1834" w:rsidP="00FF1834">
      <w:pPr>
        <w:rPr>
          <w:del w:id="4574" w:author="KVS, Kannan" w:date="2019-02-28T22:23:00Z"/>
          <w:rFonts w:ascii="Courier" w:hAnsi="Courier"/>
          <w:sz w:val="18"/>
          <w:szCs w:val="18"/>
        </w:rPr>
      </w:pPr>
      <w:del w:id="4575" w:author="KVS, Kannan" w:date="2019-02-28T22:23:00Z">
        <w:r w:rsidRPr="00FF1834" w:rsidDel="009B5AF1">
          <w:rPr>
            <w:rFonts w:ascii="Courier" w:hAnsi="Courier"/>
            <w:sz w:val="18"/>
            <w:szCs w:val="18"/>
          </w:rPr>
          <w:delText xml:space="preserve">        }</w:delText>
        </w:r>
      </w:del>
    </w:p>
    <w:p w14:paraId="0C89B601" w14:textId="0E7B00E4" w:rsidR="00FF1834" w:rsidRPr="00FF1834" w:rsidDel="009B5AF1" w:rsidRDefault="00FF1834" w:rsidP="00FF1834">
      <w:pPr>
        <w:rPr>
          <w:del w:id="4576" w:author="KVS, Kannan" w:date="2019-02-28T22:23:00Z"/>
          <w:rFonts w:ascii="Courier" w:hAnsi="Courier"/>
          <w:sz w:val="18"/>
          <w:szCs w:val="18"/>
        </w:rPr>
      </w:pPr>
      <w:del w:id="4577" w:author="KVS, Kannan" w:date="2019-02-28T22:23:00Z">
        <w:r w:rsidRPr="00FF1834" w:rsidDel="009B5AF1">
          <w:rPr>
            <w:rFonts w:ascii="Courier" w:hAnsi="Courier"/>
            <w:sz w:val="18"/>
            <w:szCs w:val="18"/>
          </w:rPr>
          <w:delText xml:space="preserve">    },</w:delText>
        </w:r>
      </w:del>
    </w:p>
    <w:p w14:paraId="1A180734" w14:textId="1D5E4B3E" w:rsidR="00FF1834" w:rsidRPr="00FF1834" w:rsidDel="009B5AF1" w:rsidRDefault="00FF1834" w:rsidP="00FF1834">
      <w:pPr>
        <w:rPr>
          <w:del w:id="4578" w:author="KVS, Kannan" w:date="2019-02-28T22:23:00Z"/>
          <w:rFonts w:ascii="Courier" w:hAnsi="Courier"/>
          <w:sz w:val="18"/>
          <w:szCs w:val="18"/>
        </w:rPr>
      </w:pPr>
      <w:del w:id="4579" w:author="KVS, Kannan" w:date="2019-02-28T22:23:00Z">
        <w:r w:rsidRPr="00FF1834" w:rsidDel="009B5AF1">
          <w:rPr>
            <w:rFonts w:ascii="Courier" w:hAnsi="Courier"/>
            <w:sz w:val="18"/>
            <w:szCs w:val="18"/>
          </w:rPr>
          <w:delText xml:space="preserve">    "onie_kernel_version": "3.2.35"</w:delText>
        </w:r>
      </w:del>
    </w:p>
    <w:p w14:paraId="42134FB2" w14:textId="457956D9" w:rsidR="00C91420" w:rsidRPr="00FF1834" w:rsidRDefault="00FF1834" w:rsidP="00FF1834">
      <w:pPr>
        <w:rPr>
          <w:rFonts w:ascii="Courier" w:hAnsi="Courier"/>
          <w:sz w:val="18"/>
          <w:szCs w:val="18"/>
        </w:rPr>
      </w:pPr>
      <w:del w:id="4580" w:author="KVS, Kannan" w:date="2019-02-28T22:23:00Z">
        <w:r w:rsidRPr="00FF1834" w:rsidDel="009B5AF1">
          <w:rPr>
            <w:rFonts w:ascii="Courier" w:hAnsi="Courier"/>
            <w:sz w:val="18"/>
            <w:szCs w:val="18"/>
          </w:rPr>
          <w:delText>}</w:delText>
        </w:r>
      </w:del>
      <w:bookmarkStart w:id="4581" w:name="_GoBack"/>
      <w:bookmarkEnd w:id="4581"/>
    </w:p>
    <w:sectPr w:rsidR="00C91420" w:rsidRPr="00FF1834" w:rsidSect="00970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35AAF" w14:textId="77777777" w:rsidR="00350630" w:rsidRDefault="00350630" w:rsidP="00FB4655">
      <w:r>
        <w:separator/>
      </w:r>
    </w:p>
  </w:endnote>
  <w:endnote w:type="continuationSeparator" w:id="0">
    <w:p w14:paraId="653093CF" w14:textId="77777777" w:rsidR="00350630" w:rsidRDefault="00350630" w:rsidP="00FB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538E1" w14:textId="77777777" w:rsidR="00350630" w:rsidRDefault="00350630" w:rsidP="00FB4655">
      <w:r>
        <w:separator/>
      </w:r>
    </w:p>
  </w:footnote>
  <w:footnote w:type="continuationSeparator" w:id="0">
    <w:p w14:paraId="48BFADB1" w14:textId="77777777" w:rsidR="00350630" w:rsidRDefault="00350630" w:rsidP="00FB4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444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40CA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F6E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869D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FA3D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7E98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2AD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DA4F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0E56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E41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62E7A"/>
    <w:multiLevelType w:val="hybridMultilevel"/>
    <w:tmpl w:val="304056FC"/>
    <w:lvl w:ilvl="0" w:tplc="E222DC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1F6F34"/>
    <w:multiLevelType w:val="hybridMultilevel"/>
    <w:tmpl w:val="55C0086A"/>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44522"/>
    <w:multiLevelType w:val="multilevel"/>
    <w:tmpl w:val="82C67C8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9D3ACD"/>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E053E"/>
    <w:multiLevelType w:val="hybridMultilevel"/>
    <w:tmpl w:val="056C41E4"/>
    <w:lvl w:ilvl="0" w:tplc="2B56DD36">
      <w:start w:val="12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3AB3"/>
    <w:multiLevelType w:val="hybridMultilevel"/>
    <w:tmpl w:val="C228F14C"/>
    <w:lvl w:ilvl="0" w:tplc="E96C8940">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43504"/>
    <w:multiLevelType w:val="hybridMultilevel"/>
    <w:tmpl w:val="076AA836"/>
    <w:lvl w:ilvl="0" w:tplc="B1B2888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91570"/>
    <w:multiLevelType w:val="multilevel"/>
    <w:tmpl w:val="34A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41706"/>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C96D65"/>
    <w:multiLevelType w:val="hybridMultilevel"/>
    <w:tmpl w:val="B4EAE8FA"/>
    <w:lvl w:ilvl="0" w:tplc="11B2618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9C262B"/>
    <w:multiLevelType w:val="hybridMultilevel"/>
    <w:tmpl w:val="3836EF4E"/>
    <w:lvl w:ilvl="0" w:tplc="155C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B0D4F"/>
    <w:multiLevelType w:val="multilevel"/>
    <w:tmpl w:val="877E5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44CD5"/>
    <w:multiLevelType w:val="multilevel"/>
    <w:tmpl w:val="84D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E1294"/>
    <w:multiLevelType w:val="multilevel"/>
    <w:tmpl w:val="D3F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24DBB"/>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20E4E"/>
    <w:multiLevelType w:val="hybridMultilevel"/>
    <w:tmpl w:val="C3809F94"/>
    <w:lvl w:ilvl="0" w:tplc="22E8A61A">
      <w:numFmt w:val="bullet"/>
      <w:lvlText w:val=""/>
      <w:lvlJc w:val="left"/>
      <w:pPr>
        <w:ind w:left="720" w:hanging="360"/>
      </w:pPr>
      <w:rPr>
        <w:rFonts w:ascii="Symbol" w:eastAsia="Times New Roman" w:hAnsi="Symbol"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03A0F"/>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2"/>
  </w:num>
  <w:num w:numId="14">
    <w:abstractNumId w:val="17"/>
  </w:num>
  <w:num w:numId="15">
    <w:abstractNumId w:val="23"/>
  </w:num>
  <w:num w:numId="16">
    <w:abstractNumId w:val="16"/>
  </w:num>
  <w:num w:numId="17">
    <w:abstractNumId w:val="22"/>
  </w:num>
  <w:num w:numId="18">
    <w:abstractNumId w:val="15"/>
  </w:num>
  <w:num w:numId="19">
    <w:abstractNumId w:val="25"/>
  </w:num>
  <w:num w:numId="20">
    <w:abstractNumId w:val="20"/>
  </w:num>
  <w:num w:numId="21">
    <w:abstractNumId w:val="10"/>
  </w:num>
  <w:num w:numId="22">
    <w:abstractNumId w:val="19"/>
  </w:num>
  <w:num w:numId="23">
    <w:abstractNumId w:val="24"/>
  </w:num>
  <w:num w:numId="24">
    <w:abstractNumId w:val="13"/>
  </w:num>
  <w:num w:numId="25">
    <w:abstractNumId w:val="11"/>
  </w:num>
  <w:num w:numId="26">
    <w:abstractNumId w:val="26"/>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VS, Kannan">
    <w15:presenceInfo w15:providerId="AD" w15:userId="S-1-5-21-1971345664-1559653683-1850952788-476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D4"/>
    <w:rsid w:val="00000D26"/>
    <w:rsid w:val="00003390"/>
    <w:rsid w:val="000045A9"/>
    <w:rsid w:val="00006FB3"/>
    <w:rsid w:val="0000728C"/>
    <w:rsid w:val="00016A5C"/>
    <w:rsid w:val="00017569"/>
    <w:rsid w:val="0002042E"/>
    <w:rsid w:val="00020ADB"/>
    <w:rsid w:val="00021C78"/>
    <w:rsid w:val="00023EBA"/>
    <w:rsid w:val="00026A8E"/>
    <w:rsid w:val="00026E2F"/>
    <w:rsid w:val="00032932"/>
    <w:rsid w:val="000345EC"/>
    <w:rsid w:val="00035B87"/>
    <w:rsid w:val="000363A3"/>
    <w:rsid w:val="000375E9"/>
    <w:rsid w:val="00037E62"/>
    <w:rsid w:val="00040FB4"/>
    <w:rsid w:val="00041016"/>
    <w:rsid w:val="00041787"/>
    <w:rsid w:val="00043914"/>
    <w:rsid w:val="00050122"/>
    <w:rsid w:val="00050F0B"/>
    <w:rsid w:val="00054AB9"/>
    <w:rsid w:val="00056B14"/>
    <w:rsid w:val="00057661"/>
    <w:rsid w:val="0006132E"/>
    <w:rsid w:val="000620B6"/>
    <w:rsid w:val="00062A6F"/>
    <w:rsid w:val="00063CA1"/>
    <w:rsid w:val="000645AD"/>
    <w:rsid w:val="0007151C"/>
    <w:rsid w:val="00081809"/>
    <w:rsid w:val="00081EA2"/>
    <w:rsid w:val="0008250B"/>
    <w:rsid w:val="00082BAE"/>
    <w:rsid w:val="000920D7"/>
    <w:rsid w:val="00093EB6"/>
    <w:rsid w:val="0009750A"/>
    <w:rsid w:val="000A034C"/>
    <w:rsid w:val="000A2EBD"/>
    <w:rsid w:val="000A3F47"/>
    <w:rsid w:val="000A6E8F"/>
    <w:rsid w:val="000A7A20"/>
    <w:rsid w:val="000B1F26"/>
    <w:rsid w:val="000B37C2"/>
    <w:rsid w:val="000B3C36"/>
    <w:rsid w:val="000B3CF6"/>
    <w:rsid w:val="000B787F"/>
    <w:rsid w:val="000C2F42"/>
    <w:rsid w:val="000C314C"/>
    <w:rsid w:val="000C3456"/>
    <w:rsid w:val="000C426F"/>
    <w:rsid w:val="000C7535"/>
    <w:rsid w:val="000C76FA"/>
    <w:rsid w:val="000C7D11"/>
    <w:rsid w:val="000D1BCA"/>
    <w:rsid w:val="000D25E5"/>
    <w:rsid w:val="000D3FCC"/>
    <w:rsid w:val="000D4E89"/>
    <w:rsid w:val="000D561B"/>
    <w:rsid w:val="000D5628"/>
    <w:rsid w:val="000D63F1"/>
    <w:rsid w:val="000E2802"/>
    <w:rsid w:val="000E2F55"/>
    <w:rsid w:val="000E44FC"/>
    <w:rsid w:val="000F2A70"/>
    <w:rsid w:val="000F3FC5"/>
    <w:rsid w:val="000F53AA"/>
    <w:rsid w:val="000F5963"/>
    <w:rsid w:val="000F60F5"/>
    <w:rsid w:val="000F75EA"/>
    <w:rsid w:val="00100875"/>
    <w:rsid w:val="001063D0"/>
    <w:rsid w:val="001105DD"/>
    <w:rsid w:val="00112BCC"/>
    <w:rsid w:val="00112D31"/>
    <w:rsid w:val="001146BA"/>
    <w:rsid w:val="00114E1A"/>
    <w:rsid w:val="001165E1"/>
    <w:rsid w:val="00124AF2"/>
    <w:rsid w:val="00125BD8"/>
    <w:rsid w:val="0013391B"/>
    <w:rsid w:val="00136E1F"/>
    <w:rsid w:val="0013741B"/>
    <w:rsid w:val="00137AEA"/>
    <w:rsid w:val="00143991"/>
    <w:rsid w:val="001453E2"/>
    <w:rsid w:val="001507AE"/>
    <w:rsid w:val="001518CC"/>
    <w:rsid w:val="00154641"/>
    <w:rsid w:val="001566E7"/>
    <w:rsid w:val="00162F0F"/>
    <w:rsid w:val="001632BE"/>
    <w:rsid w:val="00163DF8"/>
    <w:rsid w:val="00166872"/>
    <w:rsid w:val="00172E80"/>
    <w:rsid w:val="00174D9C"/>
    <w:rsid w:val="00181226"/>
    <w:rsid w:val="00182B70"/>
    <w:rsid w:val="0018591A"/>
    <w:rsid w:val="00191111"/>
    <w:rsid w:val="00194732"/>
    <w:rsid w:val="0019491D"/>
    <w:rsid w:val="00196747"/>
    <w:rsid w:val="001A093C"/>
    <w:rsid w:val="001A1756"/>
    <w:rsid w:val="001A2DA1"/>
    <w:rsid w:val="001A3814"/>
    <w:rsid w:val="001A3DB1"/>
    <w:rsid w:val="001A50F0"/>
    <w:rsid w:val="001B2885"/>
    <w:rsid w:val="001B7CD0"/>
    <w:rsid w:val="001C0127"/>
    <w:rsid w:val="001C1046"/>
    <w:rsid w:val="001C47BB"/>
    <w:rsid w:val="001C5711"/>
    <w:rsid w:val="001C75E7"/>
    <w:rsid w:val="001D46B4"/>
    <w:rsid w:val="001D791C"/>
    <w:rsid w:val="001E1D07"/>
    <w:rsid w:val="001E5F28"/>
    <w:rsid w:val="001F0518"/>
    <w:rsid w:val="001F1BD2"/>
    <w:rsid w:val="001F23BB"/>
    <w:rsid w:val="001F5C0E"/>
    <w:rsid w:val="001F7A6D"/>
    <w:rsid w:val="002059E4"/>
    <w:rsid w:val="00206A06"/>
    <w:rsid w:val="00212EF4"/>
    <w:rsid w:val="00220E13"/>
    <w:rsid w:val="00221758"/>
    <w:rsid w:val="00224369"/>
    <w:rsid w:val="002245C1"/>
    <w:rsid w:val="002316A2"/>
    <w:rsid w:val="00234EB3"/>
    <w:rsid w:val="00240684"/>
    <w:rsid w:val="0024135D"/>
    <w:rsid w:val="00241520"/>
    <w:rsid w:val="00257D14"/>
    <w:rsid w:val="00261F4B"/>
    <w:rsid w:val="00262867"/>
    <w:rsid w:val="00262D47"/>
    <w:rsid w:val="00267414"/>
    <w:rsid w:val="002844CD"/>
    <w:rsid w:val="00285618"/>
    <w:rsid w:val="0028581C"/>
    <w:rsid w:val="00294A44"/>
    <w:rsid w:val="002A32D4"/>
    <w:rsid w:val="002A40A3"/>
    <w:rsid w:val="002A6B10"/>
    <w:rsid w:val="002B2094"/>
    <w:rsid w:val="002B2804"/>
    <w:rsid w:val="002B49A6"/>
    <w:rsid w:val="002B6BE9"/>
    <w:rsid w:val="002B77D2"/>
    <w:rsid w:val="002C43FE"/>
    <w:rsid w:val="002C76E9"/>
    <w:rsid w:val="002D11B7"/>
    <w:rsid w:val="002D5181"/>
    <w:rsid w:val="002D7532"/>
    <w:rsid w:val="002E605C"/>
    <w:rsid w:val="002F10AE"/>
    <w:rsid w:val="002F17FB"/>
    <w:rsid w:val="002F386D"/>
    <w:rsid w:val="00301A16"/>
    <w:rsid w:val="00302086"/>
    <w:rsid w:val="00302A7A"/>
    <w:rsid w:val="00303194"/>
    <w:rsid w:val="0030605C"/>
    <w:rsid w:val="003071FF"/>
    <w:rsid w:val="00313BFC"/>
    <w:rsid w:val="00320C3D"/>
    <w:rsid w:val="00320CA5"/>
    <w:rsid w:val="00321075"/>
    <w:rsid w:val="003224B7"/>
    <w:rsid w:val="00324934"/>
    <w:rsid w:val="00340286"/>
    <w:rsid w:val="00342C7A"/>
    <w:rsid w:val="003439CB"/>
    <w:rsid w:val="00350630"/>
    <w:rsid w:val="0035183E"/>
    <w:rsid w:val="0036043B"/>
    <w:rsid w:val="00363C55"/>
    <w:rsid w:val="00364644"/>
    <w:rsid w:val="00366307"/>
    <w:rsid w:val="00373529"/>
    <w:rsid w:val="00374C65"/>
    <w:rsid w:val="00375011"/>
    <w:rsid w:val="003815AD"/>
    <w:rsid w:val="00381CBF"/>
    <w:rsid w:val="00381DA3"/>
    <w:rsid w:val="00384A18"/>
    <w:rsid w:val="00386602"/>
    <w:rsid w:val="003918F3"/>
    <w:rsid w:val="00391FDC"/>
    <w:rsid w:val="00393732"/>
    <w:rsid w:val="00393F3D"/>
    <w:rsid w:val="00394F57"/>
    <w:rsid w:val="00396EBA"/>
    <w:rsid w:val="003970F8"/>
    <w:rsid w:val="003A282B"/>
    <w:rsid w:val="003A3B37"/>
    <w:rsid w:val="003A4F51"/>
    <w:rsid w:val="003B07B3"/>
    <w:rsid w:val="003B3E1A"/>
    <w:rsid w:val="003B7BD5"/>
    <w:rsid w:val="003C046E"/>
    <w:rsid w:val="003C0E18"/>
    <w:rsid w:val="003C2977"/>
    <w:rsid w:val="003C5A2A"/>
    <w:rsid w:val="003C5CDA"/>
    <w:rsid w:val="003C6537"/>
    <w:rsid w:val="003C69FA"/>
    <w:rsid w:val="003D0E2E"/>
    <w:rsid w:val="003D130C"/>
    <w:rsid w:val="003D1601"/>
    <w:rsid w:val="003E11CB"/>
    <w:rsid w:val="003E17B5"/>
    <w:rsid w:val="003E1800"/>
    <w:rsid w:val="003E362C"/>
    <w:rsid w:val="003E3F4B"/>
    <w:rsid w:val="003E4A77"/>
    <w:rsid w:val="003E6A18"/>
    <w:rsid w:val="003F0468"/>
    <w:rsid w:val="003F1703"/>
    <w:rsid w:val="003F499B"/>
    <w:rsid w:val="003F4BA7"/>
    <w:rsid w:val="004013C8"/>
    <w:rsid w:val="00405EA0"/>
    <w:rsid w:val="00406160"/>
    <w:rsid w:val="00407105"/>
    <w:rsid w:val="00413505"/>
    <w:rsid w:val="004215D4"/>
    <w:rsid w:val="00424FF8"/>
    <w:rsid w:val="004307DB"/>
    <w:rsid w:val="004344E7"/>
    <w:rsid w:val="0043516F"/>
    <w:rsid w:val="00437677"/>
    <w:rsid w:val="004432BA"/>
    <w:rsid w:val="00443EC7"/>
    <w:rsid w:val="00445241"/>
    <w:rsid w:val="00447637"/>
    <w:rsid w:val="00447B94"/>
    <w:rsid w:val="00450BF6"/>
    <w:rsid w:val="00451AAC"/>
    <w:rsid w:val="00454C97"/>
    <w:rsid w:val="004559EF"/>
    <w:rsid w:val="00456B07"/>
    <w:rsid w:val="0046013A"/>
    <w:rsid w:val="00462129"/>
    <w:rsid w:val="00462A98"/>
    <w:rsid w:val="0046398B"/>
    <w:rsid w:val="00466826"/>
    <w:rsid w:val="00470D15"/>
    <w:rsid w:val="004743DD"/>
    <w:rsid w:val="00490941"/>
    <w:rsid w:val="00492FCC"/>
    <w:rsid w:val="00493B70"/>
    <w:rsid w:val="004951E9"/>
    <w:rsid w:val="004A5C39"/>
    <w:rsid w:val="004A63C9"/>
    <w:rsid w:val="004B15EF"/>
    <w:rsid w:val="004B22F9"/>
    <w:rsid w:val="004C0B19"/>
    <w:rsid w:val="004C27DF"/>
    <w:rsid w:val="004C28D1"/>
    <w:rsid w:val="004C2B05"/>
    <w:rsid w:val="004C3E20"/>
    <w:rsid w:val="004C46B7"/>
    <w:rsid w:val="004C5A2A"/>
    <w:rsid w:val="004C6C8C"/>
    <w:rsid w:val="004D0F5E"/>
    <w:rsid w:val="004D4155"/>
    <w:rsid w:val="004D4356"/>
    <w:rsid w:val="004D4F7B"/>
    <w:rsid w:val="004D5672"/>
    <w:rsid w:val="004D6A5F"/>
    <w:rsid w:val="004E624C"/>
    <w:rsid w:val="004E694B"/>
    <w:rsid w:val="004E7D7F"/>
    <w:rsid w:val="004F2D6A"/>
    <w:rsid w:val="004F2F54"/>
    <w:rsid w:val="004F4F7D"/>
    <w:rsid w:val="005039C0"/>
    <w:rsid w:val="005055CE"/>
    <w:rsid w:val="00505CE5"/>
    <w:rsid w:val="00507C23"/>
    <w:rsid w:val="005151A7"/>
    <w:rsid w:val="00515CC1"/>
    <w:rsid w:val="00517FCB"/>
    <w:rsid w:val="00520145"/>
    <w:rsid w:val="00523210"/>
    <w:rsid w:val="005236AF"/>
    <w:rsid w:val="005245F3"/>
    <w:rsid w:val="00527D87"/>
    <w:rsid w:val="00527E26"/>
    <w:rsid w:val="00532060"/>
    <w:rsid w:val="005328FE"/>
    <w:rsid w:val="0053375A"/>
    <w:rsid w:val="005344DC"/>
    <w:rsid w:val="00535D6C"/>
    <w:rsid w:val="0053680E"/>
    <w:rsid w:val="005374B0"/>
    <w:rsid w:val="00537F0C"/>
    <w:rsid w:val="00542CE6"/>
    <w:rsid w:val="00543793"/>
    <w:rsid w:val="00550232"/>
    <w:rsid w:val="005552A6"/>
    <w:rsid w:val="00560393"/>
    <w:rsid w:val="0056095B"/>
    <w:rsid w:val="00562803"/>
    <w:rsid w:val="00567E5D"/>
    <w:rsid w:val="005737F5"/>
    <w:rsid w:val="005755F9"/>
    <w:rsid w:val="00583978"/>
    <w:rsid w:val="0058471F"/>
    <w:rsid w:val="00584A4E"/>
    <w:rsid w:val="0058601B"/>
    <w:rsid w:val="005935EB"/>
    <w:rsid w:val="00594D1D"/>
    <w:rsid w:val="005966B6"/>
    <w:rsid w:val="005A0CFB"/>
    <w:rsid w:val="005A1DDE"/>
    <w:rsid w:val="005A4379"/>
    <w:rsid w:val="005A589D"/>
    <w:rsid w:val="005B0254"/>
    <w:rsid w:val="005B3BC3"/>
    <w:rsid w:val="005B4F99"/>
    <w:rsid w:val="005B60F3"/>
    <w:rsid w:val="005B683E"/>
    <w:rsid w:val="005C2F1B"/>
    <w:rsid w:val="005C47E9"/>
    <w:rsid w:val="005C58C5"/>
    <w:rsid w:val="005C6793"/>
    <w:rsid w:val="005D2650"/>
    <w:rsid w:val="005D2F05"/>
    <w:rsid w:val="005D5257"/>
    <w:rsid w:val="005D5C01"/>
    <w:rsid w:val="005D7276"/>
    <w:rsid w:val="005E1F51"/>
    <w:rsid w:val="005F360D"/>
    <w:rsid w:val="005F3F33"/>
    <w:rsid w:val="005F5478"/>
    <w:rsid w:val="0060116D"/>
    <w:rsid w:val="00602E61"/>
    <w:rsid w:val="00612DDA"/>
    <w:rsid w:val="00623F13"/>
    <w:rsid w:val="0063734F"/>
    <w:rsid w:val="00641D23"/>
    <w:rsid w:val="006501E1"/>
    <w:rsid w:val="00654D07"/>
    <w:rsid w:val="006550FC"/>
    <w:rsid w:val="00655ED3"/>
    <w:rsid w:val="00660F54"/>
    <w:rsid w:val="00662DAA"/>
    <w:rsid w:val="00662F45"/>
    <w:rsid w:val="0066386B"/>
    <w:rsid w:val="00664197"/>
    <w:rsid w:val="00665F87"/>
    <w:rsid w:val="00674D6B"/>
    <w:rsid w:val="006762FF"/>
    <w:rsid w:val="00676828"/>
    <w:rsid w:val="0068171F"/>
    <w:rsid w:val="00683B94"/>
    <w:rsid w:val="006855A9"/>
    <w:rsid w:val="00687DDA"/>
    <w:rsid w:val="00690CDD"/>
    <w:rsid w:val="00692351"/>
    <w:rsid w:val="006923CD"/>
    <w:rsid w:val="0069249B"/>
    <w:rsid w:val="00695D00"/>
    <w:rsid w:val="006A1AFF"/>
    <w:rsid w:val="006A353E"/>
    <w:rsid w:val="006A3EC4"/>
    <w:rsid w:val="006A5C48"/>
    <w:rsid w:val="006A5F0B"/>
    <w:rsid w:val="006B0969"/>
    <w:rsid w:val="006B23A2"/>
    <w:rsid w:val="006B26D4"/>
    <w:rsid w:val="006B3468"/>
    <w:rsid w:val="006B63C4"/>
    <w:rsid w:val="006C0329"/>
    <w:rsid w:val="006C2192"/>
    <w:rsid w:val="006C450D"/>
    <w:rsid w:val="006C7604"/>
    <w:rsid w:val="006D065D"/>
    <w:rsid w:val="006D3A63"/>
    <w:rsid w:val="006D61AE"/>
    <w:rsid w:val="006E4FD9"/>
    <w:rsid w:val="006E65A7"/>
    <w:rsid w:val="006F23B5"/>
    <w:rsid w:val="006F33EE"/>
    <w:rsid w:val="0070056F"/>
    <w:rsid w:val="00701EC2"/>
    <w:rsid w:val="007043F9"/>
    <w:rsid w:val="007162CF"/>
    <w:rsid w:val="007166EA"/>
    <w:rsid w:val="007243EC"/>
    <w:rsid w:val="00726D23"/>
    <w:rsid w:val="00726FF9"/>
    <w:rsid w:val="00727284"/>
    <w:rsid w:val="00732F6A"/>
    <w:rsid w:val="007361ED"/>
    <w:rsid w:val="00737EC8"/>
    <w:rsid w:val="00755053"/>
    <w:rsid w:val="00756D87"/>
    <w:rsid w:val="007617EE"/>
    <w:rsid w:val="00762DAD"/>
    <w:rsid w:val="00763DCA"/>
    <w:rsid w:val="0076404D"/>
    <w:rsid w:val="0076418F"/>
    <w:rsid w:val="007656C6"/>
    <w:rsid w:val="00770ED6"/>
    <w:rsid w:val="00771DEF"/>
    <w:rsid w:val="00772B87"/>
    <w:rsid w:val="007756A9"/>
    <w:rsid w:val="0077752E"/>
    <w:rsid w:val="00777C3F"/>
    <w:rsid w:val="00780ABC"/>
    <w:rsid w:val="007829AC"/>
    <w:rsid w:val="007835E6"/>
    <w:rsid w:val="007856DB"/>
    <w:rsid w:val="00787742"/>
    <w:rsid w:val="007929A5"/>
    <w:rsid w:val="00795A2C"/>
    <w:rsid w:val="00796594"/>
    <w:rsid w:val="00796887"/>
    <w:rsid w:val="007A2C0B"/>
    <w:rsid w:val="007A2DE1"/>
    <w:rsid w:val="007A6A8A"/>
    <w:rsid w:val="007B17C8"/>
    <w:rsid w:val="007B6D90"/>
    <w:rsid w:val="007C2360"/>
    <w:rsid w:val="007C614D"/>
    <w:rsid w:val="007C6377"/>
    <w:rsid w:val="007D068A"/>
    <w:rsid w:val="007D2DBC"/>
    <w:rsid w:val="007D5EEB"/>
    <w:rsid w:val="007D6907"/>
    <w:rsid w:val="007D7D70"/>
    <w:rsid w:val="007E2CD0"/>
    <w:rsid w:val="007F118C"/>
    <w:rsid w:val="007F35E5"/>
    <w:rsid w:val="007F3759"/>
    <w:rsid w:val="007F5E7D"/>
    <w:rsid w:val="00800E54"/>
    <w:rsid w:val="00801A74"/>
    <w:rsid w:val="00806C1F"/>
    <w:rsid w:val="008157D0"/>
    <w:rsid w:val="00815ED2"/>
    <w:rsid w:val="00825964"/>
    <w:rsid w:val="00831014"/>
    <w:rsid w:val="0083588F"/>
    <w:rsid w:val="0083658F"/>
    <w:rsid w:val="00841E38"/>
    <w:rsid w:val="00842634"/>
    <w:rsid w:val="00842D48"/>
    <w:rsid w:val="00846DEB"/>
    <w:rsid w:val="00846E0E"/>
    <w:rsid w:val="00847BAD"/>
    <w:rsid w:val="008508FC"/>
    <w:rsid w:val="0085161E"/>
    <w:rsid w:val="00852E8A"/>
    <w:rsid w:val="00854C6F"/>
    <w:rsid w:val="00866125"/>
    <w:rsid w:val="00867C49"/>
    <w:rsid w:val="0087381B"/>
    <w:rsid w:val="00875F1E"/>
    <w:rsid w:val="00881AA7"/>
    <w:rsid w:val="00882AF9"/>
    <w:rsid w:val="00884C83"/>
    <w:rsid w:val="008856B9"/>
    <w:rsid w:val="008909CD"/>
    <w:rsid w:val="008945CC"/>
    <w:rsid w:val="00896FAE"/>
    <w:rsid w:val="008A1156"/>
    <w:rsid w:val="008A2991"/>
    <w:rsid w:val="008A32A4"/>
    <w:rsid w:val="008A3D6E"/>
    <w:rsid w:val="008A45F9"/>
    <w:rsid w:val="008A77E6"/>
    <w:rsid w:val="008B0501"/>
    <w:rsid w:val="008C24DE"/>
    <w:rsid w:val="008C66B7"/>
    <w:rsid w:val="008D7186"/>
    <w:rsid w:val="008E1723"/>
    <w:rsid w:val="008E1F35"/>
    <w:rsid w:val="008E760C"/>
    <w:rsid w:val="008E76CF"/>
    <w:rsid w:val="00902010"/>
    <w:rsid w:val="0090581B"/>
    <w:rsid w:val="009059EC"/>
    <w:rsid w:val="0091004A"/>
    <w:rsid w:val="00912DFB"/>
    <w:rsid w:val="0091458A"/>
    <w:rsid w:val="00914CCB"/>
    <w:rsid w:val="009159BA"/>
    <w:rsid w:val="009173F0"/>
    <w:rsid w:val="00922430"/>
    <w:rsid w:val="00922A22"/>
    <w:rsid w:val="00927629"/>
    <w:rsid w:val="00927BCF"/>
    <w:rsid w:val="009327A4"/>
    <w:rsid w:val="0093404A"/>
    <w:rsid w:val="00935CA4"/>
    <w:rsid w:val="009373E1"/>
    <w:rsid w:val="00937F53"/>
    <w:rsid w:val="0094069B"/>
    <w:rsid w:val="00943304"/>
    <w:rsid w:val="009455D7"/>
    <w:rsid w:val="00945A4F"/>
    <w:rsid w:val="009534FE"/>
    <w:rsid w:val="009539FF"/>
    <w:rsid w:val="00953A2D"/>
    <w:rsid w:val="00954603"/>
    <w:rsid w:val="00955F94"/>
    <w:rsid w:val="00957CF7"/>
    <w:rsid w:val="00960F04"/>
    <w:rsid w:val="00963DB8"/>
    <w:rsid w:val="0096698A"/>
    <w:rsid w:val="00970D2A"/>
    <w:rsid w:val="00970FC6"/>
    <w:rsid w:val="00974E60"/>
    <w:rsid w:val="009779AC"/>
    <w:rsid w:val="00982F2D"/>
    <w:rsid w:val="00984C9E"/>
    <w:rsid w:val="0098524A"/>
    <w:rsid w:val="009941E2"/>
    <w:rsid w:val="009A0696"/>
    <w:rsid w:val="009A1319"/>
    <w:rsid w:val="009A141E"/>
    <w:rsid w:val="009A23F1"/>
    <w:rsid w:val="009A3B17"/>
    <w:rsid w:val="009B0820"/>
    <w:rsid w:val="009B5AF1"/>
    <w:rsid w:val="009B6D9E"/>
    <w:rsid w:val="009C5108"/>
    <w:rsid w:val="009C5AE5"/>
    <w:rsid w:val="009C5B79"/>
    <w:rsid w:val="009C69F1"/>
    <w:rsid w:val="009D1A95"/>
    <w:rsid w:val="009D2473"/>
    <w:rsid w:val="009D3A88"/>
    <w:rsid w:val="009E7977"/>
    <w:rsid w:val="009F0DC1"/>
    <w:rsid w:val="009F1775"/>
    <w:rsid w:val="009F2924"/>
    <w:rsid w:val="009F3903"/>
    <w:rsid w:val="009F3C44"/>
    <w:rsid w:val="009F6401"/>
    <w:rsid w:val="009F70CE"/>
    <w:rsid w:val="00A03DA4"/>
    <w:rsid w:val="00A1503A"/>
    <w:rsid w:val="00A23C63"/>
    <w:rsid w:val="00A27257"/>
    <w:rsid w:val="00A32CD6"/>
    <w:rsid w:val="00A33E68"/>
    <w:rsid w:val="00A34EA0"/>
    <w:rsid w:val="00A4078F"/>
    <w:rsid w:val="00A415CB"/>
    <w:rsid w:val="00A419AD"/>
    <w:rsid w:val="00A42243"/>
    <w:rsid w:val="00A43E03"/>
    <w:rsid w:val="00A50975"/>
    <w:rsid w:val="00A53A6A"/>
    <w:rsid w:val="00A540DB"/>
    <w:rsid w:val="00A566E9"/>
    <w:rsid w:val="00A65477"/>
    <w:rsid w:val="00A65B38"/>
    <w:rsid w:val="00A66112"/>
    <w:rsid w:val="00A74791"/>
    <w:rsid w:val="00A75C89"/>
    <w:rsid w:val="00A834BC"/>
    <w:rsid w:val="00A87730"/>
    <w:rsid w:val="00A91B9F"/>
    <w:rsid w:val="00A92663"/>
    <w:rsid w:val="00A92A77"/>
    <w:rsid w:val="00A952D7"/>
    <w:rsid w:val="00A96A18"/>
    <w:rsid w:val="00AA1636"/>
    <w:rsid w:val="00AA1A53"/>
    <w:rsid w:val="00AB04D3"/>
    <w:rsid w:val="00AB1DF2"/>
    <w:rsid w:val="00AB3681"/>
    <w:rsid w:val="00AB4D8B"/>
    <w:rsid w:val="00AB7664"/>
    <w:rsid w:val="00AC1E08"/>
    <w:rsid w:val="00AC3BE5"/>
    <w:rsid w:val="00AC4920"/>
    <w:rsid w:val="00AC52EA"/>
    <w:rsid w:val="00AC5756"/>
    <w:rsid w:val="00AC66F6"/>
    <w:rsid w:val="00AD14E4"/>
    <w:rsid w:val="00AE20A0"/>
    <w:rsid w:val="00AE3507"/>
    <w:rsid w:val="00AE5A2C"/>
    <w:rsid w:val="00AF17AD"/>
    <w:rsid w:val="00AF3065"/>
    <w:rsid w:val="00AF3DF6"/>
    <w:rsid w:val="00AF4804"/>
    <w:rsid w:val="00AF5B81"/>
    <w:rsid w:val="00B00CEC"/>
    <w:rsid w:val="00B01EEE"/>
    <w:rsid w:val="00B05222"/>
    <w:rsid w:val="00B05D81"/>
    <w:rsid w:val="00B100BA"/>
    <w:rsid w:val="00B10C3C"/>
    <w:rsid w:val="00B10FE5"/>
    <w:rsid w:val="00B1334F"/>
    <w:rsid w:val="00B14D07"/>
    <w:rsid w:val="00B14ED4"/>
    <w:rsid w:val="00B151FE"/>
    <w:rsid w:val="00B21304"/>
    <w:rsid w:val="00B2464E"/>
    <w:rsid w:val="00B257A4"/>
    <w:rsid w:val="00B26D5F"/>
    <w:rsid w:val="00B3041F"/>
    <w:rsid w:val="00B35FA7"/>
    <w:rsid w:val="00B41F56"/>
    <w:rsid w:val="00B46CD7"/>
    <w:rsid w:val="00B50F9A"/>
    <w:rsid w:val="00B516E0"/>
    <w:rsid w:val="00B53B73"/>
    <w:rsid w:val="00B54B41"/>
    <w:rsid w:val="00B55B45"/>
    <w:rsid w:val="00B56C91"/>
    <w:rsid w:val="00B56DDE"/>
    <w:rsid w:val="00B571B2"/>
    <w:rsid w:val="00B61090"/>
    <w:rsid w:val="00B617E4"/>
    <w:rsid w:val="00B659C7"/>
    <w:rsid w:val="00B71A3A"/>
    <w:rsid w:val="00B727AB"/>
    <w:rsid w:val="00B75384"/>
    <w:rsid w:val="00B7722C"/>
    <w:rsid w:val="00B77AE0"/>
    <w:rsid w:val="00B83203"/>
    <w:rsid w:val="00B83982"/>
    <w:rsid w:val="00B87B04"/>
    <w:rsid w:val="00B91B26"/>
    <w:rsid w:val="00B97FE8"/>
    <w:rsid w:val="00BA2206"/>
    <w:rsid w:val="00BB0BE1"/>
    <w:rsid w:val="00BB6C77"/>
    <w:rsid w:val="00BB7A19"/>
    <w:rsid w:val="00BC148F"/>
    <w:rsid w:val="00BC158D"/>
    <w:rsid w:val="00BC1BFC"/>
    <w:rsid w:val="00BC4172"/>
    <w:rsid w:val="00BC5EB1"/>
    <w:rsid w:val="00BD0A88"/>
    <w:rsid w:val="00BD3D05"/>
    <w:rsid w:val="00BD4C16"/>
    <w:rsid w:val="00BD57FB"/>
    <w:rsid w:val="00BD6BFD"/>
    <w:rsid w:val="00BD7DA3"/>
    <w:rsid w:val="00BE09BD"/>
    <w:rsid w:val="00BF0337"/>
    <w:rsid w:val="00BF2F41"/>
    <w:rsid w:val="00BF6C38"/>
    <w:rsid w:val="00BF7E37"/>
    <w:rsid w:val="00C0473C"/>
    <w:rsid w:val="00C06976"/>
    <w:rsid w:val="00C07C26"/>
    <w:rsid w:val="00C111B1"/>
    <w:rsid w:val="00C119D4"/>
    <w:rsid w:val="00C1540A"/>
    <w:rsid w:val="00C15735"/>
    <w:rsid w:val="00C16834"/>
    <w:rsid w:val="00C22F2E"/>
    <w:rsid w:val="00C2352D"/>
    <w:rsid w:val="00C240EA"/>
    <w:rsid w:val="00C249C6"/>
    <w:rsid w:val="00C25F26"/>
    <w:rsid w:val="00C26794"/>
    <w:rsid w:val="00C31997"/>
    <w:rsid w:val="00C31D4A"/>
    <w:rsid w:val="00C36427"/>
    <w:rsid w:val="00C36F19"/>
    <w:rsid w:val="00C401BB"/>
    <w:rsid w:val="00C4489E"/>
    <w:rsid w:val="00C557CF"/>
    <w:rsid w:val="00C55E93"/>
    <w:rsid w:val="00C571AA"/>
    <w:rsid w:val="00C61701"/>
    <w:rsid w:val="00C6203C"/>
    <w:rsid w:val="00C6278A"/>
    <w:rsid w:val="00C62ACE"/>
    <w:rsid w:val="00C62D2C"/>
    <w:rsid w:val="00C63568"/>
    <w:rsid w:val="00C635BC"/>
    <w:rsid w:val="00C66611"/>
    <w:rsid w:val="00C72EC6"/>
    <w:rsid w:val="00C76F9A"/>
    <w:rsid w:val="00C80EC7"/>
    <w:rsid w:val="00C81F12"/>
    <w:rsid w:val="00C87A8F"/>
    <w:rsid w:val="00C91080"/>
    <w:rsid w:val="00C91420"/>
    <w:rsid w:val="00C94B84"/>
    <w:rsid w:val="00C95259"/>
    <w:rsid w:val="00C97E7C"/>
    <w:rsid w:val="00CA1857"/>
    <w:rsid w:val="00CA6BA7"/>
    <w:rsid w:val="00CB1477"/>
    <w:rsid w:val="00CB15BE"/>
    <w:rsid w:val="00CB2D6E"/>
    <w:rsid w:val="00CB3DA2"/>
    <w:rsid w:val="00CB49C9"/>
    <w:rsid w:val="00CB50B0"/>
    <w:rsid w:val="00CC03C2"/>
    <w:rsid w:val="00CC3B32"/>
    <w:rsid w:val="00CC3E1E"/>
    <w:rsid w:val="00CC69FA"/>
    <w:rsid w:val="00CE7EE1"/>
    <w:rsid w:val="00CF39E2"/>
    <w:rsid w:val="00CF5E1A"/>
    <w:rsid w:val="00CF680F"/>
    <w:rsid w:val="00D01365"/>
    <w:rsid w:val="00D0142D"/>
    <w:rsid w:val="00D05C96"/>
    <w:rsid w:val="00D06BEF"/>
    <w:rsid w:val="00D10AE9"/>
    <w:rsid w:val="00D12BC2"/>
    <w:rsid w:val="00D1417E"/>
    <w:rsid w:val="00D14FF1"/>
    <w:rsid w:val="00D17216"/>
    <w:rsid w:val="00D176F6"/>
    <w:rsid w:val="00D21470"/>
    <w:rsid w:val="00D214F2"/>
    <w:rsid w:val="00D2389B"/>
    <w:rsid w:val="00D2730C"/>
    <w:rsid w:val="00D347CF"/>
    <w:rsid w:val="00D55553"/>
    <w:rsid w:val="00D570BD"/>
    <w:rsid w:val="00D6191B"/>
    <w:rsid w:val="00D6228B"/>
    <w:rsid w:val="00D7007D"/>
    <w:rsid w:val="00D7653E"/>
    <w:rsid w:val="00D7723F"/>
    <w:rsid w:val="00D77C48"/>
    <w:rsid w:val="00D80F14"/>
    <w:rsid w:val="00D8175F"/>
    <w:rsid w:val="00D86552"/>
    <w:rsid w:val="00D86E50"/>
    <w:rsid w:val="00D90247"/>
    <w:rsid w:val="00D908B2"/>
    <w:rsid w:val="00D91842"/>
    <w:rsid w:val="00D92B9B"/>
    <w:rsid w:val="00D9347A"/>
    <w:rsid w:val="00D95ED4"/>
    <w:rsid w:val="00DA4AAC"/>
    <w:rsid w:val="00DA6F57"/>
    <w:rsid w:val="00DB0265"/>
    <w:rsid w:val="00DB1495"/>
    <w:rsid w:val="00DB1DFF"/>
    <w:rsid w:val="00DB3325"/>
    <w:rsid w:val="00DB336E"/>
    <w:rsid w:val="00DB5A48"/>
    <w:rsid w:val="00DB5E32"/>
    <w:rsid w:val="00DB6B8D"/>
    <w:rsid w:val="00DB715D"/>
    <w:rsid w:val="00DC022C"/>
    <w:rsid w:val="00DC73CA"/>
    <w:rsid w:val="00DD3284"/>
    <w:rsid w:val="00DD3F4F"/>
    <w:rsid w:val="00DD5E55"/>
    <w:rsid w:val="00DE31D1"/>
    <w:rsid w:val="00DE399C"/>
    <w:rsid w:val="00DE57E1"/>
    <w:rsid w:val="00DE6FBD"/>
    <w:rsid w:val="00DE74E9"/>
    <w:rsid w:val="00DF189E"/>
    <w:rsid w:val="00E00DBC"/>
    <w:rsid w:val="00E044D2"/>
    <w:rsid w:val="00E075C7"/>
    <w:rsid w:val="00E241BA"/>
    <w:rsid w:val="00E31259"/>
    <w:rsid w:val="00E3176C"/>
    <w:rsid w:val="00E31F77"/>
    <w:rsid w:val="00E34580"/>
    <w:rsid w:val="00E4203B"/>
    <w:rsid w:val="00E440A4"/>
    <w:rsid w:val="00E45855"/>
    <w:rsid w:val="00E468D6"/>
    <w:rsid w:val="00E5628B"/>
    <w:rsid w:val="00E57382"/>
    <w:rsid w:val="00E615B7"/>
    <w:rsid w:val="00E72E71"/>
    <w:rsid w:val="00E7458C"/>
    <w:rsid w:val="00E75744"/>
    <w:rsid w:val="00E80CB0"/>
    <w:rsid w:val="00E81221"/>
    <w:rsid w:val="00E92D37"/>
    <w:rsid w:val="00E968C7"/>
    <w:rsid w:val="00EA3011"/>
    <w:rsid w:val="00EA45E3"/>
    <w:rsid w:val="00EA68CA"/>
    <w:rsid w:val="00EB19B3"/>
    <w:rsid w:val="00EB764F"/>
    <w:rsid w:val="00EC137E"/>
    <w:rsid w:val="00EC1B78"/>
    <w:rsid w:val="00EC1F73"/>
    <w:rsid w:val="00EC4853"/>
    <w:rsid w:val="00EC57FE"/>
    <w:rsid w:val="00ED1C0E"/>
    <w:rsid w:val="00ED29D5"/>
    <w:rsid w:val="00ED66EE"/>
    <w:rsid w:val="00ED76E7"/>
    <w:rsid w:val="00EE06A1"/>
    <w:rsid w:val="00EF0796"/>
    <w:rsid w:val="00EF18C9"/>
    <w:rsid w:val="00EF7BB2"/>
    <w:rsid w:val="00EF7F52"/>
    <w:rsid w:val="00F00228"/>
    <w:rsid w:val="00F00242"/>
    <w:rsid w:val="00F03B36"/>
    <w:rsid w:val="00F04F84"/>
    <w:rsid w:val="00F05A43"/>
    <w:rsid w:val="00F1098E"/>
    <w:rsid w:val="00F144A0"/>
    <w:rsid w:val="00F162EB"/>
    <w:rsid w:val="00F1779C"/>
    <w:rsid w:val="00F17DBB"/>
    <w:rsid w:val="00F22D3C"/>
    <w:rsid w:val="00F233B1"/>
    <w:rsid w:val="00F25764"/>
    <w:rsid w:val="00F26C9F"/>
    <w:rsid w:val="00F32D2C"/>
    <w:rsid w:val="00F340ED"/>
    <w:rsid w:val="00F40078"/>
    <w:rsid w:val="00F40F09"/>
    <w:rsid w:val="00F41D32"/>
    <w:rsid w:val="00F45872"/>
    <w:rsid w:val="00F51778"/>
    <w:rsid w:val="00F51A65"/>
    <w:rsid w:val="00F5207A"/>
    <w:rsid w:val="00F5362E"/>
    <w:rsid w:val="00F57380"/>
    <w:rsid w:val="00F64760"/>
    <w:rsid w:val="00F64BA8"/>
    <w:rsid w:val="00F66552"/>
    <w:rsid w:val="00F70246"/>
    <w:rsid w:val="00F7319C"/>
    <w:rsid w:val="00F73A79"/>
    <w:rsid w:val="00F75D26"/>
    <w:rsid w:val="00F80133"/>
    <w:rsid w:val="00F83058"/>
    <w:rsid w:val="00F85EBB"/>
    <w:rsid w:val="00F86AC1"/>
    <w:rsid w:val="00F870E4"/>
    <w:rsid w:val="00F90089"/>
    <w:rsid w:val="00F91CC0"/>
    <w:rsid w:val="00F91E02"/>
    <w:rsid w:val="00F92F67"/>
    <w:rsid w:val="00F94B5A"/>
    <w:rsid w:val="00F954E7"/>
    <w:rsid w:val="00F964BB"/>
    <w:rsid w:val="00FA2E7D"/>
    <w:rsid w:val="00FA5AAA"/>
    <w:rsid w:val="00FA675B"/>
    <w:rsid w:val="00FA6CA2"/>
    <w:rsid w:val="00FB1797"/>
    <w:rsid w:val="00FB442D"/>
    <w:rsid w:val="00FB4655"/>
    <w:rsid w:val="00FC68CD"/>
    <w:rsid w:val="00FC6C40"/>
    <w:rsid w:val="00FD1699"/>
    <w:rsid w:val="00FE1AC7"/>
    <w:rsid w:val="00FE4CCA"/>
    <w:rsid w:val="00FE55E2"/>
    <w:rsid w:val="00FF0082"/>
    <w:rsid w:val="00FF1834"/>
    <w:rsid w:val="00FF6067"/>
    <w:rsid w:val="00FF6C19"/>
    <w:rsid w:val="01E956B2"/>
    <w:rsid w:val="0506F258"/>
    <w:rsid w:val="07140729"/>
    <w:rsid w:val="0AE2603A"/>
    <w:rsid w:val="0DA681CD"/>
    <w:rsid w:val="0E540B70"/>
    <w:rsid w:val="1786793F"/>
    <w:rsid w:val="193D8F1B"/>
    <w:rsid w:val="2264DFA0"/>
    <w:rsid w:val="27E8FA1E"/>
    <w:rsid w:val="33C9F051"/>
    <w:rsid w:val="3C90758A"/>
    <w:rsid w:val="459D96B8"/>
    <w:rsid w:val="4FBDA000"/>
    <w:rsid w:val="52A08F22"/>
    <w:rsid w:val="52E6C872"/>
    <w:rsid w:val="54C7B8BF"/>
    <w:rsid w:val="5EEA1B2B"/>
    <w:rsid w:val="775782F0"/>
    <w:rsid w:val="7CC2E848"/>
    <w:rsid w:val="7D7D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B6C8"/>
  <w14:defaultImageDpi w14:val="32767"/>
  <w15:chartTrackingRefBased/>
  <w15:docId w15:val="{E2008965-1F88-AA45-9882-A257174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7D7F"/>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7E26"/>
    <w:pPr>
      <w:numPr>
        <w:numId w:val="13"/>
      </w:num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27E26"/>
    <w:pPr>
      <w:numPr>
        <w:ilvl w:val="1"/>
        <w:numId w:val="13"/>
      </w:num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27E26"/>
    <w:pPr>
      <w:numPr>
        <w:ilvl w:val="2"/>
        <w:numId w:val="13"/>
      </w:num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27E26"/>
    <w:pPr>
      <w:numPr>
        <w:ilvl w:val="3"/>
        <w:numId w:val="13"/>
      </w:num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7E26"/>
    <w:pPr>
      <w:numPr>
        <w:ilvl w:val="4"/>
        <w:numId w:val="13"/>
      </w:num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527E26"/>
    <w:pPr>
      <w:numPr>
        <w:ilvl w:val="5"/>
        <w:numId w:val="13"/>
      </w:num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527E26"/>
    <w:pPr>
      <w:numPr>
        <w:ilvl w:val="6"/>
        <w:numId w:val="13"/>
      </w:num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27E26"/>
    <w:pPr>
      <w:numPr>
        <w:ilvl w:val="7"/>
        <w:numId w:val="13"/>
      </w:num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27E26"/>
    <w:pPr>
      <w:numPr>
        <w:ilvl w:val="8"/>
        <w:numId w:val="13"/>
      </w:num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xxmsonormal">
    <w:name w:val="xxxxxxmsonormal"/>
    <w:basedOn w:val="Normal"/>
    <w:rsid w:val="00D95ED4"/>
    <w:pPr>
      <w:spacing w:before="100" w:beforeAutospacing="1" w:after="100" w:afterAutospacing="1" w:line="480" w:lineRule="auto"/>
      <w:ind w:firstLine="360"/>
    </w:pPr>
    <w:rPr>
      <w:sz w:val="22"/>
      <w:szCs w:val="22"/>
    </w:rPr>
  </w:style>
  <w:style w:type="paragraph" w:styleId="NormalWeb">
    <w:name w:val="Normal (Web)"/>
    <w:basedOn w:val="Normal"/>
    <w:uiPriority w:val="99"/>
    <w:semiHidden/>
    <w:unhideWhenUsed/>
    <w:rsid w:val="00D95ED4"/>
    <w:pPr>
      <w:spacing w:before="100" w:beforeAutospacing="1" w:after="100" w:afterAutospacing="1" w:line="480" w:lineRule="auto"/>
      <w:ind w:firstLine="360"/>
    </w:pPr>
    <w:rPr>
      <w:sz w:val="22"/>
      <w:szCs w:val="22"/>
    </w:rPr>
  </w:style>
  <w:style w:type="character" w:styleId="Emphasis">
    <w:name w:val="Emphasis"/>
    <w:uiPriority w:val="20"/>
    <w:qFormat/>
    <w:rsid w:val="00527E26"/>
    <w:rPr>
      <w:b/>
      <w:bCs/>
      <w:i/>
      <w:iCs/>
      <w:color w:val="auto"/>
    </w:rPr>
  </w:style>
  <w:style w:type="character" w:styleId="Strong">
    <w:name w:val="Strong"/>
    <w:basedOn w:val="DefaultParagraphFont"/>
    <w:uiPriority w:val="22"/>
    <w:qFormat/>
    <w:rsid w:val="00527E26"/>
    <w:rPr>
      <w:b/>
      <w:bCs/>
      <w:spacing w:val="0"/>
    </w:rPr>
  </w:style>
  <w:style w:type="character" w:customStyle="1" w:styleId="Heading1Char">
    <w:name w:val="Heading 1 Char"/>
    <w:basedOn w:val="DefaultParagraphFont"/>
    <w:link w:val="Heading1"/>
    <w:uiPriority w:val="9"/>
    <w:rsid w:val="00527E2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527E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27E2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27E2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27E2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27E2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27E2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27E2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27E2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27E26"/>
    <w:pPr>
      <w:spacing w:after="240" w:line="480" w:lineRule="auto"/>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527E26"/>
    <w:pPr>
      <w:spacing w:after="24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27E2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27E26"/>
    <w:pPr>
      <w:spacing w:after="320" w:line="480" w:lineRule="auto"/>
      <w:ind w:firstLine="360"/>
      <w:jc w:val="right"/>
    </w:pPr>
    <w:rPr>
      <w:rFonts w:asciiTheme="minorHAnsi" w:eastAsiaTheme="minorEastAsia" w:hAnsiTheme="minorHAnsi" w:cstheme="minorBidi"/>
      <w:i/>
      <w:iCs/>
      <w:color w:val="808080" w:themeColor="text1" w:themeTint="7F"/>
      <w:spacing w:val="10"/>
    </w:rPr>
  </w:style>
  <w:style w:type="character" w:customStyle="1" w:styleId="SubtitleChar">
    <w:name w:val="Subtitle Char"/>
    <w:basedOn w:val="DefaultParagraphFont"/>
    <w:link w:val="Subtitle"/>
    <w:uiPriority w:val="11"/>
    <w:rsid w:val="00527E26"/>
    <w:rPr>
      <w:i/>
      <w:iCs/>
      <w:color w:val="808080" w:themeColor="text1" w:themeTint="7F"/>
      <w:spacing w:val="10"/>
      <w:sz w:val="24"/>
      <w:szCs w:val="24"/>
    </w:rPr>
  </w:style>
  <w:style w:type="paragraph" w:styleId="NoSpacing">
    <w:name w:val="No Spacing"/>
    <w:basedOn w:val="Normal"/>
    <w:link w:val="NoSpacingChar"/>
    <w:uiPriority w:val="1"/>
    <w:qFormat/>
    <w:rsid w:val="00527E2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7E26"/>
  </w:style>
  <w:style w:type="paragraph" w:styleId="ListParagraph">
    <w:name w:val="List Paragraph"/>
    <w:basedOn w:val="Normal"/>
    <w:uiPriority w:val="34"/>
    <w:qFormat/>
    <w:rsid w:val="00527E26"/>
    <w:pPr>
      <w:spacing w:after="240" w:line="480" w:lineRule="auto"/>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527E26"/>
    <w:pPr>
      <w:spacing w:after="240" w:line="480" w:lineRule="auto"/>
      <w:ind w:firstLine="360"/>
    </w:pPr>
    <w:rPr>
      <w:rFonts w:asciiTheme="minorHAnsi" w:eastAsiaTheme="minorEastAsia" w:hAnsiTheme="minorHAnsi" w:cstheme="minorBidi"/>
      <w:color w:val="5A5A5A" w:themeColor="text1" w:themeTint="A5"/>
      <w:sz w:val="22"/>
      <w:szCs w:val="22"/>
    </w:rPr>
  </w:style>
  <w:style w:type="character" w:customStyle="1" w:styleId="QuoteChar">
    <w:name w:val="Quote Char"/>
    <w:basedOn w:val="DefaultParagraphFont"/>
    <w:link w:val="Quote"/>
    <w:uiPriority w:val="29"/>
    <w:rsid w:val="00527E26"/>
    <w:rPr>
      <w:color w:val="5A5A5A" w:themeColor="text1" w:themeTint="A5"/>
    </w:rPr>
  </w:style>
  <w:style w:type="paragraph" w:styleId="IntenseQuote">
    <w:name w:val="Intense Quote"/>
    <w:basedOn w:val="Normal"/>
    <w:next w:val="Normal"/>
    <w:link w:val="IntenseQuoteChar"/>
    <w:uiPriority w:val="30"/>
    <w:qFormat/>
    <w:rsid w:val="00527E26"/>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27E26"/>
    <w:rPr>
      <w:rFonts w:asciiTheme="majorHAnsi" w:eastAsiaTheme="majorEastAsia" w:hAnsiTheme="majorHAnsi" w:cstheme="majorBidi"/>
      <w:i/>
      <w:iCs/>
      <w:sz w:val="20"/>
      <w:szCs w:val="20"/>
    </w:rPr>
  </w:style>
  <w:style w:type="character" w:styleId="SubtleEmphasis">
    <w:name w:val="Subtle Emphasis"/>
    <w:uiPriority w:val="19"/>
    <w:qFormat/>
    <w:rsid w:val="00527E26"/>
    <w:rPr>
      <w:i/>
      <w:iCs/>
      <w:color w:val="5A5A5A" w:themeColor="text1" w:themeTint="A5"/>
    </w:rPr>
  </w:style>
  <w:style w:type="character" w:styleId="IntenseEmphasis">
    <w:name w:val="Intense Emphasis"/>
    <w:uiPriority w:val="21"/>
    <w:qFormat/>
    <w:rsid w:val="00527E26"/>
    <w:rPr>
      <w:b/>
      <w:bCs/>
      <w:i/>
      <w:iCs/>
      <w:color w:val="auto"/>
      <w:u w:val="single"/>
    </w:rPr>
  </w:style>
  <w:style w:type="character" w:styleId="SubtleReference">
    <w:name w:val="Subtle Reference"/>
    <w:uiPriority w:val="31"/>
    <w:qFormat/>
    <w:rsid w:val="00527E26"/>
    <w:rPr>
      <w:smallCaps/>
    </w:rPr>
  </w:style>
  <w:style w:type="character" w:styleId="IntenseReference">
    <w:name w:val="Intense Reference"/>
    <w:uiPriority w:val="32"/>
    <w:qFormat/>
    <w:rsid w:val="00527E26"/>
    <w:rPr>
      <w:b/>
      <w:bCs/>
      <w:smallCaps/>
      <w:color w:val="auto"/>
    </w:rPr>
  </w:style>
  <w:style w:type="character" w:styleId="BookTitle">
    <w:name w:val="Book Title"/>
    <w:uiPriority w:val="33"/>
    <w:qFormat/>
    <w:rsid w:val="00527E2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527E26"/>
    <w:pPr>
      <w:numPr>
        <w:numId w:val="0"/>
      </w:numPr>
      <w:outlineLvl w:val="9"/>
    </w:pPr>
  </w:style>
  <w:style w:type="paragraph" w:styleId="BodyText">
    <w:name w:val="Body Text"/>
    <w:link w:val="BodyTextChar"/>
    <w:rsid w:val="00B53B73"/>
    <w:pPr>
      <w:keepLines/>
      <w:tabs>
        <w:tab w:val="left" w:pos="1247"/>
        <w:tab w:val="left" w:pos="2552"/>
        <w:tab w:val="left" w:pos="3856"/>
        <w:tab w:val="left" w:pos="5216"/>
        <w:tab w:val="left" w:pos="6464"/>
        <w:tab w:val="left" w:pos="7768"/>
        <w:tab w:val="left" w:pos="9072"/>
        <w:tab w:val="left" w:pos="10206"/>
      </w:tabs>
      <w:spacing w:before="240" w:after="0" w:line="240" w:lineRule="auto"/>
      <w:ind w:left="1304" w:firstLine="0"/>
    </w:pPr>
    <w:rPr>
      <w:rFonts w:ascii="Arial" w:eastAsia="Times New Roman" w:hAnsi="Arial" w:cs="Times New Roman"/>
      <w:szCs w:val="24"/>
    </w:rPr>
  </w:style>
  <w:style w:type="character" w:customStyle="1" w:styleId="BodyTextChar">
    <w:name w:val="Body Text Char"/>
    <w:basedOn w:val="DefaultParagraphFont"/>
    <w:link w:val="BodyText"/>
    <w:rsid w:val="00B53B73"/>
    <w:rPr>
      <w:rFonts w:ascii="Arial" w:eastAsia="Times New Roman" w:hAnsi="Arial" w:cs="Times New Roman"/>
      <w:szCs w:val="24"/>
    </w:rPr>
  </w:style>
  <w:style w:type="paragraph" w:styleId="Index1">
    <w:name w:val="index 1"/>
    <w:basedOn w:val="Normal"/>
    <w:next w:val="Normal"/>
    <w:autoRedefine/>
    <w:uiPriority w:val="99"/>
    <w:unhideWhenUsed/>
    <w:rsid w:val="000E2802"/>
    <w:pPr>
      <w:ind w:left="220" w:hanging="220"/>
    </w:pPr>
    <w:rPr>
      <w:rFonts w:asciiTheme="minorHAnsi" w:eastAsiaTheme="minorEastAsia" w:hAnsiTheme="minorHAnsi" w:cstheme="minorBidi"/>
      <w:sz w:val="22"/>
      <w:szCs w:val="22"/>
    </w:rPr>
  </w:style>
  <w:style w:type="paragraph" w:styleId="HTMLPreformatted">
    <w:name w:val="HTML Preformatted"/>
    <w:basedOn w:val="Normal"/>
    <w:link w:val="HTMLPreformattedChar"/>
    <w:uiPriority w:val="99"/>
    <w:semiHidden/>
    <w:unhideWhenUsed/>
    <w:rsid w:val="00C1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54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540A"/>
    <w:rPr>
      <w:rFonts w:ascii="Courier New" w:eastAsia="Times New Roman" w:hAnsi="Courier New" w:cs="Courier New"/>
      <w:sz w:val="20"/>
      <w:szCs w:val="20"/>
    </w:rPr>
  </w:style>
  <w:style w:type="character" w:styleId="Hyperlink">
    <w:name w:val="Hyperlink"/>
    <w:basedOn w:val="DefaultParagraphFont"/>
    <w:uiPriority w:val="99"/>
    <w:unhideWhenUsed/>
    <w:rsid w:val="001C1046"/>
    <w:rPr>
      <w:color w:val="0563C1" w:themeColor="hyperlink"/>
      <w:u w:val="single"/>
    </w:rPr>
  </w:style>
  <w:style w:type="paragraph" w:styleId="BalloonText">
    <w:name w:val="Balloon Text"/>
    <w:basedOn w:val="Normal"/>
    <w:link w:val="BalloonTextChar"/>
    <w:uiPriority w:val="99"/>
    <w:semiHidden/>
    <w:unhideWhenUsed/>
    <w:rsid w:val="004E624C"/>
    <w:rPr>
      <w:sz w:val="18"/>
      <w:szCs w:val="18"/>
    </w:rPr>
  </w:style>
  <w:style w:type="paragraph" w:styleId="TOC1">
    <w:name w:val="toc 1"/>
    <w:basedOn w:val="Normal"/>
    <w:next w:val="Normal"/>
    <w:autoRedefine/>
    <w:uiPriority w:val="39"/>
    <w:unhideWhenUsed/>
    <w:rsid w:val="005344DC"/>
    <w:pPr>
      <w:tabs>
        <w:tab w:val="left" w:pos="960"/>
        <w:tab w:val="right" w:leader="dot" w:pos="9350"/>
      </w:tabs>
      <w:spacing w:after="100"/>
      <w:ind w:firstLine="360"/>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560393"/>
    <w:pPr>
      <w:tabs>
        <w:tab w:val="left" w:pos="1200"/>
        <w:tab w:val="right" w:leader="dot" w:pos="9350"/>
      </w:tabs>
      <w:spacing w:after="100"/>
      <w:ind w:left="216" w:firstLine="360"/>
    </w:pPr>
    <w:rPr>
      <w:rFonts w:asciiTheme="minorHAnsi" w:eastAsiaTheme="minorEastAsia" w:hAnsiTheme="minorHAnsi" w:cstheme="minorBidi"/>
      <w:sz w:val="22"/>
      <w:szCs w:val="22"/>
    </w:rPr>
  </w:style>
  <w:style w:type="paragraph" w:customStyle="1" w:styleId="TableCellStyle">
    <w:name w:val="TableCellStyle"/>
    <w:rsid w:val="00846E0E"/>
    <w:pPr>
      <w:keepNext/>
      <w:keepLines/>
      <w:spacing w:before="120" w:after="0" w:line="240" w:lineRule="auto"/>
      <w:ind w:firstLine="0"/>
    </w:pPr>
    <w:rPr>
      <w:rFonts w:ascii="Arial" w:eastAsia="Times New Roman" w:hAnsi="Arial" w:cs="Times New Roman"/>
      <w:noProof/>
      <w:szCs w:val="24"/>
    </w:rPr>
  </w:style>
  <w:style w:type="paragraph" w:customStyle="1" w:styleId="TableCellHeader">
    <w:name w:val="TableCellHeader"/>
    <w:basedOn w:val="TableCellStyle"/>
    <w:rsid w:val="00846E0E"/>
    <w:rPr>
      <w:b/>
      <w:bCs/>
    </w:rPr>
  </w:style>
  <w:style w:type="character" w:styleId="FollowedHyperlink">
    <w:name w:val="FollowedHyperlink"/>
    <w:basedOn w:val="DefaultParagraphFont"/>
    <w:uiPriority w:val="99"/>
    <w:semiHidden/>
    <w:unhideWhenUsed/>
    <w:rsid w:val="005B60F3"/>
    <w:rPr>
      <w:color w:val="954F72" w:themeColor="followedHyperlink"/>
      <w:u w:val="single"/>
    </w:rPr>
  </w:style>
  <w:style w:type="character" w:customStyle="1" w:styleId="UnresolvedMention1">
    <w:name w:val="Unresolved Mention1"/>
    <w:basedOn w:val="DefaultParagraphFont"/>
    <w:uiPriority w:val="99"/>
    <w:rsid w:val="009A0696"/>
    <w:rPr>
      <w:color w:val="808080"/>
      <w:shd w:val="clear" w:color="auto" w:fill="E6E6E6"/>
    </w:rPr>
  </w:style>
  <w:style w:type="character" w:customStyle="1" w:styleId="BalloonTextChar">
    <w:name w:val="Balloon Text Char"/>
    <w:basedOn w:val="DefaultParagraphFont"/>
    <w:link w:val="BalloonText"/>
    <w:uiPriority w:val="99"/>
    <w:semiHidden/>
    <w:rsid w:val="004E624C"/>
    <w:rPr>
      <w:rFonts w:ascii="Times New Roman" w:eastAsia="Times New Roman" w:hAnsi="Times New Roman" w:cs="Times New Roman"/>
      <w:sz w:val="18"/>
      <w:szCs w:val="18"/>
    </w:rPr>
  </w:style>
  <w:style w:type="table" w:styleId="TableGrid">
    <w:name w:val="Table Grid"/>
    <w:basedOn w:val="TableNormal"/>
    <w:uiPriority w:val="59"/>
    <w:rsid w:val="000A3F47"/>
    <w:pPr>
      <w:spacing w:after="0" w:line="240" w:lineRule="auto"/>
      <w:ind w:firstLine="0"/>
    </w:pPr>
    <w:rPr>
      <w:rFonts w:ascii="Verdana" w:eastAsiaTheme="minorHAnsi" w:hAnsi="Verdana" w:cs="Tahoma"/>
      <w:sz w:val="20"/>
      <w:szCs w:val="20"/>
      <w:lang w:bidi="he-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BodyText"/>
    <w:next w:val="BodyText"/>
    <w:autoRedefine/>
    <w:qFormat/>
    <w:rsid w:val="000A3F47"/>
    <w:pPr>
      <w:keepNext/>
      <w:tabs>
        <w:tab w:val="clear" w:pos="1247"/>
        <w:tab w:val="clear" w:pos="2552"/>
        <w:tab w:val="clear" w:pos="3856"/>
        <w:tab w:val="clear" w:pos="5216"/>
        <w:tab w:val="clear" w:pos="6464"/>
        <w:tab w:val="clear" w:pos="7768"/>
        <w:tab w:val="clear" w:pos="9072"/>
        <w:tab w:val="clear" w:pos="10206"/>
      </w:tabs>
      <w:spacing w:before="120" w:after="120" w:line="280" w:lineRule="atLeast"/>
      <w:ind w:left="850"/>
    </w:pPr>
    <w:rPr>
      <w:rFonts w:cs="Arial"/>
      <w:b/>
      <w:i/>
      <w:sz w:val="20"/>
      <w:szCs w:val="20"/>
      <w:lang w:bidi="he-IL"/>
    </w:rPr>
  </w:style>
  <w:style w:type="paragraph" w:customStyle="1" w:styleId="TableBodyTextCentered">
    <w:name w:val="Table Body Text Centered"/>
    <w:basedOn w:val="Normal"/>
    <w:qFormat/>
    <w:rsid w:val="000A3F47"/>
    <w:pPr>
      <w:spacing w:before="60" w:after="60" w:line="240" w:lineRule="atLeast"/>
      <w:jc w:val="center"/>
    </w:pPr>
    <w:rPr>
      <w:rFonts w:cs="Arial"/>
      <w:color w:val="000000" w:themeColor="text1"/>
      <w:sz w:val="20"/>
      <w:szCs w:val="20"/>
      <w:lang w:bidi="he-IL"/>
    </w:rPr>
  </w:style>
  <w:style w:type="paragraph" w:styleId="TOC3">
    <w:name w:val="toc 3"/>
    <w:basedOn w:val="Normal"/>
    <w:next w:val="Normal"/>
    <w:autoRedefine/>
    <w:uiPriority w:val="39"/>
    <w:unhideWhenUsed/>
    <w:rsid w:val="0056095B"/>
    <w:pPr>
      <w:spacing w:after="100"/>
      <w:ind w:left="480"/>
    </w:pPr>
  </w:style>
  <w:style w:type="character" w:customStyle="1" w:styleId="pl-k">
    <w:name w:val="pl-k"/>
    <w:basedOn w:val="DefaultParagraphFont"/>
    <w:rsid w:val="00B14D07"/>
  </w:style>
  <w:style w:type="character" w:customStyle="1" w:styleId="pl-en">
    <w:name w:val="pl-en"/>
    <w:basedOn w:val="DefaultParagraphFont"/>
    <w:rsid w:val="00B14D07"/>
  </w:style>
  <w:style w:type="character" w:customStyle="1" w:styleId="pl-c1">
    <w:name w:val="pl-c1"/>
    <w:basedOn w:val="DefaultParagraphFont"/>
    <w:rsid w:val="00B14D07"/>
  </w:style>
  <w:style w:type="character" w:styleId="UnresolvedMention">
    <w:name w:val="Unresolved Mention"/>
    <w:basedOn w:val="DefaultParagraphFont"/>
    <w:uiPriority w:val="99"/>
    <w:rsid w:val="00F40078"/>
    <w:rPr>
      <w:color w:val="808080"/>
      <w:shd w:val="clear" w:color="auto" w:fill="E6E6E6"/>
    </w:rPr>
  </w:style>
  <w:style w:type="paragraph" w:styleId="Header">
    <w:name w:val="header"/>
    <w:basedOn w:val="Normal"/>
    <w:link w:val="HeaderChar"/>
    <w:uiPriority w:val="99"/>
    <w:unhideWhenUsed/>
    <w:rsid w:val="00FB4655"/>
    <w:pPr>
      <w:tabs>
        <w:tab w:val="center" w:pos="4680"/>
        <w:tab w:val="right" w:pos="9360"/>
      </w:tabs>
    </w:pPr>
  </w:style>
  <w:style w:type="character" w:customStyle="1" w:styleId="HeaderChar">
    <w:name w:val="Header Char"/>
    <w:basedOn w:val="DefaultParagraphFont"/>
    <w:link w:val="Header"/>
    <w:uiPriority w:val="99"/>
    <w:rsid w:val="00FB46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655"/>
    <w:pPr>
      <w:tabs>
        <w:tab w:val="center" w:pos="4680"/>
        <w:tab w:val="right" w:pos="9360"/>
      </w:tabs>
    </w:pPr>
  </w:style>
  <w:style w:type="character" w:customStyle="1" w:styleId="FooterChar">
    <w:name w:val="Footer Char"/>
    <w:basedOn w:val="DefaultParagraphFont"/>
    <w:link w:val="Footer"/>
    <w:uiPriority w:val="99"/>
    <w:rsid w:val="00FB46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743">
      <w:bodyDiv w:val="1"/>
      <w:marLeft w:val="0"/>
      <w:marRight w:val="0"/>
      <w:marTop w:val="0"/>
      <w:marBottom w:val="0"/>
      <w:divBdr>
        <w:top w:val="none" w:sz="0" w:space="0" w:color="auto"/>
        <w:left w:val="none" w:sz="0" w:space="0" w:color="auto"/>
        <w:bottom w:val="none" w:sz="0" w:space="0" w:color="auto"/>
        <w:right w:val="none" w:sz="0" w:space="0" w:color="auto"/>
      </w:divBdr>
    </w:div>
    <w:div w:id="252201774">
      <w:bodyDiv w:val="1"/>
      <w:marLeft w:val="0"/>
      <w:marRight w:val="0"/>
      <w:marTop w:val="0"/>
      <w:marBottom w:val="0"/>
      <w:divBdr>
        <w:top w:val="none" w:sz="0" w:space="0" w:color="auto"/>
        <w:left w:val="none" w:sz="0" w:space="0" w:color="auto"/>
        <w:bottom w:val="none" w:sz="0" w:space="0" w:color="auto"/>
        <w:right w:val="none" w:sz="0" w:space="0" w:color="auto"/>
      </w:divBdr>
    </w:div>
    <w:div w:id="357119336">
      <w:bodyDiv w:val="1"/>
      <w:marLeft w:val="0"/>
      <w:marRight w:val="0"/>
      <w:marTop w:val="0"/>
      <w:marBottom w:val="0"/>
      <w:divBdr>
        <w:top w:val="none" w:sz="0" w:space="0" w:color="auto"/>
        <w:left w:val="none" w:sz="0" w:space="0" w:color="auto"/>
        <w:bottom w:val="none" w:sz="0" w:space="0" w:color="auto"/>
        <w:right w:val="none" w:sz="0" w:space="0" w:color="auto"/>
      </w:divBdr>
    </w:div>
    <w:div w:id="364141952">
      <w:bodyDiv w:val="1"/>
      <w:marLeft w:val="0"/>
      <w:marRight w:val="0"/>
      <w:marTop w:val="0"/>
      <w:marBottom w:val="0"/>
      <w:divBdr>
        <w:top w:val="none" w:sz="0" w:space="0" w:color="auto"/>
        <w:left w:val="none" w:sz="0" w:space="0" w:color="auto"/>
        <w:bottom w:val="none" w:sz="0" w:space="0" w:color="auto"/>
        <w:right w:val="none" w:sz="0" w:space="0" w:color="auto"/>
      </w:divBdr>
    </w:div>
    <w:div w:id="411659864">
      <w:bodyDiv w:val="1"/>
      <w:marLeft w:val="0"/>
      <w:marRight w:val="0"/>
      <w:marTop w:val="0"/>
      <w:marBottom w:val="0"/>
      <w:divBdr>
        <w:top w:val="none" w:sz="0" w:space="0" w:color="auto"/>
        <w:left w:val="none" w:sz="0" w:space="0" w:color="auto"/>
        <w:bottom w:val="none" w:sz="0" w:space="0" w:color="auto"/>
        <w:right w:val="none" w:sz="0" w:space="0" w:color="auto"/>
      </w:divBdr>
    </w:div>
    <w:div w:id="475878722">
      <w:bodyDiv w:val="1"/>
      <w:marLeft w:val="0"/>
      <w:marRight w:val="0"/>
      <w:marTop w:val="0"/>
      <w:marBottom w:val="0"/>
      <w:divBdr>
        <w:top w:val="none" w:sz="0" w:space="0" w:color="auto"/>
        <w:left w:val="none" w:sz="0" w:space="0" w:color="auto"/>
        <w:bottom w:val="none" w:sz="0" w:space="0" w:color="auto"/>
        <w:right w:val="none" w:sz="0" w:space="0" w:color="auto"/>
      </w:divBdr>
    </w:div>
    <w:div w:id="615602953">
      <w:bodyDiv w:val="1"/>
      <w:marLeft w:val="0"/>
      <w:marRight w:val="0"/>
      <w:marTop w:val="0"/>
      <w:marBottom w:val="0"/>
      <w:divBdr>
        <w:top w:val="none" w:sz="0" w:space="0" w:color="auto"/>
        <w:left w:val="none" w:sz="0" w:space="0" w:color="auto"/>
        <w:bottom w:val="none" w:sz="0" w:space="0" w:color="auto"/>
        <w:right w:val="none" w:sz="0" w:space="0" w:color="auto"/>
      </w:divBdr>
    </w:div>
    <w:div w:id="621498047">
      <w:bodyDiv w:val="1"/>
      <w:marLeft w:val="0"/>
      <w:marRight w:val="0"/>
      <w:marTop w:val="0"/>
      <w:marBottom w:val="0"/>
      <w:divBdr>
        <w:top w:val="none" w:sz="0" w:space="0" w:color="auto"/>
        <w:left w:val="none" w:sz="0" w:space="0" w:color="auto"/>
        <w:bottom w:val="none" w:sz="0" w:space="0" w:color="auto"/>
        <w:right w:val="none" w:sz="0" w:space="0" w:color="auto"/>
      </w:divBdr>
    </w:div>
    <w:div w:id="652754211">
      <w:bodyDiv w:val="1"/>
      <w:marLeft w:val="0"/>
      <w:marRight w:val="0"/>
      <w:marTop w:val="0"/>
      <w:marBottom w:val="0"/>
      <w:divBdr>
        <w:top w:val="none" w:sz="0" w:space="0" w:color="auto"/>
        <w:left w:val="none" w:sz="0" w:space="0" w:color="auto"/>
        <w:bottom w:val="none" w:sz="0" w:space="0" w:color="auto"/>
        <w:right w:val="none" w:sz="0" w:space="0" w:color="auto"/>
      </w:divBdr>
    </w:div>
    <w:div w:id="655958718">
      <w:bodyDiv w:val="1"/>
      <w:marLeft w:val="0"/>
      <w:marRight w:val="0"/>
      <w:marTop w:val="0"/>
      <w:marBottom w:val="0"/>
      <w:divBdr>
        <w:top w:val="none" w:sz="0" w:space="0" w:color="auto"/>
        <w:left w:val="none" w:sz="0" w:space="0" w:color="auto"/>
        <w:bottom w:val="none" w:sz="0" w:space="0" w:color="auto"/>
        <w:right w:val="none" w:sz="0" w:space="0" w:color="auto"/>
      </w:divBdr>
    </w:div>
    <w:div w:id="708803135">
      <w:bodyDiv w:val="1"/>
      <w:marLeft w:val="0"/>
      <w:marRight w:val="0"/>
      <w:marTop w:val="0"/>
      <w:marBottom w:val="0"/>
      <w:divBdr>
        <w:top w:val="none" w:sz="0" w:space="0" w:color="auto"/>
        <w:left w:val="none" w:sz="0" w:space="0" w:color="auto"/>
        <w:bottom w:val="none" w:sz="0" w:space="0" w:color="auto"/>
        <w:right w:val="none" w:sz="0" w:space="0" w:color="auto"/>
      </w:divBdr>
    </w:div>
    <w:div w:id="710377235">
      <w:bodyDiv w:val="1"/>
      <w:marLeft w:val="0"/>
      <w:marRight w:val="0"/>
      <w:marTop w:val="0"/>
      <w:marBottom w:val="0"/>
      <w:divBdr>
        <w:top w:val="none" w:sz="0" w:space="0" w:color="auto"/>
        <w:left w:val="none" w:sz="0" w:space="0" w:color="auto"/>
        <w:bottom w:val="none" w:sz="0" w:space="0" w:color="auto"/>
        <w:right w:val="none" w:sz="0" w:space="0" w:color="auto"/>
      </w:divBdr>
    </w:div>
    <w:div w:id="757218355">
      <w:bodyDiv w:val="1"/>
      <w:marLeft w:val="0"/>
      <w:marRight w:val="0"/>
      <w:marTop w:val="0"/>
      <w:marBottom w:val="0"/>
      <w:divBdr>
        <w:top w:val="none" w:sz="0" w:space="0" w:color="auto"/>
        <w:left w:val="none" w:sz="0" w:space="0" w:color="auto"/>
        <w:bottom w:val="none" w:sz="0" w:space="0" w:color="auto"/>
        <w:right w:val="none" w:sz="0" w:space="0" w:color="auto"/>
      </w:divBdr>
    </w:div>
    <w:div w:id="878592131">
      <w:bodyDiv w:val="1"/>
      <w:marLeft w:val="0"/>
      <w:marRight w:val="0"/>
      <w:marTop w:val="0"/>
      <w:marBottom w:val="0"/>
      <w:divBdr>
        <w:top w:val="none" w:sz="0" w:space="0" w:color="auto"/>
        <w:left w:val="none" w:sz="0" w:space="0" w:color="auto"/>
        <w:bottom w:val="none" w:sz="0" w:space="0" w:color="auto"/>
        <w:right w:val="none" w:sz="0" w:space="0" w:color="auto"/>
      </w:divBdr>
    </w:div>
    <w:div w:id="972753901">
      <w:bodyDiv w:val="1"/>
      <w:marLeft w:val="0"/>
      <w:marRight w:val="0"/>
      <w:marTop w:val="0"/>
      <w:marBottom w:val="0"/>
      <w:divBdr>
        <w:top w:val="none" w:sz="0" w:space="0" w:color="auto"/>
        <w:left w:val="none" w:sz="0" w:space="0" w:color="auto"/>
        <w:bottom w:val="none" w:sz="0" w:space="0" w:color="auto"/>
        <w:right w:val="none" w:sz="0" w:space="0" w:color="auto"/>
      </w:divBdr>
    </w:div>
    <w:div w:id="1029330993">
      <w:bodyDiv w:val="1"/>
      <w:marLeft w:val="0"/>
      <w:marRight w:val="0"/>
      <w:marTop w:val="0"/>
      <w:marBottom w:val="0"/>
      <w:divBdr>
        <w:top w:val="none" w:sz="0" w:space="0" w:color="auto"/>
        <w:left w:val="none" w:sz="0" w:space="0" w:color="auto"/>
        <w:bottom w:val="none" w:sz="0" w:space="0" w:color="auto"/>
        <w:right w:val="none" w:sz="0" w:space="0" w:color="auto"/>
      </w:divBdr>
    </w:div>
    <w:div w:id="1068457263">
      <w:bodyDiv w:val="1"/>
      <w:marLeft w:val="0"/>
      <w:marRight w:val="0"/>
      <w:marTop w:val="0"/>
      <w:marBottom w:val="0"/>
      <w:divBdr>
        <w:top w:val="none" w:sz="0" w:space="0" w:color="auto"/>
        <w:left w:val="none" w:sz="0" w:space="0" w:color="auto"/>
        <w:bottom w:val="none" w:sz="0" w:space="0" w:color="auto"/>
        <w:right w:val="none" w:sz="0" w:space="0" w:color="auto"/>
      </w:divBdr>
    </w:div>
    <w:div w:id="1094205721">
      <w:bodyDiv w:val="1"/>
      <w:marLeft w:val="0"/>
      <w:marRight w:val="0"/>
      <w:marTop w:val="0"/>
      <w:marBottom w:val="0"/>
      <w:divBdr>
        <w:top w:val="none" w:sz="0" w:space="0" w:color="auto"/>
        <w:left w:val="none" w:sz="0" w:space="0" w:color="auto"/>
        <w:bottom w:val="none" w:sz="0" w:space="0" w:color="auto"/>
        <w:right w:val="none" w:sz="0" w:space="0" w:color="auto"/>
      </w:divBdr>
    </w:div>
    <w:div w:id="1134639053">
      <w:bodyDiv w:val="1"/>
      <w:marLeft w:val="0"/>
      <w:marRight w:val="0"/>
      <w:marTop w:val="0"/>
      <w:marBottom w:val="0"/>
      <w:divBdr>
        <w:top w:val="none" w:sz="0" w:space="0" w:color="auto"/>
        <w:left w:val="none" w:sz="0" w:space="0" w:color="auto"/>
        <w:bottom w:val="none" w:sz="0" w:space="0" w:color="auto"/>
        <w:right w:val="none" w:sz="0" w:space="0" w:color="auto"/>
      </w:divBdr>
    </w:div>
    <w:div w:id="1147209648">
      <w:bodyDiv w:val="1"/>
      <w:marLeft w:val="0"/>
      <w:marRight w:val="0"/>
      <w:marTop w:val="0"/>
      <w:marBottom w:val="0"/>
      <w:divBdr>
        <w:top w:val="none" w:sz="0" w:space="0" w:color="auto"/>
        <w:left w:val="none" w:sz="0" w:space="0" w:color="auto"/>
        <w:bottom w:val="none" w:sz="0" w:space="0" w:color="auto"/>
        <w:right w:val="none" w:sz="0" w:space="0" w:color="auto"/>
      </w:divBdr>
    </w:div>
    <w:div w:id="1256285578">
      <w:bodyDiv w:val="1"/>
      <w:marLeft w:val="0"/>
      <w:marRight w:val="0"/>
      <w:marTop w:val="0"/>
      <w:marBottom w:val="0"/>
      <w:divBdr>
        <w:top w:val="none" w:sz="0" w:space="0" w:color="auto"/>
        <w:left w:val="none" w:sz="0" w:space="0" w:color="auto"/>
        <w:bottom w:val="none" w:sz="0" w:space="0" w:color="auto"/>
        <w:right w:val="none" w:sz="0" w:space="0" w:color="auto"/>
      </w:divBdr>
    </w:div>
    <w:div w:id="1262570112">
      <w:bodyDiv w:val="1"/>
      <w:marLeft w:val="0"/>
      <w:marRight w:val="0"/>
      <w:marTop w:val="0"/>
      <w:marBottom w:val="0"/>
      <w:divBdr>
        <w:top w:val="none" w:sz="0" w:space="0" w:color="auto"/>
        <w:left w:val="none" w:sz="0" w:space="0" w:color="auto"/>
        <w:bottom w:val="none" w:sz="0" w:space="0" w:color="auto"/>
        <w:right w:val="none" w:sz="0" w:space="0" w:color="auto"/>
      </w:divBdr>
    </w:div>
    <w:div w:id="1286884368">
      <w:bodyDiv w:val="1"/>
      <w:marLeft w:val="0"/>
      <w:marRight w:val="0"/>
      <w:marTop w:val="0"/>
      <w:marBottom w:val="0"/>
      <w:divBdr>
        <w:top w:val="none" w:sz="0" w:space="0" w:color="auto"/>
        <w:left w:val="none" w:sz="0" w:space="0" w:color="auto"/>
        <w:bottom w:val="none" w:sz="0" w:space="0" w:color="auto"/>
        <w:right w:val="none" w:sz="0" w:space="0" w:color="auto"/>
      </w:divBdr>
    </w:div>
    <w:div w:id="1340548004">
      <w:bodyDiv w:val="1"/>
      <w:marLeft w:val="0"/>
      <w:marRight w:val="0"/>
      <w:marTop w:val="0"/>
      <w:marBottom w:val="0"/>
      <w:divBdr>
        <w:top w:val="none" w:sz="0" w:space="0" w:color="auto"/>
        <w:left w:val="none" w:sz="0" w:space="0" w:color="auto"/>
        <w:bottom w:val="none" w:sz="0" w:space="0" w:color="auto"/>
        <w:right w:val="none" w:sz="0" w:space="0" w:color="auto"/>
      </w:divBdr>
    </w:div>
    <w:div w:id="1502701358">
      <w:bodyDiv w:val="1"/>
      <w:marLeft w:val="0"/>
      <w:marRight w:val="0"/>
      <w:marTop w:val="0"/>
      <w:marBottom w:val="0"/>
      <w:divBdr>
        <w:top w:val="none" w:sz="0" w:space="0" w:color="auto"/>
        <w:left w:val="none" w:sz="0" w:space="0" w:color="auto"/>
        <w:bottom w:val="none" w:sz="0" w:space="0" w:color="auto"/>
        <w:right w:val="none" w:sz="0" w:space="0" w:color="auto"/>
      </w:divBdr>
    </w:div>
    <w:div w:id="1697343063">
      <w:bodyDiv w:val="1"/>
      <w:marLeft w:val="0"/>
      <w:marRight w:val="0"/>
      <w:marTop w:val="0"/>
      <w:marBottom w:val="0"/>
      <w:divBdr>
        <w:top w:val="none" w:sz="0" w:space="0" w:color="auto"/>
        <w:left w:val="none" w:sz="0" w:space="0" w:color="auto"/>
        <w:bottom w:val="none" w:sz="0" w:space="0" w:color="auto"/>
        <w:right w:val="none" w:sz="0" w:space="0" w:color="auto"/>
      </w:divBdr>
    </w:div>
    <w:div w:id="1752046076">
      <w:bodyDiv w:val="1"/>
      <w:marLeft w:val="0"/>
      <w:marRight w:val="0"/>
      <w:marTop w:val="0"/>
      <w:marBottom w:val="0"/>
      <w:divBdr>
        <w:top w:val="none" w:sz="0" w:space="0" w:color="auto"/>
        <w:left w:val="none" w:sz="0" w:space="0" w:color="auto"/>
        <w:bottom w:val="none" w:sz="0" w:space="0" w:color="auto"/>
        <w:right w:val="none" w:sz="0" w:space="0" w:color="auto"/>
      </w:divBdr>
    </w:div>
    <w:div w:id="1816218108">
      <w:bodyDiv w:val="1"/>
      <w:marLeft w:val="0"/>
      <w:marRight w:val="0"/>
      <w:marTop w:val="0"/>
      <w:marBottom w:val="0"/>
      <w:divBdr>
        <w:top w:val="none" w:sz="0" w:space="0" w:color="auto"/>
        <w:left w:val="none" w:sz="0" w:space="0" w:color="auto"/>
        <w:bottom w:val="none" w:sz="0" w:space="0" w:color="auto"/>
        <w:right w:val="none" w:sz="0" w:space="0" w:color="auto"/>
      </w:divBdr>
    </w:div>
    <w:div w:id="1875144805">
      <w:bodyDiv w:val="1"/>
      <w:marLeft w:val="0"/>
      <w:marRight w:val="0"/>
      <w:marTop w:val="0"/>
      <w:marBottom w:val="0"/>
      <w:divBdr>
        <w:top w:val="none" w:sz="0" w:space="0" w:color="auto"/>
        <w:left w:val="none" w:sz="0" w:space="0" w:color="auto"/>
        <w:bottom w:val="none" w:sz="0" w:space="0" w:color="auto"/>
        <w:right w:val="none" w:sz="0" w:space="0" w:color="auto"/>
      </w:divBdr>
    </w:div>
    <w:div w:id="20579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zure/SONiC/wiki/Architecture" TargetMode="External"/><Relationship Id="rId18" Type="http://schemas.openxmlformats.org/officeDocument/2006/relationships/hyperlink" Target="https://github.com/Azure/SONiC/wiki/Supported-Devices-and-Platforms"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github.com/Azure/SONiC/wiki" TargetMode="External"/><Relationship Id="rId17" Type="http://schemas.openxmlformats.org/officeDocument/2006/relationships/hyperlink" Target="https://www.json.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ick.pocoo.org/5/"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redis.io/documentation"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pencomputeproject/SAI"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aee1874f-7953-4f1c-a0b4-de6e18f9df3d">xinxliu@microsoft.com</LastSharedByUser>
    <SharedWithUsers xmlns="aee1874f-7953-4f1c-a0b4-de6e18f9df3d">
      <UserInfo>
        <DisplayName>SONiC Core Team</DisplayName>
        <AccountId>14</AccountId>
        <AccountType/>
      </UserInfo>
    </SharedWithUsers>
    <LastSharedByTime xmlns="aee1874f-7953-4f1c-a0b4-de6e18f9df3d">2018-05-26T12:47:23+00:00</LastSharedByTi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1A4F239A45340A46CFAE6531AFEC4" ma:contentTypeVersion="6" ma:contentTypeDescription="Create a new document." ma:contentTypeScope="" ma:versionID="a42b68a061162f2e0ce89ad7d2b478bd">
  <xsd:schema xmlns:xsd="http://www.w3.org/2001/XMLSchema" xmlns:xs="http://www.w3.org/2001/XMLSchema" xmlns:p="http://schemas.microsoft.com/office/2006/metadata/properties" xmlns:ns2="5f636292-c020-45d3-b402-a66692acd286" xmlns:ns3="aee1874f-7953-4f1c-a0b4-de6e18f9df3d" targetNamespace="http://schemas.microsoft.com/office/2006/metadata/properties" ma:root="true" ma:fieldsID="77141a63fc6f57c5759dd998a4016e86" ns2:_="" ns3:_="">
    <xsd:import namespace="5f636292-c020-45d3-b402-a66692acd286"/>
    <xsd:import namespace="aee1874f-7953-4f1c-a0b4-de6e18f9df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36292-c020-45d3-b402-a66692acd28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e1874f-7953-4f1c-a0b4-de6e18f9df3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24334-D702-40D1-BE10-CEA8CCF43863}">
  <ds:schemaRefs>
    <ds:schemaRef ds:uri="http://schemas.microsoft.com/sharepoint/v3/contenttype/forms"/>
  </ds:schemaRefs>
</ds:datastoreItem>
</file>

<file path=customXml/itemProps2.xml><?xml version="1.0" encoding="utf-8"?>
<ds:datastoreItem xmlns:ds="http://schemas.openxmlformats.org/officeDocument/2006/customXml" ds:itemID="{0AE19812-F32E-4651-A7B8-2DA8DC571F87}">
  <ds:schemaRefs>
    <ds:schemaRef ds:uri="http://schemas.microsoft.com/office/2006/metadata/properties"/>
    <ds:schemaRef ds:uri="http://schemas.microsoft.com/office/infopath/2007/PartnerControls"/>
    <ds:schemaRef ds:uri="aee1874f-7953-4f1c-a0b4-de6e18f9df3d"/>
  </ds:schemaRefs>
</ds:datastoreItem>
</file>

<file path=customXml/itemProps3.xml><?xml version="1.0" encoding="utf-8"?>
<ds:datastoreItem xmlns:ds="http://schemas.openxmlformats.org/officeDocument/2006/customXml" ds:itemID="{489A6954-BCC1-405E-8A7A-C5C3849FA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36292-c020-45d3-b402-a66692acd286"/>
    <ds:schemaRef ds:uri="aee1874f-7953-4f1c-a0b4-de6e18f9d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E390B1-47EF-46C9-88C3-ACAF55C6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15</Pages>
  <Words>17037</Words>
  <Characters>97113</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Rodny Molina</dc:creator>
  <cp:keywords/>
  <dc:description/>
  <cp:lastModifiedBy>KVS, Kannan</cp:lastModifiedBy>
  <cp:revision>9</cp:revision>
  <dcterms:created xsi:type="dcterms:W3CDTF">2018-04-11T08:26:00Z</dcterms:created>
  <dcterms:modified xsi:type="dcterms:W3CDTF">2019-02-28T16:53:00Z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0x01010021D1A4F239A45340A46CFAE6531AFEC4</vt:lpwstr>
  </property>
</Properties>
</file>